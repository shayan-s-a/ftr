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DFB3" w14:textId="77777777" w:rsidR="00665C42" w:rsidRPr="00AC7895" w:rsidRDefault="00665C42" w:rsidP="00665C42">
      <w:pPr>
        <w:tabs>
          <w:tab w:val="left" w:pos="630"/>
        </w:tabs>
        <w:spacing w:after="60"/>
        <w:jc w:val="both"/>
        <w:rPr>
          <w:rFonts w:ascii="Arial" w:hAnsi="Arial" w:cs="Arial"/>
          <w:sz w:val="16"/>
          <w:szCs w:val="16"/>
        </w:rPr>
      </w:pPr>
      <w:bookmarkStart w:id="0" w:name="_GoBack"/>
      <w:bookmarkEnd w:id="0"/>
      <w:r w:rsidRPr="00AC7895">
        <w:rPr>
          <w:rFonts w:ascii="Arial" w:hAnsi="Arial" w:cs="Arial"/>
          <w:b/>
          <w:bCs/>
          <w:sz w:val="16"/>
          <w:szCs w:val="16"/>
        </w:rPr>
        <w:t>This is Schedule Number {{</w:t>
      </w:r>
      <w:proofErr w:type="spellStart"/>
      <w:r w:rsidRPr="00AC7895">
        <w:rPr>
          <w:rFonts w:ascii="Arial" w:hAnsi="Arial" w:cs="Arial"/>
          <w:b/>
          <w:bCs/>
          <w:sz w:val="16"/>
          <w:szCs w:val="16"/>
        </w:rPr>
        <w:t>ScheduleNumber</w:t>
      </w:r>
      <w:proofErr w:type="spellEnd"/>
      <w:r w:rsidRPr="00AC7895">
        <w:rPr>
          <w:rFonts w:ascii="Arial" w:hAnsi="Arial" w:cs="Arial"/>
          <w:b/>
          <w:bCs/>
          <w:sz w:val="16"/>
          <w:szCs w:val="16"/>
        </w:rPr>
        <w:t xml:space="preserve">}} </w:t>
      </w:r>
      <w:r w:rsidRPr="00AC7895">
        <w:rPr>
          <w:rFonts w:ascii="Arial" w:hAnsi="Arial" w:cs="Arial"/>
          <w:sz w:val="16"/>
          <w:szCs w:val="16"/>
        </w:rPr>
        <w:t xml:space="preserve">to the Frontier Services Agreement dated </w:t>
      </w:r>
      <w:r w:rsidRPr="00AC7895">
        <w:rPr>
          <w:rFonts w:ascii="Arial" w:hAnsi="Arial" w:cs="Arial"/>
          <w:b/>
          <w:bCs/>
          <w:sz w:val="16"/>
          <w:szCs w:val="16"/>
        </w:rPr>
        <w:t>{{</w:t>
      </w:r>
      <w:proofErr w:type="spellStart"/>
      <w:r w:rsidRPr="00AC7895">
        <w:rPr>
          <w:rFonts w:ascii="Arial" w:hAnsi="Arial" w:cs="Arial"/>
          <w:b/>
          <w:bCs/>
          <w:sz w:val="16"/>
          <w:szCs w:val="16"/>
        </w:rPr>
        <w:t>FSADate</w:t>
      </w:r>
      <w:proofErr w:type="spellEnd"/>
      <w:r w:rsidRPr="00AC7895">
        <w:rPr>
          <w:rFonts w:ascii="Arial" w:hAnsi="Arial" w:cs="Arial"/>
          <w:b/>
          <w:bCs/>
          <w:sz w:val="16"/>
          <w:szCs w:val="16"/>
        </w:rPr>
        <w:t>}}</w:t>
      </w:r>
      <w:r w:rsidRPr="00AC7895">
        <w:rPr>
          <w:rFonts w:ascii="Arial" w:hAnsi="Arial" w:cs="Arial"/>
          <w:sz w:val="16"/>
          <w:szCs w:val="16"/>
        </w:rPr>
        <w:t xml:space="preserve"> </w:t>
      </w:r>
      <w:r w:rsidRPr="00AC7895">
        <w:rPr>
          <w:rFonts w:ascii="Arial" w:hAnsi="Arial" w:cs="Arial"/>
          <w:b/>
          <w:bCs/>
          <w:sz w:val="16"/>
          <w:szCs w:val="16"/>
        </w:rPr>
        <w:t xml:space="preserve">(“FSA”) </w:t>
      </w:r>
      <w:r w:rsidRPr="00AC7895">
        <w:rPr>
          <w:rFonts w:ascii="Arial" w:hAnsi="Arial" w:cs="Arial"/>
          <w:bCs/>
          <w:sz w:val="16"/>
          <w:szCs w:val="16"/>
        </w:rPr>
        <w:t>by and b</w:t>
      </w:r>
      <w:r w:rsidRPr="00AC7895">
        <w:rPr>
          <w:rFonts w:ascii="Arial" w:hAnsi="Arial" w:cs="Arial"/>
          <w:sz w:val="16"/>
          <w:szCs w:val="16"/>
        </w:rPr>
        <w:t xml:space="preserve">etween </w:t>
      </w:r>
      <w:r w:rsidRPr="00AC7895">
        <w:rPr>
          <w:rFonts w:ascii="Arial" w:hAnsi="Arial" w:cs="Arial"/>
          <w:b/>
          <w:bCs/>
          <w:sz w:val="16"/>
          <w:szCs w:val="16"/>
        </w:rPr>
        <w:t>{{</w:t>
      </w:r>
      <w:proofErr w:type="spellStart"/>
      <w:r w:rsidRPr="00AC7895">
        <w:rPr>
          <w:rFonts w:ascii="Arial" w:hAnsi="Arial" w:cs="Arial"/>
          <w:b/>
          <w:bCs/>
          <w:sz w:val="16"/>
          <w:szCs w:val="16"/>
        </w:rPr>
        <w:t>CustomerName</w:t>
      </w:r>
      <w:proofErr w:type="spellEnd"/>
      <w:r w:rsidRPr="00AC7895">
        <w:rPr>
          <w:rFonts w:ascii="Arial" w:hAnsi="Arial" w:cs="Arial"/>
          <w:b/>
          <w:bCs/>
          <w:sz w:val="16"/>
          <w:szCs w:val="16"/>
        </w:rPr>
        <w:t xml:space="preserve">}} </w:t>
      </w:r>
      <w:r w:rsidRPr="00AC7895">
        <w:rPr>
          <w:rFonts w:ascii="Arial" w:hAnsi="Arial" w:cs="Arial"/>
          <w:sz w:val="16"/>
          <w:szCs w:val="16"/>
        </w:rPr>
        <w:t xml:space="preserve">(“Customer”) and </w:t>
      </w:r>
      <w:r w:rsidRPr="00AC7895">
        <w:rPr>
          <w:rFonts w:ascii="Arial" w:hAnsi="Arial" w:cs="Arial"/>
          <w:b/>
          <w:bCs/>
          <w:sz w:val="16"/>
          <w:szCs w:val="16"/>
        </w:rPr>
        <w:t xml:space="preserve">Frontier Communications of America, Inc. </w:t>
      </w:r>
      <w:r w:rsidRPr="00AC7895">
        <w:rPr>
          <w:rFonts w:ascii="Arial" w:hAnsi="Arial" w:cs="Arial"/>
          <w:bCs/>
          <w:sz w:val="16"/>
          <w:szCs w:val="16"/>
        </w:rPr>
        <w:t>on behalf of itself and its affiliates</w:t>
      </w:r>
      <w:r w:rsidRPr="00AC7895">
        <w:rPr>
          <w:rFonts w:ascii="Arial" w:hAnsi="Arial" w:cs="Arial"/>
          <w:sz w:val="16"/>
          <w:szCs w:val="16"/>
        </w:rPr>
        <w:t xml:space="preserve"> (“Frontier”).  Customer orders and Frontier agrees to provide the Services and Equipment identified in the Schedule below.</w:t>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AC7895" w14:paraId="0844CBFE" w14:textId="77777777" w:rsidTr="007C60FC">
        <w:trPr>
          <w:trHeight w:val="216"/>
        </w:trPr>
        <w:tc>
          <w:tcPr>
            <w:tcW w:w="5328" w:type="dxa"/>
            <w:vAlign w:val="center"/>
          </w:tcPr>
          <w:p w14:paraId="5777D896" w14:textId="074B494D" w:rsidR="00C90B0E" w:rsidRPr="00AC7895" w:rsidRDefault="00C90B0E" w:rsidP="007C60FC">
            <w:pPr>
              <w:shd w:val="clear" w:color="auto" w:fill="FFFFFE"/>
              <w:spacing w:line="276" w:lineRule="auto"/>
              <w:rPr>
                <w:rFonts w:ascii="Arial" w:hAnsi="Arial" w:cs="Arial"/>
                <w:b/>
                <w:bCs/>
                <w:sz w:val="16"/>
                <w:szCs w:val="16"/>
              </w:rPr>
            </w:pPr>
            <w:r w:rsidRPr="00AC7895">
              <w:rPr>
                <w:rFonts w:ascii="Arial" w:hAnsi="Arial" w:cs="Arial"/>
                <w:b/>
                <w:sz w:val="16"/>
                <w:szCs w:val="16"/>
              </w:rPr>
              <w:t>Primary Service Location</w:t>
            </w:r>
            <w:r w:rsidRPr="00AC7895">
              <w:rPr>
                <w:rFonts w:ascii="Arial" w:hAnsi="Arial" w:cs="Arial"/>
                <w:bCs/>
                <w:sz w:val="16"/>
                <w:szCs w:val="16"/>
              </w:rPr>
              <w:t>:</w:t>
            </w:r>
            <w:r w:rsidR="00113388" w:rsidRPr="00AC7895">
              <w:rPr>
                <w:rFonts w:ascii="Arial" w:hAnsi="Arial" w:cs="Arial"/>
                <w:bCs/>
                <w:sz w:val="16"/>
                <w:szCs w:val="16"/>
              </w:rPr>
              <w:t xml:space="preserve"> </w:t>
            </w:r>
            <w:r w:rsidR="00F379A4" w:rsidRPr="00AC7895">
              <w:rPr>
                <w:rFonts w:ascii="Arial" w:hAnsi="Arial" w:cs="Arial"/>
                <w:b/>
                <w:sz w:val="16"/>
                <w:szCs w:val="16"/>
              </w:rPr>
              <w:t>{{</w:t>
            </w:r>
            <w:proofErr w:type="spellStart"/>
            <w:r w:rsidR="00C617FE" w:rsidRPr="00AC7895">
              <w:rPr>
                <w:rFonts w:ascii="Arial" w:hAnsi="Arial" w:cs="Arial"/>
                <w:b/>
                <w:sz w:val="16"/>
                <w:szCs w:val="16"/>
              </w:rPr>
              <w:t>DefaultServiceAccount</w:t>
            </w:r>
            <w:proofErr w:type="spellEnd"/>
            <w:r w:rsidR="00F379A4" w:rsidRPr="00AC7895">
              <w:rPr>
                <w:rFonts w:ascii="Arial" w:hAnsi="Arial" w:cs="Arial"/>
                <w:b/>
                <w:sz w:val="16"/>
                <w:szCs w:val="16"/>
              </w:rPr>
              <w:t>}}</w:t>
            </w:r>
            <w:r w:rsidRPr="00AC7895">
              <w:rPr>
                <w:rFonts w:ascii="Arial" w:hAnsi="Arial" w:cs="Arial"/>
                <w:b/>
                <w:bCs/>
                <w:sz w:val="16"/>
                <w:szCs w:val="16"/>
              </w:rPr>
              <w:t xml:space="preserve"> </w:t>
            </w:r>
            <w:r w:rsidR="007C60FC" w:rsidRPr="00AC7895">
              <w:rPr>
                <w:rFonts w:ascii="Arial" w:hAnsi="Arial" w:cs="Arial"/>
                <w:b/>
                <w:bCs/>
                <w:sz w:val="16"/>
                <w:szCs w:val="16"/>
              </w:rPr>
              <w:t xml:space="preserve">     </w:t>
            </w:r>
          </w:p>
          <w:p w14:paraId="4EE8BD47" w14:textId="5891F2CC" w:rsidR="007C60FC" w:rsidRPr="00AC7895" w:rsidRDefault="007C60FC" w:rsidP="007C60FC">
            <w:pPr>
              <w:shd w:val="clear" w:color="auto" w:fill="FFFFFE"/>
              <w:spacing w:line="276" w:lineRule="auto"/>
              <w:rPr>
                <w:rFonts w:ascii="Arial" w:hAnsi="Arial" w:cs="Arial"/>
                <w:color w:val="000000"/>
                <w:sz w:val="21"/>
                <w:szCs w:val="21"/>
              </w:rPr>
            </w:pPr>
            <w:r w:rsidRPr="00AC7895">
              <w:rPr>
                <w:rFonts w:ascii="Arial" w:hAnsi="Arial" w:cs="Arial"/>
                <w:b/>
                <w:bCs/>
                <w:sz w:val="16"/>
                <w:szCs w:val="16"/>
              </w:rPr>
              <w:t>SPOC</w:t>
            </w:r>
            <w:r w:rsidRPr="00AC7895">
              <w:rPr>
                <w:rFonts w:ascii="Arial" w:hAnsi="Arial" w:cs="Arial"/>
                <w:b/>
                <w:sz w:val="16"/>
                <w:szCs w:val="16"/>
              </w:rPr>
              <w:t xml:space="preserve">: </w:t>
            </w:r>
            <w:r w:rsidRPr="00AC7895">
              <w:rPr>
                <w:rFonts w:ascii="Arial" w:hAnsi="Arial" w:cs="Arial"/>
                <w:b/>
                <w:bCs/>
                <w:sz w:val="16"/>
                <w:szCs w:val="16"/>
              </w:rPr>
              <w:t>{{SPOC}}</w:t>
            </w:r>
          </w:p>
        </w:tc>
        <w:tc>
          <w:tcPr>
            <w:tcW w:w="1242" w:type="dxa"/>
            <w:vAlign w:val="center"/>
          </w:tcPr>
          <w:p w14:paraId="51B2322C" w14:textId="19E7FB5F" w:rsidR="00C90B0E" w:rsidRPr="00AC7895" w:rsidRDefault="00C90B0E" w:rsidP="00C90B0E">
            <w:pPr>
              <w:ind w:right="18"/>
              <w:rPr>
                <w:rFonts w:ascii="Arial" w:hAnsi="Arial" w:cs="Arial"/>
                <w:b/>
                <w:bCs/>
                <w:sz w:val="16"/>
                <w:szCs w:val="16"/>
              </w:rPr>
            </w:pPr>
          </w:p>
        </w:tc>
        <w:tc>
          <w:tcPr>
            <w:tcW w:w="1710" w:type="dxa"/>
            <w:gridSpan w:val="2"/>
            <w:vAlign w:val="center"/>
          </w:tcPr>
          <w:p w14:paraId="3C3B929C" w14:textId="7E5FD655" w:rsidR="00C90B0E" w:rsidRPr="00AC7895" w:rsidRDefault="00781B15"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Schedule Date:</w:t>
            </w:r>
          </w:p>
        </w:tc>
        <w:tc>
          <w:tcPr>
            <w:tcW w:w="2520" w:type="dxa"/>
            <w:gridSpan w:val="2"/>
            <w:vAlign w:val="center"/>
          </w:tcPr>
          <w:p w14:paraId="54742F3B" w14:textId="77777777"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ScheduleDate</w:t>
            </w:r>
            <w:proofErr w:type="spellEnd"/>
            <w:r w:rsidRPr="00AC7895">
              <w:rPr>
                <w:rFonts w:ascii="Arial" w:hAnsi="Arial" w:cs="Arial"/>
                <w:b/>
                <w:bCs/>
                <w:sz w:val="16"/>
                <w:szCs w:val="16"/>
              </w:rPr>
              <w:t>}}</w:t>
            </w:r>
          </w:p>
        </w:tc>
      </w:tr>
      <w:tr w:rsidR="00C90B0E" w:rsidRPr="00AC7895" w14:paraId="53E1FD2C" w14:textId="77777777" w:rsidTr="007C60FC">
        <w:trPr>
          <w:trHeight w:val="216"/>
        </w:trPr>
        <w:tc>
          <w:tcPr>
            <w:tcW w:w="5328" w:type="dxa"/>
            <w:vAlign w:val="center"/>
          </w:tcPr>
          <w:p w14:paraId="525295C8" w14:textId="1C8D937D" w:rsidR="00C90B0E" w:rsidRPr="00AC7895" w:rsidRDefault="00D67019" w:rsidP="007C60FC">
            <w:pPr>
              <w:spacing w:line="276" w:lineRule="auto"/>
              <w:ind w:left="-123" w:right="18"/>
              <w:rPr>
                <w:rFonts w:ascii="Arial" w:hAnsi="Arial" w:cs="Arial"/>
                <w:b/>
                <w:bCs/>
                <w:sz w:val="16"/>
                <w:szCs w:val="16"/>
              </w:rPr>
            </w:pPr>
            <w:r w:rsidRPr="00AC7895">
              <w:rPr>
                <w:rFonts w:ascii="Arial" w:hAnsi="Arial" w:cs="Arial"/>
                <w:b/>
                <w:bCs/>
                <w:sz w:val="16"/>
                <w:szCs w:val="16"/>
              </w:rPr>
              <w:t xml:space="preserve">   </w:t>
            </w:r>
            <w:r w:rsidR="00781B15" w:rsidRPr="00AC7895">
              <w:rPr>
                <w:rFonts w:ascii="Arial" w:hAnsi="Arial" w:cs="Arial"/>
                <w:b/>
                <w:bCs/>
                <w:sz w:val="16"/>
                <w:szCs w:val="16"/>
              </w:rPr>
              <w:t xml:space="preserve"> </w:t>
            </w:r>
            <w:r w:rsidR="00C90B0E" w:rsidRPr="00AC7895">
              <w:rPr>
                <w:rFonts w:ascii="Arial" w:hAnsi="Arial" w:cs="Arial"/>
                <w:b/>
                <w:bCs/>
                <w:sz w:val="16"/>
                <w:szCs w:val="16"/>
              </w:rPr>
              <w:t>Schedule Type/Purpose:</w:t>
            </w:r>
            <w:r w:rsidR="00F63920" w:rsidRPr="00AC7895">
              <w:rPr>
                <w:rFonts w:ascii="Arial" w:hAnsi="Arial" w:cs="Arial"/>
                <w:bCs/>
                <w:sz w:val="20"/>
                <w:szCs w:val="20"/>
              </w:rPr>
              <w:t xml:space="preserve"> </w:t>
            </w:r>
            <w:r w:rsidR="00F63920" w:rsidRPr="00AC7895">
              <w:rPr>
                <w:rFonts w:ascii="Arial" w:hAnsi="Arial" w:cs="Arial"/>
                <w:b/>
                <w:sz w:val="16"/>
                <w:szCs w:val="16"/>
              </w:rPr>
              <w:t>Order for new Services</w:t>
            </w:r>
          </w:p>
        </w:tc>
        <w:tc>
          <w:tcPr>
            <w:tcW w:w="1242" w:type="dxa"/>
            <w:vAlign w:val="center"/>
          </w:tcPr>
          <w:p w14:paraId="4548F093" w14:textId="1C128238" w:rsidR="00C90B0E" w:rsidRPr="00AC7895" w:rsidRDefault="00C90B0E" w:rsidP="00C90B0E">
            <w:pPr>
              <w:ind w:right="18"/>
              <w:rPr>
                <w:rFonts w:ascii="Arial" w:hAnsi="Arial" w:cs="Arial"/>
                <w:bCs/>
                <w:sz w:val="16"/>
                <w:szCs w:val="16"/>
              </w:rPr>
            </w:pPr>
          </w:p>
        </w:tc>
        <w:tc>
          <w:tcPr>
            <w:tcW w:w="1710" w:type="dxa"/>
            <w:gridSpan w:val="2"/>
            <w:vAlign w:val="center"/>
          </w:tcPr>
          <w:p w14:paraId="1A4205DB" w14:textId="53A77CE2" w:rsidR="00C90B0E" w:rsidRPr="00AC7895" w:rsidRDefault="007C60FC"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Service Term:</w:t>
            </w:r>
          </w:p>
        </w:tc>
        <w:tc>
          <w:tcPr>
            <w:tcW w:w="2520" w:type="dxa"/>
            <w:gridSpan w:val="2"/>
            <w:vAlign w:val="center"/>
          </w:tcPr>
          <w:p w14:paraId="71E75CDA" w14:textId="1CEAA1D6"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ServiceTerm</w:t>
            </w:r>
            <w:proofErr w:type="spellEnd"/>
            <w:r w:rsidRPr="00AC7895">
              <w:rPr>
                <w:rFonts w:ascii="Arial" w:hAnsi="Arial" w:cs="Arial"/>
                <w:b/>
                <w:bCs/>
                <w:sz w:val="16"/>
                <w:szCs w:val="16"/>
              </w:rPr>
              <w:t>}}</w:t>
            </w:r>
            <w:r w:rsidR="007229D4" w:rsidRPr="00AC7895">
              <w:rPr>
                <w:rFonts w:ascii="Arial" w:hAnsi="Arial" w:cs="Arial"/>
                <w:b/>
                <w:bCs/>
                <w:sz w:val="16"/>
                <w:szCs w:val="16"/>
              </w:rPr>
              <w:t xml:space="preserve"> Months</w:t>
            </w:r>
          </w:p>
        </w:tc>
      </w:tr>
      <w:tr w:rsidR="00C90B0E" w:rsidRPr="00AC7895"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AC7895" w:rsidRDefault="00C90B0E" w:rsidP="00C90B0E">
            <w:pPr>
              <w:rPr>
                <w:rFonts w:ascii="Arial" w:hAnsi="Arial"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AC7895" w:rsidRDefault="00C90B0E" w:rsidP="00C90B0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AC7895" w:rsidRDefault="00C90B0E" w:rsidP="00C90B0E">
            <w:pPr>
              <w:jc w:val="center"/>
              <w:rPr>
                <w:rFonts w:ascii="Arial" w:hAnsi="Arial" w:cs="Arial"/>
                <w:b/>
                <w:bCs/>
                <w:sz w:val="16"/>
                <w:szCs w:val="16"/>
              </w:rPr>
            </w:pPr>
          </w:p>
        </w:tc>
      </w:tr>
    </w:tbl>
    <w:p w14:paraId="11046783" w14:textId="77777777" w:rsidR="00100B01" w:rsidRPr="00AC7895" w:rsidRDefault="00100B01" w:rsidP="00100B01">
      <w:pPr>
        <w:tabs>
          <w:tab w:val="left" w:pos="1170"/>
        </w:tabs>
        <w:rPr>
          <w:rFonts w:ascii="Arial" w:hAnsi="Arial" w:cs="Arial"/>
          <w:bCs/>
          <w:sz w:val="4"/>
          <w:szCs w:val="4"/>
        </w:rPr>
      </w:pPr>
    </w:p>
    <w:p w14:paraId="29F8ECCF" w14:textId="3D19A3C8" w:rsidR="0085409E" w:rsidRPr="00AC7895" w:rsidRDefault="0085409E" w:rsidP="0085409E">
      <w:pPr>
        <w:ind w:left="162" w:right="18" w:hanging="162"/>
        <w:rPr>
          <w:rFonts w:ascii="Arial" w:hAnsi="Arial" w:cs="Arial"/>
          <w:bCs/>
          <w:i/>
          <w:sz w:val="14"/>
          <w:szCs w:val="16"/>
        </w:rPr>
      </w:pPr>
      <w:r w:rsidRPr="00AC7895">
        <w:rPr>
          <w:rFonts w:ascii="Segoe UI Symbol" w:hAnsi="Segoe UI Symbol" w:cs="Segoe UI Symbol"/>
          <w:bCs/>
          <w:color w:val="800000"/>
          <w:sz w:val="18"/>
          <w:szCs w:val="18"/>
        </w:rPr>
        <w:t>★</w:t>
      </w:r>
      <w:r w:rsidRPr="00AC7895">
        <w:rPr>
          <w:rFonts w:ascii="Arial" w:hAnsi="Arial" w:cs="Arial"/>
          <w:bCs/>
          <w:sz w:val="16"/>
          <w:szCs w:val="16"/>
        </w:rPr>
        <w:t xml:space="preserve"> </w:t>
      </w:r>
      <w:r w:rsidRPr="00AC7895">
        <w:rPr>
          <w:rFonts w:ascii="Arial" w:hAnsi="Arial" w:cs="Arial"/>
          <w:bCs/>
          <w:i/>
          <w:sz w:val="15"/>
          <w:szCs w:val="15"/>
          <w:u w:val="single"/>
        </w:rPr>
        <w:t>Additional Service Locations</w:t>
      </w:r>
      <w:r w:rsidRPr="00AC7895">
        <w:rPr>
          <w:rFonts w:ascii="Arial" w:hAnsi="Arial" w:cs="Arial"/>
          <w:bCs/>
          <w:i/>
          <w:sz w:val="15"/>
          <w:szCs w:val="15"/>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roofErr w:type="gramStart"/>
      <w:r w:rsidRPr="00AC7895">
        <w:rPr>
          <w:rFonts w:ascii="Arial" w:hAnsi="Arial" w:cs="Arial"/>
          <w:sz w:val="2"/>
          <w:szCs w:val="2"/>
        </w:rPr>
        <w:t>}}{</w:t>
      </w:r>
      <w:proofErr w:type="gramEnd"/>
      <w:r w:rsidRPr="00AC7895">
        <w:rPr>
          <w:rFonts w:ascii="Arial" w:hAnsi="Arial" w:cs="Arial"/>
          <w:sz w:val="2"/>
          <w:szCs w:val="2"/>
        </w:rPr>
        <w:t>{#CA}}</w:t>
      </w:r>
    </w:p>
    <w:tbl>
      <w:tblPr>
        <w:tblStyle w:val="TableGrid"/>
        <w:tblW w:w="10910" w:type="dxa"/>
        <w:tblBorders>
          <w:top w:val="single" w:sz="4" w:space="0" w:color="FF0037"/>
          <w:left w:val="single" w:sz="4" w:space="0" w:color="FF0037"/>
          <w:bottom w:val="single" w:sz="4" w:space="0" w:color="FF0037"/>
          <w:right w:val="single" w:sz="4" w:space="0" w:color="FF0037"/>
          <w:insideH w:val="single" w:sz="4" w:space="0" w:color="FF0037"/>
          <w:insideV w:val="single" w:sz="4" w:space="0" w:color="FF0037"/>
        </w:tblBorders>
        <w:shd w:val="clear" w:color="auto" w:fill="FF0037"/>
        <w:tblLook w:val="04A0" w:firstRow="1" w:lastRow="0" w:firstColumn="1" w:lastColumn="0" w:noHBand="0" w:noVBand="1"/>
      </w:tblPr>
      <w:tblGrid>
        <w:gridCol w:w="5058"/>
        <w:gridCol w:w="1620"/>
        <w:gridCol w:w="2430"/>
        <w:gridCol w:w="1802"/>
      </w:tblGrid>
      <w:tr w:rsidR="00792AB9" w:rsidRPr="00AC7895" w14:paraId="17F7A7C7" w14:textId="77777777" w:rsidTr="00CC11AB">
        <w:trPr>
          <w:trHeight w:val="50"/>
        </w:trPr>
        <w:tc>
          <w:tcPr>
            <w:tcW w:w="5058" w:type="dxa"/>
            <w:shd w:val="clear" w:color="auto" w:fill="FF0037"/>
          </w:tcPr>
          <w:p w14:paraId="098BECBB" w14:textId="77777777" w:rsidR="00792AB9" w:rsidRPr="00AC7895" w:rsidRDefault="00792AB9" w:rsidP="00047F3D">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Pr="00AC7895">
              <w:rPr>
                <w:rFonts w:ascii="Arial" w:hAnsi="Arial" w:cs="Arial"/>
                <w:b/>
                <w:bCs/>
                <w:sz w:val="16"/>
                <w:szCs w:val="16"/>
              </w:rPr>
              <w:t>CCaaS Services</w:t>
            </w:r>
          </w:p>
        </w:tc>
        <w:tc>
          <w:tcPr>
            <w:tcW w:w="1620" w:type="dxa"/>
            <w:shd w:val="clear" w:color="auto" w:fill="FF0037"/>
          </w:tcPr>
          <w:p w14:paraId="580578C8"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4F768FF"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0283DE66"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2EC4408" w14:textId="77777777" w:rsidR="00792AB9" w:rsidRPr="00AC7895" w:rsidRDefault="00792AB9" w:rsidP="00792AB9">
      <w:pPr>
        <w:shd w:val="clear" w:color="auto" w:fill="FFFFFE"/>
        <w:rPr>
          <w:rFonts w:ascii="Arial" w:hAnsi="Arial" w:cs="Arial"/>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AC7895" w14:paraId="2153FF75" w14:textId="77777777" w:rsidTr="00047F3D">
        <w:trPr>
          <w:trHeight w:val="555"/>
        </w:trPr>
        <w:tc>
          <w:tcPr>
            <w:tcW w:w="5058" w:type="dxa"/>
          </w:tcPr>
          <w:p w14:paraId="0CFA9D02" w14:textId="77777777" w:rsidR="00792AB9" w:rsidRPr="00AC7895" w:rsidRDefault="00792AB9" w:rsidP="00047F3D">
            <w:pPr>
              <w:shd w:val="clear" w:color="auto" w:fill="FFFFFE"/>
              <w:spacing w:line="285" w:lineRule="atLeast"/>
              <w:rPr>
                <w:rFonts w:ascii="Arial" w:hAnsi="Arial" w:cs="Arial"/>
                <w:sz w:val="21"/>
                <w:szCs w:val="21"/>
              </w:rPr>
            </w:pPr>
            <w:r w:rsidRPr="00AC7895">
              <w:rPr>
                <w:rFonts w:ascii="Arial" w:hAnsi="Arial" w:cs="Arial"/>
                <w:sz w:val="16"/>
                <w:szCs w:val="16"/>
              </w:rPr>
              <w:t>{{#</w:t>
            </w:r>
            <w:proofErr w:type="spellStart"/>
            <w:r w:rsidRPr="00AC7895">
              <w:rPr>
                <w:rFonts w:ascii="Arial" w:hAnsi="Arial" w:cs="Arial"/>
                <w:sz w:val="16"/>
                <w:szCs w:val="16"/>
              </w:rPr>
              <w:t>cCaas</w:t>
            </w:r>
            <w:proofErr w:type="spellEnd"/>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r w:rsidRPr="00AC7895">
              <w:rPr>
                <w:rFonts w:ascii="Arial" w:hAnsi="Arial" w:cs="Arial"/>
                <w:sz w:val="16"/>
                <w:szCs w:val="16"/>
              </w:rPr>
              <w:t xml:space="preserve">      </w:t>
            </w:r>
            <w:r w:rsidRPr="00AC7895">
              <w:rPr>
                <w:rFonts w:ascii="Arial" w:hAnsi="Arial" w:cs="Arial"/>
                <w:sz w:val="14"/>
                <w:szCs w:val="14"/>
              </w:rPr>
              <w:t>{{</w:t>
            </w:r>
            <w:proofErr w:type="spellStart"/>
            <w:r w:rsidRPr="00AC7895">
              <w:rPr>
                <w:rFonts w:ascii="Arial" w:hAnsi="Arial" w:cs="Arial"/>
                <w:sz w:val="14"/>
                <w:szCs w:val="14"/>
              </w:rPr>
              <w:t>CoS</w:t>
            </w:r>
            <w:proofErr w:type="spellEnd"/>
            <w:r w:rsidRPr="00AC7895">
              <w:rPr>
                <w:rFonts w:ascii="Arial" w:hAnsi="Arial" w:cs="Arial"/>
                <w:sz w:val="14"/>
                <w:szCs w:val="14"/>
              </w:rPr>
              <w:t>}}</w:t>
            </w:r>
          </w:p>
          <w:p w14:paraId="05660EC0" w14:textId="77777777" w:rsidR="00792AB9" w:rsidRPr="00AC7895" w:rsidRDefault="00792AB9" w:rsidP="00047F3D">
            <w:pPr>
              <w:shd w:val="clear" w:color="auto" w:fill="FFFFFE"/>
              <w:rPr>
                <w:rFonts w:ascii="Arial" w:hAnsi="Arial" w:cs="Arial"/>
                <w:color w:val="000000"/>
                <w:sz w:val="21"/>
                <w:szCs w:val="21"/>
              </w:rPr>
            </w:pPr>
            <w:r w:rsidRPr="00AC7895">
              <w:rPr>
                <w:rFonts w:ascii="Arial" w:hAnsi="Arial" w:cs="Arial"/>
                <w:sz w:val="14"/>
                <w:szCs w:val="14"/>
              </w:rPr>
              <w:t>{{Description}}</w:t>
            </w:r>
          </w:p>
        </w:tc>
        <w:tc>
          <w:tcPr>
            <w:tcW w:w="1620" w:type="dxa"/>
          </w:tcPr>
          <w:p w14:paraId="375097FE"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9E3C69D"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781" w:type="dxa"/>
          </w:tcPr>
          <w:p w14:paraId="2247389F" w14:textId="77777777" w:rsidR="00792AB9" w:rsidRPr="00AC7895" w:rsidRDefault="00792AB9" w:rsidP="00047F3D">
            <w:pPr>
              <w:shd w:val="clear" w:color="auto" w:fill="FFFFFE"/>
              <w:spacing w:line="285" w:lineRule="atLeast"/>
              <w:jc w:val="center"/>
              <w:rPr>
                <w:rFonts w:ascii="Arial" w:hAnsi="Arial" w:cs="Arial"/>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Pr="00AC7895">
              <w:rPr>
                <w:rFonts w:ascii="Arial" w:hAnsi="Arial" w:cs="Arial"/>
                <w:sz w:val="16"/>
                <w:szCs w:val="16"/>
              </w:rPr>
              <w:t>{</w:t>
            </w:r>
            <w:proofErr w:type="gramEnd"/>
            <w:r w:rsidRPr="00AC7895">
              <w:rPr>
                <w:rFonts w:ascii="Arial" w:hAnsi="Arial" w:cs="Arial"/>
                <w:sz w:val="16"/>
                <w:szCs w:val="16"/>
              </w:rPr>
              <w:t>{/</w:t>
            </w:r>
            <w:proofErr w:type="spellStart"/>
            <w:r w:rsidRPr="00AC7895">
              <w:rPr>
                <w:rFonts w:ascii="Arial" w:hAnsi="Arial" w:cs="Arial"/>
                <w:sz w:val="16"/>
                <w:szCs w:val="16"/>
              </w:rPr>
              <w:t>cCaas</w:t>
            </w:r>
            <w:proofErr w:type="spellEnd"/>
            <w:r w:rsidRPr="00AC7895">
              <w:rPr>
                <w:rFonts w:ascii="Arial" w:hAnsi="Arial" w:cs="Arial"/>
                <w:sz w:val="16"/>
                <w:szCs w:val="16"/>
              </w:rPr>
              <w:t>}}</w:t>
            </w:r>
          </w:p>
        </w:tc>
      </w:tr>
    </w:tbl>
    <w:p w14:paraId="2E7C0139"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{{/CA}}</w:t>
      </w:r>
    </w:p>
    <w:p w14:paraId="337BA86B" w14:textId="6647B9C0" w:rsidR="0085409E" w:rsidRPr="00AC7895" w:rsidRDefault="00792AB9" w:rsidP="00792AB9">
      <w:pPr>
        <w:shd w:val="clear" w:color="auto" w:fill="FFFFFE"/>
        <w:rPr>
          <w:rFonts w:ascii="Arial" w:hAnsi="Arial" w:cs="Arial"/>
          <w:sz w:val="2"/>
          <w:szCs w:val="2"/>
        </w:rPr>
      </w:pPr>
      <w:r w:rsidRPr="00AC7895">
        <w:rPr>
          <w:rFonts w:ascii="Arial" w:hAnsi="Arial" w:cs="Arial"/>
          <w:sz w:val="2"/>
          <w:szCs w:val="2"/>
        </w:rPr>
        <w:t>{{/</w:t>
      </w:r>
      <w:proofErr w:type="spellStart"/>
      <w:r w:rsidRPr="00AC7895">
        <w:rPr>
          <w:rFonts w:ascii="Arial" w:hAnsi="Arial" w:cs="Arial"/>
          <w:sz w:val="2"/>
          <w:szCs w:val="2"/>
        </w:rPr>
        <w:t>ProductName_isCCaas</w:t>
      </w:r>
      <w:proofErr w:type="spellEnd"/>
      <w:r w:rsidRPr="00AC7895">
        <w:rPr>
          <w:rFonts w:ascii="Arial" w:hAnsi="Arial" w:cs="Arial"/>
          <w:sz w:val="2"/>
          <w:szCs w:val="2"/>
        </w:rPr>
        <w:t>}}</w:t>
      </w:r>
    </w:p>
    <w:p w14:paraId="0F5F6F8B" w14:textId="67E76788" w:rsidR="002E77E3" w:rsidRPr="00AC7895" w:rsidRDefault="000E3DAA" w:rsidP="00646975">
      <w:pPr>
        <w:shd w:val="clear" w:color="auto" w:fill="FFFFFE"/>
        <w:rPr>
          <w:rFonts w:ascii="Arial" w:hAnsi="Arial" w:cs="Arial"/>
          <w:sz w:val="2"/>
          <w:szCs w:val="2"/>
        </w:rPr>
      </w:pPr>
      <w:r w:rsidRPr="00AC7895">
        <w:rPr>
          <w:rFonts w:ascii="Arial" w:hAnsi="Arial" w:cs="Arial"/>
          <w:sz w:val="2"/>
          <w:szCs w:val="2"/>
        </w:rPr>
        <w:t>{{</w:t>
      </w:r>
      <w:r w:rsidR="00351403" w:rsidRPr="00AC7895">
        <w:rPr>
          <w:rFonts w:ascii="Arial" w:hAnsi="Arial" w:cs="Arial"/>
          <w:sz w:val="2"/>
          <w:szCs w:val="2"/>
        </w:rPr>
        <w:t>#</w:t>
      </w:r>
      <w:r w:rsidR="001F3A0F" w:rsidRPr="00AC7895">
        <w:rPr>
          <w:rFonts w:ascii="Arial" w:hAnsi="Arial" w:cs="Arial"/>
          <w:sz w:val="2"/>
          <w:szCs w:val="2"/>
        </w:rPr>
        <w:t>ProductName_isUCaas</w:t>
      </w:r>
      <w:r w:rsidRPr="00AC7895">
        <w:rPr>
          <w:rFonts w:ascii="Arial" w:hAnsi="Arial" w:cs="Arial"/>
          <w:sz w:val="2"/>
          <w:szCs w:val="2"/>
        </w:rPr>
        <w:t>}}</w:t>
      </w:r>
    </w:p>
    <w:p w14:paraId="4922A67B" w14:textId="55376796" w:rsidR="00055118" w:rsidRPr="00AC7895" w:rsidRDefault="00AE1020" w:rsidP="00646975">
      <w:pPr>
        <w:shd w:val="clear" w:color="auto" w:fill="FFFFFE"/>
        <w:rPr>
          <w:rFonts w:ascii="Arial" w:hAnsi="Arial" w:cs="Arial"/>
          <w:sz w:val="2"/>
          <w:szCs w:val="2"/>
        </w:rPr>
      </w:pPr>
      <w:r w:rsidRPr="00AC7895">
        <w:rPr>
          <w:rFonts w:ascii="Arial" w:hAnsi="Arial" w:cs="Arial"/>
          <w:sz w:val="2"/>
          <w:szCs w:val="2"/>
        </w:rPr>
        <w:t xml:space="preserve">  </w:t>
      </w:r>
      <w:r w:rsidR="00055118" w:rsidRPr="00AC7895">
        <w:rPr>
          <w:rFonts w:ascii="Arial" w:hAnsi="Arial" w:cs="Arial"/>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55118" w:rsidRPr="00AC7895" w14:paraId="1B9861EB" w14:textId="77777777" w:rsidTr="00CC11AB">
        <w:trPr>
          <w:trHeight w:val="50"/>
        </w:trPr>
        <w:tc>
          <w:tcPr>
            <w:tcW w:w="5058" w:type="dxa"/>
            <w:shd w:val="clear" w:color="auto" w:fill="FF0037"/>
          </w:tcPr>
          <w:p w14:paraId="51599D6A" w14:textId="0F59188F" w:rsidR="00055118" w:rsidRPr="00AC7895" w:rsidRDefault="00075345" w:rsidP="001123B3">
            <w:pPr>
              <w:pStyle w:val="List"/>
              <w:tabs>
                <w:tab w:val="left" w:pos="360"/>
              </w:tabs>
              <w:ind w:left="0" w:right="288" w:firstLine="0"/>
              <w:jc w:val="both"/>
              <w:rPr>
                <w:rFonts w:ascii="Arial" w:hAnsi="Arial" w:cs="Arial"/>
                <w:b/>
                <w:bCs/>
                <w:szCs w:val="16"/>
              </w:rPr>
            </w:pPr>
            <w:r w:rsidRPr="00AC7895">
              <w:rPr>
                <w:rFonts w:ascii="Arial" w:hAnsi="Arial" w:cs="Arial"/>
                <w:b/>
                <w:bCs/>
              </w:rPr>
              <w:t>Frontier UCaaS Service</w:t>
            </w:r>
          </w:p>
        </w:tc>
        <w:tc>
          <w:tcPr>
            <w:tcW w:w="1620" w:type="dxa"/>
            <w:shd w:val="clear" w:color="auto" w:fill="FF0037"/>
          </w:tcPr>
          <w:p w14:paraId="75F8D873"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694B806"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264AEF2"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FF12C58" w14:textId="759A9BF8" w:rsidR="00055118" w:rsidRPr="00AC7895" w:rsidRDefault="00055118" w:rsidP="00704ECF">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AC7895" w14:paraId="535A45B4" w14:textId="77777777" w:rsidTr="00321906">
        <w:trPr>
          <w:trHeight w:val="555"/>
        </w:trPr>
        <w:tc>
          <w:tcPr>
            <w:tcW w:w="5044" w:type="dxa"/>
          </w:tcPr>
          <w:p w14:paraId="009C857E" w14:textId="5F2089A2" w:rsidR="001123B3" w:rsidRPr="00AC7895" w:rsidRDefault="00632827" w:rsidP="00931323">
            <w:pPr>
              <w:shd w:val="clear" w:color="auto" w:fill="FFFFFE"/>
              <w:spacing w:line="285" w:lineRule="atLeast"/>
              <w:rPr>
                <w:rFonts w:ascii="Arial" w:hAnsi="Arial" w:cs="Arial"/>
                <w:sz w:val="14"/>
                <w:szCs w:val="14"/>
              </w:rPr>
            </w:pPr>
            <w:r w:rsidRPr="00AC7895">
              <w:rPr>
                <w:rFonts w:ascii="Arial" w:hAnsi="Arial" w:cs="Arial"/>
                <w:sz w:val="16"/>
                <w:szCs w:val="16"/>
              </w:rPr>
              <w:t>{{#</w:t>
            </w:r>
            <w:proofErr w:type="spellStart"/>
            <w:r w:rsidRPr="00AC7895">
              <w:rPr>
                <w:rFonts w:ascii="Arial" w:hAnsi="Arial" w:cs="Arial"/>
                <w:sz w:val="16"/>
                <w:szCs w:val="16"/>
              </w:rPr>
              <w:t>uCaas</w:t>
            </w:r>
            <w:proofErr w:type="spellEnd"/>
            <w:proofErr w:type="gramStart"/>
            <w:r w:rsidRPr="00AC7895">
              <w:rPr>
                <w:rFonts w:ascii="Arial" w:hAnsi="Arial" w:cs="Arial"/>
                <w:sz w:val="16"/>
                <w:szCs w:val="16"/>
              </w:rPr>
              <w:t>}}</w:t>
            </w:r>
            <w:r w:rsidR="00055118" w:rsidRPr="00AC7895">
              <w:rPr>
                <w:rFonts w:ascii="Arial" w:hAnsi="Arial" w:cs="Arial"/>
                <w:b/>
                <w:bCs/>
                <w:sz w:val="16"/>
                <w:szCs w:val="16"/>
              </w:rPr>
              <w:t>{</w:t>
            </w:r>
            <w:proofErr w:type="gramEnd"/>
            <w:r w:rsidR="00055118" w:rsidRPr="00AC7895">
              <w:rPr>
                <w:rFonts w:ascii="Arial" w:hAnsi="Arial" w:cs="Arial"/>
                <w:b/>
                <w:bCs/>
                <w:sz w:val="16"/>
                <w:szCs w:val="16"/>
              </w:rPr>
              <w:t>{ProductName}}</w:t>
            </w:r>
            <w:r w:rsidR="00355148" w:rsidRPr="00AC7895">
              <w:rPr>
                <w:rFonts w:ascii="Arial" w:hAnsi="Arial" w:cs="Arial"/>
                <w:b/>
                <w:bCs/>
                <w:sz w:val="21"/>
                <w:szCs w:val="21"/>
              </w:rPr>
              <w:t xml:space="preserve">   </w:t>
            </w:r>
            <w:r w:rsidR="001123B3" w:rsidRPr="00AC7895">
              <w:rPr>
                <w:rFonts w:ascii="Arial" w:hAnsi="Arial" w:cs="Arial"/>
                <w:sz w:val="14"/>
                <w:szCs w:val="14"/>
              </w:rPr>
              <w:t>{{</w:t>
            </w:r>
            <w:proofErr w:type="spellStart"/>
            <w:r w:rsidR="00D67019" w:rsidRPr="00AC7895">
              <w:rPr>
                <w:rFonts w:ascii="Arial" w:hAnsi="Arial" w:cs="Arial"/>
                <w:sz w:val="14"/>
                <w:szCs w:val="14"/>
              </w:rPr>
              <w:t>Co</w:t>
            </w:r>
            <w:r w:rsidR="009E18FD" w:rsidRPr="00AC7895">
              <w:rPr>
                <w:rFonts w:ascii="Arial" w:hAnsi="Arial" w:cs="Arial"/>
                <w:sz w:val="14"/>
                <w:szCs w:val="14"/>
              </w:rPr>
              <w:t>S</w:t>
            </w:r>
            <w:proofErr w:type="spellEnd"/>
            <w:r w:rsidR="001123B3" w:rsidRPr="00AC7895">
              <w:rPr>
                <w:rFonts w:ascii="Arial" w:hAnsi="Arial" w:cs="Arial"/>
                <w:sz w:val="14"/>
                <w:szCs w:val="14"/>
              </w:rPr>
              <w:t>}}</w:t>
            </w:r>
            <w:r w:rsidR="00D67019" w:rsidRPr="00AC7895">
              <w:rPr>
                <w:rFonts w:ascii="Arial" w:hAnsi="Arial" w:cs="Arial"/>
                <w:sz w:val="14"/>
                <w:szCs w:val="14"/>
              </w:rPr>
              <w:t xml:space="preserve"> </w:t>
            </w:r>
          </w:p>
          <w:p w14:paraId="64FFDCB1" w14:textId="1D0937B9" w:rsidR="00355148" w:rsidRPr="00AC7895" w:rsidRDefault="00355148" w:rsidP="00962679">
            <w:pPr>
              <w:shd w:val="clear" w:color="auto" w:fill="FFFFFE"/>
              <w:rPr>
                <w:rFonts w:ascii="Arial" w:hAnsi="Arial" w:cs="Arial"/>
                <w:sz w:val="21"/>
                <w:szCs w:val="21"/>
              </w:rPr>
            </w:pPr>
            <w:r w:rsidRPr="00AC7895">
              <w:rPr>
                <w:rFonts w:ascii="Arial" w:hAnsi="Arial" w:cs="Arial"/>
                <w:sz w:val="14"/>
                <w:szCs w:val="14"/>
              </w:rPr>
              <w:t>{{Description}}</w:t>
            </w:r>
          </w:p>
        </w:tc>
        <w:tc>
          <w:tcPr>
            <w:tcW w:w="1634" w:type="dxa"/>
          </w:tcPr>
          <w:p w14:paraId="46C25701" w14:textId="77777777"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890A000" w14:textId="24666253"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4F56E349" w14:textId="2183CFB0" w:rsidR="00055118" w:rsidRPr="00AC7895" w:rsidRDefault="00055118" w:rsidP="00BF6B7C">
            <w:pPr>
              <w:pStyle w:val="List"/>
              <w:tabs>
                <w:tab w:val="left" w:pos="360"/>
              </w:tabs>
              <w:ind w:left="0" w:right="288" w:firstLine="0"/>
              <w:jc w:val="center"/>
              <w:rPr>
                <w:rFonts w:ascii="Arial" w:hAnsi="Arial" w:cs="Arial"/>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00632827" w:rsidRPr="00AC7895">
              <w:rPr>
                <w:rFonts w:ascii="Arial" w:hAnsi="Arial" w:cs="Arial"/>
                <w:sz w:val="16"/>
                <w:szCs w:val="16"/>
              </w:rPr>
              <w:t>{</w:t>
            </w:r>
            <w:proofErr w:type="gramEnd"/>
            <w:r w:rsidR="00632827" w:rsidRPr="00AC7895">
              <w:rPr>
                <w:rFonts w:ascii="Arial" w:hAnsi="Arial" w:cs="Arial"/>
                <w:sz w:val="16"/>
                <w:szCs w:val="16"/>
              </w:rPr>
              <w:t>{/</w:t>
            </w:r>
            <w:proofErr w:type="spellStart"/>
            <w:r w:rsidR="00632827" w:rsidRPr="00AC7895">
              <w:rPr>
                <w:rFonts w:ascii="Arial" w:hAnsi="Arial" w:cs="Arial"/>
                <w:sz w:val="16"/>
                <w:szCs w:val="16"/>
              </w:rPr>
              <w:t>uCaas</w:t>
            </w:r>
            <w:proofErr w:type="spellEnd"/>
            <w:r w:rsidR="00632827" w:rsidRPr="00AC7895">
              <w:rPr>
                <w:rFonts w:ascii="Arial" w:hAnsi="Arial" w:cs="Arial"/>
                <w:sz w:val="16"/>
                <w:szCs w:val="16"/>
              </w:rPr>
              <w:t>}}</w:t>
            </w:r>
          </w:p>
        </w:tc>
      </w:tr>
    </w:tbl>
    <w:p w14:paraId="61F37F2B" w14:textId="6A8D55A3" w:rsidR="00414E44" w:rsidRPr="00AC7895" w:rsidRDefault="00055118" w:rsidP="00704ECF">
      <w:pPr>
        <w:shd w:val="clear" w:color="auto" w:fill="FFFFFE"/>
        <w:rPr>
          <w:rFonts w:ascii="Arial" w:hAnsi="Arial" w:cs="Arial"/>
          <w:sz w:val="2"/>
          <w:szCs w:val="2"/>
        </w:rPr>
      </w:pPr>
      <w:r w:rsidRPr="00AC7895">
        <w:rPr>
          <w:rFonts w:ascii="Arial" w:hAnsi="Arial" w:cs="Arial"/>
          <w:sz w:val="2"/>
          <w:szCs w:val="2"/>
        </w:rPr>
        <w:t>{{/SA}}</w:t>
      </w:r>
    </w:p>
    <w:p w14:paraId="4B1B4E7E" w14:textId="77777777" w:rsidR="003A7FE5" w:rsidRPr="00AC7895" w:rsidRDefault="003A7FE5" w:rsidP="00704ECF">
      <w:pPr>
        <w:shd w:val="clear" w:color="auto" w:fill="FFFFFE"/>
        <w:rPr>
          <w:rFonts w:ascii="Arial" w:hAnsi="Arial" w:cs="Arial"/>
          <w:sz w:val="2"/>
          <w:szCs w:val="2"/>
        </w:rPr>
      </w:pPr>
    </w:p>
    <w:p w14:paraId="43B0D2E3" w14:textId="77777777" w:rsidR="00414E44" w:rsidRPr="00AC7895" w:rsidRDefault="00414E44" w:rsidP="00781B15">
      <w:pPr>
        <w:shd w:val="clear" w:color="auto" w:fill="FFFFFE"/>
        <w:rPr>
          <w:rFonts w:ascii="Arial" w:hAnsi="Arial" w:cs="Arial"/>
          <w:bCs/>
          <w:i/>
          <w:sz w:val="15"/>
          <w:szCs w:val="15"/>
        </w:rPr>
      </w:pPr>
      <w:proofErr w:type="gramStart"/>
      <w:r w:rsidRPr="00AC7895">
        <w:rPr>
          <w:rFonts w:ascii="Arial" w:hAnsi="Arial" w:cs="Arial"/>
          <w:sz w:val="16"/>
          <w:szCs w:val="16"/>
        </w:rPr>
        <w:t xml:space="preserve">*  </w:t>
      </w:r>
      <w:r w:rsidRPr="00AC7895">
        <w:rPr>
          <w:rFonts w:ascii="Arial" w:hAnsi="Arial" w:cs="Arial"/>
          <w:bCs/>
          <w:i/>
          <w:sz w:val="15"/>
          <w:szCs w:val="15"/>
        </w:rPr>
        <w:t>“</w:t>
      </w:r>
      <w:proofErr w:type="gramEnd"/>
      <w:r w:rsidRPr="00AC7895">
        <w:rPr>
          <w:rFonts w:ascii="Arial" w:hAnsi="Arial" w:cs="Arial"/>
          <w:bCs/>
          <w:i/>
          <w:sz w:val="15"/>
          <w:szCs w:val="15"/>
        </w:rPr>
        <w:t>unlimited” is subject to FAFUP (see Section 3C below)</w:t>
      </w:r>
      <w:r w:rsidRPr="00AC7895">
        <w:rPr>
          <w:rFonts w:ascii="Arial" w:hAnsi="Arial" w:cs="Arial"/>
          <w:bCs/>
          <w:i/>
          <w:sz w:val="15"/>
          <w:szCs w:val="15"/>
        </w:rPr>
        <w:tab/>
      </w:r>
    </w:p>
    <w:p w14:paraId="71971F4F" w14:textId="50E5EC5F" w:rsidR="00414E44" w:rsidRPr="00AC7895" w:rsidRDefault="003A7FE5" w:rsidP="003A7FE5">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 xml:space="preserve">International LD rates are found at https://enterprise.frontier.com/UCF-LD-International Rates  </w:t>
      </w:r>
    </w:p>
    <w:p w14:paraId="17CFE382" w14:textId="1FA9D473" w:rsidR="00962AA8" w:rsidRPr="00AC7895" w:rsidRDefault="003A7FE5" w:rsidP="00704ECF">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Rates may be modified without notice</w:t>
      </w:r>
    </w:p>
    <w:p w14:paraId="63DF1754" w14:textId="4ACD80E1" w:rsidR="00F66CF3" w:rsidRPr="00AC7895" w:rsidRDefault="00F66CF3" w:rsidP="00F66CF3">
      <w:pPr>
        <w:shd w:val="clear" w:color="auto" w:fill="FFFFFE"/>
        <w:rPr>
          <w:rFonts w:ascii="Arial" w:hAnsi="Arial" w:cs="Arial"/>
          <w:sz w:val="2"/>
          <w:szCs w:val="2"/>
        </w:rPr>
      </w:pPr>
      <w:r w:rsidRPr="00AC7895">
        <w:rPr>
          <w:rFonts w:ascii="Arial" w:hAnsi="Arial" w:cs="Arial"/>
          <w:sz w:val="2"/>
          <w:szCs w:val="2"/>
        </w:rPr>
        <w:t xml:space="preserve">{{#AD}}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6CF3" w:rsidRPr="00AC7895" w14:paraId="7CED328D" w14:textId="77777777" w:rsidTr="00CC11AB">
        <w:trPr>
          <w:trHeight w:val="50"/>
        </w:trPr>
        <w:tc>
          <w:tcPr>
            <w:tcW w:w="5058" w:type="dxa"/>
            <w:shd w:val="clear" w:color="auto" w:fill="FF0037"/>
          </w:tcPr>
          <w:p w14:paraId="008ECAD6" w14:textId="4FB72CDC" w:rsidR="00F66CF3" w:rsidRPr="00AC7895" w:rsidRDefault="00F66CF3" w:rsidP="00843346">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proofErr w:type="spellStart"/>
            <w:r w:rsidR="00FE3DDC" w:rsidRPr="00AC7895">
              <w:rPr>
                <w:rFonts w:ascii="Arial" w:hAnsi="Arial" w:cs="Arial"/>
                <w:b/>
                <w:bCs/>
              </w:rPr>
              <w:t>ADD</w:t>
            </w:r>
            <w:r w:rsidR="00697D87" w:rsidRPr="00AC7895">
              <w:rPr>
                <w:rFonts w:ascii="Arial" w:hAnsi="Arial" w:cs="Arial"/>
                <w:b/>
                <w:bCs/>
              </w:rPr>
              <w:t>-</w:t>
            </w:r>
            <w:r w:rsidR="00FE3DDC" w:rsidRPr="00AC7895">
              <w:rPr>
                <w:rFonts w:ascii="Arial" w:hAnsi="Arial" w:cs="Arial"/>
                <w:b/>
                <w:bCs/>
              </w:rPr>
              <w:t>on</w:t>
            </w:r>
            <w:proofErr w:type="spellEnd"/>
            <w:r w:rsidRPr="00AC7895">
              <w:rPr>
                <w:rFonts w:ascii="Arial" w:hAnsi="Arial" w:cs="Arial"/>
                <w:b/>
                <w:bCs/>
              </w:rPr>
              <w:t xml:space="preserve"> Service</w:t>
            </w:r>
          </w:p>
        </w:tc>
        <w:tc>
          <w:tcPr>
            <w:tcW w:w="1620" w:type="dxa"/>
            <w:shd w:val="clear" w:color="auto" w:fill="FF0037"/>
          </w:tcPr>
          <w:p w14:paraId="010814A4"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2E0C8117"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0C12675"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2B93DD4" w14:textId="77777777" w:rsidR="00F66CF3" w:rsidRPr="00AC7895" w:rsidRDefault="00F66CF3" w:rsidP="00F66CF3">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00"/>
        <w:gridCol w:w="1646"/>
        <w:gridCol w:w="2373"/>
        <w:gridCol w:w="1989"/>
      </w:tblGrid>
      <w:tr w:rsidR="00F66CF3" w:rsidRPr="00AC7895" w14:paraId="19D1DB50" w14:textId="77777777" w:rsidTr="001E5225">
        <w:trPr>
          <w:trHeight w:val="555"/>
        </w:trPr>
        <w:tc>
          <w:tcPr>
            <w:tcW w:w="5055" w:type="dxa"/>
          </w:tcPr>
          <w:p w14:paraId="0785ADC9" w14:textId="7392565E" w:rsidR="00F66CF3" w:rsidRPr="00AC7895" w:rsidRDefault="00F66CF3" w:rsidP="00843346">
            <w:pPr>
              <w:shd w:val="clear" w:color="auto" w:fill="FFFFFE"/>
              <w:spacing w:line="285" w:lineRule="atLeast"/>
              <w:rPr>
                <w:rFonts w:ascii="Arial" w:hAnsi="Arial" w:cs="Arial"/>
                <w:sz w:val="14"/>
                <w:szCs w:val="14"/>
              </w:rPr>
            </w:pPr>
            <w:r w:rsidRPr="00AC7895">
              <w:rPr>
                <w:rFonts w:ascii="Arial" w:hAnsi="Arial" w:cs="Arial"/>
                <w:sz w:val="16"/>
                <w:szCs w:val="16"/>
              </w:rPr>
              <w:t>{{#</w:t>
            </w:r>
            <w:r w:rsidR="00FE3DDC" w:rsidRPr="00AC7895">
              <w:rPr>
                <w:rFonts w:ascii="Arial" w:hAnsi="Arial" w:cs="Arial"/>
                <w:sz w:val="16"/>
                <w:szCs w:val="16"/>
              </w:rPr>
              <w:t>ADDon</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2E689B3D" w14:textId="77777777" w:rsidR="00F66CF3" w:rsidRPr="00AC7895" w:rsidRDefault="00F66CF3" w:rsidP="00843346">
            <w:pPr>
              <w:shd w:val="clear" w:color="auto" w:fill="FFFFFE"/>
              <w:rPr>
                <w:rFonts w:ascii="Arial" w:hAnsi="Arial" w:cs="Arial"/>
                <w:sz w:val="21"/>
                <w:szCs w:val="21"/>
              </w:rPr>
            </w:pPr>
            <w:r w:rsidRPr="00AC7895">
              <w:rPr>
                <w:rFonts w:ascii="Arial" w:hAnsi="Arial" w:cs="Arial"/>
                <w:sz w:val="14"/>
                <w:szCs w:val="14"/>
              </w:rPr>
              <w:t>{{Description}}</w:t>
            </w:r>
          </w:p>
        </w:tc>
        <w:tc>
          <w:tcPr>
            <w:tcW w:w="1661" w:type="dxa"/>
          </w:tcPr>
          <w:p w14:paraId="7E1834DE"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392" w:type="dxa"/>
          </w:tcPr>
          <w:p w14:paraId="01B13452"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50D86BC5" w14:textId="77777777" w:rsidR="001E5225"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630D116" w14:textId="4387EE94" w:rsidR="00F66CF3" w:rsidRPr="00AC7895" w:rsidRDefault="00F66CF3" w:rsidP="00843346">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00FE3DDC" w:rsidRPr="00AC7895">
              <w:rPr>
                <w:rFonts w:ascii="Arial" w:hAnsi="Arial" w:cs="Arial"/>
                <w:sz w:val="10"/>
                <w:szCs w:val="10"/>
              </w:rPr>
              <w:t>ADDon</w:t>
            </w:r>
            <w:proofErr w:type="spellEnd"/>
            <w:r w:rsidRPr="00AC7895">
              <w:rPr>
                <w:rFonts w:ascii="Arial" w:hAnsi="Arial" w:cs="Arial"/>
                <w:sz w:val="10"/>
                <w:szCs w:val="10"/>
              </w:rPr>
              <w:t>}}</w:t>
            </w:r>
          </w:p>
        </w:tc>
      </w:tr>
    </w:tbl>
    <w:p w14:paraId="44DCC0D9" w14:textId="69186092" w:rsidR="00F66CF3" w:rsidRPr="00AC7895" w:rsidRDefault="00F66CF3" w:rsidP="00704ECF">
      <w:pPr>
        <w:shd w:val="clear" w:color="auto" w:fill="FFFFFE"/>
        <w:rPr>
          <w:rFonts w:ascii="Arial" w:hAnsi="Arial" w:cs="Arial"/>
          <w:sz w:val="2"/>
          <w:szCs w:val="2"/>
        </w:rPr>
      </w:pPr>
      <w:r w:rsidRPr="00AC7895">
        <w:rPr>
          <w:rFonts w:ascii="Arial" w:hAnsi="Arial" w:cs="Arial"/>
          <w:sz w:val="2"/>
          <w:szCs w:val="2"/>
        </w:rPr>
        <w:t>{{/AD}}</w:t>
      </w:r>
    </w:p>
    <w:p w14:paraId="673DA2F8" w14:textId="42A1ED71" w:rsidR="007400F0" w:rsidRPr="00AC7895" w:rsidRDefault="007400F0" w:rsidP="00704ECF">
      <w:pPr>
        <w:shd w:val="clear" w:color="auto" w:fill="FFFFFE"/>
        <w:rPr>
          <w:rFonts w:ascii="Arial" w:hAnsi="Arial" w:cs="Arial"/>
          <w:sz w:val="2"/>
          <w:szCs w:val="2"/>
        </w:rPr>
      </w:pPr>
    </w:p>
    <w:p w14:paraId="1305DFE6" w14:textId="2C4EA154"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 xml:space="preserve">{{#MW}}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7400F0" w:rsidRPr="00AC7895" w14:paraId="34E0F618" w14:textId="77777777" w:rsidTr="00CC11AB">
        <w:trPr>
          <w:trHeight w:val="50"/>
        </w:trPr>
        <w:tc>
          <w:tcPr>
            <w:tcW w:w="5058" w:type="dxa"/>
            <w:shd w:val="clear" w:color="auto" w:fill="FF0037"/>
          </w:tcPr>
          <w:p w14:paraId="636B233D" w14:textId="75FE82F3" w:rsidR="007400F0" w:rsidRPr="00AC7895" w:rsidRDefault="007400F0" w:rsidP="00047F3D">
            <w:pPr>
              <w:pStyle w:val="List"/>
              <w:tabs>
                <w:tab w:val="left" w:pos="360"/>
              </w:tabs>
              <w:ind w:left="0" w:right="288" w:firstLine="0"/>
              <w:jc w:val="both"/>
              <w:rPr>
                <w:rFonts w:ascii="Arial" w:hAnsi="Arial" w:cs="Arial"/>
                <w:b/>
                <w:bCs/>
                <w:szCs w:val="16"/>
              </w:rPr>
            </w:pPr>
            <w:r w:rsidRPr="00AC7895">
              <w:rPr>
                <w:rFonts w:ascii="Arial" w:hAnsi="Arial" w:cs="Arial"/>
                <w:b/>
                <w:bCs/>
              </w:rPr>
              <w:t>Web Meeting and Video Conference Service</w:t>
            </w:r>
          </w:p>
        </w:tc>
        <w:tc>
          <w:tcPr>
            <w:tcW w:w="1620" w:type="dxa"/>
            <w:shd w:val="clear" w:color="auto" w:fill="FF0037"/>
          </w:tcPr>
          <w:p w14:paraId="2033CD34"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E5408E5"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8E6448E"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54DCFF6" w14:textId="77777777" w:rsidR="007400F0" w:rsidRPr="00AC7895" w:rsidRDefault="007400F0" w:rsidP="007400F0">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AC7895" w14:paraId="0F8594FB" w14:textId="77777777" w:rsidTr="001E5225">
        <w:trPr>
          <w:trHeight w:val="555"/>
        </w:trPr>
        <w:tc>
          <w:tcPr>
            <w:tcW w:w="5058" w:type="dxa"/>
          </w:tcPr>
          <w:p w14:paraId="052FD0A9" w14:textId="33AB4457" w:rsidR="007400F0" w:rsidRPr="00AC7895" w:rsidRDefault="007400F0" w:rsidP="00047F3D">
            <w:pPr>
              <w:shd w:val="clear" w:color="auto" w:fill="FFFFFE"/>
              <w:spacing w:line="285" w:lineRule="atLeast"/>
              <w:rPr>
                <w:rFonts w:ascii="Arial" w:hAnsi="Arial" w:cs="Arial"/>
                <w:sz w:val="14"/>
                <w:szCs w:val="14"/>
              </w:rPr>
            </w:pPr>
            <w:r w:rsidRPr="00AC7895">
              <w:rPr>
                <w:rFonts w:ascii="Arial" w:hAnsi="Arial" w:cs="Arial"/>
                <w:sz w:val="16"/>
                <w:szCs w:val="16"/>
              </w:rPr>
              <w:t>{{#MnW</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16649107" w14:textId="77777777" w:rsidR="007400F0" w:rsidRPr="00AC7895" w:rsidRDefault="007400F0"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2B1C84C6"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01E617F"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306951D5" w14:textId="77777777" w:rsidR="00D75C52"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288EF624" w14:textId="0FE71DA7" w:rsidR="007400F0" w:rsidRPr="00AC7895" w:rsidRDefault="007400F0"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Pr="00AC7895">
              <w:rPr>
                <w:rFonts w:ascii="Arial" w:hAnsi="Arial" w:cs="Arial"/>
                <w:sz w:val="10"/>
                <w:szCs w:val="10"/>
              </w:rPr>
              <w:t>MnW</w:t>
            </w:r>
            <w:proofErr w:type="spellEnd"/>
            <w:r w:rsidRPr="00AC7895">
              <w:rPr>
                <w:rFonts w:ascii="Arial" w:hAnsi="Arial" w:cs="Arial"/>
                <w:sz w:val="10"/>
                <w:szCs w:val="10"/>
              </w:rPr>
              <w:t>}}</w:t>
            </w:r>
          </w:p>
        </w:tc>
      </w:tr>
    </w:tbl>
    <w:p w14:paraId="12B11124" w14:textId="38E2302F"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{{/MW}}</w:t>
      </w:r>
    </w:p>
    <w:p w14:paraId="585F4E2B" w14:textId="5B46B251" w:rsidR="00541288" w:rsidRPr="00AC7895" w:rsidRDefault="00541288" w:rsidP="007400F0">
      <w:pPr>
        <w:shd w:val="clear" w:color="auto" w:fill="FFFFFE"/>
        <w:rPr>
          <w:rFonts w:ascii="Arial" w:hAnsi="Arial" w:cs="Arial"/>
          <w:sz w:val="2"/>
          <w:szCs w:val="2"/>
        </w:rPr>
      </w:pPr>
    </w:p>
    <w:p w14:paraId="09E4A404"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7A68" w:rsidRPr="00F133FA" w14:paraId="021FBAFC" w14:textId="77777777" w:rsidTr="000A0DC3">
        <w:trPr>
          <w:trHeight w:val="50"/>
        </w:trPr>
        <w:tc>
          <w:tcPr>
            <w:tcW w:w="5058" w:type="dxa"/>
            <w:shd w:val="clear" w:color="auto" w:fill="FF0037"/>
          </w:tcPr>
          <w:p w14:paraId="2374DE15" w14:textId="394513E3" w:rsidR="00F67A68" w:rsidRPr="00F133FA" w:rsidRDefault="00F67A68" w:rsidP="000A0DC3">
            <w:pPr>
              <w:pStyle w:val="List"/>
              <w:tabs>
                <w:tab w:val="left" w:pos="360"/>
              </w:tabs>
              <w:ind w:left="0" w:right="288" w:firstLine="0"/>
              <w:jc w:val="both"/>
              <w:rPr>
                <w:rFonts w:ascii="Arial" w:hAnsi="Arial" w:cs="Arial"/>
                <w:b/>
                <w:bCs/>
                <w:color w:val="000000" w:themeColor="text1"/>
              </w:rPr>
            </w:pPr>
            <w:r w:rsidRPr="00F133FA">
              <w:rPr>
                <w:rFonts w:ascii="Arial" w:hAnsi="Arial" w:cs="Arial"/>
                <w:b/>
                <w:bCs/>
                <w:color w:val="000000" w:themeColor="text1"/>
              </w:rPr>
              <w:t>Call Recording</w:t>
            </w:r>
            <w:r w:rsidR="00755355">
              <w:rPr>
                <w:rFonts w:ascii="Arial" w:hAnsi="Arial" w:cs="Arial"/>
                <w:b/>
                <w:bCs/>
                <w:color w:val="000000" w:themeColor="text1"/>
              </w:rPr>
              <w:t>*</w:t>
            </w:r>
            <w:ins w:id="1" w:author="Evirgen, Danielle" w:date="2022-11-01T15:04:00Z">
              <w:r w:rsidR="00755355">
                <w:rPr>
                  <w:rFonts w:ascii="Arial" w:hAnsi="Arial" w:cs="Arial"/>
                  <w:b/>
                  <w:bCs/>
                  <w:color w:val="000000" w:themeColor="text1"/>
                </w:rPr>
                <w:t xml:space="preserve"> </w:t>
              </w:r>
            </w:ins>
            <w:r w:rsidR="00755355" w:rsidRPr="00A00553">
              <w:rPr>
                <w:rFonts w:ascii="Arial" w:hAnsi="Arial" w:cs="Arial"/>
                <w:b/>
                <w:bCs/>
                <w:color w:val="000000" w:themeColor="text1"/>
                <w:sz w:val="16"/>
                <w:szCs w:val="16"/>
              </w:rPr>
              <w:t xml:space="preserve">(Customer </w:t>
            </w:r>
            <w:r w:rsidR="00755355">
              <w:rPr>
                <w:rFonts w:ascii="Arial" w:hAnsi="Arial" w:cs="Arial"/>
                <w:b/>
                <w:bCs/>
                <w:color w:val="000000" w:themeColor="text1"/>
                <w:sz w:val="16"/>
                <w:szCs w:val="16"/>
              </w:rPr>
              <w:t xml:space="preserve">is </w:t>
            </w:r>
            <w:r w:rsidR="00755355" w:rsidRPr="00A00553">
              <w:rPr>
                <w:rFonts w:ascii="Arial" w:hAnsi="Arial" w:cs="Arial"/>
                <w:b/>
                <w:bCs/>
                <w:color w:val="000000" w:themeColor="text1"/>
                <w:sz w:val="16"/>
                <w:szCs w:val="16"/>
              </w:rPr>
              <w:t xml:space="preserve">responsible for all legally required notification and consent must additional terms in section </w:t>
            </w:r>
            <w:r w:rsidR="00755355">
              <w:rPr>
                <w:rFonts w:ascii="Arial" w:hAnsi="Arial" w:cs="Arial"/>
                <w:b/>
                <w:bCs/>
                <w:color w:val="000000" w:themeColor="text1"/>
                <w:sz w:val="16"/>
                <w:szCs w:val="16"/>
              </w:rPr>
              <w:t xml:space="preserve">1 b.  </w:t>
            </w:r>
            <w:r w:rsidR="00755355" w:rsidRPr="00A00553">
              <w:rPr>
                <w:rFonts w:ascii="Arial" w:hAnsi="Arial" w:cs="Arial"/>
                <w:b/>
                <w:bCs/>
                <w:color w:val="000000" w:themeColor="text1"/>
                <w:sz w:val="16"/>
                <w:szCs w:val="16"/>
              </w:rPr>
              <w:t>)</w:t>
            </w:r>
          </w:p>
        </w:tc>
        <w:tc>
          <w:tcPr>
            <w:tcW w:w="1620" w:type="dxa"/>
            <w:shd w:val="clear" w:color="auto" w:fill="FF0037"/>
          </w:tcPr>
          <w:p w14:paraId="5578A10C"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Quantity</w:t>
            </w:r>
          </w:p>
        </w:tc>
        <w:tc>
          <w:tcPr>
            <w:tcW w:w="2430" w:type="dxa"/>
            <w:shd w:val="clear" w:color="auto" w:fill="FF0037"/>
          </w:tcPr>
          <w:p w14:paraId="0FC725E6"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MRC</w:t>
            </w:r>
          </w:p>
        </w:tc>
        <w:tc>
          <w:tcPr>
            <w:tcW w:w="1802" w:type="dxa"/>
            <w:shd w:val="clear" w:color="auto" w:fill="FF0037"/>
          </w:tcPr>
          <w:p w14:paraId="6605A88B"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NRC</w:t>
            </w:r>
          </w:p>
        </w:tc>
      </w:tr>
    </w:tbl>
    <w:p w14:paraId="16550AE6" w14:textId="77777777" w:rsidR="00F67A68" w:rsidRPr="00F133FA" w:rsidRDefault="00F67A68" w:rsidP="00F67A6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F67A68" w:rsidRPr="00F133FA" w14:paraId="0CDCE442" w14:textId="77777777" w:rsidTr="000A0DC3">
        <w:trPr>
          <w:trHeight w:val="555"/>
        </w:trPr>
        <w:tc>
          <w:tcPr>
            <w:tcW w:w="5058" w:type="dxa"/>
          </w:tcPr>
          <w:p w14:paraId="578FD99F" w14:textId="77777777" w:rsidR="00F67A68" w:rsidRPr="00F133FA" w:rsidRDefault="00F67A68" w:rsidP="000A0DC3">
            <w:pPr>
              <w:shd w:val="clear" w:color="auto" w:fill="FFFFFE"/>
              <w:spacing w:line="285" w:lineRule="atLeast"/>
              <w:rPr>
                <w:rFonts w:ascii="Arial" w:hAnsi="Arial" w:cs="Arial"/>
                <w:sz w:val="14"/>
                <w:szCs w:val="14"/>
              </w:rPr>
            </w:pPr>
            <w:r w:rsidRPr="00F133FA">
              <w:rPr>
                <w:rFonts w:ascii="Arial" w:hAnsi="Arial" w:cs="Arial"/>
                <w:sz w:val="16"/>
                <w:szCs w:val="16"/>
              </w:rPr>
              <w:t>{{#</w:t>
            </w:r>
            <w:proofErr w:type="spellStart"/>
            <w:r w:rsidRPr="00F133FA">
              <w:rPr>
                <w:rFonts w:ascii="Arial" w:hAnsi="Arial" w:cs="Arial"/>
                <w:sz w:val="16"/>
                <w:szCs w:val="16"/>
              </w:rPr>
              <w:t>CallRecord</w:t>
            </w:r>
            <w:proofErr w:type="spellEnd"/>
            <w:proofErr w:type="gramStart"/>
            <w:r w:rsidRPr="00F133FA">
              <w:rPr>
                <w:rFonts w:ascii="Arial" w:hAnsi="Arial" w:cs="Arial"/>
                <w:sz w:val="16"/>
                <w:szCs w:val="16"/>
              </w:rPr>
              <w:t>}}</w:t>
            </w:r>
            <w:r w:rsidRPr="00F133FA">
              <w:rPr>
                <w:rFonts w:ascii="Arial" w:hAnsi="Arial" w:cs="Arial"/>
                <w:b/>
                <w:bCs/>
                <w:sz w:val="16"/>
                <w:szCs w:val="16"/>
              </w:rPr>
              <w:t>{</w:t>
            </w:r>
            <w:proofErr w:type="gramEnd"/>
            <w:r w:rsidRPr="00F133FA">
              <w:rPr>
                <w:rFonts w:ascii="Arial" w:hAnsi="Arial" w:cs="Arial"/>
                <w:b/>
                <w:bCs/>
                <w:sz w:val="16"/>
                <w:szCs w:val="16"/>
              </w:rPr>
              <w:t>{ProductName}}</w:t>
            </w:r>
          </w:p>
          <w:p w14:paraId="449C7EDB" w14:textId="77777777" w:rsidR="00F67A68" w:rsidRPr="00F133FA" w:rsidRDefault="00F67A68" w:rsidP="000A0DC3">
            <w:pPr>
              <w:shd w:val="clear" w:color="auto" w:fill="FFFFFE"/>
              <w:rPr>
                <w:rFonts w:ascii="Arial" w:hAnsi="Arial" w:cs="Arial"/>
                <w:sz w:val="21"/>
                <w:szCs w:val="21"/>
              </w:rPr>
            </w:pPr>
            <w:r w:rsidRPr="00F133FA">
              <w:rPr>
                <w:rFonts w:ascii="Arial" w:hAnsi="Arial" w:cs="Arial"/>
                <w:sz w:val="14"/>
                <w:szCs w:val="14"/>
              </w:rPr>
              <w:t>{{Description}}</w:t>
            </w:r>
          </w:p>
        </w:tc>
        <w:tc>
          <w:tcPr>
            <w:tcW w:w="1620" w:type="dxa"/>
          </w:tcPr>
          <w:p w14:paraId="42BB6615"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{{Quantity}}</w:t>
            </w:r>
          </w:p>
        </w:tc>
        <w:tc>
          <w:tcPr>
            <w:tcW w:w="2430" w:type="dxa"/>
          </w:tcPr>
          <w:p w14:paraId="2A481B42"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RecurringCharge</w:t>
            </w:r>
            <w:proofErr w:type="spellEnd"/>
            <w:r w:rsidRPr="00F133FA">
              <w:rPr>
                <w:rFonts w:ascii="Arial" w:hAnsi="Arial" w:cs="Arial"/>
                <w:b/>
                <w:bCs/>
                <w:sz w:val="16"/>
                <w:szCs w:val="16"/>
              </w:rPr>
              <w:t>}}</w:t>
            </w:r>
          </w:p>
        </w:tc>
        <w:tc>
          <w:tcPr>
            <w:tcW w:w="1800" w:type="dxa"/>
          </w:tcPr>
          <w:p w14:paraId="2B4A6E79"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OneTimeCharge</w:t>
            </w:r>
            <w:proofErr w:type="spellEnd"/>
            <w:r w:rsidRPr="00F133FA">
              <w:rPr>
                <w:rFonts w:ascii="Arial" w:hAnsi="Arial" w:cs="Arial"/>
                <w:b/>
                <w:bCs/>
                <w:sz w:val="16"/>
                <w:szCs w:val="16"/>
              </w:rPr>
              <w:t>}}</w:t>
            </w:r>
          </w:p>
          <w:p w14:paraId="617CD3F9" w14:textId="77777777" w:rsidR="00F67A68" w:rsidRPr="00F133FA" w:rsidRDefault="00F67A68" w:rsidP="000A0DC3">
            <w:pPr>
              <w:pStyle w:val="List"/>
              <w:tabs>
                <w:tab w:val="left" w:pos="360"/>
              </w:tabs>
              <w:ind w:left="0" w:right="288" w:firstLine="0"/>
              <w:jc w:val="center"/>
              <w:rPr>
                <w:rFonts w:ascii="Arial" w:hAnsi="Arial" w:cs="Arial"/>
                <w:bCs/>
                <w:sz w:val="16"/>
                <w:szCs w:val="16"/>
              </w:rPr>
            </w:pPr>
            <w:r w:rsidRPr="00F133FA">
              <w:rPr>
                <w:rFonts w:ascii="Arial" w:hAnsi="Arial" w:cs="Arial"/>
                <w:sz w:val="10"/>
                <w:szCs w:val="10"/>
              </w:rPr>
              <w:t>{{/</w:t>
            </w:r>
            <w:proofErr w:type="spellStart"/>
            <w:r w:rsidRPr="00F133FA">
              <w:rPr>
                <w:rFonts w:ascii="Arial" w:hAnsi="Arial" w:cs="Arial"/>
                <w:sz w:val="10"/>
                <w:szCs w:val="10"/>
              </w:rPr>
              <w:t>CallRecord</w:t>
            </w:r>
            <w:proofErr w:type="spellEnd"/>
            <w:r w:rsidRPr="00F133FA">
              <w:rPr>
                <w:rFonts w:ascii="Arial" w:hAnsi="Arial" w:cs="Arial"/>
                <w:sz w:val="10"/>
                <w:szCs w:val="10"/>
              </w:rPr>
              <w:t>}}</w:t>
            </w:r>
          </w:p>
        </w:tc>
      </w:tr>
    </w:tbl>
    <w:p w14:paraId="112D6191"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p w14:paraId="1504A3E3" w14:textId="77777777" w:rsidR="00F67A68" w:rsidRDefault="00F67A68" w:rsidP="00F67A68">
      <w:pPr>
        <w:shd w:val="clear" w:color="auto" w:fill="FFFFFE"/>
        <w:rPr>
          <w:rFonts w:ascii="Consolas" w:hAnsi="Consolas"/>
          <w:sz w:val="2"/>
          <w:szCs w:val="2"/>
        </w:rPr>
      </w:pPr>
    </w:p>
    <w:p w14:paraId="566A81EC" w14:textId="1906ADBB" w:rsidR="00541288" w:rsidRPr="00AC7895" w:rsidRDefault="00541288" w:rsidP="00541288">
      <w:pPr>
        <w:shd w:val="clear" w:color="auto" w:fill="FFFFFE"/>
        <w:rPr>
          <w:rFonts w:ascii="Arial" w:hAnsi="Arial" w:cs="Arial"/>
          <w:sz w:val="2"/>
          <w:szCs w:val="2"/>
        </w:rPr>
      </w:pPr>
      <w:r w:rsidRPr="00AC7895">
        <w:rPr>
          <w:rFonts w:ascii="Arial" w:hAnsi="Arial" w:cs="Arial"/>
          <w:sz w:val="2"/>
          <w:szCs w:val="2"/>
        </w:rPr>
        <w:t xml:space="preserve">{{#Acc}}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541288" w:rsidRPr="00AC7895" w14:paraId="3C55D1C9" w14:textId="77777777" w:rsidTr="00CC11AB">
        <w:trPr>
          <w:trHeight w:val="50"/>
        </w:trPr>
        <w:tc>
          <w:tcPr>
            <w:tcW w:w="5058" w:type="dxa"/>
            <w:shd w:val="clear" w:color="auto" w:fill="FF0037"/>
          </w:tcPr>
          <w:p w14:paraId="4F071087" w14:textId="33607FF1" w:rsidR="00541288" w:rsidRPr="00AC7895" w:rsidRDefault="007B51ED" w:rsidP="00047F3D">
            <w:pPr>
              <w:pStyle w:val="List"/>
              <w:tabs>
                <w:tab w:val="left" w:pos="360"/>
              </w:tabs>
              <w:ind w:left="0" w:right="288" w:firstLine="0"/>
              <w:jc w:val="both"/>
              <w:rPr>
                <w:rFonts w:ascii="Arial" w:hAnsi="Arial" w:cs="Arial"/>
                <w:b/>
                <w:bCs/>
                <w:szCs w:val="16"/>
              </w:rPr>
            </w:pPr>
            <w:r w:rsidRPr="00AC7895">
              <w:rPr>
                <w:rFonts w:ascii="Arial" w:hAnsi="Arial" w:cs="Arial"/>
                <w:b/>
                <w:bCs/>
              </w:rPr>
              <w:t>Accessories</w:t>
            </w:r>
          </w:p>
        </w:tc>
        <w:tc>
          <w:tcPr>
            <w:tcW w:w="1620" w:type="dxa"/>
            <w:shd w:val="clear" w:color="auto" w:fill="FF0037"/>
          </w:tcPr>
          <w:p w14:paraId="5D11E40E"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266E533"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0738F86"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435DD826" w14:textId="77777777" w:rsidR="00541288" w:rsidRPr="00AC7895" w:rsidRDefault="00541288" w:rsidP="0054128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AC7895" w14:paraId="7AE1D9A7" w14:textId="77777777" w:rsidTr="00047F3D">
        <w:trPr>
          <w:trHeight w:val="555"/>
        </w:trPr>
        <w:tc>
          <w:tcPr>
            <w:tcW w:w="5058" w:type="dxa"/>
          </w:tcPr>
          <w:p w14:paraId="0239F244" w14:textId="160AF42B" w:rsidR="00541288" w:rsidRPr="00AC7895" w:rsidRDefault="00541288" w:rsidP="00047F3D">
            <w:pPr>
              <w:shd w:val="clear" w:color="auto" w:fill="FFFFFE"/>
              <w:spacing w:line="285" w:lineRule="atLeast"/>
              <w:rPr>
                <w:rFonts w:ascii="Arial" w:hAnsi="Arial" w:cs="Arial"/>
                <w:sz w:val="14"/>
                <w:szCs w:val="14"/>
              </w:rPr>
            </w:pPr>
            <w:r w:rsidRPr="00AC7895">
              <w:rPr>
                <w:rFonts w:ascii="Arial" w:hAnsi="Arial" w:cs="Arial"/>
                <w:sz w:val="16"/>
                <w:szCs w:val="16"/>
              </w:rPr>
              <w:t>{{#Accessory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40FC09F" w14:textId="77777777" w:rsidR="00541288" w:rsidRPr="00AC7895" w:rsidRDefault="00541288"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6B5D43CA"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3FE9DC6"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102C5374" w14:textId="77777777" w:rsidR="00F52E31"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9F79A29" w14:textId="4E90A87E" w:rsidR="00541288" w:rsidRPr="00AC7895" w:rsidRDefault="00541288"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D75C52" w:rsidRPr="00AC7895">
              <w:rPr>
                <w:rFonts w:ascii="Arial" w:hAnsi="Arial" w:cs="Arial"/>
                <w:sz w:val="10"/>
                <w:szCs w:val="10"/>
              </w:rPr>
              <w:t>/</w:t>
            </w:r>
            <w:r w:rsidRPr="00AC7895">
              <w:rPr>
                <w:rFonts w:ascii="Arial" w:hAnsi="Arial" w:cs="Arial"/>
                <w:sz w:val="10"/>
                <w:szCs w:val="10"/>
              </w:rPr>
              <w:t>Accessory}}</w:t>
            </w:r>
          </w:p>
        </w:tc>
      </w:tr>
    </w:tbl>
    <w:p w14:paraId="54A1AA79" w14:textId="7AC9171F" w:rsidR="00131C6A" w:rsidRPr="00AC7895" w:rsidRDefault="00541288" w:rsidP="00541288">
      <w:pPr>
        <w:shd w:val="clear" w:color="auto" w:fill="FFFFFE"/>
        <w:rPr>
          <w:rFonts w:ascii="Arial" w:hAnsi="Arial" w:cs="Arial"/>
          <w:sz w:val="2"/>
          <w:szCs w:val="2"/>
        </w:rPr>
      </w:pPr>
      <w:r w:rsidRPr="00AC7895">
        <w:rPr>
          <w:rFonts w:ascii="Arial" w:hAnsi="Arial" w:cs="Arial"/>
          <w:sz w:val="2"/>
          <w:szCs w:val="2"/>
        </w:rPr>
        <w:t>{{/Acc}}</w:t>
      </w:r>
    </w:p>
    <w:p w14:paraId="25920FD3" w14:textId="1049AAA9" w:rsidR="00131C6A" w:rsidRPr="00AC7895" w:rsidRDefault="00131C6A" w:rsidP="00131C6A">
      <w:pPr>
        <w:shd w:val="clear" w:color="auto" w:fill="FFFFFE"/>
        <w:rPr>
          <w:rFonts w:ascii="Arial" w:hAnsi="Arial" w:cs="Arial"/>
          <w:sz w:val="2"/>
          <w:szCs w:val="2"/>
        </w:rPr>
      </w:pPr>
      <w:r w:rsidRPr="00AC7895">
        <w:rPr>
          <w:rFonts w:ascii="Arial" w:hAnsi="Arial" w:cs="Arial"/>
          <w:sz w:val="2"/>
          <w:szCs w:val="2"/>
        </w:rPr>
        <w:t xml:space="preserve">{{#IN}}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131C6A" w:rsidRPr="00AC7895" w14:paraId="6CDA00B8" w14:textId="77777777" w:rsidTr="00CC11AB">
        <w:trPr>
          <w:trHeight w:val="50"/>
        </w:trPr>
        <w:tc>
          <w:tcPr>
            <w:tcW w:w="5058" w:type="dxa"/>
            <w:shd w:val="clear" w:color="auto" w:fill="FF0037"/>
          </w:tcPr>
          <w:p w14:paraId="6F75D709" w14:textId="2D57C975" w:rsidR="00131C6A" w:rsidRPr="00AC7895" w:rsidRDefault="00955765" w:rsidP="00047F3D">
            <w:pPr>
              <w:pStyle w:val="List"/>
              <w:tabs>
                <w:tab w:val="left" w:pos="360"/>
              </w:tabs>
              <w:ind w:left="0" w:right="288" w:firstLine="0"/>
              <w:jc w:val="both"/>
              <w:rPr>
                <w:rFonts w:ascii="Arial" w:hAnsi="Arial" w:cs="Arial"/>
                <w:b/>
                <w:bCs/>
                <w:szCs w:val="16"/>
              </w:rPr>
            </w:pPr>
            <w:r w:rsidRPr="00AC7895">
              <w:rPr>
                <w:rFonts w:ascii="Arial" w:hAnsi="Arial" w:cs="Arial"/>
                <w:b/>
                <w:bCs/>
              </w:rPr>
              <w:t>Installation</w:t>
            </w:r>
          </w:p>
        </w:tc>
        <w:tc>
          <w:tcPr>
            <w:tcW w:w="1620" w:type="dxa"/>
            <w:shd w:val="clear" w:color="auto" w:fill="FF0037"/>
          </w:tcPr>
          <w:p w14:paraId="16C755C1"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8318CB9"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FF09D94"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25A7767" w14:textId="77777777" w:rsidR="00131C6A" w:rsidRPr="00AC7895" w:rsidRDefault="00131C6A" w:rsidP="00131C6A">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AC7895" w14:paraId="2BA4B642" w14:textId="77777777" w:rsidTr="00047F3D">
        <w:trPr>
          <w:trHeight w:val="555"/>
        </w:trPr>
        <w:tc>
          <w:tcPr>
            <w:tcW w:w="5058" w:type="dxa"/>
          </w:tcPr>
          <w:p w14:paraId="63A354E7" w14:textId="627FD329" w:rsidR="00131C6A" w:rsidRPr="00AC7895" w:rsidRDefault="00131C6A" w:rsidP="00047F3D">
            <w:pPr>
              <w:shd w:val="clear" w:color="auto" w:fill="FFFFFE"/>
              <w:spacing w:line="285" w:lineRule="atLeast"/>
              <w:rPr>
                <w:rFonts w:ascii="Arial" w:hAnsi="Arial" w:cs="Arial"/>
                <w:sz w:val="14"/>
                <w:szCs w:val="14"/>
              </w:rPr>
            </w:pPr>
            <w:r w:rsidRPr="00AC7895">
              <w:rPr>
                <w:rFonts w:ascii="Arial" w:hAnsi="Arial" w:cs="Arial"/>
                <w:sz w:val="16"/>
                <w:szCs w:val="16"/>
              </w:rPr>
              <w:t>{{#Install</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BFCFB63" w14:textId="77777777" w:rsidR="00131C6A" w:rsidRPr="00AC7895" w:rsidRDefault="00131C6A"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0344CACD"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124D90B"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7DA721CF"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FC8F67C" w14:textId="2F92CD72" w:rsidR="00131C6A" w:rsidRPr="00AC7895" w:rsidRDefault="00131C6A"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{{/Install}}</w:t>
            </w:r>
          </w:p>
        </w:tc>
      </w:tr>
    </w:tbl>
    <w:p w14:paraId="591EF0B9" w14:textId="143DD6A8" w:rsidR="007400F0" w:rsidRPr="00AC7895" w:rsidRDefault="00131C6A" w:rsidP="00704ECF">
      <w:pPr>
        <w:shd w:val="clear" w:color="auto" w:fill="FFFFFE"/>
        <w:rPr>
          <w:rFonts w:ascii="Arial" w:hAnsi="Arial" w:cs="Arial"/>
          <w:sz w:val="2"/>
          <w:szCs w:val="2"/>
        </w:rPr>
      </w:pPr>
      <w:r w:rsidRPr="00AC7895">
        <w:rPr>
          <w:rFonts w:ascii="Arial" w:hAnsi="Arial" w:cs="Arial"/>
          <w:sz w:val="2"/>
          <w:szCs w:val="2"/>
        </w:rPr>
        <w:t>{{/IN}}</w:t>
      </w:r>
    </w:p>
    <w:p w14:paraId="4B5A8229" w14:textId="74DC20F6"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{{#SW}}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570590B7" w14:textId="77777777" w:rsidTr="00CC11AB">
        <w:trPr>
          <w:trHeight w:val="50"/>
        </w:trPr>
        <w:tc>
          <w:tcPr>
            <w:tcW w:w="5058" w:type="dxa"/>
            <w:shd w:val="clear" w:color="auto" w:fill="FF0037"/>
          </w:tcPr>
          <w:p w14:paraId="6A402BD8" w14:textId="75DB5F5E" w:rsidR="00075F42" w:rsidRPr="00AC7895" w:rsidRDefault="009656AC" w:rsidP="00047F3D">
            <w:pPr>
              <w:pStyle w:val="List"/>
              <w:tabs>
                <w:tab w:val="left" w:pos="360"/>
              </w:tabs>
              <w:ind w:left="0" w:right="288" w:firstLine="0"/>
              <w:jc w:val="both"/>
              <w:rPr>
                <w:rFonts w:ascii="Arial" w:hAnsi="Arial" w:cs="Arial"/>
                <w:b/>
                <w:bCs/>
                <w:szCs w:val="16"/>
              </w:rPr>
            </w:pPr>
            <w:r w:rsidRPr="00AC7895">
              <w:rPr>
                <w:rFonts w:ascii="Arial" w:hAnsi="Arial" w:cs="Arial"/>
                <w:b/>
                <w:bCs/>
              </w:rPr>
              <w:t>Switch</w:t>
            </w:r>
          </w:p>
        </w:tc>
        <w:tc>
          <w:tcPr>
            <w:tcW w:w="1620" w:type="dxa"/>
            <w:shd w:val="clear" w:color="auto" w:fill="FF0037"/>
          </w:tcPr>
          <w:p w14:paraId="3ADEEC37"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518BF4B"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16F5465"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B8D9739"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4DB2AB07" w14:textId="77777777" w:rsidTr="00047F3D">
        <w:trPr>
          <w:trHeight w:val="555"/>
        </w:trPr>
        <w:tc>
          <w:tcPr>
            <w:tcW w:w="5058" w:type="dxa"/>
          </w:tcPr>
          <w:p w14:paraId="51EF17E9" w14:textId="777AC75F"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{{#Switch</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5C7513F1"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128AFDA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9311E11"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6C5B79CB"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C5C5843" w14:textId="70EF608F"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{{/Switch}}</w:t>
            </w:r>
          </w:p>
        </w:tc>
      </w:tr>
    </w:tbl>
    <w:p w14:paraId="236095AB" w14:textId="2A583846"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{{/SW}}</w:t>
      </w:r>
    </w:p>
    <w:p w14:paraId="6C874572" w14:textId="7A0D0EBC"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{{#WA}}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1C41AB6C" w14:textId="77777777" w:rsidTr="00CC11AB">
        <w:trPr>
          <w:trHeight w:val="50"/>
        </w:trPr>
        <w:tc>
          <w:tcPr>
            <w:tcW w:w="5058" w:type="dxa"/>
            <w:shd w:val="clear" w:color="auto" w:fill="FF0037"/>
          </w:tcPr>
          <w:p w14:paraId="1C802725" w14:textId="2852B7AE" w:rsidR="00075F42" w:rsidRPr="00AC7895" w:rsidRDefault="00075F42" w:rsidP="00047F3D">
            <w:pPr>
              <w:pStyle w:val="List"/>
              <w:tabs>
                <w:tab w:val="left" w:pos="360"/>
              </w:tabs>
              <w:ind w:left="0" w:right="288" w:firstLine="0"/>
              <w:jc w:val="both"/>
              <w:rPr>
                <w:rFonts w:ascii="Arial" w:hAnsi="Arial" w:cs="Arial"/>
                <w:b/>
                <w:bCs/>
                <w:szCs w:val="16"/>
              </w:rPr>
            </w:pPr>
            <w:r w:rsidRPr="00AC7895">
              <w:rPr>
                <w:rFonts w:ascii="Arial" w:hAnsi="Arial" w:cs="Arial"/>
                <w:b/>
                <w:bCs/>
              </w:rPr>
              <w:t>Warranty</w:t>
            </w:r>
          </w:p>
        </w:tc>
        <w:tc>
          <w:tcPr>
            <w:tcW w:w="1620" w:type="dxa"/>
            <w:shd w:val="clear" w:color="auto" w:fill="FF0037"/>
          </w:tcPr>
          <w:p w14:paraId="7B6A6C50"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3CCA29E8"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2B6720A"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E5A1425"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38859571" w14:textId="77777777" w:rsidTr="00047F3D">
        <w:trPr>
          <w:trHeight w:val="555"/>
        </w:trPr>
        <w:tc>
          <w:tcPr>
            <w:tcW w:w="5058" w:type="dxa"/>
          </w:tcPr>
          <w:p w14:paraId="00C394FB" w14:textId="002AE6F8"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{{#Warranty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6A3703E0"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5B9C8609"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1ECEEE86"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03A149B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5D950249" w14:textId="2367F371"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{{/Warranty}}</w:t>
            </w:r>
          </w:p>
        </w:tc>
      </w:tr>
    </w:tbl>
    <w:p w14:paraId="402BD496" w14:textId="1573B138"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{{/WA}}</w:t>
      </w:r>
    </w:p>
    <w:p w14:paraId="43D7E631" w14:textId="3DF3CA69" w:rsidR="0061091B" w:rsidRPr="00AC7895" w:rsidRDefault="00A318E7" w:rsidP="007133E4">
      <w:pPr>
        <w:shd w:val="clear" w:color="auto" w:fill="FFFFFE"/>
        <w:rPr>
          <w:rFonts w:ascii="Arial" w:hAnsi="Arial" w:cs="Arial"/>
          <w:color w:val="A31515"/>
          <w:sz w:val="2"/>
          <w:szCs w:val="2"/>
        </w:rPr>
      </w:pPr>
      <w:r w:rsidRPr="00AC7895">
        <w:rPr>
          <w:rFonts w:ascii="Arial" w:hAnsi="Arial" w:cs="Arial"/>
          <w:color w:val="A31515"/>
          <w:sz w:val="2"/>
          <w:szCs w:val="2"/>
        </w:rPr>
        <w:t>{{/</w:t>
      </w:r>
      <w:proofErr w:type="spellStart"/>
      <w:r w:rsidRPr="00AC7895">
        <w:rPr>
          <w:rFonts w:ascii="Arial" w:hAnsi="Arial" w:cs="Arial"/>
          <w:color w:val="A31515"/>
          <w:sz w:val="2"/>
          <w:szCs w:val="2"/>
        </w:rPr>
        <w:t>ProductName_isUCaas</w:t>
      </w:r>
      <w:proofErr w:type="spellEnd"/>
      <w:r w:rsidRPr="00AC7895">
        <w:rPr>
          <w:rFonts w:ascii="Arial" w:hAnsi="Arial" w:cs="Arial"/>
          <w:color w:val="A31515"/>
          <w:sz w:val="2"/>
          <w:szCs w:val="2"/>
        </w:rPr>
        <w:t>}}</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37"/>
        <w:gridCol w:w="1579"/>
        <w:gridCol w:w="2409"/>
        <w:gridCol w:w="1985"/>
      </w:tblGrid>
      <w:tr w:rsidR="00BC65EB" w:rsidRPr="00AC7895" w14:paraId="5A0AAA9B" w14:textId="77777777" w:rsidTr="001E5225">
        <w:tc>
          <w:tcPr>
            <w:tcW w:w="5058" w:type="dxa"/>
          </w:tcPr>
          <w:p w14:paraId="6C31CC30" w14:textId="77777777" w:rsidR="00BC65EB" w:rsidRPr="00AC7895" w:rsidRDefault="00BC65EB" w:rsidP="002D415B">
            <w:pPr>
              <w:pStyle w:val="List"/>
              <w:tabs>
                <w:tab w:val="left" w:pos="360"/>
              </w:tabs>
              <w:ind w:left="0" w:right="288" w:firstLine="0"/>
              <w:jc w:val="both"/>
              <w:rPr>
                <w:rFonts w:ascii="Arial" w:hAnsi="Arial" w:cs="Arial"/>
                <w:b/>
                <w:bCs/>
                <w:sz w:val="18"/>
                <w:szCs w:val="18"/>
              </w:rPr>
            </w:pPr>
            <w:r w:rsidRPr="00AC7895">
              <w:rPr>
                <w:rFonts w:ascii="Arial" w:hAnsi="Arial" w:cs="Arial"/>
                <w:b/>
                <w:bCs/>
                <w:sz w:val="18"/>
                <w:szCs w:val="18"/>
              </w:rPr>
              <w:t>Total:</w:t>
            </w:r>
          </w:p>
        </w:tc>
        <w:tc>
          <w:tcPr>
            <w:tcW w:w="1620" w:type="dxa"/>
            <w:vAlign w:val="center"/>
          </w:tcPr>
          <w:p w14:paraId="4D733896" w14:textId="77777777" w:rsidR="00BC65EB" w:rsidRPr="00AC7895" w:rsidRDefault="00BC65EB" w:rsidP="002D415B">
            <w:pPr>
              <w:pStyle w:val="List"/>
              <w:tabs>
                <w:tab w:val="left" w:pos="360"/>
              </w:tabs>
              <w:ind w:left="0" w:right="288" w:firstLine="0"/>
              <w:jc w:val="both"/>
              <w:rPr>
                <w:rFonts w:ascii="Arial" w:hAnsi="Arial" w:cs="Arial"/>
                <w:bCs/>
                <w:szCs w:val="16"/>
              </w:rPr>
            </w:pPr>
          </w:p>
        </w:tc>
        <w:tc>
          <w:tcPr>
            <w:tcW w:w="2419" w:type="dxa"/>
          </w:tcPr>
          <w:p w14:paraId="584EA2BD"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RecurringTotal</w:t>
            </w:r>
            <w:proofErr w:type="spellEnd"/>
            <w:r w:rsidRPr="00AC7895">
              <w:rPr>
                <w:rFonts w:ascii="Arial" w:hAnsi="Arial" w:cs="Arial"/>
                <w:b/>
                <w:bCs/>
                <w:sz w:val="18"/>
                <w:szCs w:val="18"/>
              </w:rPr>
              <w:t>}}</w:t>
            </w:r>
          </w:p>
        </w:tc>
        <w:tc>
          <w:tcPr>
            <w:tcW w:w="1813" w:type="dxa"/>
            <w:vAlign w:val="center"/>
          </w:tcPr>
          <w:p w14:paraId="5BC61B1A"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OneTimeTotal</w:t>
            </w:r>
            <w:proofErr w:type="spellEnd"/>
            <w:r w:rsidRPr="00AC7895">
              <w:rPr>
                <w:rFonts w:ascii="Arial" w:hAnsi="Arial" w:cs="Arial"/>
                <w:b/>
                <w:bCs/>
                <w:sz w:val="18"/>
                <w:szCs w:val="18"/>
              </w:rPr>
              <w:t>}}</w:t>
            </w:r>
          </w:p>
        </w:tc>
      </w:tr>
    </w:tbl>
    <w:p w14:paraId="7DB60A63" w14:textId="77777777" w:rsidR="008568BA" w:rsidRDefault="008568BA" w:rsidP="00026F0A">
      <w:pPr>
        <w:shd w:val="clear" w:color="auto" w:fill="FFFFFE"/>
        <w:spacing w:line="285" w:lineRule="atLeast"/>
        <w:rPr>
          <w:rFonts w:ascii="Arial" w:hAnsi="Arial" w:cs="Arial"/>
          <w:b/>
          <w:bCs/>
          <w:caps/>
          <w:sz w:val="15"/>
          <w:szCs w:val="15"/>
          <w:u w:val="single"/>
        </w:rPr>
      </w:pPr>
    </w:p>
    <w:p w14:paraId="116E2B81" w14:textId="5F1D2F8D" w:rsidR="00C6204D" w:rsidRPr="00AC7895" w:rsidRDefault="00C6204D" w:rsidP="00026F0A">
      <w:pPr>
        <w:shd w:val="clear" w:color="auto" w:fill="FFFFFE"/>
        <w:spacing w:line="285" w:lineRule="atLeast"/>
        <w:rPr>
          <w:rFonts w:ascii="Arial" w:hAnsi="Arial" w:cs="Arial"/>
          <w:b/>
          <w:bCs/>
          <w:caps/>
          <w:sz w:val="15"/>
          <w:szCs w:val="15"/>
          <w:u w:val="single"/>
        </w:rPr>
      </w:pPr>
      <w:r w:rsidRPr="00AC7895">
        <w:rPr>
          <w:rFonts w:ascii="Arial" w:hAnsi="Arial" w:cs="Arial"/>
          <w:b/>
          <w:bCs/>
          <w:caps/>
          <w:sz w:val="15"/>
          <w:szCs w:val="15"/>
          <w:u w:val="single"/>
        </w:rPr>
        <w:lastRenderedPageBreak/>
        <w:t>Service Description</w:t>
      </w:r>
    </w:p>
    <w:p w14:paraId="2E4C8462" w14:textId="5C40B079" w:rsidR="00495B30"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{{#ProductName_isUCaas}}</w:t>
      </w:r>
    </w:p>
    <w:p w14:paraId="7AD4369B" w14:textId="6B205834" w:rsidR="00C90B0E" w:rsidRPr="00AC7895" w:rsidRDefault="00C90B0E" w:rsidP="00C90B0E">
      <w:pPr>
        <w:pStyle w:val="BodyText"/>
        <w:tabs>
          <w:tab w:val="left" w:pos="2880"/>
          <w:tab w:val="left" w:pos="10800"/>
          <w:tab w:val="left" w:pos="11250"/>
        </w:tabs>
        <w:spacing w:after="0"/>
        <w:ind w:right="-180"/>
        <w:rPr>
          <w:rFonts w:ascii="Arial" w:hAnsi="Arial" w:cs="Arial"/>
          <w:b/>
          <w:bCs/>
          <w:sz w:val="15"/>
          <w:szCs w:val="15"/>
        </w:rPr>
      </w:pPr>
      <w:r w:rsidRPr="00AC7895">
        <w:rPr>
          <w:rFonts w:ascii="Arial" w:hAnsi="Arial" w:cs="Arial"/>
          <w:b/>
          <w:bCs/>
          <w:sz w:val="15"/>
          <w:szCs w:val="15"/>
        </w:rPr>
        <w:t>1</w:t>
      </w:r>
      <w:r w:rsidR="0061091B" w:rsidRPr="00AC7895">
        <w:rPr>
          <w:rFonts w:ascii="Arial" w:hAnsi="Arial" w:cs="Arial"/>
          <w:b/>
          <w:bCs/>
          <w:caps/>
          <w:sz w:val="15"/>
          <w:szCs w:val="15"/>
        </w:rPr>
        <w:t>.</w:t>
      </w:r>
      <w:r w:rsidR="00CB6014" w:rsidRPr="00AC7895">
        <w:rPr>
          <w:rFonts w:ascii="Arial" w:hAnsi="Arial" w:cs="Arial"/>
          <w:b/>
          <w:bCs/>
          <w:caps/>
          <w:sz w:val="15"/>
          <w:szCs w:val="15"/>
        </w:rPr>
        <w:t xml:space="preserve"> </w:t>
      </w:r>
      <w:r w:rsidRPr="00AC7895">
        <w:rPr>
          <w:rFonts w:ascii="Arial" w:hAnsi="Arial" w:cs="Arial"/>
          <w:b/>
          <w:bCs/>
          <w:caps/>
          <w:sz w:val="15"/>
          <w:szCs w:val="15"/>
          <w:u w:val="single"/>
        </w:rPr>
        <w:t>UNified Communications by frontier Service (UCaaS)</w:t>
      </w:r>
      <w:r w:rsidRPr="00AC7895">
        <w:rPr>
          <w:rFonts w:ascii="Arial" w:hAnsi="Arial" w:cs="Arial"/>
          <w:b/>
          <w:bCs/>
          <w:caps/>
          <w:sz w:val="15"/>
          <w:szCs w:val="15"/>
        </w:rPr>
        <w:t>.</w:t>
      </w:r>
    </w:p>
    <w:p w14:paraId="543C0EA2" w14:textId="51E8F10E" w:rsidR="00CB6014" w:rsidRDefault="00CB6014" w:rsidP="006F47D2">
      <w:pPr>
        <w:numPr>
          <w:ilvl w:val="0"/>
          <w:numId w:val="1"/>
        </w:numPr>
        <w:spacing w:after="60"/>
        <w:ind w:left="0" w:firstLine="360"/>
        <w:jc w:val="both"/>
        <w:rPr>
          <w:rFonts w:ascii="Arial" w:hAnsi="Arial" w:cs="Arial"/>
          <w:sz w:val="15"/>
          <w:szCs w:val="15"/>
        </w:rPr>
      </w:pPr>
      <w:r w:rsidRPr="00AC7895">
        <w:rPr>
          <w:rFonts w:ascii="Arial" w:hAnsi="Arial" w:cs="Arial"/>
          <w:bCs/>
          <w:sz w:val="15"/>
          <w:szCs w:val="15"/>
          <w:u w:val="single"/>
        </w:rPr>
        <w:t>General Description</w:t>
      </w:r>
      <w:r w:rsidRPr="00AC7895">
        <w:rPr>
          <w:rFonts w:ascii="Arial" w:hAnsi="Arial" w:cs="Arial"/>
          <w:bCs/>
          <w:sz w:val="15"/>
          <w:szCs w:val="15"/>
        </w:rPr>
        <w:t>:</w:t>
      </w:r>
      <w:r w:rsidRPr="00AC7895">
        <w:rPr>
          <w:rFonts w:ascii="Arial" w:hAnsi="Arial" w:cs="Arial"/>
          <w:sz w:val="15"/>
          <w:szCs w:val="15"/>
        </w:rPr>
        <w:t xml:space="preserve"> Unified Communications by Frontier (UCaaS) Service is a business voice communications service using Internet Protocol (</w:t>
      </w:r>
      <w:r w:rsidRPr="00AC7895">
        <w:rPr>
          <w:rFonts w:ascii="Arial" w:hAnsi="Arial" w:cs="Arial"/>
          <w:b/>
          <w:bCs/>
          <w:sz w:val="15"/>
          <w:szCs w:val="15"/>
        </w:rPr>
        <w:t>“IP”</w:t>
      </w:r>
      <w:r w:rsidRPr="00AC7895">
        <w:rPr>
          <w:rFonts w:ascii="Arial" w:hAnsi="Arial" w:cs="Arial"/>
          <w:sz w:val="15"/>
          <w:szCs w:val="15"/>
        </w:rPr>
        <w:t>) technology. It provides voice communications between a station on the Customer’s Local Area Network (</w:t>
      </w:r>
      <w:r w:rsidRPr="00AC7895">
        <w:rPr>
          <w:rFonts w:ascii="Arial" w:hAnsi="Arial" w:cs="Arial"/>
          <w:b/>
          <w:bCs/>
          <w:sz w:val="15"/>
          <w:szCs w:val="15"/>
        </w:rPr>
        <w:t>“LAN”</w:t>
      </w:r>
      <w:r w:rsidRPr="00AC7895">
        <w:rPr>
          <w:rFonts w:ascii="Arial" w:hAnsi="Arial" w:cs="Arial"/>
          <w:sz w:val="15"/>
          <w:szCs w:val="15"/>
        </w:rPr>
        <w:t xml:space="preserve">) and (a) for Services provisioned over a </w:t>
      </w:r>
      <w:proofErr w:type="gramStart"/>
      <w:r w:rsidRPr="00AC7895">
        <w:rPr>
          <w:rFonts w:ascii="Arial" w:hAnsi="Arial" w:cs="Arial"/>
          <w:sz w:val="15"/>
          <w:szCs w:val="15"/>
        </w:rPr>
        <w:t>third party</w:t>
      </w:r>
      <w:proofErr w:type="gramEnd"/>
      <w:r w:rsidRPr="00AC7895">
        <w:rPr>
          <w:rFonts w:ascii="Arial" w:hAnsi="Arial" w:cs="Arial"/>
          <w:sz w:val="15"/>
          <w:szCs w:val="15"/>
        </w:rPr>
        <w:t xml:space="preserve"> network, a station on the Public Switched Telephone Network (</w:t>
      </w:r>
      <w:r w:rsidRPr="00AC7895">
        <w:rPr>
          <w:rFonts w:ascii="Arial" w:hAnsi="Arial" w:cs="Arial"/>
          <w:b/>
          <w:bCs/>
          <w:sz w:val="15"/>
          <w:szCs w:val="15"/>
        </w:rPr>
        <w:t>“PSTN”</w:t>
      </w:r>
      <w:r w:rsidRPr="00AC7895">
        <w:rPr>
          <w:rFonts w:ascii="Arial" w:hAnsi="Arial"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37778DE9" w14:textId="77777777" w:rsidR="006A61A3" w:rsidRPr="006A61A3" w:rsidRDefault="006A61A3" w:rsidP="006F47D2">
      <w:pPr>
        <w:numPr>
          <w:ilvl w:val="0"/>
          <w:numId w:val="1"/>
        </w:numPr>
        <w:spacing w:after="60"/>
        <w:ind w:left="0" w:firstLine="360"/>
        <w:jc w:val="both"/>
        <w:rPr>
          <w:rFonts w:ascii="Arial" w:hAnsi="Arial" w:cs="Arial"/>
          <w:sz w:val="15"/>
          <w:szCs w:val="15"/>
        </w:rPr>
      </w:pPr>
      <w:r>
        <w:rPr>
          <w:rFonts w:ascii="Calibri" w:hAnsi="Calibri" w:cs="Calibri"/>
          <w:color w:val="202124"/>
          <w:sz w:val="15"/>
          <w:szCs w:val="15"/>
          <w:shd w:val="clear" w:color="auto" w:fill="FFFFFF"/>
        </w:rPr>
        <w:t xml:space="preserve">UCaaS Service Features:  </w:t>
      </w:r>
    </w:p>
    <w:p w14:paraId="2572F2F2" w14:textId="03292390" w:rsidR="006A61A3" w:rsidRDefault="006A61A3" w:rsidP="006A61A3">
      <w:pPr>
        <w:spacing w:after="60"/>
        <w:ind w:left="360"/>
        <w:jc w:val="both"/>
        <w:rPr>
          <w:rFonts w:ascii="Calibri" w:hAnsi="Calibri" w:cs="Calibri"/>
          <w:sz w:val="15"/>
          <w:szCs w:val="15"/>
        </w:rPr>
      </w:pPr>
      <w:r>
        <w:rPr>
          <w:rFonts w:ascii="Calibri" w:hAnsi="Calibri" w:cs="Calibri"/>
          <w:color w:val="202124"/>
          <w:sz w:val="15"/>
          <w:szCs w:val="15"/>
          <w:shd w:val="clear" w:color="auto" w:fill="FFFFFF"/>
        </w:rPr>
        <w:t xml:space="preserve">i.  </w:t>
      </w:r>
      <w:r w:rsidR="006105F6">
        <w:rPr>
          <w:rFonts w:ascii="Calibri" w:hAnsi="Calibri" w:cs="Calibri"/>
          <w:color w:val="202124"/>
          <w:sz w:val="15"/>
          <w:szCs w:val="15"/>
          <w:shd w:val="clear" w:color="auto" w:fill="FFFFFF"/>
        </w:rPr>
        <w:t>The Frontier Communicator App</w:t>
      </w:r>
      <w:r w:rsidR="00BC4757">
        <w:rPr>
          <w:rFonts w:ascii="Calibri" w:hAnsi="Calibri" w:cs="Calibri"/>
          <w:color w:val="202124"/>
          <w:sz w:val="15"/>
          <w:szCs w:val="15"/>
          <w:shd w:val="clear" w:color="auto" w:fill="FFFFFF"/>
        </w:rPr>
        <w:t xml:space="preserve"> (Softphone)</w:t>
      </w:r>
      <w:r w:rsidR="006105F6">
        <w:rPr>
          <w:rFonts w:ascii="Calibri" w:hAnsi="Calibri" w:cs="Calibri"/>
          <w:color w:val="202124"/>
          <w:sz w:val="15"/>
          <w:szCs w:val="15"/>
          <w:shd w:val="clear" w:color="auto" w:fill="FFFFFF"/>
        </w:rPr>
        <w:t> </w:t>
      </w:r>
      <w:r w:rsidR="006105F6">
        <w:rPr>
          <w:rFonts w:ascii="Calibri" w:hAnsi="Calibri" w:cs="Calibri"/>
          <w:sz w:val="15"/>
          <w:szCs w:val="15"/>
        </w:rPr>
        <w:t xml:space="preserve">provides </w:t>
      </w:r>
      <w:r>
        <w:rPr>
          <w:rFonts w:ascii="Calibri" w:hAnsi="Calibri" w:cs="Calibri"/>
          <w:sz w:val="15"/>
          <w:szCs w:val="15"/>
        </w:rPr>
        <w:t>C</w:t>
      </w:r>
      <w:r w:rsidR="006105F6">
        <w:rPr>
          <w:rFonts w:ascii="Calibri" w:hAnsi="Calibri" w:cs="Calibri"/>
          <w:sz w:val="15"/>
          <w:szCs w:val="15"/>
        </w:rPr>
        <w:t xml:space="preserve">ustomers the ability to </w:t>
      </w:r>
      <w:r>
        <w:rPr>
          <w:rFonts w:ascii="Calibri" w:hAnsi="Calibri" w:cs="Calibri"/>
          <w:sz w:val="15"/>
          <w:szCs w:val="15"/>
        </w:rPr>
        <w:t xml:space="preserve">send or </w:t>
      </w:r>
      <w:r w:rsidR="00811A8C">
        <w:rPr>
          <w:rFonts w:ascii="Calibri" w:hAnsi="Calibri" w:cs="Calibri"/>
          <w:sz w:val="15"/>
          <w:szCs w:val="15"/>
        </w:rPr>
        <w:t>receive calls</w:t>
      </w:r>
      <w:r w:rsidR="006105F6">
        <w:rPr>
          <w:rFonts w:ascii="Calibri" w:hAnsi="Calibri" w:cs="Calibri"/>
          <w:sz w:val="15"/>
          <w:szCs w:val="15"/>
        </w:rPr>
        <w:t xml:space="preserve">, </w:t>
      </w:r>
      <w:r>
        <w:rPr>
          <w:rFonts w:ascii="Calibri" w:hAnsi="Calibri" w:cs="Calibri"/>
          <w:sz w:val="15"/>
          <w:szCs w:val="15"/>
        </w:rPr>
        <w:t>c</w:t>
      </w:r>
      <w:r w:rsidR="006105F6">
        <w:rPr>
          <w:rFonts w:ascii="Calibri" w:hAnsi="Calibri" w:cs="Calibri"/>
          <w:sz w:val="15"/>
          <w:szCs w:val="15"/>
        </w:rPr>
        <w:t xml:space="preserve">hat, </w:t>
      </w:r>
      <w:r>
        <w:rPr>
          <w:rFonts w:ascii="Calibri" w:hAnsi="Calibri" w:cs="Calibri"/>
          <w:sz w:val="15"/>
          <w:szCs w:val="15"/>
        </w:rPr>
        <w:t>v</w:t>
      </w:r>
      <w:r w:rsidR="006105F6">
        <w:rPr>
          <w:rFonts w:ascii="Calibri" w:hAnsi="Calibri" w:cs="Calibri"/>
          <w:sz w:val="15"/>
          <w:szCs w:val="15"/>
        </w:rPr>
        <w:t xml:space="preserve">ideo and </w:t>
      </w:r>
      <w:r w:rsidR="00811A8C">
        <w:rPr>
          <w:rFonts w:ascii="Calibri" w:hAnsi="Calibri" w:cs="Calibri"/>
          <w:sz w:val="15"/>
          <w:szCs w:val="15"/>
        </w:rPr>
        <w:t xml:space="preserve">Web Conference </w:t>
      </w:r>
      <w:r w:rsidR="006105F6">
        <w:rPr>
          <w:rFonts w:ascii="Calibri" w:hAnsi="Calibri" w:cs="Calibri"/>
          <w:sz w:val="15"/>
          <w:szCs w:val="15"/>
        </w:rPr>
        <w:t>from</w:t>
      </w:r>
      <w:r>
        <w:rPr>
          <w:rFonts w:ascii="Calibri" w:hAnsi="Calibri" w:cs="Calibri"/>
          <w:sz w:val="15"/>
          <w:szCs w:val="15"/>
        </w:rPr>
        <w:t xml:space="preserve"> </w:t>
      </w:r>
      <w:r w:rsidR="00811A8C">
        <w:rPr>
          <w:rFonts w:ascii="Calibri" w:hAnsi="Calibri" w:cs="Calibri"/>
          <w:sz w:val="15"/>
          <w:szCs w:val="15"/>
        </w:rPr>
        <w:t>a smartphone</w:t>
      </w:r>
      <w:r w:rsidR="006105F6">
        <w:rPr>
          <w:rFonts w:ascii="Calibri" w:hAnsi="Calibri" w:cs="Calibri"/>
          <w:sz w:val="15"/>
          <w:szCs w:val="15"/>
        </w:rPr>
        <w:t xml:space="preserve">, </w:t>
      </w:r>
      <w:r>
        <w:rPr>
          <w:rFonts w:ascii="Calibri" w:hAnsi="Calibri" w:cs="Calibri"/>
          <w:sz w:val="15"/>
          <w:szCs w:val="15"/>
        </w:rPr>
        <w:t>t</w:t>
      </w:r>
      <w:r w:rsidR="006105F6">
        <w:rPr>
          <w:rFonts w:ascii="Calibri" w:hAnsi="Calibri" w:cs="Calibri"/>
          <w:sz w:val="15"/>
          <w:szCs w:val="15"/>
        </w:rPr>
        <w:t xml:space="preserve">ablet or </w:t>
      </w:r>
      <w:r>
        <w:rPr>
          <w:rFonts w:ascii="Calibri" w:hAnsi="Calibri" w:cs="Calibri"/>
          <w:sz w:val="15"/>
          <w:szCs w:val="15"/>
        </w:rPr>
        <w:t xml:space="preserve">desktop/laptop device.  The Softphone is only available with an </w:t>
      </w:r>
      <w:r w:rsidR="006105F6">
        <w:rPr>
          <w:rFonts w:ascii="Calibri" w:hAnsi="Calibri" w:cs="Calibri"/>
          <w:sz w:val="15"/>
          <w:szCs w:val="15"/>
        </w:rPr>
        <w:t xml:space="preserve">Executive </w:t>
      </w:r>
      <w:r>
        <w:rPr>
          <w:rFonts w:ascii="Calibri" w:hAnsi="Calibri" w:cs="Calibri"/>
          <w:sz w:val="15"/>
          <w:szCs w:val="15"/>
        </w:rPr>
        <w:t xml:space="preserve">Seat </w:t>
      </w:r>
      <w:r w:rsidR="006105F6">
        <w:rPr>
          <w:rFonts w:ascii="Calibri" w:hAnsi="Calibri" w:cs="Calibri"/>
          <w:sz w:val="15"/>
          <w:szCs w:val="15"/>
        </w:rPr>
        <w:t>license</w:t>
      </w:r>
      <w:r>
        <w:rPr>
          <w:rFonts w:ascii="Calibri" w:hAnsi="Calibri" w:cs="Calibri"/>
          <w:sz w:val="15"/>
          <w:szCs w:val="15"/>
        </w:rPr>
        <w:t xml:space="preserve">. </w:t>
      </w:r>
    </w:p>
    <w:p w14:paraId="4246699C" w14:textId="46AC4ECE" w:rsidR="0087301A" w:rsidRPr="001D4762" w:rsidRDefault="0087301A" w:rsidP="004F0686">
      <w:pPr>
        <w:spacing w:after="60"/>
        <w:ind w:left="360"/>
        <w:jc w:val="both"/>
        <w:rPr>
          <w:rFonts w:ascii="Calibri" w:hAnsi="Calibri" w:cs="Calibri"/>
          <w:sz w:val="15"/>
          <w:szCs w:val="15"/>
        </w:rPr>
      </w:pPr>
      <w:r w:rsidRPr="001D4762">
        <w:rPr>
          <w:rFonts w:ascii="Calibri" w:hAnsi="Calibri" w:cs="Calibri"/>
          <w:sz w:val="15"/>
          <w:szCs w:val="15"/>
        </w:rPr>
        <w:t xml:space="preserve">ii.  Inbound Fax.  The </w:t>
      </w:r>
      <w:r w:rsidR="004D3932" w:rsidRPr="001D4762">
        <w:rPr>
          <w:rFonts w:ascii="Calibri" w:hAnsi="Calibri" w:cs="Calibri"/>
          <w:sz w:val="15"/>
          <w:szCs w:val="15"/>
        </w:rPr>
        <w:t>i</w:t>
      </w:r>
      <w:r w:rsidRPr="001D4762">
        <w:rPr>
          <w:rFonts w:ascii="Calibri" w:hAnsi="Calibri" w:cs="Calibri"/>
          <w:sz w:val="15"/>
          <w:szCs w:val="15"/>
        </w:rPr>
        <w:t xml:space="preserve">nbound </w:t>
      </w:r>
      <w:r w:rsidR="004D3932" w:rsidRPr="001D4762">
        <w:rPr>
          <w:rFonts w:ascii="Calibri" w:hAnsi="Calibri" w:cs="Calibri"/>
          <w:sz w:val="15"/>
          <w:szCs w:val="15"/>
        </w:rPr>
        <w:t>f</w:t>
      </w:r>
      <w:r w:rsidRPr="001D4762">
        <w:rPr>
          <w:rFonts w:ascii="Calibri" w:hAnsi="Calibri" w:cs="Calibri"/>
          <w:sz w:val="15"/>
          <w:szCs w:val="15"/>
        </w:rPr>
        <w:t xml:space="preserve">ax feature enables Customer to retrieve an inbound facsimile message from the </w:t>
      </w:r>
      <w:proofErr w:type="spellStart"/>
      <w:r w:rsidRPr="001D4762">
        <w:rPr>
          <w:rFonts w:ascii="Calibri" w:hAnsi="Calibri" w:cs="Calibri"/>
          <w:sz w:val="15"/>
          <w:szCs w:val="15"/>
        </w:rPr>
        <w:t>UCaaS</w:t>
      </w:r>
      <w:proofErr w:type="spellEnd"/>
      <w:r w:rsidRPr="001D4762">
        <w:rPr>
          <w:rFonts w:ascii="Calibri" w:hAnsi="Calibri" w:cs="Calibri"/>
          <w:sz w:val="15"/>
          <w:szCs w:val="15"/>
        </w:rPr>
        <w:t xml:space="preserve"> Service </w:t>
      </w:r>
      <w:proofErr w:type="spellStart"/>
      <w:r w:rsidR="00312C99" w:rsidRPr="001D4762">
        <w:rPr>
          <w:rFonts w:ascii="Calibri" w:hAnsi="Calibri" w:cs="Calibri"/>
          <w:sz w:val="15"/>
          <w:szCs w:val="15"/>
        </w:rPr>
        <w:t>CommPortal</w:t>
      </w:r>
      <w:proofErr w:type="spellEnd"/>
      <w:r w:rsidR="00312C99" w:rsidRPr="001D4762">
        <w:rPr>
          <w:rFonts w:ascii="Calibri" w:hAnsi="Calibri" w:cs="Calibri"/>
          <w:sz w:val="15"/>
          <w:szCs w:val="15"/>
        </w:rPr>
        <w:t xml:space="preserve"> and</w:t>
      </w:r>
      <w:r w:rsidRPr="001D4762">
        <w:rPr>
          <w:rFonts w:ascii="Calibri" w:hAnsi="Calibri" w:cs="Calibri"/>
          <w:sz w:val="15"/>
          <w:szCs w:val="15"/>
        </w:rPr>
        <w:t xml:space="preserve"> deliver it to Customer’s email account or to a fax machine as a .pdf file.  The service will require a seat license, and telephone number that will supplied by Frontier or Customer may port in a telephone number. All inbound faxes will be stored in the </w:t>
      </w:r>
      <w:r w:rsidRPr="00811A8C">
        <w:rPr>
          <w:rFonts w:ascii="Calibri" w:hAnsi="Calibri" w:cs="Calibri"/>
          <w:sz w:val="15"/>
          <w:szCs w:val="15"/>
        </w:rPr>
        <w:t xml:space="preserve">fax </w:t>
      </w:r>
      <w:r w:rsidRPr="00811A8C">
        <w:rPr>
          <w:rFonts w:ascii="Arial" w:hAnsi="Arial" w:cs="Arial"/>
          <w:sz w:val="15"/>
          <w:szCs w:val="15"/>
        </w:rPr>
        <w:t>mailbox</w:t>
      </w:r>
      <w:r w:rsidRPr="001D4762">
        <w:rPr>
          <w:rFonts w:ascii="Arial" w:hAnsi="Arial" w:cs="Arial"/>
          <w:sz w:val="15"/>
          <w:szCs w:val="15"/>
        </w:rPr>
        <w:t xml:space="preserve"> for ten (10) calendar days and then deleted (there is no ability for retrieval).  Each Inbound Fax mailbox can store approximately </w:t>
      </w:r>
      <w:r w:rsidR="001D4762" w:rsidRPr="001D4762">
        <w:rPr>
          <w:rFonts w:ascii="Arial" w:hAnsi="Arial" w:cs="Arial"/>
          <w:sz w:val="15"/>
          <w:szCs w:val="15"/>
        </w:rPr>
        <w:t>fifty-five</w:t>
      </w:r>
      <w:r w:rsidRPr="001D4762">
        <w:rPr>
          <w:rFonts w:ascii="Arial" w:hAnsi="Arial" w:cs="Arial"/>
          <w:sz w:val="15"/>
          <w:szCs w:val="15"/>
        </w:rPr>
        <w:t xml:space="preserve"> to sixty (55-60) .pdf pages</w:t>
      </w:r>
      <w:r w:rsidR="004D3932" w:rsidRPr="001D4762">
        <w:rPr>
          <w:rFonts w:ascii="Arial" w:hAnsi="Arial" w:cs="Arial"/>
          <w:sz w:val="15"/>
          <w:szCs w:val="15"/>
        </w:rPr>
        <w:t xml:space="preserve">.  </w:t>
      </w:r>
      <w:r w:rsidR="004D3932" w:rsidRPr="001D4762">
        <w:rPr>
          <w:rFonts w:ascii="Arial" w:eastAsia="Calibri" w:hAnsi="Arial" w:cs="Arial"/>
          <w:sz w:val="15"/>
          <w:szCs w:val="15"/>
        </w:rPr>
        <w:t xml:space="preserve">The Inbound fax feature does not include reliability, redundancy, disaster recovery or business continuity features, functions, capabilities or services. Fronter has no liability for an </w:t>
      </w:r>
      <w:r w:rsidR="001D4762" w:rsidRPr="001D4762">
        <w:rPr>
          <w:rFonts w:ascii="Arial" w:eastAsia="Calibri" w:hAnsi="Arial" w:cs="Arial"/>
          <w:sz w:val="15"/>
          <w:szCs w:val="15"/>
        </w:rPr>
        <w:t>inbound</w:t>
      </w:r>
      <w:r w:rsidR="004D3932" w:rsidRPr="001D4762">
        <w:rPr>
          <w:rFonts w:ascii="Arial" w:eastAsia="Calibri" w:hAnsi="Arial" w:cs="Arial"/>
          <w:sz w:val="15"/>
          <w:szCs w:val="15"/>
        </w:rPr>
        <w:t xml:space="preserve"> fax with poor image quality, </w:t>
      </w:r>
      <w:r w:rsidR="001D4762" w:rsidRPr="001D4762">
        <w:rPr>
          <w:rFonts w:ascii="Arial" w:eastAsia="Calibri" w:hAnsi="Arial" w:cs="Arial"/>
          <w:sz w:val="15"/>
          <w:szCs w:val="15"/>
        </w:rPr>
        <w:t xml:space="preserve">or an undelivered fax,  </w:t>
      </w:r>
    </w:p>
    <w:p w14:paraId="713967EF" w14:textId="317A6D83" w:rsidR="00FC3D7A" w:rsidRDefault="006A61A3" w:rsidP="006A61A3">
      <w:pPr>
        <w:spacing w:after="60"/>
        <w:ind w:left="360"/>
        <w:jc w:val="both"/>
        <w:rPr>
          <w:rFonts w:ascii="Calibri" w:hAnsi="Calibri" w:cs="Calibri"/>
          <w:sz w:val="15"/>
          <w:szCs w:val="15"/>
        </w:rPr>
      </w:pPr>
      <w:r>
        <w:rPr>
          <w:rFonts w:ascii="Calibri" w:hAnsi="Calibri" w:cs="Calibri"/>
          <w:sz w:val="15"/>
          <w:szCs w:val="15"/>
        </w:rPr>
        <w:t>i</w:t>
      </w:r>
      <w:r w:rsidR="001D4762">
        <w:rPr>
          <w:rFonts w:ascii="Calibri" w:hAnsi="Calibri" w:cs="Calibri"/>
          <w:sz w:val="15"/>
          <w:szCs w:val="15"/>
        </w:rPr>
        <w:t>i</w:t>
      </w:r>
      <w:r>
        <w:rPr>
          <w:rFonts w:ascii="Calibri" w:hAnsi="Calibri" w:cs="Calibri"/>
          <w:sz w:val="15"/>
          <w:szCs w:val="15"/>
        </w:rPr>
        <w:t xml:space="preserve">i.  </w:t>
      </w:r>
      <w:r w:rsidR="0087301A">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Start w:id="2" w:name="_Hlk118204580"/>
      <w:r w:rsidR="001D4762">
        <w:rPr>
          <w:rFonts w:ascii="Calibri" w:hAnsi="Calibri" w:cs="Calibri"/>
          <w:sz w:val="15"/>
          <w:szCs w:val="15"/>
        </w:rPr>
        <w:t xml:space="preserve">The </w:t>
      </w:r>
      <w:r w:rsidR="001D4762" w:rsidRPr="001D4762">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End w:id="2"/>
      <w:r w:rsidR="001D4762">
        <w:rPr>
          <w:rFonts w:ascii="Calibri" w:hAnsi="Calibri" w:cs="Calibri"/>
          <w:sz w:val="15"/>
          <w:szCs w:val="15"/>
        </w:rPr>
        <w:t>is a</w:t>
      </w:r>
      <w:r w:rsidR="00FC3D7A">
        <w:rPr>
          <w:rFonts w:ascii="Calibri" w:hAnsi="Calibri" w:cs="Calibri"/>
          <w:sz w:val="15"/>
          <w:szCs w:val="15"/>
        </w:rPr>
        <w:t xml:space="preserve">n optional </w:t>
      </w:r>
      <w:r w:rsidR="001D4762">
        <w:rPr>
          <w:rFonts w:ascii="Calibri" w:hAnsi="Calibri" w:cs="Calibri"/>
          <w:sz w:val="15"/>
          <w:szCs w:val="15"/>
        </w:rPr>
        <w:t xml:space="preserve">cloud-based audio recording solution </w:t>
      </w:r>
      <w:r w:rsidR="00811A8C">
        <w:rPr>
          <w:rFonts w:ascii="Calibri" w:hAnsi="Calibri" w:cs="Calibri"/>
          <w:sz w:val="15"/>
          <w:szCs w:val="15"/>
        </w:rPr>
        <w:t xml:space="preserve">utilizing </w:t>
      </w:r>
      <w:r w:rsidR="001D4762">
        <w:rPr>
          <w:rFonts w:ascii="Calibri" w:hAnsi="Calibri" w:cs="Calibri"/>
          <w:sz w:val="15"/>
          <w:szCs w:val="15"/>
        </w:rPr>
        <w:t>the Frontier UCaaS Service ensuring that conversations are captured according to Customer needs.</w:t>
      </w:r>
      <w:r w:rsidR="00FC3D7A">
        <w:rPr>
          <w:rFonts w:ascii="Calibri" w:hAnsi="Calibri" w:cs="Calibri"/>
          <w:sz w:val="15"/>
          <w:szCs w:val="15"/>
        </w:rPr>
        <w:t xml:space="preserve"> </w:t>
      </w:r>
      <w:r w:rsidR="00FC3D7A" w:rsidRPr="00FC3D7A">
        <w:rPr>
          <w:rFonts w:ascii="Calibri" w:hAnsi="Calibri" w:cs="Calibri"/>
          <w:sz w:val="15"/>
          <w:szCs w:val="15"/>
        </w:rPr>
        <w:t>The UCaaS Service Call Recording</w:t>
      </w:r>
      <w:r w:rsidR="00FC3D7A">
        <w:rPr>
          <w:rFonts w:ascii="Calibri" w:hAnsi="Calibri" w:cs="Calibri"/>
          <w:sz w:val="15"/>
          <w:szCs w:val="15"/>
        </w:rPr>
        <w:t xml:space="preserve"> is always recording with an option to pause and resume recording.  The UCaaS Service will beep every fifteen (15) seconds while a call is recording.  The</w:t>
      </w:r>
      <w:r w:rsidR="001D4762" w:rsidRPr="001D4762">
        <w:rPr>
          <w:rFonts w:ascii="Calibri" w:hAnsi="Calibri" w:cs="Calibri"/>
          <w:sz w:val="15"/>
          <w:szCs w:val="15"/>
        </w:rPr>
        <w:t xml:space="preserve"> UCaaS Call Recording</w:t>
      </w:r>
      <w:r w:rsidR="006F3964">
        <w:rPr>
          <w:rFonts w:ascii="Calibri" w:hAnsi="Calibri" w:cs="Calibri"/>
          <w:sz w:val="15"/>
          <w:szCs w:val="15"/>
        </w:rPr>
        <w:t xml:space="preserve"> </w:t>
      </w:r>
      <w:proofErr w:type="gramStart"/>
      <w:r w:rsidR="006F3964">
        <w:rPr>
          <w:rFonts w:ascii="Calibri" w:hAnsi="Calibri" w:cs="Calibri"/>
          <w:sz w:val="15"/>
          <w:szCs w:val="15"/>
        </w:rPr>
        <w:t xml:space="preserve">Service </w:t>
      </w:r>
      <w:r w:rsidR="001D4762">
        <w:rPr>
          <w:rFonts w:ascii="Calibri" w:hAnsi="Calibri" w:cs="Calibri"/>
          <w:sz w:val="15"/>
          <w:szCs w:val="15"/>
        </w:rPr>
        <w:t xml:space="preserve"> has</w:t>
      </w:r>
      <w:proofErr w:type="gramEnd"/>
      <w:r w:rsidR="001D4762">
        <w:rPr>
          <w:rFonts w:ascii="Calibri" w:hAnsi="Calibri" w:cs="Calibri"/>
          <w:sz w:val="15"/>
          <w:szCs w:val="15"/>
        </w:rPr>
        <w:t xml:space="preserve"> additional features including audio mining, screen recording, and storage. </w:t>
      </w:r>
      <w:r w:rsidR="00FC3D7A">
        <w:rPr>
          <w:rFonts w:ascii="Calibri" w:hAnsi="Calibri" w:cs="Calibri"/>
          <w:sz w:val="15"/>
          <w:szCs w:val="15"/>
        </w:rPr>
        <w:t xml:space="preserve">  </w:t>
      </w:r>
    </w:p>
    <w:p w14:paraId="7B2D93F4" w14:textId="64ECFDA5" w:rsidR="00FC3D7A" w:rsidRPr="00837188" w:rsidRDefault="00FC3D7A" w:rsidP="00FC3D7A">
      <w:pPr>
        <w:spacing w:after="60"/>
        <w:ind w:left="360"/>
        <w:jc w:val="both"/>
        <w:rPr>
          <w:rFonts w:ascii="Calibri" w:hAnsi="Calibri" w:cs="Calibri"/>
          <w:sz w:val="15"/>
          <w:szCs w:val="15"/>
        </w:rPr>
      </w:pPr>
      <w:r>
        <w:rPr>
          <w:rFonts w:ascii="Calibri" w:hAnsi="Calibri" w:cs="Calibri"/>
          <w:sz w:val="15"/>
          <w:szCs w:val="15"/>
        </w:rPr>
        <w:tab/>
        <w:t xml:space="preserve">a)  </w:t>
      </w:r>
      <w:r w:rsidR="001D4762">
        <w:rPr>
          <w:rFonts w:ascii="Calibri" w:hAnsi="Calibri" w:cs="Calibri"/>
          <w:sz w:val="15"/>
          <w:szCs w:val="15"/>
        </w:rPr>
        <w:t xml:space="preserve">   </w:t>
      </w:r>
      <w:r w:rsidRPr="00811A8C">
        <w:rPr>
          <w:rFonts w:ascii="Calibri" w:hAnsi="Calibri" w:cs="Calibri"/>
          <w:b/>
          <w:bCs/>
          <w:color w:val="FF0000"/>
          <w:sz w:val="15"/>
          <w:szCs w:val="15"/>
        </w:rPr>
        <w:t>The laws regarding the notice and notification requirements of such recorded conversations vary by jurisdiction and may change from time to time</w:t>
      </w:r>
      <w:r w:rsidRPr="00811A8C">
        <w:rPr>
          <w:rFonts w:ascii="Calibri" w:hAnsi="Calibri" w:cs="Calibri"/>
          <w:color w:val="FF0000"/>
          <w:sz w:val="15"/>
          <w:szCs w:val="15"/>
        </w:rPr>
        <w:t xml:space="preserve">. </w:t>
      </w:r>
      <w:r w:rsidRPr="00811A8C">
        <w:rPr>
          <w:rFonts w:ascii="Calibri" w:hAnsi="Calibri" w:cs="Calibri"/>
          <w:b/>
          <w:bCs/>
          <w:color w:val="FF0000"/>
          <w:sz w:val="15"/>
          <w:szCs w:val="15"/>
        </w:rPr>
        <w:t>Customer must assess their own circumstances to determine other factors that may be required to make Customer fully compliant with relevant regulations.</w:t>
      </w:r>
      <w:r w:rsidR="00811A8C">
        <w:rPr>
          <w:rFonts w:ascii="Calibri" w:hAnsi="Calibri" w:cs="Calibri"/>
          <w:b/>
          <w:bCs/>
          <w:color w:val="FF0000"/>
          <w:sz w:val="15"/>
          <w:szCs w:val="15"/>
        </w:rPr>
        <w:t xml:space="preserve">  </w:t>
      </w:r>
      <w:r w:rsidRPr="00811A8C">
        <w:rPr>
          <w:rFonts w:ascii="Calibri" w:hAnsi="Calibri" w:cs="Calibri"/>
          <w:b/>
          <w:bCs/>
          <w:color w:val="FF0000"/>
          <w:sz w:val="15"/>
          <w:szCs w:val="15"/>
        </w:rPr>
        <w:t>Customer</w:t>
      </w:r>
      <w:r w:rsidRPr="00FC3D7A">
        <w:rPr>
          <w:rFonts w:ascii="Calibri" w:hAnsi="Calibri" w:cs="Calibri"/>
          <w:b/>
          <w:bCs/>
          <w:color w:val="FF0000"/>
          <w:sz w:val="15"/>
          <w:szCs w:val="15"/>
        </w:rPr>
        <w:t xml:space="preserve"> is responsible for applying the local laws in the relevant jurisdiction when using this feature. Frontier provides the ability to play a</w:t>
      </w:r>
      <w:r>
        <w:rPr>
          <w:rFonts w:ascii="Calibri" w:hAnsi="Calibri" w:cs="Calibri"/>
          <w:b/>
          <w:bCs/>
          <w:color w:val="FF0000"/>
          <w:sz w:val="15"/>
          <w:szCs w:val="15"/>
        </w:rPr>
        <w:t xml:space="preserve"> beep </w:t>
      </w:r>
      <w:r w:rsidRPr="00FC3D7A">
        <w:rPr>
          <w:rFonts w:ascii="Calibri" w:hAnsi="Calibri" w:cs="Calibri"/>
          <w:b/>
          <w:bCs/>
          <w:color w:val="FF0000"/>
          <w:sz w:val="15"/>
          <w:szCs w:val="15"/>
        </w:rPr>
        <w:t xml:space="preserve">during each call to alert callers that the call </w:t>
      </w:r>
      <w:r>
        <w:rPr>
          <w:rFonts w:ascii="Calibri" w:hAnsi="Calibri" w:cs="Calibri"/>
          <w:b/>
          <w:bCs/>
          <w:color w:val="FF0000"/>
          <w:sz w:val="15"/>
          <w:szCs w:val="15"/>
        </w:rPr>
        <w:t xml:space="preserve">is recording.  </w:t>
      </w:r>
      <w:r w:rsidRPr="00FC3D7A">
        <w:rPr>
          <w:rFonts w:ascii="Calibri" w:hAnsi="Calibri" w:cs="Calibri"/>
          <w:b/>
          <w:bCs/>
          <w:color w:val="FF0000"/>
          <w:sz w:val="15"/>
          <w:szCs w:val="15"/>
        </w:rPr>
        <w:t>If Customer and its permitted end users choose to record telephone calls, Customer expressly agrees and acknowledges that:</w:t>
      </w:r>
    </w:p>
    <w:p w14:paraId="1E91F5AC" w14:textId="1D6B24D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 xml:space="preserve">make the necessary arrangements to ensure that the caller is provided with the necessary warning about the presence of any recordings made of a </w:t>
      </w:r>
      <w:proofErr w:type="gramStart"/>
      <w:r w:rsidRPr="00FC3D7A">
        <w:rPr>
          <w:rFonts w:ascii="Calibri" w:hAnsi="Calibri" w:cs="Calibri"/>
          <w:sz w:val="15"/>
          <w:szCs w:val="15"/>
        </w:rPr>
        <w:t>call in</w:t>
      </w:r>
      <w:proofErr w:type="gramEnd"/>
      <w:r w:rsidRPr="00FC3D7A">
        <w:rPr>
          <w:rFonts w:ascii="Calibri" w:hAnsi="Calibri" w:cs="Calibri"/>
          <w:sz w:val="15"/>
          <w:szCs w:val="15"/>
        </w:rPr>
        <w:t xml:space="preserve"> accordance with the law;</w:t>
      </w:r>
    </w:p>
    <w:p w14:paraId="608A8F0A" w14:textId="5E37957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notify your employees, contractors, officers, agents, authorized representative or other third party that their telephone conversation with a caller is being recorded; and</w:t>
      </w:r>
    </w:p>
    <w:p w14:paraId="3E9E5E61" w14:textId="6E5F8B52" w:rsidR="00FC3D7A" w:rsidRPr="00FC3D7A" w:rsidRDefault="00FC3D7A" w:rsidP="00FC3D7A">
      <w:pPr>
        <w:numPr>
          <w:ilvl w:val="0"/>
          <w:numId w:val="30"/>
        </w:numPr>
        <w:spacing w:after="60"/>
        <w:jc w:val="both"/>
        <w:rPr>
          <w:rFonts w:ascii="Calibri" w:hAnsi="Calibri" w:cs="Calibri"/>
          <w:sz w:val="15"/>
          <w:szCs w:val="15"/>
        </w:rPr>
      </w:pPr>
      <w:r w:rsidRPr="00FC3D7A">
        <w:rPr>
          <w:rFonts w:ascii="Calibri" w:hAnsi="Calibri" w:cs="Calibri"/>
          <w:sz w:val="15"/>
          <w:szCs w:val="15"/>
        </w:rPr>
        <w:t>Frontier shall have no liability whatsoever with respect of any use made by you, your employee, contractor, officer, agent, authorized representative or other third party of the recordings and its contents, and/or of any personal information.</w:t>
      </w:r>
    </w:p>
    <w:p w14:paraId="6FBE0821" w14:textId="3CC6DBD8" w:rsidR="006F3964" w:rsidRDefault="006F3964" w:rsidP="006F3964">
      <w:pPr>
        <w:rPr>
          <w:rFonts w:ascii="Arial" w:hAnsi="Arial" w:cs="Arial"/>
          <w:bCs/>
          <w:sz w:val="15"/>
          <w:szCs w:val="15"/>
        </w:rPr>
      </w:pPr>
      <w:r>
        <w:rPr>
          <w:rFonts w:ascii="Calibri" w:hAnsi="Calibri" w:cs="Calibri"/>
          <w:sz w:val="15"/>
          <w:szCs w:val="15"/>
        </w:rPr>
        <w:tab/>
      </w:r>
      <w:r w:rsidR="00FC3D7A">
        <w:rPr>
          <w:rFonts w:ascii="Calibri" w:hAnsi="Calibri" w:cs="Calibri"/>
          <w:sz w:val="15"/>
          <w:szCs w:val="15"/>
        </w:rPr>
        <w:t xml:space="preserve">b)  </w:t>
      </w:r>
      <w:r w:rsidR="0087301A">
        <w:rPr>
          <w:rFonts w:ascii="Calibri" w:hAnsi="Calibri" w:cs="Calibri"/>
          <w:sz w:val="15"/>
          <w:szCs w:val="15"/>
        </w:rPr>
        <w:t xml:space="preserve"> </w:t>
      </w:r>
      <w:r w:rsidRPr="008C1CD8">
        <w:rPr>
          <w:rFonts w:ascii="Arial" w:hAnsi="Arial" w:cs="Arial"/>
          <w:bCs/>
          <w:sz w:val="15"/>
          <w:szCs w:val="15"/>
        </w:rPr>
        <w:t>Th</w:t>
      </w:r>
      <w:r>
        <w:rPr>
          <w:rFonts w:ascii="Arial" w:hAnsi="Arial" w:cs="Arial"/>
          <w:bCs/>
          <w:sz w:val="15"/>
          <w:szCs w:val="15"/>
        </w:rPr>
        <w:t>e</w:t>
      </w:r>
      <w:r w:rsidRPr="008C1CD8">
        <w:rPr>
          <w:rFonts w:ascii="Arial" w:hAnsi="Arial" w:cs="Arial"/>
          <w:bCs/>
          <w:sz w:val="15"/>
          <w:szCs w:val="15"/>
        </w:rPr>
        <w:t xml:space="preserve"> </w:t>
      </w:r>
      <w:r>
        <w:rPr>
          <w:rFonts w:ascii="Calibri" w:hAnsi="Calibri" w:cs="Calibri"/>
          <w:sz w:val="15"/>
          <w:szCs w:val="15"/>
        </w:rPr>
        <w:t>UCaaS Service Call Recording</w:t>
      </w:r>
      <w:r w:rsidRPr="008C1CD8">
        <w:rPr>
          <w:rFonts w:ascii="Arial" w:hAnsi="Arial" w:cs="Arial"/>
          <w:bCs/>
          <w:sz w:val="15"/>
          <w:szCs w:val="15"/>
        </w:rPr>
        <w:t xml:space="preserve"> incorporates by reference the complete </w:t>
      </w:r>
      <w:r w:rsidRPr="006F3964">
        <w:rPr>
          <w:rFonts w:ascii="Arial" w:eastAsia="Calibri" w:hAnsi="Arial" w:cs="Arial"/>
          <w:sz w:val="15"/>
          <w:szCs w:val="15"/>
        </w:rPr>
        <w:t>Enghouse Networks (US), Inc. (Enghouse)</w:t>
      </w:r>
      <w:r w:rsidRPr="006F3964">
        <w:rPr>
          <w:rFonts w:ascii="Arial" w:hAnsi="Arial" w:cs="Arial"/>
          <w:bCs/>
          <w:sz w:val="15"/>
          <w:szCs w:val="15"/>
        </w:rPr>
        <w:t xml:space="preserve"> </w:t>
      </w:r>
      <w:r w:rsidRPr="008C1CD8">
        <w:rPr>
          <w:rFonts w:ascii="Arial" w:hAnsi="Arial" w:cs="Arial"/>
          <w:bCs/>
          <w:sz w:val="15"/>
          <w:szCs w:val="15"/>
        </w:rPr>
        <w:t xml:space="preserve">terms and conditions </w:t>
      </w:r>
      <w:r w:rsidRPr="006F3964">
        <w:rPr>
          <w:rFonts w:ascii="Arial" w:hAnsi="Arial" w:cs="Arial"/>
          <w:bCs/>
          <w:sz w:val="15"/>
          <w:szCs w:val="15"/>
        </w:rPr>
        <w:t xml:space="preserve">located </w:t>
      </w:r>
      <w:r w:rsidRPr="008C1CD8">
        <w:rPr>
          <w:rFonts w:ascii="Arial" w:hAnsi="Arial" w:cs="Arial"/>
          <w:bCs/>
          <w:sz w:val="15"/>
          <w:szCs w:val="15"/>
        </w:rPr>
        <w:t>at</w:t>
      </w:r>
      <w:r w:rsidRPr="006F3964">
        <w:rPr>
          <w:rFonts w:ascii="Arial" w:hAnsi="Arial" w:cs="Arial"/>
          <w:bCs/>
          <w:sz w:val="15"/>
          <w:szCs w:val="15"/>
        </w:rPr>
        <w:t xml:space="preserve"> </w:t>
      </w:r>
      <w:r>
        <w:rPr>
          <w:rFonts w:ascii="Arial" w:hAnsi="Arial" w:cs="Arial"/>
          <w:bCs/>
          <w:sz w:val="15"/>
          <w:szCs w:val="15"/>
        </w:rPr>
        <w:tab/>
      </w:r>
      <w:r>
        <w:rPr>
          <w:rFonts w:ascii="Arial" w:hAnsi="Arial" w:cs="Arial"/>
          <w:bCs/>
          <w:sz w:val="15"/>
          <w:szCs w:val="15"/>
        </w:rPr>
        <w:tab/>
      </w:r>
      <w:hyperlink r:id="rId11" w:history="1">
        <w:r w:rsidRPr="001A6761">
          <w:rPr>
            <w:rStyle w:val="Hyperlink"/>
            <w:rFonts w:ascii="Arial" w:eastAsiaTheme="minorHAnsi" w:hAnsi="Arial" w:cs="Arial"/>
            <w:sz w:val="15"/>
            <w:szCs w:val="15"/>
          </w:rPr>
          <w:t>https://www.enghouseinteractive.com.au/</w:t>
        </w:r>
      </w:hyperlink>
      <w:r w:rsidRPr="006F3964">
        <w:rPr>
          <w:rFonts w:ascii="Arial" w:eastAsiaTheme="minorHAnsi" w:hAnsi="Arial" w:cs="Arial"/>
          <w:sz w:val="15"/>
          <w:szCs w:val="15"/>
        </w:rPr>
        <w:t xml:space="preserve"> </w:t>
      </w:r>
      <w:r w:rsidRPr="008C1CD8">
        <w:rPr>
          <w:rFonts w:ascii="Arial" w:hAnsi="Arial" w:cs="Arial"/>
          <w:b/>
          <w:bCs/>
          <w:sz w:val="15"/>
          <w:szCs w:val="15"/>
        </w:rPr>
        <w:t xml:space="preserve"> </w:t>
      </w:r>
      <w:r w:rsidRPr="008C1CD8">
        <w:rPr>
          <w:rFonts w:ascii="Arial" w:hAnsi="Arial" w:cs="Arial"/>
          <w:bCs/>
          <w:sz w:val="15"/>
          <w:szCs w:val="15"/>
        </w:rPr>
        <w:t>as an integral part of the Schedule.  In the event of any conflict solely regarding th</w:t>
      </w:r>
      <w:r w:rsidRPr="006F3964">
        <w:rPr>
          <w:rFonts w:ascii="Arial" w:hAnsi="Arial" w:cs="Arial"/>
          <w:bCs/>
          <w:sz w:val="15"/>
          <w:szCs w:val="15"/>
        </w:rPr>
        <w:t>e call recording service</w:t>
      </w:r>
      <w:r w:rsidRPr="008C1CD8">
        <w:rPr>
          <w:rFonts w:ascii="Arial" w:hAnsi="Arial" w:cs="Arial"/>
          <w:bCs/>
          <w:sz w:val="15"/>
          <w:szCs w:val="15"/>
        </w:rPr>
        <w:t xml:space="preserve">, </w:t>
      </w:r>
      <w:r>
        <w:rPr>
          <w:rFonts w:ascii="Arial" w:hAnsi="Arial" w:cs="Arial"/>
          <w:bCs/>
          <w:sz w:val="15"/>
          <w:szCs w:val="15"/>
        </w:rPr>
        <w:tab/>
      </w:r>
      <w:r w:rsidRPr="008C1CD8">
        <w:rPr>
          <w:rFonts w:ascii="Arial" w:hAnsi="Arial" w:cs="Arial"/>
          <w:bCs/>
          <w:sz w:val="15"/>
          <w:szCs w:val="15"/>
        </w:rPr>
        <w:t xml:space="preserve">between this Schedule and </w:t>
      </w:r>
      <w:r w:rsidRPr="006F3964">
        <w:rPr>
          <w:rFonts w:ascii="Arial" w:hAnsi="Arial" w:cs="Arial"/>
          <w:bCs/>
          <w:sz w:val="15"/>
          <w:szCs w:val="15"/>
        </w:rPr>
        <w:t xml:space="preserve">Enghouse </w:t>
      </w:r>
      <w:r w:rsidRPr="008C1CD8">
        <w:rPr>
          <w:rFonts w:ascii="Arial" w:hAnsi="Arial" w:cs="Arial"/>
          <w:bCs/>
          <w:sz w:val="15"/>
          <w:szCs w:val="15"/>
        </w:rPr>
        <w:t xml:space="preserve">terms and conditions, precedence shall follow in that order.  In the event this Schedule addresses an exception to </w:t>
      </w:r>
      <w:r>
        <w:rPr>
          <w:rFonts w:ascii="Arial" w:hAnsi="Arial" w:cs="Arial"/>
          <w:bCs/>
          <w:sz w:val="15"/>
          <w:szCs w:val="15"/>
        </w:rPr>
        <w:tab/>
      </w:r>
      <w:r w:rsidRPr="006F3964">
        <w:rPr>
          <w:rFonts w:ascii="Arial" w:hAnsi="Arial" w:cs="Arial"/>
          <w:bCs/>
          <w:sz w:val="15"/>
          <w:szCs w:val="15"/>
        </w:rPr>
        <w:t xml:space="preserve">Enghouse </w:t>
      </w:r>
      <w:r w:rsidRPr="008C1CD8">
        <w:rPr>
          <w:rFonts w:ascii="Arial" w:hAnsi="Arial" w:cs="Arial"/>
          <w:bCs/>
          <w:sz w:val="15"/>
          <w:szCs w:val="15"/>
        </w:rPr>
        <w:t>terms and conditions the modification shall apply exclusively to the applicable Service Schedule</w:t>
      </w:r>
      <w:r w:rsidRPr="006F3964">
        <w:rPr>
          <w:rFonts w:ascii="Arial" w:hAnsi="Arial" w:cs="Arial"/>
          <w:bCs/>
          <w:sz w:val="15"/>
          <w:szCs w:val="15"/>
        </w:rPr>
        <w:t>.</w:t>
      </w:r>
    </w:p>
    <w:p w14:paraId="684ADEAF" w14:textId="77777777" w:rsidR="006F3964" w:rsidRPr="006F3964" w:rsidRDefault="006F3964" w:rsidP="006F3964">
      <w:pPr>
        <w:rPr>
          <w:rFonts w:ascii="Arial" w:eastAsiaTheme="minorHAnsi" w:hAnsi="Arial" w:cs="Arial"/>
          <w:sz w:val="15"/>
          <w:szCs w:val="15"/>
        </w:rPr>
      </w:pPr>
    </w:p>
    <w:p w14:paraId="4D8B169D" w14:textId="3C78CDDC" w:rsidR="006F3964" w:rsidRDefault="006F3964" w:rsidP="006F3964">
      <w:pPr>
        <w:ind w:firstLine="720"/>
        <w:rPr>
          <w:rFonts w:ascii="Arial" w:eastAsiaTheme="minorHAnsi" w:hAnsi="Arial" w:cs="Arial"/>
          <w:color w:val="272727"/>
          <w:sz w:val="15"/>
          <w:szCs w:val="15"/>
          <w:shd w:val="clear" w:color="auto" w:fill="F4F3F1"/>
        </w:rPr>
      </w:pPr>
      <w:r>
        <w:rPr>
          <w:rFonts w:ascii="Calibri" w:hAnsi="Calibri" w:cs="Calibri"/>
          <w:sz w:val="15"/>
          <w:szCs w:val="15"/>
        </w:rPr>
        <w:t xml:space="preserve">c)  </w:t>
      </w:r>
      <w:r w:rsidRPr="006F3964">
        <w:rPr>
          <w:rFonts w:ascii="Arial" w:eastAsiaTheme="minorHAnsi" w:hAnsi="Arial" w:cs="Arial"/>
          <w:color w:val="272727"/>
          <w:sz w:val="15"/>
          <w:szCs w:val="15"/>
          <w:shd w:val="clear" w:color="auto" w:fill="F4F3F1"/>
        </w:rPr>
        <w:t>CUSTOMER</w:t>
      </w:r>
      <w:r>
        <w:rPr>
          <w:rFonts w:ascii="Arial" w:eastAsiaTheme="minorHAnsi" w:hAnsi="Arial" w:cs="Arial"/>
          <w:color w:val="272727"/>
          <w:sz w:val="15"/>
          <w:szCs w:val="15"/>
          <w:shd w:val="clear" w:color="auto" w:fill="F4F3F1"/>
        </w:rPr>
        <w:t xml:space="preserve">’S </w:t>
      </w:r>
      <w:r w:rsidRPr="006F3964">
        <w:rPr>
          <w:rFonts w:ascii="Arial" w:eastAsiaTheme="minorHAnsi" w:hAnsi="Arial" w:cs="Arial"/>
          <w:color w:val="272727"/>
          <w:sz w:val="15"/>
          <w:szCs w:val="15"/>
          <w:shd w:val="clear" w:color="auto" w:fill="F4F3F1"/>
        </w:rPr>
        <w:t xml:space="preserve">USE OF THIS SERVICE IS AT ITS SOLE RISK. THE SERVICE IS PROVIDED ON AN “AS IS” OR “AS AVAILABLE” BASIS, AND </w:t>
      </w:r>
      <w:r>
        <w:rPr>
          <w:rFonts w:ascii="Arial" w:eastAsiaTheme="minorHAnsi" w:hAnsi="Arial" w:cs="Arial"/>
          <w:color w:val="272727"/>
          <w:sz w:val="15"/>
          <w:szCs w:val="15"/>
          <w:shd w:val="clear" w:color="auto" w:fill="F4F3F1"/>
        </w:rPr>
        <w:tab/>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FRONTIER EXPRESSLY DISCLAIMS ALL WARRANTIES AND CONDITIONS WITH RESPECT TO THE SERVICE, WHETHER IMPLIED, EXPRESS,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OR STATUTORY, INCLUDING THE IMPLIED WARRANTIES OF MERCHANTABILITY, FITNESS FOR A PARTICULAR PURPOSE, TITLE,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NONINFRINGEMENT OF THIRD-PARTY RIGHTS, QUIET ENJOYMENT AND ACCURACY.  FRONTIER MAKES NO WARRANTY THAT THE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SERVICE IS ACCURATE, TIMELY, UNINTERRUPTED, VIRUS-FREE OR ERROR-FREE, OR THAT ANY SUCH PROBLEMS WILL BE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CORRECTED. CUSTOMER IS RESPONSIBLE FOR APPLYING THE </w:t>
      </w:r>
      <w:r>
        <w:rPr>
          <w:rFonts w:ascii="Arial" w:eastAsiaTheme="minorHAnsi" w:hAnsi="Arial" w:cs="Arial"/>
          <w:color w:val="272727"/>
          <w:sz w:val="15"/>
          <w:szCs w:val="15"/>
          <w:shd w:val="clear" w:color="auto" w:fill="F4F3F1"/>
        </w:rPr>
        <w:t xml:space="preserve">APPLICABLE </w:t>
      </w:r>
      <w:r w:rsidRPr="006F3964">
        <w:rPr>
          <w:rFonts w:ascii="Arial" w:eastAsiaTheme="minorHAnsi" w:hAnsi="Arial" w:cs="Arial"/>
          <w:color w:val="272727"/>
          <w:sz w:val="15"/>
          <w:szCs w:val="15"/>
          <w:shd w:val="clear" w:color="auto" w:fill="F4F3F1"/>
        </w:rPr>
        <w:t xml:space="preserve">LAWS IN THE RELEVANT JURISDICTION WHEN USING THE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SERVICE.</w:t>
      </w:r>
    </w:p>
    <w:p w14:paraId="4E5D5098" w14:textId="3EBDB823" w:rsidR="006F3964" w:rsidRDefault="006F3964" w:rsidP="006F3964">
      <w:pPr>
        <w:ind w:firstLine="720"/>
        <w:rPr>
          <w:rFonts w:ascii="Arial" w:eastAsiaTheme="minorHAnsi" w:hAnsi="Arial" w:cs="Arial"/>
          <w:color w:val="272727"/>
          <w:sz w:val="15"/>
          <w:szCs w:val="15"/>
          <w:shd w:val="clear" w:color="auto" w:fill="F4F3F1"/>
        </w:rPr>
      </w:pPr>
    </w:p>
    <w:p w14:paraId="4EA53024" w14:textId="027C048D" w:rsidR="006F3964" w:rsidRDefault="006F3964"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 xml:space="preserve">d)  </w:t>
      </w:r>
      <w:r w:rsidRPr="006F3964">
        <w:rPr>
          <w:rFonts w:ascii="Arial" w:eastAsiaTheme="minorHAnsi" w:hAnsi="Arial" w:cs="Arial"/>
          <w:color w:val="272727"/>
          <w:sz w:val="15"/>
          <w:szCs w:val="15"/>
          <w:shd w:val="clear" w:color="auto" w:fill="F4F3F1"/>
        </w:rPr>
        <w:t xml:space="preserve">Customer represents and warrants that it will and will cause its users and/or administrators to use the </w:t>
      </w:r>
      <w:r>
        <w:rPr>
          <w:rFonts w:ascii="Arial" w:eastAsiaTheme="minorHAnsi" w:hAnsi="Arial" w:cs="Arial"/>
          <w:color w:val="272727"/>
          <w:sz w:val="15"/>
          <w:szCs w:val="15"/>
          <w:shd w:val="clear" w:color="auto" w:fill="F4F3F1"/>
        </w:rPr>
        <w:t xml:space="preserve">UCaaS </w:t>
      </w:r>
      <w:r w:rsidRPr="006F3964">
        <w:rPr>
          <w:rFonts w:ascii="Arial" w:eastAsiaTheme="minorHAnsi" w:hAnsi="Arial" w:cs="Arial"/>
          <w:color w:val="272727"/>
          <w:sz w:val="15"/>
          <w:szCs w:val="15"/>
          <w:shd w:val="clear" w:color="auto" w:fill="F4F3F1"/>
        </w:rPr>
        <w:t>Call Recording</w:t>
      </w:r>
      <w:r w:rsidR="00811A8C">
        <w:rPr>
          <w:rFonts w:ascii="Arial" w:eastAsiaTheme="minorHAnsi" w:hAnsi="Arial" w:cs="Arial"/>
          <w:color w:val="272727"/>
          <w:sz w:val="15"/>
          <w:szCs w:val="15"/>
          <w:shd w:val="clear" w:color="auto" w:fill="F4F3F1"/>
        </w:rPr>
        <w:t xml:space="preserve"> </w:t>
      </w:r>
      <w:r w:rsidR="00F62098">
        <w:rPr>
          <w:rFonts w:ascii="Arial" w:eastAsiaTheme="minorHAnsi" w:hAnsi="Arial" w:cs="Arial"/>
          <w:color w:val="272727"/>
          <w:sz w:val="15"/>
          <w:szCs w:val="15"/>
          <w:shd w:val="clear" w:color="auto" w:fill="F4F3F1"/>
        </w:rPr>
        <w:t xml:space="preserve">Service </w:t>
      </w:r>
      <w:r w:rsidR="00F62098" w:rsidRPr="006F3964">
        <w:rPr>
          <w:rFonts w:ascii="Arial" w:eastAsiaTheme="minorHAnsi" w:hAnsi="Arial" w:cs="Arial"/>
          <w:color w:val="272727"/>
          <w:sz w:val="15"/>
          <w:szCs w:val="15"/>
          <w:shd w:val="clear" w:color="auto" w:fill="F4F3F1"/>
        </w:rPr>
        <w:t>in</w:t>
      </w:r>
      <w:r w:rsidRPr="006F3964">
        <w:rPr>
          <w:rFonts w:ascii="Arial" w:eastAsiaTheme="minorHAnsi" w:hAnsi="Arial" w:cs="Arial"/>
          <w:color w:val="272727"/>
          <w:sz w:val="15"/>
          <w:szCs w:val="15"/>
          <w:shd w:val="clear" w:color="auto" w:fill="F4F3F1"/>
        </w:rPr>
        <w:t xml:space="preserve"> compliance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with all applicable </w:t>
      </w:r>
      <w:r>
        <w:rPr>
          <w:rFonts w:ascii="Arial" w:eastAsiaTheme="minorHAnsi" w:hAnsi="Arial" w:cs="Arial"/>
          <w:color w:val="272727"/>
          <w:sz w:val="15"/>
          <w:szCs w:val="15"/>
          <w:shd w:val="clear" w:color="auto" w:fill="F4F3F1"/>
        </w:rPr>
        <w:t>l</w:t>
      </w:r>
      <w:r w:rsidRPr="006F3964">
        <w:rPr>
          <w:rFonts w:ascii="Arial" w:eastAsiaTheme="minorHAnsi" w:hAnsi="Arial" w:cs="Arial"/>
          <w:color w:val="272727"/>
          <w:sz w:val="15"/>
          <w:szCs w:val="15"/>
          <w:shd w:val="clear" w:color="auto" w:fill="F4F3F1"/>
        </w:rPr>
        <w:t xml:space="preserve">aws and this FSA and Schedule.  </w:t>
      </w:r>
    </w:p>
    <w:p w14:paraId="44EF0FA6" w14:textId="4EC02BD8" w:rsidR="006F3964" w:rsidRDefault="006F3964" w:rsidP="006F3964">
      <w:pPr>
        <w:ind w:firstLine="720"/>
        <w:rPr>
          <w:rFonts w:ascii="Arial" w:eastAsiaTheme="minorHAnsi" w:hAnsi="Arial" w:cs="Arial"/>
          <w:color w:val="272727"/>
          <w:sz w:val="15"/>
          <w:szCs w:val="15"/>
          <w:shd w:val="clear" w:color="auto" w:fill="F4F3F1"/>
        </w:rPr>
      </w:pPr>
    </w:p>
    <w:p w14:paraId="3D5EE9D1" w14:textId="67FE3091" w:rsidR="006F3964" w:rsidRDefault="006F3964"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 xml:space="preserve">e)  </w:t>
      </w:r>
      <w:r w:rsidR="00705BF6">
        <w:rPr>
          <w:rFonts w:ascii="Arial" w:eastAsiaTheme="minorHAnsi" w:hAnsi="Arial" w:cs="Arial"/>
          <w:color w:val="272727"/>
          <w:sz w:val="15"/>
          <w:szCs w:val="15"/>
          <w:shd w:val="clear" w:color="auto" w:fill="F4F3F1"/>
        </w:rPr>
        <w:t xml:space="preserve">Additional Terms </w:t>
      </w:r>
    </w:p>
    <w:p w14:paraId="5D380557" w14:textId="612BDCE2"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grant sub-licenses or otherwise transfer Customer’s rights which have been granted pursuant to this Agreement</w:t>
      </w:r>
      <w:r>
        <w:rPr>
          <w:rFonts w:ascii="Arial" w:eastAsiaTheme="minorHAnsi" w:hAnsi="Arial" w:cs="Arial"/>
          <w:bCs/>
          <w:sz w:val="15"/>
          <w:szCs w:val="15"/>
          <w:lang w:val="en-AU"/>
        </w:rPr>
        <w:t xml:space="preserve">; </w:t>
      </w:r>
    </w:p>
    <w:p w14:paraId="15311040" w14:textId="6FC3D195"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make copies of the system documentation, excluding training manuals and materials, provided that they are for Customer’s internal use only</w:t>
      </w:r>
      <w:proofErr w:type="gramStart"/>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w:t>
      </w:r>
      <w:proofErr w:type="gramEnd"/>
    </w:p>
    <w:p w14:paraId="4BA3B633"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reverse engineer, disassemble or otherwise translate the UCaaS Call Recording Service provided pursuant to this Schedule and/or FSA</w:t>
      </w:r>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 xml:space="preserve"> </w:t>
      </w:r>
    </w:p>
    <w:p w14:paraId="5DE5F384"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Third party supplier, or any third party that owns the software, retains exclusive title to and all rights to the software. </w:t>
      </w:r>
    </w:p>
    <w:p w14:paraId="6FCDCFF7"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Customer acknowledges that the UCaaS Call Recording Service and documentation are the property of a </w:t>
      </w:r>
      <w:proofErr w:type="gramStart"/>
      <w:r w:rsidRPr="00705BF6">
        <w:rPr>
          <w:rFonts w:ascii="Arial" w:eastAsiaTheme="minorHAnsi" w:hAnsi="Arial" w:cs="Arial"/>
          <w:bCs/>
          <w:sz w:val="15"/>
          <w:szCs w:val="15"/>
          <w:lang w:val="en-AU"/>
        </w:rPr>
        <w:t>third party</w:t>
      </w:r>
      <w:proofErr w:type="gramEnd"/>
      <w:r w:rsidRPr="00705BF6">
        <w:rPr>
          <w:rFonts w:ascii="Arial" w:eastAsiaTheme="minorHAnsi" w:hAnsi="Arial" w:cs="Arial"/>
          <w:bCs/>
          <w:sz w:val="15"/>
          <w:szCs w:val="15"/>
          <w:lang w:val="en-AU"/>
        </w:rPr>
        <w:t xml:space="preserve"> supplier and that the only right that the Customer obtains to the Hosted Services is the right of use in accordance with the terms of this Schedule and FSA. </w:t>
      </w:r>
    </w:p>
    <w:p w14:paraId="19E78D7D"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shall comply with all applicable laws</w:t>
      </w:r>
      <w:r>
        <w:rPr>
          <w:rFonts w:ascii="Arial" w:eastAsiaTheme="minorHAnsi" w:hAnsi="Arial" w:cs="Arial"/>
          <w:bCs/>
          <w:sz w:val="15"/>
          <w:szCs w:val="15"/>
          <w:lang w:val="en-AU"/>
        </w:rPr>
        <w:t>;</w:t>
      </w:r>
    </w:p>
    <w:p w14:paraId="6D98B7DB"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The UCaaS Call Recording Service incorporate software functionality from third parties and may only be used with the call recording platform.</w:t>
      </w:r>
    </w:p>
    <w:p w14:paraId="11464B71" w14:textId="532C828A" w:rsidR="00705BF6" w:rsidRP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lastRenderedPageBreak/>
        <w:t xml:space="preserve">All title, ownership and intellectual property rights to the UCaaS Call Recording Service are and will </w:t>
      </w:r>
      <w:proofErr w:type="gramStart"/>
      <w:r w:rsidRPr="00705BF6">
        <w:rPr>
          <w:rFonts w:ascii="Arial" w:eastAsiaTheme="minorHAnsi" w:hAnsi="Arial" w:cs="Arial"/>
          <w:bCs/>
          <w:sz w:val="15"/>
          <w:szCs w:val="15"/>
          <w:lang w:val="en-AU"/>
        </w:rPr>
        <w:t>at all times</w:t>
      </w:r>
      <w:proofErr w:type="gramEnd"/>
      <w:r w:rsidRPr="00705BF6">
        <w:rPr>
          <w:rFonts w:ascii="Arial" w:eastAsiaTheme="minorHAnsi" w:hAnsi="Arial" w:cs="Arial"/>
          <w:bCs/>
          <w:sz w:val="15"/>
          <w:szCs w:val="15"/>
          <w:lang w:val="en-AU"/>
        </w:rPr>
        <w:t xml:space="preserve"> remain, the sole and exclusive property of Frontier and/or its suppliers and licensors.</w:t>
      </w:r>
    </w:p>
    <w:p w14:paraId="1D9A29AF" w14:textId="50C8E81F" w:rsidR="00705BF6" w:rsidRDefault="00705BF6" w:rsidP="006F3964">
      <w:pPr>
        <w:ind w:firstLine="720"/>
        <w:rPr>
          <w:rFonts w:ascii="Arial" w:eastAsiaTheme="minorHAnsi" w:hAnsi="Arial" w:cs="Arial"/>
          <w:color w:val="272727"/>
          <w:sz w:val="15"/>
          <w:szCs w:val="15"/>
          <w:shd w:val="clear" w:color="auto" w:fill="F4F3F1"/>
        </w:rPr>
      </w:pPr>
    </w:p>
    <w:p w14:paraId="2AF8EBF7" w14:textId="0606E348" w:rsidR="006F3964" w:rsidRDefault="006F3964" w:rsidP="006F3964">
      <w:pPr>
        <w:ind w:firstLine="720"/>
        <w:rPr>
          <w:rFonts w:ascii="Arial" w:eastAsiaTheme="minorHAnsi" w:hAnsi="Arial" w:cs="Arial"/>
          <w:color w:val="272727"/>
          <w:sz w:val="15"/>
          <w:szCs w:val="15"/>
          <w:shd w:val="clear" w:color="auto" w:fill="F4F3F1"/>
        </w:rPr>
      </w:pPr>
    </w:p>
    <w:p w14:paraId="6C8AFEBA" w14:textId="3F9ACCAD" w:rsidR="006F3964" w:rsidRPr="006F3964" w:rsidRDefault="00705BF6"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f</w:t>
      </w:r>
      <w:r w:rsidR="006F3964">
        <w:rPr>
          <w:rFonts w:ascii="Arial" w:eastAsiaTheme="minorHAnsi" w:hAnsi="Arial" w:cs="Arial"/>
          <w:color w:val="272727"/>
          <w:sz w:val="15"/>
          <w:szCs w:val="15"/>
          <w:shd w:val="clear" w:color="auto" w:fill="F4F3F1"/>
        </w:rPr>
        <w:t xml:space="preserve">)  </w:t>
      </w:r>
      <w:r w:rsidR="006F3964" w:rsidRPr="006F3964">
        <w:rPr>
          <w:rFonts w:ascii="Arial" w:eastAsiaTheme="minorHAnsi" w:hAnsi="Arial" w:cs="Arial"/>
          <w:color w:val="272727"/>
          <w:sz w:val="15"/>
          <w:szCs w:val="15"/>
          <w:shd w:val="clear" w:color="auto" w:fill="F4F3F1"/>
        </w:rPr>
        <w:t xml:space="preserve">To the extent permitted under applicable law, Customer shall indemnify, defend and hold harmless Frontier and its underlying service providers,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licensors and suppliers, and each of their respective subsidiaries, affiliates, officers, agents, and employees, from and against all losses, expenses,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damages and costs, including reasonable attorneys' fees, made by any third-party due to or arising out of or relating to  Customer’s </w:t>
      </w:r>
      <w:r w:rsidR="006F3964" w:rsidRPr="00964598">
        <w:rPr>
          <w:rFonts w:ascii="Arial" w:eastAsiaTheme="minorHAnsi" w:hAnsi="Arial" w:cs="Arial"/>
          <w:color w:val="272727"/>
          <w:sz w:val="15"/>
          <w:szCs w:val="15"/>
          <w:shd w:val="clear" w:color="auto" w:fill="F4F3F1"/>
        </w:rPr>
        <w:t xml:space="preserve">authorized,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unauthorized, lawful or unlawful use of the Services, your breach of the</w:t>
      </w:r>
      <w:r w:rsidR="006F3964" w:rsidRPr="006F3964">
        <w:rPr>
          <w:rFonts w:ascii="Arial" w:eastAsiaTheme="minorHAnsi" w:hAnsi="Arial" w:cs="Arial"/>
          <w:color w:val="272727"/>
          <w:sz w:val="15"/>
          <w:szCs w:val="15"/>
          <w:shd w:val="clear" w:color="auto" w:fill="F4F3F1"/>
        </w:rPr>
        <w:t xml:space="preserve"> FSA </w:t>
      </w:r>
      <w:r w:rsidR="006F3964" w:rsidRPr="00964598">
        <w:rPr>
          <w:rFonts w:ascii="Arial" w:eastAsiaTheme="minorHAnsi" w:hAnsi="Arial" w:cs="Arial"/>
          <w:color w:val="272727"/>
          <w:sz w:val="15"/>
          <w:szCs w:val="15"/>
          <w:shd w:val="clear" w:color="auto" w:fill="F4F3F1"/>
        </w:rPr>
        <w:t xml:space="preserve">, your inability to access the Service, the use of any linked sites, your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 xml:space="preserve">reliance on any errors or omissions on the Service, the propagation and/or contraction of any computer virus in connection with your use of the Service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or your violation of any</w:t>
      </w:r>
      <w:r w:rsidR="006F3964" w:rsidRPr="006F3964">
        <w:rPr>
          <w:rFonts w:ascii="Arial" w:eastAsiaTheme="minorHAnsi" w:hAnsi="Arial" w:cs="Arial"/>
          <w:color w:val="272727"/>
          <w:sz w:val="15"/>
          <w:szCs w:val="15"/>
          <w:shd w:val="clear" w:color="auto" w:fill="F4F3F1"/>
        </w:rPr>
        <w:t xml:space="preserve"> state or federal</w:t>
      </w:r>
      <w:r w:rsidR="006F3964" w:rsidRPr="00964598">
        <w:rPr>
          <w:rFonts w:ascii="Arial" w:eastAsiaTheme="minorHAnsi" w:hAnsi="Arial" w:cs="Arial"/>
          <w:color w:val="272727"/>
          <w:sz w:val="15"/>
          <w:szCs w:val="15"/>
          <w:shd w:val="clear" w:color="auto" w:fill="F4F3F1"/>
        </w:rPr>
        <w:t xml:space="preserve"> laws </w:t>
      </w:r>
      <w:r w:rsidR="006F3964" w:rsidRPr="006F3964">
        <w:rPr>
          <w:rFonts w:ascii="Arial" w:eastAsiaTheme="minorHAnsi" w:hAnsi="Arial" w:cs="Arial"/>
          <w:color w:val="272727"/>
          <w:sz w:val="15"/>
          <w:szCs w:val="15"/>
          <w:shd w:val="clear" w:color="auto" w:fill="F4F3F1"/>
        </w:rPr>
        <w:t>and</w:t>
      </w:r>
      <w:r w:rsidR="006F3964" w:rsidRPr="00964598">
        <w:rPr>
          <w:rFonts w:ascii="Arial" w:eastAsiaTheme="minorHAnsi" w:hAnsi="Arial" w:cs="Arial"/>
          <w:color w:val="272727"/>
          <w:sz w:val="15"/>
          <w:szCs w:val="15"/>
          <w:shd w:val="clear" w:color="auto" w:fill="F4F3F1"/>
        </w:rPr>
        <w:t xml:space="preserve"> regulations</w:t>
      </w:r>
      <w:r w:rsidR="006F3964" w:rsidRPr="006F3964">
        <w:rPr>
          <w:rFonts w:ascii="Arial" w:eastAsiaTheme="minorHAnsi" w:hAnsi="Arial" w:cs="Arial"/>
          <w:color w:val="272727"/>
          <w:sz w:val="15"/>
          <w:szCs w:val="15"/>
          <w:shd w:val="clear" w:color="auto" w:fill="F4F3F1"/>
        </w:rPr>
        <w:t xml:space="preserve">.  These obligations will survive any termination of your relationship with Frontier or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Customer’s use of the call recording service.  Frontier reserves the right to assume the defense and control of any matter subject to indemnification by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Customer in which event Customer will cooperate with Frontier in asserting any available defenses.  </w:t>
      </w:r>
    </w:p>
    <w:p w14:paraId="514A0364" w14:textId="2B5B270C" w:rsidR="006F3964" w:rsidRPr="006F3964" w:rsidRDefault="006F3964" w:rsidP="006F3964">
      <w:pPr>
        <w:ind w:firstLine="720"/>
        <w:rPr>
          <w:rFonts w:ascii="Arial" w:eastAsiaTheme="minorHAnsi" w:hAnsi="Arial" w:cs="Arial"/>
          <w:color w:val="272727"/>
          <w:sz w:val="15"/>
          <w:szCs w:val="15"/>
          <w:shd w:val="clear" w:color="auto" w:fill="F4F3F1"/>
        </w:rPr>
      </w:pPr>
    </w:p>
    <w:p w14:paraId="7074865E" w14:textId="3BB1E10E" w:rsidR="006105F6" w:rsidRPr="00AC7895" w:rsidRDefault="006A61A3" w:rsidP="006A61A3">
      <w:pPr>
        <w:spacing w:after="60"/>
        <w:ind w:left="360"/>
        <w:jc w:val="both"/>
        <w:rPr>
          <w:rFonts w:ascii="Arial" w:hAnsi="Arial" w:cs="Arial"/>
          <w:sz w:val="15"/>
          <w:szCs w:val="15"/>
        </w:rPr>
      </w:pPr>
      <w:r>
        <w:rPr>
          <w:rFonts w:ascii="Calibri" w:hAnsi="Calibri" w:cs="Calibri"/>
          <w:sz w:val="15"/>
          <w:szCs w:val="15"/>
        </w:rPr>
        <w:t xml:space="preserve"> </w:t>
      </w:r>
    </w:p>
    <w:p w14:paraId="1F0A3FFC" w14:textId="77777777" w:rsidR="00CB6014" w:rsidRPr="00AC7895" w:rsidRDefault="00CB6014" w:rsidP="006F47D2">
      <w:pPr>
        <w:numPr>
          <w:ilvl w:val="0"/>
          <w:numId w:val="1"/>
        </w:numPr>
        <w:tabs>
          <w:tab w:val="left" w:pos="360"/>
          <w:tab w:val="left" w:pos="720"/>
          <w:tab w:val="left" w:pos="3600"/>
        </w:tabs>
        <w:spacing w:after="60"/>
        <w:ind w:left="0" w:firstLine="360"/>
        <w:jc w:val="both"/>
        <w:rPr>
          <w:rFonts w:ascii="Arial" w:hAnsi="Arial" w:cs="Arial"/>
          <w:sz w:val="15"/>
          <w:szCs w:val="15"/>
        </w:rPr>
      </w:pPr>
      <w:r w:rsidRPr="00AC7895">
        <w:rPr>
          <w:rFonts w:ascii="Arial" w:hAnsi="Arial" w:cs="Arial"/>
          <w:sz w:val="15"/>
          <w:szCs w:val="15"/>
          <w:u w:val="single"/>
        </w:rPr>
        <w:t>Availability, Limitations, and Exclusions</w:t>
      </w:r>
      <w:r w:rsidRPr="00AC7895">
        <w:rPr>
          <w:rFonts w:ascii="Arial" w:hAnsi="Arial" w:cs="Arial"/>
          <w:sz w:val="15"/>
          <w:szCs w:val="15"/>
        </w:rPr>
        <w:t xml:space="preserve">. </w:t>
      </w:r>
    </w:p>
    <w:p w14:paraId="3360EFB6" w14:textId="64AC71D7" w:rsidR="00047F3D" w:rsidRPr="00AC7895" w:rsidRDefault="00CB6014" w:rsidP="006F47D2">
      <w:pPr>
        <w:pStyle w:val="Heading1"/>
        <w:numPr>
          <w:ilvl w:val="0"/>
          <w:numId w:val="15"/>
        </w:numPr>
        <w:tabs>
          <w:tab w:val="left" w:pos="360"/>
          <w:tab w:val="left" w:pos="1080"/>
        </w:tabs>
        <w:spacing w:before="0"/>
        <w:jc w:val="both"/>
        <w:rPr>
          <w:sz w:val="15"/>
          <w:szCs w:val="15"/>
        </w:rPr>
      </w:pPr>
      <w:r w:rsidRPr="00AC7895">
        <w:rPr>
          <w:b w:val="0"/>
          <w:bCs w:val="0"/>
          <w:sz w:val="15"/>
          <w:szCs w:val="15"/>
          <w:u w:val="single"/>
        </w:rPr>
        <w:t>Service Availability</w:t>
      </w:r>
      <w:r w:rsidRPr="00AC7895">
        <w:rPr>
          <w:b w:val="0"/>
          <w:bCs w:val="0"/>
          <w:sz w:val="15"/>
          <w:szCs w:val="15"/>
        </w:rPr>
        <w:t>: Customer’s eligibility to receive IP Service, Customer’s Local Area Network (</w:t>
      </w:r>
      <w:r w:rsidRPr="00AC7895">
        <w:rPr>
          <w:sz w:val="15"/>
          <w:szCs w:val="15"/>
        </w:rPr>
        <w:t>“LAN”</w:t>
      </w:r>
      <w:r w:rsidRPr="00AC7895">
        <w:rPr>
          <w:b w:val="0"/>
          <w:bCs w:val="0"/>
          <w:sz w:val="15"/>
          <w:szCs w:val="15"/>
        </w:rPr>
        <w:t xml:space="preserve">) environment must be at least 10Mb/100Mb/1000Mb Ethernet; LAN ports used for voice must be set to full-duplex; Customer’s LAN must have adequate bandwidth and ports to support the minimum amount </w:t>
      </w:r>
      <w:proofErr w:type="gramStart"/>
      <w:r w:rsidRPr="00AC7895">
        <w:rPr>
          <w:b w:val="0"/>
          <w:bCs w:val="0"/>
          <w:sz w:val="15"/>
          <w:szCs w:val="15"/>
        </w:rPr>
        <w:t xml:space="preserve">of </w:t>
      </w:r>
      <w:r w:rsidR="009F34ED" w:rsidRPr="00AC7895">
        <w:rPr>
          <w:b w:val="0"/>
          <w:bCs w:val="0"/>
          <w:sz w:val="15"/>
          <w:szCs w:val="15"/>
        </w:rPr>
        <w:t xml:space="preserve"> </w:t>
      </w:r>
      <w:r w:rsidRPr="00AC7895">
        <w:rPr>
          <w:b w:val="0"/>
          <w:bCs w:val="0"/>
          <w:sz w:val="15"/>
          <w:szCs w:val="15"/>
        </w:rPr>
        <w:t>concurrent</w:t>
      </w:r>
      <w:proofErr w:type="gramEnd"/>
      <w:r w:rsidRPr="00AC7895">
        <w:rPr>
          <w:b w:val="0"/>
          <w:bCs w:val="0"/>
          <w:sz w:val="15"/>
          <w:szCs w:val="15"/>
        </w:rPr>
        <w:t xml:space="preserve"> voice and data traffic ordered by Customer.</w:t>
      </w:r>
    </w:p>
    <w:p w14:paraId="674565EF" w14:textId="1BE3239A" w:rsidR="00CB6014" w:rsidRPr="00AC7895" w:rsidRDefault="00047F3D" w:rsidP="006F47D2">
      <w:pPr>
        <w:pStyle w:val="Heading1"/>
        <w:numPr>
          <w:ilvl w:val="0"/>
          <w:numId w:val="15"/>
        </w:numPr>
        <w:tabs>
          <w:tab w:val="left" w:pos="360"/>
          <w:tab w:val="left" w:pos="1080"/>
        </w:tabs>
        <w:spacing w:before="0"/>
        <w:jc w:val="both"/>
        <w:rPr>
          <w:b w:val="0"/>
          <w:bCs w:val="0"/>
          <w:sz w:val="15"/>
          <w:szCs w:val="15"/>
        </w:rPr>
      </w:pPr>
      <w:r w:rsidRPr="00AC7895">
        <w:rPr>
          <w:b w:val="0"/>
          <w:bCs w:val="0"/>
          <w:sz w:val="15"/>
          <w:szCs w:val="15"/>
          <w:u w:val="single"/>
        </w:rPr>
        <w:t>Limitations</w:t>
      </w:r>
      <w:r w:rsidRPr="00AC7895">
        <w:rPr>
          <w:b w:val="0"/>
          <w:bCs w:val="0"/>
          <w:sz w:val="15"/>
          <w:szCs w:val="15"/>
          <w:u w:val="single"/>
        </w:rPr>
        <w:softHyphen/>
        <w:t>:</w:t>
      </w:r>
      <w:r w:rsidRPr="00AC7895">
        <w:rPr>
          <w:b w:val="0"/>
          <w:bCs w:val="0"/>
          <w:sz w:val="15"/>
          <w:szCs w:val="15"/>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w:t>
      </w:r>
      <w:r w:rsidRPr="006F3964">
        <w:rPr>
          <w:b w:val="0"/>
          <w:bCs w:val="0"/>
          <w:sz w:val="15"/>
          <w:szCs w:val="15"/>
        </w:rPr>
        <w:t>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w:t>
      </w:r>
      <w:r w:rsidRPr="00AC7895">
        <w:rPr>
          <w:b w:val="0"/>
          <w:bCs w:val="0"/>
          <w:sz w:val="15"/>
          <w:szCs w:val="15"/>
        </w:rPr>
        <w:t xml:space="preserve">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470A9F48" w:rsidR="00CB6014" w:rsidRPr="00AC7895" w:rsidRDefault="00CB6014" w:rsidP="006F47D2">
      <w:pPr>
        <w:pStyle w:val="ListParagraph"/>
        <w:numPr>
          <w:ilvl w:val="0"/>
          <w:numId w:val="15"/>
        </w:numPr>
        <w:tabs>
          <w:tab w:val="left" w:pos="360"/>
          <w:tab w:val="left" w:pos="1080"/>
          <w:tab w:val="left" w:pos="3600"/>
        </w:tabs>
        <w:spacing w:after="60"/>
        <w:jc w:val="both"/>
        <w:rPr>
          <w:rFonts w:ascii="Arial" w:hAnsi="Arial" w:cs="Arial"/>
          <w:kern w:val="28"/>
          <w:sz w:val="15"/>
          <w:szCs w:val="15"/>
        </w:rPr>
      </w:pPr>
      <w:r w:rsidRPr="00AC7895">
        <w:rPr>
          <w:rFonts w:ascii="Arial" w:hAnsi="Arial" w:cs="Arial"/>
          <w:sz w:val="15"/>
          <w:szCs w:val="15"/>
          <w:u w:val="single"/>
        </w:rPr>
        <w:t>Exclusions</w:t>
      </w:r>
      <w:r w:rsidRPr="00AC7895">
        <w:rPr>
          <w:rFonts w:ascii="Arial" w:hAnsi="Arial" w:cs="Arial"/>
          <w:sz w:val="15"/>
          <w:szCs w:val="15"/>
        </w:rPr>
        <w:t xml:space="preserve">. </w:t>
      </w:r>
      <w:r w:rsidRPr="00AC7895">
        <w:rPr>
          <w:rFonts w:ascii="Arial" w:hAnsi="Arial" w:cs="Arial"/>
          <w:kern w:val="28"/>
          <w:sz w:val="15"/>
          <w:szCs w:val="15"/>
        </w:rPr>
        <w:t xml:space="preserve">The Service does not include reliability, redundancy, disaster recovery or business continuity features, functions, capabilities or services. The Service is provided over broadband networks, as a reasonable best efforts service without warranty, guarantees or service level commitments. Customer will not be able to make or receive calls with the Service if the Frontier network or DSL service is down or impaired or if any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used in conjunction with the Service is down or impaired. Service may also be adversely impacted by congestion on the Customer’s LAN, Frontier’s network or DSL service and/or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w:t>
      </w:r>
    </w:p>
    <w:p w14:paraId="0CAE6805" w14:textId="77777777" w:rsidR="009F34ED" w:rsidRPr="00AC7895" w:rsidRDefault="00CB6014" w:rsidP="006F47D2">
      <w:pPr>
        <w:numPr>
          <w:ilvl w:val="0"/>
          <w:numId w:val="5"/>
        </w:numPr>
        <w:rPr>
          <w:rFonts w:ascii="Arial" w:hAnsi="Arial" w:cs="Arial"/>
          <w:sz w:val="15"/>
          <w:szCs w:val="15"/>
        </w:rPr>
      </w:pPr>
      <w:bookmarkStart w:id="3" w:name="_Hlk37859270"/>
      <w:r w:rsidRPr="00AC7895">
        <w:rPr>
          <w:rFonts w:ascii="Arial" w:hAnsi="Arial" w:cs="Arial"/>
          <w:sz w:val="15"/>
          <w:szCs w:val="15"/>
          <w:u w:val="single"/>
        </w:rPr>
        <w:t>Changes</w:t>
      </w:r>
      <w:r w:rsidRPr="00AC7895">
        <w:rPr>
          <w:rFonts w:ascii="Arial" w:hAnsi="Arial" w:cs="Arial"/>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Pr="00AC7895">
        <w:rPr>
          <w:rFonts w:ascii="Arial" w:hAnsi="Arial" w:cs="Arial"/>
          <w:sz w:val="15"/>
          <w:szCs w:val="15"/>
        </w:rPr>
        <w:t>provided that</w:t>
      </w:r>
      <w:proofErr w:type="gramEnd"/>
      <w:r w:rsidRPr="00AC7895">
        <w:rPr>
          <w:rFonts w:ascii="Arial" w:hAnsi="Arial" w:cs="Arial"/>
          <w:sz w:val="15"/>
          <w:szCs w:val="15"/>
        </w:rPr>
        <w:t xml:space="preserve"> Frontier may (but will not be required to) ask Customer to validate such Change request via email or other document. All such Changes and the resulting Services will be subject to the terms and conditions of this Schedule.</w:t>
      </w:r>
    </w:p>
    <w:p w14:paraId="48D0FB44" w14:textId="251F47C7" w:rsidR="00CB6014" w:rsidRPr="00AC7895" w:rsidRDefault="009F34ED" w:rsidP="006F47D2">
      <w:pPr>
        <w:pStyle w:val="ListParagraph"/>
        <w:numPr>
          <w:ilvl w:val="0"/>
          <w:numId w:val="5"/>
        </w:numPr>
        <w:rPr>
          <w:rFonts w:ascii="Arial" w:hAnsi="Arial" w:cs="Arial"/>
          <w:sz w:val="15"/>
          <w:szCs w:val="15"/>
        </w:rPr>
      </w:pPr>
      <w:r w:rsidRPr="00AC7895">
        <w:rPr>
          <w:rFonts w:ascii="Arial" w:hAnsi="Arial" w:cs="Arial"/>
          <w:sz w:val="15"/>
          <w:szCs w:val="15"/>
          <w:u w:val="single"/>
        </w:rPr>
        <w:t>Training.</w:t>
      </w:r>
      <w:r w:rsidRPr="00AC7895">
        <w:rPr>
          <w:rFonts w:ascii="Arial" w:hAnsi="Arial" w:cs="Arial"/>
          <w:sz w:val="15"/>
          <w:szCs w:val="15"/>
        </w:rPr>
        <w:t xml:space="preserve"> Training for this Service will utilize training videos. These videos are a user interactive web-based training aid, which can be accessed at any time </w:t>
      </w:r>
      <w:proofErr w:type="gramStart"/>
      <w:r w:rsidRPr="00AC7895">
        <w:rPr>
          <w:rFonts w:ascii="Arial" w:hAnsi="Arial" w:cs="Arial"/>
          <w:sz w:val="15"/>
          <w:szCs w:val="15"/>
        </w:rPr>
        <w:t>at,</w:t>
      </w:r>
      <w:r w:rsidR="00731B1F" w:rsidRPr="00731B1F">
        <w:rPr>
          <w:rFonts w:ascii="Arial" w:hAnsi="Arial" w:cs="Arial"/>
          <w:color w:val="2E74B5" w:themeColor="accent5" w:themeShade="BF"/>
          <w:sz w:val="15"/>
          <w:szCs w:val="15"/>
        </w:rPr>
        <w:t>https://enterprise.frontier.com/blog/unified-communications-by-frontier-product-tutorial-videos</w:t>
      </w:r>
      <w:proofErr w:type="gramEnd"/>
      <w:r w:rsidRPr="00AC7895">
        <w:rPr>
          <w:rFonts w:ascii="Arial" w:hAnsi="Arial" w:cs="Arial"/>
          <w:sz w:val="15"/>
          <w:szCs w:val="15"/>
        </w:rPr>
        <w:t xml:space="preserve">.  Videos included are Business Group Admin Portal, End User </w:t>
      </w:r>
      <w:proofErr w:type="spellStart"/>
      <w:r w:rsidRPr="00AC7895">
        <w:rPr>
          <w:rFonts w:ascii="Arial" w:hAnsi="Arial" w:cs="Arial"/>
          <w:sz w:val="15"/>
          <w:szCs w:val="15"/>
        </w:rPr>
        <w:t>CommPortal</w:t>
      </w:r>
      <w:proofErr w:type="spellEnd"/>
      <w:r w:rsidRPr="006A61A3">
        <w:rPr>
          <w:rFonts w:ascii="Arial" w:hAnsi="Arial" w:cs="Arial"/>
          <w:sz w:val="15"/>
          <w:szCs w:val="15"/>
        </w:rPr>
        <w:t>, Frontier Communicator Desktop App</w:t>
      </w:r>
      <w:r w:rsidR="00732DCD" w:rsidRPr="006A61A3">
        <w:rPr>
          <w:rFonts w:ascii="Arial" w:hAnsi="Arial" w:cs="Arial"/>
          <w:sz w:val="15"/>
          <w:szCs w:val="15"/>
        </w:rPr>
        <w:t>,</w:t>
      </w:r>
      <w:r w:rsidR="006A61A3" w:rsidRPr="006A61A3">
        <w:rPr>
          <w:rFonts w:ascii="Arial" w:hAnsi="Arial" w:cs="Arial"/>
          <w:sz w:val="15"/>
          <w:szCs w:val="15"/>
        </w:rPr>
        <w:t xml:space="preserve"> </w:t>
      </w:r>
      <w:r w:rsidRPr="006A61A3">
        <w:rPr>
          <w:rFonts w:ascii="Arial" w:hAnsi="Arial" w:cs="Arial"/>
          <w:sz w:val="15"/>
          <w:szCs w:val="15"/>
        </w:rPr>
        <w:t>Frontier Communicator</w:t>
      </w:r>
      <w:r w:rsidRPr="00AC7895">
        <w:rPr>
          <w:rFonts w:ascii="Arial" w:hAnsi="Arial" w:cs="Arial"/>
          <w:sz w:val="15"/>
          <w:szCs w:val="15"/>
        </w:rPr>
        <w:t xml:space="preserve"> Mobile App, and </w:t>
      </w:r>
      <w:proofErr w:type="spellStart"/>
      <w:r w:rsidRPr="00AC7895">
        <w:rPr>
          <w:rFonts w:ascii="Arial" w:hAnsi="Arial" w:cs="Arial"/>
          <w:sz w:val="15"/>
          <w:szCs w:val="15"/>
        </w:rPr>
        <w:t>iACD</w:t>
      </w:r>
      <w:proofErr w:type="spellEnd"/>
      <w:r w:rsidRPr="00AC7895">
        <w:rPr>
          <w:rFonts w:ascii="Arial" w:hAnsi="Arial" w:cs="Arial"/>
          <w:sz w:val="15"/>
          <w:szCs w:val="15"/>
        </w:rPr>
        <w:t>.</w:t>
      </w:r>
      <w:r w:rsidR="00AC7895">
        <w:rPr>
          <w:rFonts w:ascii="Arial" w:hAnsi="Arial" w:cs="Arial"/>
          <w:sz w:val="15"/>
          <w:szCs w:val="15"/>
        </w:rPr>
        <w:t xml:space="preserve">  </w:t>
      </w:r>
      <w:proofErr w:type="gramStart"/>
      <w:r w:rsidRPr="00AC7895">
        <w:rPr>
          <w:rFonts w:ascii="Arial" w:hAnsi="Arial" w:cs="Arial"/>
          <w:sz w:val="15"/>
          <w:szCs w:val="15"/>
        </w:rPr>
        <w:t>In the event that</w:t>
      </w:r>
      <w:proofErr w:type="gramEnd"/>
      <w:r w:rsidRPr="00AC7895">
        <w:rPr>
          <w:rFonts w:ascii="Arial" w:hAnsi="Arial" w:cs="Arial"/>
          <w:sz w:val="15"/>
          <w:szCs w:val="15"/>
        </w:rPr>
        <w:t xml:space="preserve"> onsite training is requested, additional charges will apply and must be noted as an exception to the standard Installation Services Scope of Work</w:t>
      </w:r>
      <w:bookmarkEnd w:id="3"/>
    </w:p>
    <w:p w14:paraId="0DD9CC01" w14:textId="06D34610" w:rsidR="0061091B" w:rsidRPr="00AC7895" w:rsidRDefault="00026F0A" w:rsidP="003467C9">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B7466C">
        <w:rPr>
          <w:rFonts w:ascii="Arial" w:hAnsi="Arial" w:cs="Arial"/>
          <w:color w:val="A31515"/>
          <w:sz w:val="21"/>
          <w:szCs w:val="21"/>
        </w:rPr>
        <w:t>U</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0628D43B" w14:textId="3E0DB13A" w:rsidR="0061091B" w:rsidRPr="00AC7895" w:rsidRDefault="002E77E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w:t>
      </w:r>
      <w:r w:rsidR="00B7466C">
        <w:rPr>
          <w:rFonts w:ascii="Arial" w:hAnsi="Arial" w:cs="Arial"/>
          <w:color w:val="A31515"/>
          <w:sz w:val="21"/>
          <w:szCs w:val="21"/>
        </w:rPr>
        <w:t>C</w:t>
      </w:r>
      <w:r w:rsidRPr="00AC7895">
        <w:rPr>
          <w:rFonts w:ascii="Arial" w:hAnsi="Arial" w:cs="Arial"/>
          <w:color w:val="A31515"/>
          <w:sz w:val="21"/>
          <w:szCs w:val="21"/>
        </w:rPr>
        <w:t>Caas}}</w:t>
      </w:r>
    </w:p>
    <w:p w14:paraId="4BE4088D" w14:textId="77777777" w:rsidR="0061091B" w:rsidRPr="00AC7895" w:rsidRDefault="0061091B" w:rsidP="0061091B">
      <w:pPr>
        <w:tabs>
          <w:tab w:val="left" w:pos="360"/>
        </w:tabs>
        <w:jc w:val="both"/>
        <w:rPr>
          <w:rFonts w:ascii="Arial" w:hAnsi="Arial" w:cs="Arial"/>
          <w:bCs/>
          <w:sz w:val="12"/>
          <w:szCs w:val="16"/>
        </w:rPr>
      </w:pPr>
    </w:p>
    <w:p w14:paraId="4FA0E7C3" w14:textId="7CCB5F55" w:rsidR="00CB6014" w:rsidRPr="00AC7895" w:rsidRDefault="00B80142" w:rsidP="00CB6014">
      <w:pPr>
        <w:pStyle w:val="BodyText"/>
        <w:tabs>
          <w:tab w:val="left" w:pos="2880"/>
          <w:tab w:val="left" w:pos="10800"/>
          <w:tab w:val="left" w:pos="11250"/>
        </w:tabs>
        <w:spacing w:after="0"/>
        <w:ind w:right="-180"/>
        <w:rPr>
          <w:rFonts w:ascii="Arial" w:hAnsi="Arial" w:cs="Arial"/>
          <w:b/>
          <w:bCs/>
          <w:caps/>
          <w:sz w:val="15"/>
          <w:szCs w:val="15"/>
        </w:rPr>
      </w:pPr>
      <w:r w:rsidRPr="00AC7895">
        <w:rPr>
          <w:rFonts w:ascii="Arial" w:hAnsi="Arial" w:cs="Arial"/>
          <w:b/>
          <w:bCs/>
          <w:sz w:val="15"/>
          <w:szCs w:val="15"/>
        </w:rPr>
        <w:t>2</w:t>
      </w:r>
      <w:r w:rsidR="0061091B" w:rsidRPr="00AC7895">
        <w:rPr>
          <w:rFonts w:ascii="Arial" w:hAnsi="Arial" w:cs="Arial"/>
          <w:b/>
          <w:bCs/>
          <w:caps/>
          <w:sz w:val="15"/>
          <w:szCs w:val="15"/>
        </w:rPr>
        <w:t xml:space="preserve">.  </w:t>
      </w:r>
      <w:r w:rsidR="00CB6014" w:rsidRPr="00AC7895">
        <w:rPr>
          <w:rFonts w:ascii="Arial" w:hAnsi="Arial" w:cs="Arial"/>
          <w:b/>
          <w:bCs/>
          <w:caps/>
          <w:sz w:val="15"/>
          <w:szCs w:val="15"/>
        </w:rPr>
        <w:t>CONTACT CENTER AS A Service (ccaas Service</w:t>
      </w:r>
      <w:r w:rsidR="00CB6014" w:rsidRPr="00AC7895">
        <w:rPr>
          <w:rFonts w:ascii="Arial" w:hAnsi="Arial" w:cs="Arial"/>
          <w:b/>
          <w:bCs/>
          <w:caps/>
          <w:sz w:val="15"/>
          <w:szCs w:val="15"/>
          <w:u w:val="single"/>
        </w:rPr>
        <w:t>)</w:t>
      </w:r>
      <w:r w:rsidR="00CB6014" w:rsidRPr="00AC7895">
        <w:rPr>
          <w:rFonts w:ascii="Arial" w:hAnsi="Arial" w:cs="Arial"/>
          <w:b/>
          <w:bCs/>
          <w:caps/>
          <w:sz w:val="15"/>
          <w:szCs w:val="15"/>
        </w:rPr>
        <w:t xml:space="preserve">.  </w:t>
      </w:r>
    </w:p>
    <w:p w14:paraId="6AE7FA14" w14:textId="33E7E13F" w:rsidR="00CB6014" w:rsidRPr="00AC7895" w:rsidRDefault="00CB6014" w:rsidP="00CB6014">
      <w:pPr>
        <w:pStyle w:val="BodyText"/>
        <w:spacing w:after="0"/>
        <w:rPr>
          <w:rFonts w:ascii="Arial" w:hAnsi="Arial" w:cs="Arial"/>
          <w:sz w:val="15"/>
          <w:szCs w:val="15"/>
        </w:rPr>
      </w:pPr>
      <w:r w:rsidRPr="00AC7895">
        <w:rPr>
          <w:rFonts w:ascii="Arial" w:hAnsi="Arial" w:cs="Arial"/>
          <w:sz w:val="15"/>
          <w:szCs w:val="15"/>
        </w:rPr>
        <w:tab/>
        <w:t xml:space="preserve">A.  </w:t>
      </w:r>
      <w:r w:rsidRPr="00AC7895">
        <w:rPr>
          <w:rFonts w:ascii="Arial" w:hAnsi="Arial" w:cs="Arial"/>
          <w:sz w:val="15"/>
          <w:szCs w:val="15"/>
          <w:u w:val="single"/>
        </w:rPr>
        <w:t>General Description</w:t>
      </w:r>
      <w:r w:rsidRPr="00AC7895">
        <w:rPr>
          <w:rFonts w:ascii="Arial" w:hAnsi="Arial" w:cs="Arial"/>
          <w:sz w:val="15"/>
          <w:szCs w:val="15"/>
        </w:rPr>
        <w:t xml:space="preserve">: Unified Communications by Frontier is a hosted cloud contact center solution (CCaaS Service) with a tiered feature set corresponding to each license (Silver, Gold, Platinum).  Upon and subject to the terms of the FSA and this Schedule, including without limitation the license restrictions, Customer is hereby granted a non-exclusive, non-transferable, limited, revocable license to use during the Service Term for Customer’s internal business purposes only.       </w:t>
      </w:r>
    </w:p>
    <w:p w14:paraId="6071D417" w14:textId="77777777" w:rsidR="00CB6014" w:rsidRPr="00AC7895" w:rsidRDefault="00CB6014" w:rsidP="00CB6014">
      <w:pPr>
        <w:pStyle w:val="BodyText"/>
        <w:spacing w:after="0"/>
        <w:rPr>
          <w:rFonts w:ascii="Arial" w:hAnsi="Arial" w:cs="Arial"/>
          <w:sz w:val="15"/>
          <w:szCs w:val="15"/>
        </w:rPr>
      </w:pPr>
    </w:p>
    <w:p w14:paraId="09E255E5"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w:t>
      </w:r>
      <w:r w:rsidRPr="00AC7895">
        <w:rPr>
          <w:rFonts w:ascii="Arial" w:hAnsi="Arial" w:cs="Arial"/>
          <w:sz w:val="15"/>
          <w:szCs w:val="15"/>
        </w:rPr>
        <w:tab/>
        <w:t xml:space="preserve">B.  </w:t>
      </w:r>
      <w:r w:rsidRPr="00AC7895">
        <w:rPr>
          <w:rFonts w:ascii="Arial" w:hAnsi="Arial" w:cs="Arial"/>
          <w:sz w:val="15"/>
          <w:szCs w:val="15"/>
          <w:u w:val="single"/>
        </w:rPr>
        <w:t>CCaaS Service Feature Set List</w:t>
      </w:r>
      <w:r w:rsidRPr="00AC7895">
        <w:rPr>
          <w:rFonts w:ascii="Arial" w:hAnsi="Arial" w:cs="Arial"/>
          <w:sz w:val="15"/>
          <w:szCs w:val="15"/>
        </w:rPr>
        <w:t xml:space="preserve"> (feature is subject to availability by tier)</w:t>
      </w:r>
    </w:p>
    <w:p w14:paraId="4B05D602"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Data Center Features</w:t>
      </w:r>
    </w:p>
    <w:p w14:paraId="39EFDDD3"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Queue Features</w:t>
      </w:r>
    </w:p>
    <w:p w14:paraId="421DABFD"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Center Group Features</w:t>
      </w:r>
    </w:p>
    <w:p w14:paraId="075BD59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Quality Management</w:t>
      </w:r>
    </w:p>
    <w:p w14:paraId="691CC82E"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Reporting</w:t>
      </w:r>
    </w:p>
    <w:p w14:paraId="103888DF"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Routing capabilities</w:t>
      </w:r>
    </w:p>
    <w:p w14:paraId="63E785A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Intelligent Routing</w:t>
      </w:r>
    </w:p>
    <w:p w14:paraId="43FF9C8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Announcement</w:t>
      </w:r>
    </w:p>
    <w:p w14:paraId="4023E13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Advanced IVR</w:t>
      </w:r>
    </w:p>
    <w:p w14:paraId="3B8411D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Directory Integrations</w:t>
      </w:r>
    </w:p>
    <w:p w14:paraId="54AC24B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Recording</w:t>
      </w:r>
    </w:p>
    <w:p w14:paraId="6B0862C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 xml:space="preserve">Workforce Management </w:t>
      </w:r>
    </w:p>
    <w:p w14:paraId="3BC178C1" w14:textId="77777777" w:rsidR="00CB6014" w:rsidRPr="00AC7895" w:rsidRDefault="00CB6014" w:rsidP="00CB6014">
      <w:pPr>
        <w:ind w:left="720"/>
        <w:rPr>
          <w:rFonts w:ascii="Arial" w:hAnsi="Arial" w:cs="Arial"/>
          <w:sz w:val="15"/>
          <w:szCs w:val="15"/>
        </w:rPr>
      </w:pPr>
    </w:p>
    <w:p w14:paraId="08425AA9"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ab/>
        <w:t xml:space="preserve">C.  </w:t>
      </w:r>
      <w:r w:rsidRPr="00AC7895">
        <w:rPr>
          <w:rFonts w:ascii="Arial" w:hAnsi="Arial" w:cs="Arial"/>
          <w:sz w:val="15"/>
          <w:szCs w:val="15"/>
          <w:u w:val="single"/>
        </w:rPr>
        <w:t xml:space="preserve">Restrictions, Prohibited Uses, Warranties, and Privacy  </w:t>
      </w:r>
    </w:p>
    <w:p w14:paraId="749CB100" w14:textId="7A681255" w:rsidR="00CB6014" w:rsidRPr="00AC7895" w:rsidRDefault="00CB6014" w:rsidP="006F47D2">
      <w:pPr>
        <w:pStyle w:val="ListParagraph"/>
        <w:numPr>
          <w:ilvl w:val="0"/>
          <w:numId w:val="16"/>
        </w:numPr>
        <w:rPr>
          <w:rFonts w:ascii="Arial" w:hAnsi="Arial" w:cs="Arial"/>
          <w:sz w:val="15"/>
          <w:szCs w:val="15"/>
        </w:rPr>
      </w:pPr>
      <w:r w:rsidRPr="00AC7895">
        <w:rPr>
          <w:rFonts w:ascii="Arial" w:hAnsi="Arial" w:cs="Arial"/>
          <w:iCs/>
          <w:sz w:val="15"/>
          <w:szCs w:val="15"/>
        </w:rPr>
        <w:lastRenderedPageBreak/>
        <w:t>Restrictions:</w:t>
      </w:r>
      <w:r w:rsidR="008773F2" w:rsidRPr="00AC7895">
        <w:rPr>
          <w:rFonts w:ascii="Arial" w:hAnsi="Arial" w:cs="Arial"/>
          <w:sz w:val="15"/>
          <w:szCs w:val="15"/>
        </w:rPr>
        <w:t xml:space="preserve"> Other than as permitted herein, Customer shall not, and shall cause its permitted users not to, license, sub-license, sell, rent, </w:t>
      </w:r>
      <w:proofErr w:type="gramStart"/>
      <w:r w:rsidR="008773F2" w:rsidRPr="00AC7895">
        <w:rPr>
          <w:rFonts w:ascii="Arial" w:hAnsi="Arial" w:cs="Arial"/>
          <w:sz w:val="15"/>
          <w:szCs w:val="15"/>
        </w:rPr>
        <w:t>transfer,  assign</w:t>
      </w:r>
      <w:proofErr w:type="gramEnd"/>
      <w:r w:rsidR="008773F2" w:rsidRPr="00AC7895">
        <w:rPr>
          <w:rFonts w:ascii="Arial" w:hAnsi="Arial" w:cs="Arial"/>
          <w:sz w:val="15"/>
          <w:szCs w:val="15"/>
        </w:rPr>
        <w:t xml:space="preserve">, distribute or otherwise commercially exploit or make available to any third party the Licensed Product or </w:t>
      </w:r>
      <w:r w:rsidR="00B00E30">
        <w:rPr>
          <w:rFonts w:ascii="Arial" w:hAnsi="Arial" w:cs="Arial"/>
          <w:sz w:val="15"/>
          <w:szCs w:val="15"/>
        </w:rPr>
        <w:t>c</w:t>
      </w:r>
      <w:r w:rsidR="008773F2" w:rsidRPr="00AC7895">
        <w:rPr>
          <w:rFonts w:ascii="Arial" w:hAnsi="Arial" w:cs="Arial"/>
          <w:sz w:val="15"/>
          <w:szCs w:val="15"/>
        </w:rPr>
        <w:t>ontent in any way.  Customer shall not, and shall cause its permitted users not to, do any of the following:</w:t>
      </w:r>
      <w:r w:rsidRPr="00AC7895">
        <w:rPr>
          <w:rFonts w:ascii="Arial" w:hAnsi="Arial" w:cs="Arial"/>
          <w:iCs/>
          <w:sz w:val="15"/>
          <w:szCs w:val="15"/>
        </w:rPr>
        <w:t xml:space="preserve"> </w:t>
      </w:r>
    </w:p>
    <w:p w14:paraId="3A3F4243" w14:textId="3032EBB2"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modify or make derivative works based upon the Licensed Product or Content;</w:t>
      </w:r>
    </w:p>
    <w:p w14:paraId="27DDE885" w14:textId="2C88D94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create internet ‘</w:t>
      </w:r>
      <w:proofErr w:type="gramStart"/>
      <w:r w:rsidRPr="00AC7895">
        <w:rPr>
          <w:rFonts w:ascii="Arial" w:eastAsia="Calibri" w:hAnsi="Arial" w:cs="Arial"/>
          <w:sz w:val="15"/>
          <w:szCs w:val="15"/>
        </w:rPr>
        <w:t>links’</w:t>
      </w:r>
      <w:proofErr w:type="gramEnd"/>
      <w:r w:rsidRPr="00AC7895">
        <w:rPr>
          <w:rFonts w:ascii="Arial" w:eastAsia="Calibri" w:hAnsi="Arial" w:cs="Arial"/>
          <w:sz w:val="15"/>
          <w:szCs w:val="15"/>
        </w:rPr>
        <w:t xml:space="preserve"> to the CCaaS Service or ‘frame’ or ‘mirror’ any content on any other server or wireless or Internet-based device;</w:t>
      </w:r>
    </w:p>
    <w:p w14:paraId="072E0A8A" w14:textId="1904CC9E"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reverse engineer or access the Licensed Product (unless and only to the extent expressly permitted or required under applicable law) in order to:</w:t>
      </w:r>
    </w:p>
    <w:p w14:paraId="0223BE7C" w14:textId="5CFE069E"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competitive products or services, </w:t>
      </w:r>
    </w:p>
    <w:p w14:paraId="304F4D2D"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a product using similar ideas, features, functions or graphics of the CCaaS Service, or </w:t>
      </w:r>
    </w:p>
    <w:p w14:paraId="6D507EAE"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copy any ideas, features, functions or graphics of the CCaaS Service.</w:t>
      </w:r>
    </w:p>
    <w:p w14:paraId="4418C70E" w14:textId="3DB71415" w:rsidR="00CB6014" w:rsidRPr="00AC7895" w:rsidRDefault="00CB6014" w:rsidP="006F47D2">
      <w:pPr>
        <w:pStyle w:val="ListParagraph"/>
        <w:numPr>
          <w:ilvl w:val="0"/>
          <w:numId w:val="16"/>
        </w:numPr>
        <w:rPr>
          <w:rFonts w:ascii="Arial" w:hAnsi="Arial" w:cs="Arial"/>
          <w:iCs/>
          <w:sz w:val="15"/>
          <w:szCs w:val="15"/>
        </w:rPr>
      </w:pPr>
      <w:bookmarkStart w:id="4" w:name="_Ref416867512"/>
      <w:r w:rsidRPr="00AC7895">
        <w:rPr>
          <w:rFonts w:ascii="Arial" w:hAnsi="Arial" w:cs="Arial"/>
          <w:iCs/>
          <w:sz w:val="15"/>
          <w:szCs w:val="15"/>
        </w:rPr>
        <w:t>Prohibited Uses. Customer shall not, and shall cause its permitted end users not to, do any of the following in connection with the use of the CCaaS</w:t>
      </w:r>
      <w:r w:rsidR="008773F2" w:rsidRPr="00AC7895">
        <w:rPr>
          <w:rFonts w:ascii="Arial" w:hAnsi="Arial" w:cs="Arial"/>
          <w:iCs/>
          <w:sz w:val="15"/>
          <w:szCs w:val="15"/>
        </w:rPr>
        <w:t xml:space="preserve"> </w:t>
      </w:r>
      <w:r w:rsidRPr="00AC7895">
        <w:rPr>
          <w:rFonts w:ascii="Arial" w:hAnsi="Arial" w:cs="Arial"/>
          <w:iCs/>
          <w:sz w:val="15"/>
          <w:szCs w:val="15"/>
        </w:rPr>
        <w:t>Service:</w:t>
      </w:r>
      <w:bookmarkEnd w:id="4"/>
    </w:p>
    <w:p w14:paraId="05994905" w14:textId="77777777"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engage in any activity which could cause loss or degradation of data or use of the CCaaS Service by third parties;</w:t>
      </w:r>
    </w:p>
    <w:p w14:paraId="6492EBA1" w14:textId="78F2922D"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6A3ABB3F" w14:textId="20EEAE14"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breach any applicable laws, Internet etiquette rules or protocols, or otherwise infringe any third party’s intellectual property, privacy or other rights.</w:t>
      </w:r>
      <w:r w:rsidR="00AC7895">
        <w:rPr>
          <w:rFonts w:ascii="Arial" w:eastAsia="Calibri" w:hAnsi="Arial" w:cs="Arial"/>
          <w:sz w:val="15"/>
          <w:szCs w:val="15"/>
        </w:rPr>
        <w:t xml:space="preserve">  </w:t>
      </w:r>
      <w:r w:rsidRPr="00AC7895">
        <w:rPr>
          <w:rFonts w:ascii="Arial" w:hAnsi="Arial" w:cs="Arial"/>
          <w:iCs/>
          <w:sz w:val="15"/>
          <w:szCs w:val="15"/>
        </w:rPr>
        <w:t xml:space="preserve">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w:t>
      </w:r>
      <w:proofErr w:type="gramStart"/>
      <w:r w:rsidRPr="00AC7895">
        <w:rPr>
          <w:rFonts w:ascii="Arial" w:hAnsi="Arial" w:cs="Arial"/>
          <w:iCs/>
          <w:sz w:val="15"/>
          <w:szCs w:val="15"/>
        </w:rPr>
        <w:t>Frontier’s  and</w:t>
      </w:r>
      <w:proofErr w:type="gramEnd"/>
      <w:r w:rsidRPr="00AC7895">
        <w:rPr>
          <w:rFonts w:ascii="Arial" w:hAnsi="Arial" w:cs="Arial"/>
          <w:iCs/>
          <w:sz w:val="15"/>
          <w:szCs w:val="15"/>
        </w:rPr>
        <w:t xml:space="preserve"> its suppliers’ network and systems, including but not limited to temporary suspension or throttling of traffic in the event of excessive use of disk space, bandwidth or other resources.</w:t>
      </w:r>
      <w:r w:rsidR="00AC7895">
        <w:rPr>
          <w:rFonts w:ascii="Arial" w:hAnsi="Arial" w:cs="Arial"/>
          <w:iCs/>
          <w:sz w:val="15"/>
          <w:szCs w:val="15"/>
        </w:rPr>
        <w:t xml:space="preserve">  </w:t>
      </w:r>
      <w:r w:rsidR="00152DC1" w:rsidRPr="00AC7895">
        <w:rPr>
          <w:rFonts w:ascii="Arial" w:hAnsi="Arial" w:cs="Arial"/>
          <w:iCs/>
          <w:sz w:val="15"/>
          <w:szCs w:val="15"/>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AC7895">
        <w:rPr>
          <w:rFonts w:ascii="Arial" w:eastAsia="SimSun" w:hAnsi="Arial" w:cs="Arial"/>
          <w:iCs/>
          <w:color w:val="000000"/>
          <w:sz w:val="15"/>
          <w:szCs w:val="15"/>
          <w:lang w:eastAsia="zh-CN"/>
        </w:rPr>
        <w:t xml:space="preserve"> </w:t>
      </w:r>
    </w:p>
    <w:p w14:paraId="3D2FDDD7" w14:textId="705E467D" w:rsidR="00842F19" w:rsidRPr="00AC7895" w:rsidRDefault="00842F19" w:rsidP="00CB6014">
      <w:pPr>
        <w:keepLines/>
        <w:autoSpaceDE w:val="0"/>
        <w:autoSpaceDN w:val="0"/>
        <w:adjustRightInd w:val="0"/>
        <w:spacing w:after="120"/>
        <w:ind w:left="720"/>
        <w:contextualSpacing/>
        <w:jc w:val="both"/>
        <w:rPr>
          <w:rFonts w:ascii="Arial" w:eastAsia="SimSun" w:hAnsi="Arial" w:cs="Arial"/>
          <w:iCs/>
          <w:color w:val="000000"/>
          <w:sz w:val="15"/>
          <w:szCs w:val="15"/>
          <w:lang w:eastAsia="zh-CN"/>
        </w:rPr>
      </w:pPr>
    </w:p>
    <w:p w14:paraId="6BC30AE4" w14:textId="2F74C749" w:rsidR="00842F19" w:rsidRPr="00AC7895" w:rsidRDefault="00842F19" w:rsidP="00842F19">
      <w:pPr>
        <w:keepLines/>
        <w:autoSpaceDE w:val="0"/>
        <w:autoSpaceDN w:val="0"/>
        <w:adjustRightInd w:val="0"/>
        <w:spacing w:after="120"/>
        <w:ind w:left="1440"/>
        <w:contextualSpacing/>
        <w:jc w:val="both"/>
        <w:rPr>
          <w:rFonts w:ascii="Arial" w:hAnsi="Arial" w:cs="Arial"/>
          <w:iCs/>
          <w:sz w:val="15"/>
          <w:szCs w:val="15"/>
        </w:rPr>
      </w:pPr>
      <w:r w:rsidRPr="00AC7895">
        <w:rPr>
          <w:rFonts w:ascii="Arial" w:hAnsi="Arial" w:cs="Arial"/>
          <w:iCs/>
          <w:sz w:val="15"/>
          <w:szCs w:val="15"/>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AC7895" w:rsidRDefault="00CB6014" w:rsidP="00842F19">
      <w:pPr>
        <w:rPr>
          <w:rFonts w:ascii="Arial" w:hAnsi="Arial" w:cs="Arial"/>
          <w:iCs/>
          <w:sz w:val="15"/>
          <w:szCs w:val="15"/>
        </w:rPr>
      </w:pPr>
    </w:p>
    <w:p w14:paraId="324BFD93" w14:textId="1F0AED2E" w:rsidR="0049483D" w:rsidRPr="00AC7895" w:rsidRDefault="00CB6014" w:rsidP="006F47D2">
      <w:pPr>
        <w:pStyle w:val="ListParagraph"/>
        <w:numPr>
          <w:ilvl w:val="0"/>
          <w:numId w:val="26"/>
        </w:numPr>
        <w:rPr>
          <w:rFonts w:ascii="Arial" w:hAnsi="Arial" w:cs="Arial"/>
          <w:bCs/>
          <w:iCs/>
          <w:sz w:val="15"/>
          <w:szCs w:val="15"/>
        </w:rPr>
      </w:pPr>
      <w:r w:rsidRPr="00AC7895">
        <w:rPr>
          <w:rFonts w:ascii="Arial" w:hAnsi="Arial" w:cs="Arial"/>
          <w:iCs/>
          <w:sz w:val="15"/>
          <w:szCs w:val="15"/>
        </w:rPr>
        <w:t>Privacy.  Customer hereby consents and agrees to the collection and use of information about Customer and its permitted end users by Frontier and its</w:t>
      </w:r>
      <w:r w:rsidRPr="00AC7895">
        <w:rPr>
          <w:rFonts w:ascii="Arial" w:hAnsi="Arial" w:cs="Arial"/>
          <w:bCs/>
          <w:iCs/>
          <w:sz w:val="15"/>
          <w:szCs w:val="15"/>
        </w:rPr>
        <w:t xml:space="preserve"> suppliers in accordance with the Telax Privacy Policy, available at </w:t>
      </w:r>
      <w:hyperlink r:id="rId12" w:history="1">
        <w:r w:rsidR="0049483D" w:rsidRPr="00AC7895">
          <w:rPr>
            <w:rStyle w:val="Hyperlink"/>
            <w:rFonts w:ascii="Arial" w:hAnsi="Arial" w:cs="Arial"/>
            <w:bCs/>
            <w:iCs/>
            <w:sz w:val="15"/>
            <w:szCs w:val="15"/>
          </w:rPr>
          <w:t>https://www.intermedia.net/legal/policies</w:t>
        </w:r>
      </w:hyperlink>
      <w:r w:rsidRPr="00AC7895">
        <w:rPr>
          <w:rFonts w:ascii="Arial" w:hAnsi="Arial" w:cs="Arial"/>
          <w:bCs/>
          <w:iCs/>
          <w:sz w:val="15"/>
          <w:szCs w:val="15"/>
        </w:rPr>
        <w:t>,.</w:t>
      </w:r>
    </w:p>
    <w:p w14:paraId="7982BFA6" w14:textId="77777777" w:rsidR="00CB6014" w:rsidRPr="00AC7895" w:rsidRDefault="00CB6014" w:rsidP="00CB6014">
      <w:pPr>
        <w:ind w:left="1440"/>
        <w:rPr>
          <w:rFonts w:ascii="Arial" w:hAnsi="Arial" w:cs="Arial"/>
          <w:bCs/>
          <w:iCs/>
          <w:sz w:val="15"/>
          <w:szCs w:val="15"/>
        </w:rPr>
      </w:pPr>
    </w:p>
    <w:p w14:paraId="27FF2D41" w14:textId="77777777" w:rsidR="00CB6014" w:rsidRPr="00AC7895" w:rsidRDefault="00CB6014" w:rsidP="00CB6014">
      <w:pPr>
        <w:ind w:left="720"/>
        <w:rPr>
          <w:rFonts w:ascii="Arial" w:hAnsi="Arial" w:cs="Arial"/>
          <w:bCs/>
          <w:iCs/>
          <w:sz w:val="15"/>
          <w:szCs w:val="15"/>
        </w:rPr>
      </w:pPr>
      <w:r w:rsidRPr="00AC7895">
        <w:rPr>
          <w:rFonts w:ascii="Arial" w:hAnsi="Arial" w:cs="Arial"/>
          <w:sz w:val="15"/>
          <w:szCs w:val="15"/>
        </w:rPr>
        <w:t xml:space="preserve">D.      </w:t>
      </w:r>
      <w:r w:rsidRPr="00AC7895">
        <w:rPr>
          <w:rFonts w:ascii="Arial" w:hAnsi="Arial" w:cs="Arial"/>
          <w:sz w:val="15"/>
          <w:szCs w:val="15"/>
          <w:u w:val="single"/>
        </w:rPr>
        <w:t>Frontier Contact Center Professional Services</w:t>
      </w:r>
      <w:r w:rsidRPr="00AC7895">
        <w:rPr>
          <w:rFonts w:ascii="Arial" w:hAnsi="Arial" w:cs="Arial"/>
          <w:sz w:val="15"/>
          <w:szCs w:val="15"/>
        </w:rPr>
        <w:t xml:space="preserve"> (CCaaS Professional Services).</w:t>
      </w:r>
    </w:p>
    <w:p w14:paraId="0377EA76" w14:textId="77777777" w:rsidR="00CB6014" w:rsidRPr="00AC7895" w:rsidRDefault="00CB6014" w:rsidP="00CB6014">
      <w:pPr>
        <w:ind w:left="1440"/>
        <w:rPr>
          <w:rFonts w:ascii="Arial" w:hAnsi="Arial" w:cs="Arial"/>
          <w:sz w:val="15"/>
          <w:szCs w:val="15"/>
        </w:rPr>
      </w:pPr>
      <w:r w:rsidRPr="00AC7895">
        <w:rPr>
          <w:rFonts w:ascii="Arial" w:hAnsi="Arial" w:cs="Arial"/>
          <w:sz w:val="16"/>
          <w:szCs w:val="16"/>
        </w:rPr>
        <w:t xml:space="preserve">i.  </w:t>
      </w:r>
      <w:r w:rsidRPr="00AC7895">
        <w:rPr>
          <w:rFonts w:ascii="Arial" w:hAnsi="Arial" w:cs="Arial"/>
          <w:sz w:val="15"/>
          <w:szCs w:val="15"/>
        </w:rPr>
        <w:t xml:space="preserve">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Project Coordination</w:t>
      </w:r>
    </w:p>
    <w:p w14:paraId="5010E4B3"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Database Collection </w:t>
      </w:r>
    </w:p>
    <w:p w14:paraId="33227DA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CCaaS Service provisioning </w:t>
      </w:r>
    </w:p>
    <w:p w14:paraId="4D3AFBE1"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Systems Integration Support</w:t>
      </w:r>
    </w:p>
    <w:p w14:paraId="6ADDD7E1" w14:textId="4A0C868E"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Preliminary Go-Live testing</w:t>
      </w:r>
    </w:p>
    <w:p w14:paraId="5BAFB737"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Remote Agent and Supervisor training</w:t>
      </w:r>
    </w:p>
    <w:p w14:paraId="7F14A92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Go-Live CCaaS activation and testing</w:t>
      </w:r>
    </w:p>
    <w:p w14:paraId="56A9ED6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30 Day Contact Center onboarding support</w:t>
      </w:r>
    </w:p>
    <w:p w14:paraId="5006212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24x7x365 service and support </w:t>
      </w:r>
    </w:p>
    <w:p w14:paraId="16338621" w14:textId="77777777" w:rsidR="00CB6014" w:rsidRPr="00AC7895" w:rsidRDefault="00CB6014" w:rsidP="00CB6014">
      <w:pPr>
        <w:ind w:left="1800"/>
        <w:rPr>
          <w:rFonts w:ascii="Arial" w:hAnsi="Arial" w:cs="Arial"/>
          <w:sz w:val="15"/>
          <w:szCs w:val="15"/>
        </w:rPr>
      </w:pPr>
    </w:p>
    <w:p w14:paraId="37173DFA" w14:textId="3EA46B31" w:rsidR="0049483D" w:rsidRPr="00AC7895" w:rsidRDefault="00CB6014" w:rsidP="006F47D2">
      <w:pPr>
        <w:pStyle w:val="ListParagraph"/>
        <w:numPr>
          <w:ilvl w:val="0"/>
          <w:numId w:val="26"/>
        </w:numPr>
        <w:rPr>
          <w:rFonts w:ascii="Arial" w:hAnsi="Arial" w:cs="Arial"/>
          <w:sz w:val="15"/>
          <w:szCs w:val="15"/>
        </w:rPr>
      </w:pPr>
      <w:r w:rsidRPr="00AC7895">
        <w:rPr>
          <w:rFonts w:ascii="Arial" w:hAnsi="Arial" w:cs="Arial"/>
          <w:sz w:val="15"/>
          <w:szCs w:val="15"/>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p>
    <w:p w14:paraId="02FFFB8B" w14:textId="0173D717" w:rsidR="00CB6014" w:rsidRPr="00AC7895" w:rsidRDefault="0049483D" w:rsidP="00705BF6">
      <w:pPr>
        <w:pStyle w:val="ListParagraph"/>
        <w:numPr>
          <w:ilvl w:val="0"/>
          <w:numId w:val="5"/>
        </w:numPr>
        <w:ind w:left="990"/>
        <w:rPr>
          <w:rFonts w:ascii="Arial" w:hAnsi="Arial" w:cs="Arial"/>
          <w:sz w:val="15"/>
          <w:szCs w:val="15"/>
        </w:rPr>
      </w:pPr>
      <w:r w:rsidRPr="00AC7895">
        <w:rPr>
          <w:rFonts w:ascii="Arial" w:hAnsi="Arial" w:cs="Arial"/>
          <w:sz w:val="15"/>
          <w:szCs w:val="15"/>
        </w:rPr>
        <w:t>Training.</w:t>
      </w:r>
      <w:r w:rsidRPr="00AC7895">
        <w:rPr>
          <w:rFonts w:ascii="Arial" w:eastAsia="Calibri" w:hAnsi="Arial" w:cs="Arial"/>
          <w:sz w:val="28"/>
          <w:szCs w:val="28"/>
        </w:rPr>
        <w:t xml:space="preserve"> </w:t>
      </w:r>
      <w:r w:rsidRPr="00AC7895">
        <w:rPr>
          <w:rFonts w:ascii="Arial" w:hAnsi="Arial" w:cs="Arial"/>
          <w:sz w:val="15"/>
          <w:szCs w:val="15"/>
        </w:rPr>
        <w:t xml:space="preserve">Training for this Service will utilize Training Videos. These videos are a user interactive web-based training aid, which can be accessed at any time at, </w:t>
      </w:r>
      <w:hyperlink r:id="rId13" w:history="1"/>
      <w:r w:rsidRPr="00AC7895">
        <w:rPr>
          <w:rFonts w:ascii="Arial" w:hAnsi="Arial" w:cs="Arial"/>
          <w:sz w:val="15"/>
          <w:szCs w:val="15"/>
        </w:rPr>
        <w:t xml:space="preserve"> </w:t>
      </w:r>
      <w:hyperlink r:id="rId14" w:history="1">
        <w:r w:rsidR="0041163B" w:rsidRPr="00502E6D">
          <w:rPr>
            <w:rStyle w:val="Hyperlink"/>
            <w:rFonts w:ascii="Arial" w:hAnsi="Arial" w:cs="Arial"/>
            <w:sz w:val="15"/>
            <w:szCs w:val="15"/>
          </w:rPr>
          <w:t>https://enterprise.frontier.com/blog/unified-communications-by-frontier-product-tutorial-videos</w:t>
        </w:r>
      </w:hyperlink>
      <w:r w:rsidR="0041163B">
        <w:rPr>
          <w:rFonts w:ascii="Arial" w:hAnsi="Arial" w:cs="Arial"/>
          <w:sz w:val="15"/>
          <w:szCs w:val="15"/>
        </w:rPr>
        <w:t xml:space="preserve"> </w:t>
      </w:r>
      <w:r w:rsidR="00371BE8" w:rsidRPr="00AC7895">
        <w:rPr>
          <w:rFonts w:ascii="Arial" w:hAnsi="Arial" w:cs="Arial"/>
          <w:sz w:val="15"/>
          <w:szCs w:val="15"/>
        </w:rPr>
        <w:t xml:space="preserve">  </w:t>
      </w:r>
      <w:r w:rsidRPr="00AC7895">
        <w:rPr>
          <w:rFonts w:ascii="Arial" w:hAnsi="Arial" w:cs="Arial"/>
          <w:sz w:val="15"/>
          <w:szCs w:val="15"/>
        </w:rPr>
        <w:t>In the event that onsite training is requested, additional charges will apply and must be noted as an exception to the standard Installation Services Scope of Work</w:t>
      </w:r>
    </w:p>
    <w:p w14:paraId="39CD06B2" w14:textId="0B2E51B9" w:rsidR="0061091B" w:rsidRPr="00AC7895" w:rsidRDefault="0061091B" w:rsidP="00CB6014">
      <w:pPr>
        <w:pStyle w:val="BodyText"/>
        <w:tabs>
          <w:tab w:val="left" w:pos="2880"/>
          <w:tab w:val="left" w:pos="10800"/>
          <w:tab w:val="left" w:pos="11250"/>
        </w:tabs>
        <w:spacing w:after="0"/>
        <w:ind w:right="-180"/>
        <w:rPr>
          <w:rFonts w:ascii="Arial" w:hAnsi="Arial" w:cs="Arial"/>
          <w:bCs/>
          <w:sz w:val="12"/>
          <w:szCs w:val="16"/>
        </w:rPr>
      </w:pPr>
    </w:p>
    <w:p w14:paraId="4705B294" w14:textId="143B2E20"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C835AE">
        <w:rPr>
          <w:rFonts w:ascii="Arial" w:hAnsi="Arial" w:cs="Arial"/>
          <w:color w:val="A31515"/>
          <w:sz w:val="21"/>
          <w:szCs w:val="21"/>
        </w:rPr>
        <w:t>C</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4A0BBE16" w14:textId="40A0BC3F" w:rsidR="0061091B" w:rsidRPr="00AC7895" w:rsidRDefault="0061091B" w:rsidP="0061091B">
      <w:pPr>
        <w:tabs>
          <w:tab w:val="left" w:pos="360"/>
        </w:tabs>
        <w:jc w:val="both"/>
        <w:rPr>
          <w:rFonts w:ascii="Arial" w:hAnsi="Arial" w:cs="Arial"/>
          <w:bCs/>
          <w:sz w:val="12"/>
          <w:szCs w:val="16"/>
        </w:rPr>
      </w:pPr>
    </w:p>
    <w:p w14:paraId="04B02397" w14:textId="6FA74D1F"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{{#ProductName_is</w:t>
      </w:r>
      <w:r w:rsidR="00C835AE">
        <w:rPr>
          <w:rFonts w:ascii="Arial" w:hAnsi="Arial" w:cs="Arial"/>
          <w:color w:val="A31515"/>
          <w:sz w:val="21"/>
          <w:szCs w:val="21"/>
        </w:rPr>
        <w:t>U</w:t>
      </w:r>
      <w:r w:rsidRPr="00AC7895">
        <w:rPr>
          <w:rFonts w:ascii="Arial" w:hAnsi="Arial" w:cs="Arial"/>
          <w:color w:val="A31515"/>
          <w:sz w:val="21"/>
          <w:szCs w:val="21"/>
        </w:rPr>
        <w:t>Caas}}</w:t>
      </w:r>
    </w:p>
    <w:p w14:paraId="1ACFBF66" w14:textId="14FF02F0" w:rsidR="00D64B80" w:rsidRDefault="00D64B80" w:rsidP="00026F0A">
      <w:pPr>
        <w:rPr>
          <w:rFonts w:ascii="Arial" w:hAnsi="Arial" w:cs="Arial"/>
          <w:sz w:val="15"/>
          <w:szCs w:val="15"/>
        </w:rPr>
      </w:pPr>
    </w:p>
    <w:p w14:paraId="52E37220" w14:textId="77777777" w:rsidR="00AA29BD" w:rsidRPr="00AC7895" w:rsidRDefault="00AA29BD" w:rsidP="00026F0A">
      <w:pPr>
        <w:rPr>
          <w:rFonts w:ascii="Arial" w:hAnsi="Arial" w:cs="Arial"/>
          <w:sz w:val="15"/>
          <w:szCs w:val="15"/>
        </w:rPr>
      </w:pPr>
    </w:p>
    <w:p w14:paraId="6AABBFC0" w14:textId="09B88BF9" w:rsidR="00CB6014" w:rsidRPr="00AC7895" w:rsidRDefault="00CB6014" w:rsidP="006F47D2">
      <w:pPr>
        <w:pStyle w:val="ListParagraph"/>
        <w:numPr>
          <w:ilvl w:val="0"/>
          <w:numId w:val="17"/>
        </w:numPr>
        <w:rPr>
          <w:rFonts w:ascii="Arial" w:hAnsi="Arial" w:cs="Arial"/>
          <w:caps/>
          <w:sz w:val="15"/>
          <w:szCs w:val="15"/>
          <w:u w:val="single"/>
        </w:rPr>
      </w:pPr>
      <w:r w:rsidRPr="00AC7895">
        <w:rPr>
          <w:rFonts w:ascii="Arial" w:hAnsi="Arial" w:cs="Arial"/>
          <w:b/>
          <w:bCs/>
          <w:caps/>
          <w:sz w:val="15"/>
          <w:szCs w:val="15"/>
          <w:u w:val="single"/>
        </w:rPr>
        <w:t xml:space="preserve">web Meeting and Video Conference Service.  </w:t>
      </w:r>
    </w:p>
    <w:p w14:paraId="59E81625" w14:textId="77777777" w:rsidR="00CB6014" w:rsidRPr="00AC7895" w:rsidRDefault="00CB6014" w:rsidP="00CB6014">
      <w:pPr>
        <w:ind w:left="450"/>
        <w:rPr>
          <w:rFonts w:ascii="Arial" w:hAnsi="Arial" w:cs="Arial"/>
          <w:caps/>
          <w:sz w:val="15"/>
          <w:szCs w:val="15"/>
          <w:u w:val="single"/>
        </w:rPr>
      </w:pPr>
    </w:p>
    <w:p w14:paraId="37A66AC6" w14:textId="77777777" w:rsidR="00CB6014" w:rsidRPr="00AC7895" w:rsidRDefault="00CB6014" w:rsidP="006F47D2">
      <w:pPr>
        <w:numPr>
          <w:ilvl w:val="0"/>
          <w:numId w:val="7"/>
        </w:numPr>
        <w:rPr>
          <w:rFonts w:ascii="Arial" w:hAnsi="Arial" w:cs="Arial"/>
          <w:sz w:val="15"/>
          <w:szCs w:val="15"/>
        </w:rPr>
      </w:pPr>
      <w:r w:rsidRPr="00AC7895">
        <w:rPr>
          <w:rFonts w:ascii="Arial" w:hAnsi="Arial" w:cs="Arial"/>
          <w:sz w:val="15"/>
          <w:szCs w:val="15"/>
          <w:u w:val="single"/>
        </w:rPr>
        <w:t>General Description</w:t>
      </w:r>
      <w:r w:rsidRPr="00AC7895">
        <w:rPr>
          <w:rFonts w:ascii="Arial" w:hAnsi="Arial" w:cs="Arial"/>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5" w:history="1">
        <w:r w:rsidRPr="00AC7895">
          <w:rPr>
            <w:rStyle w:val="Hyperlink"/>
            <w:rFonts w:ascii="Arial" w:hAnsi="Arial" w:cs="Arial"/>
            <w:sz w:val="15"/>
            <w:szCs w:val="15"/>
          </w:rPr>
          <w:t>www.metaswitch.com/legal/standard-terms-and-conditions</w:t>
        </w:r>
      </w:hyperlink>
      <w:r w:rsidRPr="00AC7895">
        <w:rPr>
          <w:rFonts w:ascii="Arial" w:hAnsi="Arial" w:cs="Arial"/>
          <w:sz w:val="15"/>
          <w:szCs w:val="15"/>
        </w:rPr>
        <w:t xml:space="preserve"> as it may be updated from time to time by Metaswitch, which is hereby incorporated into the Schedule by reference.</w:t>
      </w:r>
    </w:p>
    <w:p w14:paraId="065B05E6" w14:textId="77777777" w:rsidR="00CB6014" w:rsidRPr="00AC7895" w:rsidRDefault="00CB6014" w:rsidP="00CB6014">
      <w:pPr>
        <w:ind w:left="720"/>
        <w:rPr>
          <w:rFonts w:ascii="Arial" w:hAnsi="Arial" w:cs="Arial"/>
          <w:sz w:val="15"/>
          <w:szCs w:val="15"/>
        </w:rPr>
      </w:pPr>
    </w:p>
    <w:p w14:paraId="6CFE0578" w14:textId="0237ABAC"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  Meeting Collaboration (</w:t>
      </w:r>
      <w:r w:rsidRPr="00AC7895">
        <w:rPr>
          <w:rFonts w:ascii="Arial" w:hAnsi="Arial" w:cs="Arial"/>
          <w:color w:val="FF0000"/>
          <w:sz w:val="15"/>
          <w:szCs w:val="15"/>
          <w:u w:val="single"/>
        </w:rPr>
        <w:t>Executive Seat Required</w:t>
      </w:r>
      <w:r w:rsidRPr="00AC7895">
        <w:rPr>
          <w:rFonts w:ascii="Arial" w:hAnsi="Arial" w:cs="Arial"/>
          <w:sz w:val="15"/>
          <w:szCs w:val="15"/>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AC7895" w:rsidRDefault="00CB6014" w:rsidP="00CB6014">
      <w:pPr>
        <w:ind w:left="360"/>
        <w:rPr>
          <w:rFonts w:ascii="Arial" w:hAnsi="Arial" w:cs="Arial"/>
          <w:sz w:val="15"/>
          <w:szCs w:val="15"/>
        </w:rPr>
      </w:pPr>
    </w:p>
    <w:p w14:paraId="64F17560" w14:textId="2CC198F6"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ii.  Meeting Webinar (</w:t>
      </w:r>
      <w:r w:rsidRPr="00AC7895">
        <w:rPr>
          <w:rFonts w:ascii="Arial" w:hAnsi="Arial" w:cs="Arial"/>
          <w:color w:val="FF0000"/>
          <w:sz w:val="15"/>
          <w:szCs w:val="15"/>
          <w:u w:val="single"/>
        </w:rPr>
        <w:t>Executive Seat Required</w:t>
      </w:r>
      <w:r w:rsidRPr="00AC7895">
        <w:rPr>
          <w:rFonts w:ascii="Arial" w:hAnsi="Arial" w:cs="Arial"/>
          <w:sz w:val="15"/>
          <w:szCs w:val="15"/>
          <w:u w:val="single"/>
        </w:rPr>
        <w:t xml:space="preserve">) </w:t>
      </w:r>
      <w:r w:rsidRPr="00AC7895">
        <w:rPr>
          <w:rFonts w:ascii="Arial" w:hAnsi="Arial" w:cs="Arial"/>
          <w:sz w:val="15"/>
          <w:szCs w:val="15"/>
        </w:rPr>
        <w:t xml:space="preserve">Webinars offer full function webinars for up to 100, 500, or 1,000 attendees, with support for up to 100 participants (webinar host, co-host and panelists), all with the capability to share video, web presentations, whiteboards and more.   The remaining view-only attendees </w:t>
      </w:r>
      <w:proofErr w:type="gramStart"/>
      <w:r w:rsidRPr="00AC7895">
        <w:rPr>
          <w:rFonts w:ascii="Arial" w:hAnsi="Arial" w:cs="Arial"/>
          <w:sz w:val="15"/>
          <w:szCs w:val="15"/>
        </w:rPr>
        <w:t>are able to</w:t>
      </w:r>
      <w:proofErr w:type="gramEnd"/>
      <w:r w:rsidRPr="00AC7895">
        <w:rPr>
          <w:rFonts w:ascii="Arial" w:hAnsi="Arial" w:cs="Arial"/>
          <w:sz w:val="15"/>
          <w:szCs w:val="15"/>
        </w:rPr>
        <w:t xml:space="preserve"> send chat messages or participate in polls created by the host</w:t>
      </w:r>
    </w:p>
    <w:p w14:paraId="1E30E14F" w14:textId="77777777" w:rsidR="00CB6014" w:rsidRPr="00AC7895" w:rsidRDefault="00CB6014" w:rsidP="00CB6014">
      <w:pPr>
        <w:pStyle w:val="ListParagraph"/>
        <w:ind w:left="360"/>
        <w:rPr>
          <w:rFonts w:ascii="Arial" w:hAnsi="Arial" w:cs="Arial"/>
          <w:sz w:val="15"/>
          <w:szCs w:val="15"/>
        </w:rPr>
      </w:pPr>
    </w:p>
    <w:p w14:paraId="544049B9" w14:textId="77777777" w:rsidR="00CB6014" w:rsidRPr="00AC7895" w:rsidRDefault="00CB6014" w:rsidP="00CB6014">
      <w:pPr>
        <w:pStyle w:val="ListParagraph"/>
        <w:ind w:left="360"/>
        <w:rPr>
          <w:rFonts w:ascii="Arial" w:hAnsi="Arial" w:cs="Arial"/>
          <w:sz w:val="15"/>
          <w:szCs w:val="15"/>
        </w:rPr>
      </w:pPr>
      <w:r w:rsidRPr="00AC7895">
        <w:rPr>
          <w:rFonts w:ascii="Arial" w:hAnsi="Arial" w:cs="Arial"/>
          <w:sz w:val="15"/>
          <w:szCs w:val="15"/>
        </w:rPr>
        <w:t>B.</w:t>
      </w:r>
      <w:r w:rsidRPr="00AC7895">
        <w:rPr>
          <w:rFonts w:ascii="Arial" w:hAnsi="Arial" w:cs="Arial"/>
          <w:sz w:val="15"/>
          <w:szCs w:val="15"/>
        </w:rPr>
        <w:tab/>
      </w:r>
      <w:r w:rsidRPr="00AC7895">
        <w:rPr>
          <w:rFonts w:ascii="Arial" w:hAnsi="Arial" w:cs="Arial"/>
          <w:sz w:val="15"/>
          <w:szCs w:val="15"/>
          <w:u w:val="single"/>
        </w:rPr>
        <w:t xml:space="preserve">Restrictions, Warranties and Limitations:  </w:t>
      </w:r>
      <w:r w:rsidRPr="00AC7895">
        <w:rPr>
          <w:rFonts w:ascii="Arial" w:hAnsi="Arial" w:cs="Arial"/>
          <w:sz w:val="15"/>
          <w:szCs w:val="15"/>
        </w:rPr>
        <w:t xml:space="preserve">    </w:t>
      </w:r>
    </w:p>
    <w:p w14:paraId="4159169F" w14:textId="77777777" w:rsidR="00CB6014" w:rsidRPr="00AC7895" w:rsidRDefault="00CB6014" w:rsidP="00CB6014">
      <w:pPr>
        <w:ind w:left="360"/>
        <w:rPr>
          <w:rFonts w:ascii="Arial" w:hAnsi="Arial" w:cs="Arial"/>
          <w:sz w:val="15"/>
          <w:szCs w:val="15"/>
        </w:rPr>
      </w:pPr>
    </w:p>
    <w:p w14:paraId="11C5B87E" w14:textId="79D6AE9B" w:rsidR="00CB6014" w:rsidRPr="00AC7895" w:rsidRDefault="00CB6014" w:rsidP="00CB6014">
      <w:pPr>
        <w:rPr>
          <w:rFonts w:ascii="Arial" w:hAnsi="Arial" w:cs="Arial"/>
          <w:sz w:val="15"/>
          <w:szCs w:val="15"/>
        </w:rPr>
      </w:pPr>
      <w:r w:rsidRPr="00AC7895">
        <w:rPr>
          <w:rFonts w:ascii="Arial" w:hAnsi="Arial" w:cs="Arial"/>
          <w:b/>
          <w:bCs/>
          <w:sz w:val="15"/>
          <w:szCs w:val="15"/>
        </w:rPr>
        <w:tab/>
      </w:r>
      <w:r w:rsidRPr="00AC7895">
        <w:rPr>
          <w:rFonts w:ascii="Arial" w:hAnsi="Arial" w:cs="Arial"/>
          <w:sz w:val="15"/>
          <w:szCs w:val="15"/>
        </w:rPr>
        <w:t xml:space="preserve">i.     </w:t>
      </w:r>
      <w:r w:rsidRPr="00AC7895">
        <w:rPr>
          <w:rFonts w:ascii="Arial" w:hAnsi="Arial" w:cs="Arial"/>
          <w:sz w:val="15"/>
          <w:szCs w:val="15"/>
          <w:u w:val="single"/>
        </w:rPr>
        <w:t>Restrictions</w:t>
      </w:r>
      <w:r w:rsidRPr="00AC7895">
        <w:rPr>
          <w:rFonts w:ascii="Arial" w:hAnsi="Arial" w:cs="Arial"/>
          <w:sz w:val="15"/>
          <w:szCs w:val="15"/>
        </w:rPr>
        <w:t xml:space="preserve">:  Customer shall not distribute, reproduce, modify, sublicense or use any of the </w:t>
      </w:r>
      <w:bookmarkStart w:id="5" w:name="_Hlk52281342"/>
      <w:r w:rsidRPr="00AC7895">
        <w:rPr>
          <w:rFonts w:ascii="Arial" w:hAnsi="Arial" w:cs="Arial"/>
          <w:sz w:val="15"/>
          <w:szCs w:val="15"/>
        </w:rPr>
        <w:t xml:space="preserve">Web Meeting and Video Conferencing Service </w:t>
      </w:r>
      <w:bookmarkEnd w:id="5"/>
      <w:r w:rsidRPr="00AC7895">
        <w:rPr>
          <w:rFonts w:ascii="Arial" w:hAnsi="Arial" w:cs="Arial"/>
          <w:sz w:val="15"/>
          <w:szCs w:val="15"/>
        </w:rPr>
        <w:t xml:space="preserve">other </w:t>
      </w:r>
      <w:r w:rsidR="00AC7895">
        <w:rPr>
          <w:rFonts w:ascii="Arial" w:hAnsi="Arial" w:cs="Arial"/>
          <w:sz w:val="15"/>
          <w:szCs w:val="15"/>
        </w:rPr>
        <w:tab/>
      </w:r>
      <w:r w:rsidRPr="00AC7895">
        <w:rPr>
          <w:rFonts w:ascii="Arial" w:hAnsi="Arial" w:cs="Arial"/>
          <w:sz w:val="15"/>
          <w:szCs w:val="15"/>
        </w:rPr>
        <w:t>than as</w:t>
      </w:r>
      <w:r w:rsidR="00AC7895">
        <w:rPr>
          <w:rFonts w:ascii="Arial" w:hAnsi="Arial" w:cs="Arial"/>
          <w:sz w:val="15"/>
          <w:szCs w:val="15"/>
        </w:rPr>
        <w:t xml:space="preserve"> </w:t>
      </w:r>
      <w:r w:rsidRPr="00AC7895">
        <w:rPr>
          <w:rFonts w:ascii="Arial" w:hAnsi="Arial" w:cs="Arial"/>
          <w:sz w:val="15"/>
          <w:szCs w:val="15"/>
        </w:rPr>
        <w:t>permitted above.  Customer shall not be permitted to do any of the following:</w:t>
      </w:r>
    </w:p>
    <w:p w14:paraId="69436E5F" w14:textId="215B370E"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(a)  remove or modify any copyright or proprietary rights notices and/or legends appearing on or in the Web Meeting and Video Conferencing </w:t>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Service.</w:t>
      </w:r>
    </w:p>
    <w:p w14:paraId="5AEE1FFB" w14:textId="369B766A"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(b)  decompile, disassemble, reverse engineer, “unlock”, attempt to access or discover the source code of, or disclose any trade secrets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embodied in any of the Web Meeting and Video Conferencing Service or component thereof, nor attempt to do any of these things, nor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encourage, assist or permit any other third party to do any of the foregoing; except and only to the extent that such activity is expressly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required by applicable law notwithstanding this limitation.</w:t>
      </w:r>
    </w:p>
    <w:p w14:paraId="7C4DC87B" w14:textId="4FEDDBB5"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(c)  Should such conduct occur inadvertently or intentionally and whether by Customer or permitted end users, Customer shall promptly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disclose the information discovered to Frontier, and Customer shall not disclose any such information to any third party.</w:t>
      </w:r>
    </w:p>
    <w:p w14:paraId="4F1110E4" w14:textId="77777777" w:rsidR="00CB6014" w:rsidRPr="00AC7895" w:rsidRDefault="00CB6014" w:rsidP="00CB6014">
      <w:pPr>
        <w:rPr>
          <w:rFonts w:ascii="Arial" w:hAnsi="Arial" w:cs="Arial"/>
          <w:sz w:val="15"/>
          <w:szCs w:val="15"/>
          <w:u w:val="single"/>
        </w:rPr>
      </w:pPr>
    </w:p>
    <w:p w14:paraId="5CC1DE8E" w14:textId="6B2D3106" w:rsidR="00CB6014" w:rsidRPr="00AC7895" w:rsidRDefault="00CB6014" w:rsidP="00CB6014">
      <w:pPr>
        <w:rPr>
          <w:rFonts w:ascii="Arial" w:hAnsi="Arial" w:cs="Arial"/>
          <w:caps/>
          <w:sz w:val="15"/>
          <w:szCs w:val="15"/>
        </w:rPr>
      </w:pPr>
      <w:r w:rsidRPr="00AC7895">
        <w:rPr>
          <w:rFonts w:ascii="Arial" w:hAnsi="Arial" w:cs="Arial"/>
          <w:sz w:val="15"/>
          <w:szCs w:val="15"/>
        </w:rPr>
        <w:tab/>
        <w:t xml:space="preserve">ii.    </w:t>
      </w:r>
      <w:r w:rsidRPr="00AC7895">
        <w:rPr>
          <w:rFonts w:ascii="Arial" w:hAnsi="Arial" w:cs="Arial"/>
          <w:sz w:val="15"/>
          <w:szCs w:val="15"/>
          <w:u w:val="single"/>
        </w:rPr>
        <w:t>Warranties</w:t>
      </w:r>
      <w:r w:rsidRPr="00AC7895">
        <w:rPr>
          <w:rFonts w:ascii="Arial" w:hAnsi="Arial" w:cs="Arial"/>
          <w:sz w:val="15"/>
          <w:szCs w:val="15"/>
        </w:rPr>
        <w:t xml:space="preserve">: THE </w:t>
      </w:r>
      <w:r w:rsidRPr="00AC7895">
        <w:rPr>
          <w:rFonts w:ascii="Arial" w:hAnsi="Arial" w:cs="Arial"/>
          <w:caps/>
          <w:sz w:val="15"/>
          <w:szCs w:val="15"/>
        </w:rPr>
        <w:t>Web Meeting and Video Conferencing Service</w:t>
      </w:r>
      <w:r w:rsidRPr="00AC7895">
        <w:rPr>
          <w:rFonts w:ascii="Arial" w:hAnsi="Arial" w:cs="Arial"/>
          <w:sz w:val="15"/>
          <w:szCs w:val="15"/>
        </w:rPr>
        <w:t xml:space="preserve">  IS PROVIDED ON AN "AS IS" BASIS AND FRONTIER AND ITS </w:t>
      </w:r>
      <w:r w:rsidR="00AC7895">
        <w:rPr>
          <w:rFonts w:ascii="Arial" w:hAnsi="Arial" w:cs="Arial"/>
          <w:sz w:val="15"/>
          <w:szCs w:val="15"/>
        </w:rPr>
        <w:tab/>
      </w:r>
      <w:r w:rsidRPr="00AC7895">
        <w:rPr>
          <w:rFonts w:ascii="Arial" w:hAnsi="Arial" w:cs="Arial"/>
          <w:sz w:val="15"/>
          <w:szCs w:val="15"/>
        </w:rPr>
        <w:t>SUPPLIERS MAKE NO</w:t>
      </w:r>
      <w:r w:rsidR="00AC7895">
        <w:rPr>
          <w:rFonts w:ascii="Arial" w:hAnsi="Arial" w:cs="Arial"/>
          <w:sz w:val="15"/>
          <w:szCs w:val="15"/>
        </w:rPr>
        <w:t xml:space="preserve"> </w:t>
      </w:r>
      <w:r w:rsidRPr="00AC7895">
        <w:rPr>
          <w:rFonts w:ascii="Arial" w:hAnsi="Arial" w:cs="Arial"/>
          <w:sz w:val="15"/>
          <w:szCs w:val="15"/>
        </w:rPr>
        <w:t xml:space="preserve">WARRANTY OF ANY KIND IN RESPECT OF THE  </w:t>
      </w:r>
      <w:r w:rsidRPr="00AC7895">
        <w:rPr>
          <w:rFonts w:ascii="Arial" w:hAnsi="Arial" w:cs="Arial"/>
          <w:caps/>
          <w:sz w:val="15"/>
          <w:szCs w:val="15"/>
        </w:rPr>
        <w:t>Web Meeting and Video Conferencing Service</w:t>
      </w:r>
      <w:r w:rsidRPr="00AC7895">
        <w:rPr>
          <w:rFonts w:ascii="Arial" w:hAnsi="Arial" w:cs="Arial"/>
          <w:sz w:val="15"/>
          <w:szCs w:val="15"/>
        </w:rPr>
        <w:t xml:space="preserve">  , WHETHER </w:t>
      </w:r>
      <w:r w:rsidR="00AC7895">
        <w:rPr>
          <w:rFonts w:ascii="Arial" w:hAnsi="Arial" w:cs="Arial"/>
          <w:sz w:val="15"/>
          <w:szCs w:val="15"/>
        </w:rPr>
        <w:tab/>
      </w:r>
      <w:r w:rsidRPr="00AC7895">
        <w:rPr>
          <w:rFonts w:ascii="Arial" w:hAnsi="Arial" w:cs="Arial"/>
          <w:sz w:val="15"/>
          <w:szCs w:val="15"/>
        </w:rPr>
        <w:t>EXPRESS, IMPLIED, STATUTORY OR OTHERWISE</w:t>
      </w:r>
      <w:r w:rsidR="00AC7895">
        <w:rPr>
          <w:rFonts w:ascii="Arial" w:hAnsi="Arial" w:cs="Arial"/>
          <w:sz w:val="15"/>
          <w:szCs w:val="15"/>
        </w:rPr>
        <w:t xml:space="preserve">, </w:t>
      </w:r>
      <w:r w:rsidRPr="00AC7895">
        <w:rPr>
          <w:rFonts w:ascii="Arial" w:hAnsi="Arial" w:cs="Arial"/>
          <w:sz w:val="15"/>
          <w:szCs w:val="15"/>
        </w:rPr>
        <w:t xml:space="preserve">AND SPECIFICALLY DISCLAIM ALL IMPLIED WARRANTIES, INCLUDING ANY </w:t>
      </w:r>
      <w:r w:rsidR="00AC7895">
        <w:rPr>
          <w:rFonts w:ascii="Arial" w:hAnsi="Arial" w:cs="Arial"/>
          <w:sz w:val="15"/>
          <w:szCs w:val="15"/>
        </w:rPr>
        <w:tab/>
      </w:r>
      <w:r w:rsidRPr="00AC7895">
        <w:rPr>
          <w:rFonts w:ascii="Arial" w:hAnsi="Arial" w:cs="Arial"/>
          <w:sz w:val="15"/>
          <w:szCs w:val="15"/>
        </w:rPr>
        <w:t>WARRANTIES OF MERCHANTABILITY, FITNESS FOR A PARTICULAR PURPOSE,</w:t>
      </w:r>
      <w:r w:rsidR="00AC7895">
        <w:rPr>
          <w:rFonts w:ascii="Arial" w:hAnsi="Arial" w:cs="Arial"/>
          <w:sz w:val="15"/>
          <w:szCs w:val="15"/>
        </w:rPr>
        <w:t xml:space="preserve"> </w:t>
      </w:r>
      <w:r w:rsidRPr="00AC7895">
        <w:rPr>
          <w:rFonts w:ascii="Arial" w:hAnsi="Arial" w:cs="Arial"/>
          <w:sz w:val="15"/>
          <w:szCs w:val="15"/>
        </w:rPr>
        <w:t xml:space="preserve">ACCURACY, NON - INFRINGEMENT OF INTELLECTUAL </w:t>
      </w:r>
      <w:r w:rsidR="00AC7895">
        <w:rPr>
          <w:rFonts w:ascii="Arial" w:hAnsi="Arial" w:cs="Arial"/>
          <w:sz w:val="15"/>
          <w:szCs w:val="15"/>
        </w:rPr>
        <w:tab/>
      </w:r>
      <w:r w:rsidRPr="00AC7895">
        <w:rPr>
          <w:rFonts w:ascii="Arial" w:hAnsi="Arial" w:cs="Arial"/>
          <w:sz w:val="15"/>
          <w:szCs w:val="15"/>
        </w:rPr>
        <w:t xml:space="preserve">PROPERTY RIGHTS , ABSENCE OF VIRUSES, RESULTS OR WORKMANLIKE EFFORT, TO THE MAXIMUM EXTENT PERMITTED BY </w:t>
      </w:r>
      <w:r w:rsidR="00AC7895">
        <w:rPr>
          <w:rFonts w:ascii="Arial" w:hAnsi="Arial" w:cs="Arial"/>
          <w:sz w:val="15"/>
          <w:szCs w:val="15"/>
        </w:rPr>
        <w:tab/>
      </w:r>
      <w:r w:rsidRPr="00AC7895">
        <w:rPr>
          <w:rFonts w:ascii="Arial" w:hAnsi="Arial" w:cs="Arial"/>
          <w:sz w:val="15"/>
          <w:szCs w:val="15"/>
        </w:rPr>
        <w:t xml:space="preserve">APPLICABLE LAW. FRONTIER’S LIMITED WARRANTY AS SET FORTH IN THE FSA BETWEEN FRONTIER AND CUSTOMER SHALL NOT APPLY </w:t>
      </w:r>
      <w:r w:rsidR="00AC7895">
        <w:rPr>
          <w:rFonts w:ascii="Arial" w:hAnsi="Arial" w:cs="Arial"/>
          <w:sz w:val="15"/>
          <w:szCs w:val="15"/>
        </w:rPr>
        <w:tab/>
      </w:r>
      <w:r w:rsidRPr="00AC7895">
        <w:rPr>
          <w:rFonts w:ascii="Arial" w:hAnsi="Arial" w:cs="Arial"/>
          <w:sz w:val="15"/>
          <w:szCs w:val="15"/>
        </w:rPr>
        <w:t>TO THE</w:t>
      </w:r>
      <w:r w:rsidR="00AC7895">
        <w:rPr>
          <w:rFonts w:ascii="Arial" w:hAnsi="Arial" w:cs="Arial"/>
          <w:sz w:val="15"/>
          <w:szCs w:val="15"/>
        </w:rPr>
        <w:t xml:space="preserve"> </w:t>
      </w:r>
      <w:r w:rsidRPr="00AC7895">
        <w:rPr>
          <w:rFonts w:ascii="Arial" w:hAnsi="Arial" w:cs="Arial"/>
          <w:caps/>
          <w:sz w:val="15"/>
          <w:szCs w:val="15"/>
        </w:rPr>
        <w:t>Web Meeting and Video Conferencing Service.</w:t>
      </w:r>
    </w:p>
    <w:p w14:paraId="1483E4BA" w14:textId="77777777" w:rsidR="00CB6014" w:rsidRPr="00AC7895" w:rsidRDefault="00CB6014" w:rsidP="00CB6014">
      <w:pPr>
        <w:rPr>
          <w:rFonts w:ascii="Arial" w:hAnsi="Arial" w:cs="Arial"/>
          <w:caps/>
          <w:sz w:val="15"/>
          <w:szCs w:val="15"/>
        </w:rPr>
      </w:pPr>
    </w:p>
    <w:p w14:paraId="22EA5FB5" w14:textId="7A9E154E" w:rsidR="00CB6014" w:rsidRDefault="00CB6014" w:rsidP="00F011B6">
      <w:pPr>
        <w:ind w:left="720"/>
        <w:rPr>
          <w:rFonts w:ascii="Arial" w:hAnsi="Arial" w:cs="Arial"/>
          <w:sz w:val="15"/>
          <w:szCs w:val="15"/>
        </w:rPr>
      </w:pPr>
      <w:r w:rsidRPr="00AC7895">
        <w:rPr>
          <w:rFonts w:ascii="Arial" w:hAnsi="Arial" w:cs="Arial"/>
          <w:sz w:val="15"/>
          <w:szCs w:val="15"/>
        </w:rPr>
        <w:t xml:space="preserve">iii.     </w:t>
      </w:r>
      <w:r w:rsidRPr="00AC7895">
        <w:rPr>
          <w:rFonts w:ascii="Arial" w:hAnsi="Arial" w:cs="Arial"/>
          <w:sz w:val="15"/>
          <w:szCs w:val="15"/>
          <w:u w:val="single"/>
        </w:rPr>
        <w:t>Limitations</w:t>
      </w:r>
      <w:r w:rsidRPr="00AC7895">
        <w:rPr>
          <w:rFonts w:ascii="Arial" w:hAnsi="Arial" w:cs="Arial"/>
          <w:sz w:val="15"/>
          <w:szCs w:val="15"/>
        </w:rPr>
        <w:t xml:space="preserve">:   </w:t>
      </w:r>
      <w:r w:rsidRPr="00AC7895">
        <w:rPr>
          <w:rFonts w:ascii="Arial" w:hAnsi="Arial" w:cs="Arial"/>
          <w:sz w:val="15"/>
          <w:szCs w:val="15"/>
          <w:u w:val="single"/>
        </w:rPr>
        <w:t xml:space="preserve"> </w:t>
      </w:r>
      <w:r w:rsidR="00F011B6" w:rsidRPr="00AC7895">
        <w:rPr>
          <w:rFonts w:ascii="Arial" w:hAnsi="Arial" w:cs="Arial"/>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1DA44FD1" w14:textId="4396CFC7" w:rsidR="00AA29BD" w:rsidRDefault="00AA29BD" w:rsidP="00F011B6">
      <w:pPr>
        <w:ind w:left="720"/>
        <w:rPr>
          <w:rFonts w:ascii="Arial" w:hAnsi="Arial" w:cs="Arial"/>
          <w:sz w:val="15"/>
          <w:szCs w:val="15"/>
        </w:rPr>
      </w:pPr>
    </w:p>
    <w:p w14:paraId="0BADF0BE" w14:textId="2AF96EA2" w:rsidR="00AA29BD" w:rsidRDefault="00AA29BD" w:rsidP="00F011B6">
      <w:pPr>
        <w:ind w:left="720"/>
        <w:rPr>
          <w:rFonts w:ascii="Arial" w:hAnsi="Arial" w:cs="Arial"/>
          <w:sz w:val="15"/>
          <w:szCs w:val="15"/>
        </w:rPr>
      </w:pPr>
    </w:p>
    <w:p w14:paraId="2B837116" w14:textId="56F3E388" w:rsidR="00966D32" w:rsidRPr="00AC7895" w:rsidRDefault="00F011B6" w:rsidP="00966D32">
      <w:pPr>
        <w:spacing w:after="60"/>
        <w:jc w:val="both"/>
        <w:rPr>
          <w:rFonts w:ascii="Arial" w:hAnsi="Arial" w:cs="Arial"/>
          <w:b/>
          <w:bCs/>
          <w:sz w:val="15"/>
          <w:szCs w:val="15"/>
          <w:u w:val="single"/>
        </w:rPr>
      </w:pPr>
      <w:r w:rsidRPr="00AC7895">
        <w:rPr>
          <w:rFonts w:ascii="Arial" w:hAnsi="Arial" w:cs="Arial"/>
          <w:b/>
          <w:bCs/>
          <w:sz w:val="15"/>
          <w:szCs w:val="15"/>
        </w:rPr>
        <w:t>4</w:t>
      </w:r>
      <w:r w:rsidR="00C90B0E" w:rsidRPr="00AC7895">
        <w:rPr>
          <w:rFonts w:ascii="Arial" w:hAnsi="Arial" w:cs="Arial"/>
          <w:b/>
          <w:bCs/>
          <w:caps/>
          <w:sz w:val="15"/>
          <w:szCs w:val="15"/>
        </w:rPr>
        <w:t xml:space="preserve">.       </w:t>
      </w:r>
      <w:r w:rsidR="00966D32" w:rsidRPr="00AC7895">
        <w:rPr>
          <w:rFonts w:ascii="Arial" w:hAnsi="Arial" w:cs="Arial"/>
          <w:b/>
          <w:bCs/>
          <w:caps/>
          <w:sz w:val="15"/>
          <w:szCs w:val="15"/>
          <w:u w:val="single"/>
        </w:rPr>
        <w:t>Customer Obligations</w:t>
      </w:r>
      <w:r w:rsidR="00966D32" w:rsidRPr="00AC7895">
        <w:rPr>
          <w:rFonts w:ascii="Arial" w:hAnsi="Arial" w:cs="Arial"/>
          <w:b/>
          <w:bCs/>
          <w:caps/>
          <w:sz w:val="15"/>
          <w:szCs w:val="15"/>
        </w:rPr>
        <w:t>.</w:t>
      </w:r>
      <w:r w:rsidR="00966D32" w:rsidRPr="00AC7895">
        <w:rPr>
          <w:rFonts w:ascii="Arial" w:hAnsi="Arial" w:cs="Arial"/>
          <w:b/>
          <w:bCs/>
          <w:sz w:val="15"/>
          <w:szCs w:val="15"/>
        </w:rPr>
        <w:t xml:space="preserve"> </w:t>
      </w:r>
      <w:r w:rsidR="00966D32" w:rsidRPr="00AC7895">
        <w:rPr>
          <w:rFonts w:ascii="Arial" w:hAnsi="Arial" w:cs="Arial"/>
          <w:snapToGrid w:val="0"/>
          <w:sz w:val="15"/>
          <w:szCs w:val="15"/>
        </w:rPr>
        <w:t>In addition to the other obligations of Customer contained within the FSA, Customer will be responsible for the following obligations:</w:t>
      </w:r>
    </w:p>
    <w:p w14:paraId="6C962CD6" w14:textId="77777777" w:rsidR="00966D32" w:rsidRPr="00AC7895" w:rsidRDefault="00966D32" w:rsidP="006F47D2">
      <w:pPr>
        <w:numPr>
          <w:ilvl w:val="0"/>
          <w:numId w:val="2"/>
        </w:numPr>
        <w:tabs>
          <w:tab w:val="left" w:pos="360"/>
          <w:tab w:val="left" w:pos="720"/>
        </w:tabs>
        <w:spacing w:after="60"/>
        <w:ind w:left="0" w:firstLine="3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1B33A003"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w:t>
      </w:r>
      <w:r w:rsidRPr="00AC7895">
        <w:rPr>
          <w:rFonts w:ascii="Arial" w:hAnsi="Arial" w:cs="Arial"/>
          <w:sz w:val="15"/>
          <w:szCs w:val="15"/>
        </w:rPr>
        <w:lastRenderedPageBreak/>
        <w:t xml:space="preserve">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AC7895">
        <w:rPr>
          <w:rFonts w:ascii="Arial" w:hAnsi="Arial" w:cs="Arial"/>
          <w:sz w:val="15"/>
          <w:szCs w:val="15"/>
        </w:rPr>
        <w:t>shall 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3CD107DB" w14:textId="5E8FF41A"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AC7895" w:rsidRDefault="00966D32" w:rsidP="006F47D2">
      <w:pPr>
        <w:pStyle w:val="ListParagraph"/>
        <w:numPr>
          <w:ilvl w:val="0"/>
          <w:numId w:val="18"/>
        </w:numPr>
        <w:tabs>
          <w:tab w:val="left" w:pos="1080"/>
        </w:tabs>
        <w:spacing w:after="6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AC7895" w:rsidRDefault="00966D32" w:rsidP="00966D32">
      <w:pPr>
        <w:tabs>
          <w:tab w:val="left" w:pos="1080"/>
        </w:tabs>
        <w:spacing w:after="60"/>
        <w:ind w:left="720"/>
        <w:jc w:val="both"/>
        <w:rPr>
          <w:rFonts w:ascii="Arial" w:hAnsi="Arial" w:cs="Arial"/>
          <w:b/>
          <w:sz w:val="15"/>
          <w:szCs w:val="15"/>
        </w:rPr>
      </w:pPr>
    </w:p>
    <w:p w14:paraId="3F588FD8" w14:textId="01FDCD09"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371BE8" w:rsidRPr="00AC7895">
        <w:rPr>
          <w:rFonts w:ascii="Arial" w:hAnsi="Arial" w:cs="Arial"/>
          <w:iCs/>
          <w:sz w:val="15"/>
          <w:szCs w:val="15"/>
        </w:rPr>
        <w:t>United Communication b</w:t>
      </w:r>
      <w:r w:rsidR="00AF03FE" w:rsidRPr="00AC7895">
        <w:rPr>
          <w:rFonts w:ascii="Arial" w:hAnsi="Arial" w:cs="Arial"/>
          <w:iCs/>
          <w:sz w:val="15"/>
          <w:szCs w:val="15"/>
        </w:rPr>
        <w:t xml:space="preserve">y Frontier </w:t>
      </w:r>
      <w:r w:rsidRPr="00AC7895">
        <w:rPr>
          <w:rFonts w:ascii="Arial" w:hAnsi="Arial" w:cs="Arial"/>
          <w:b/>
          <w:iCs/>
          <w:sz w:val="15"/>
          <w:szCs w:val="15"/>
        </w:rPr>
        <w:t>Fair Use Policy</w:t>
      </w:r>
      <w:r w:rsidRPr="00AC7895">
        <w:rPr>
          <w:rFonts w:ascii="Arial" w:hAnsi="Arial" w:cs="Arial"/>
          <w:iCs/>
          <w:sz w:val="15"/>
          <w:szCs w:val="15"/>
        </w:rPr>
        <w:t xml:space="preserve"> (“</w:t>
      </w:r>
      <w:r w:rsidR="00AF03FE" w:rsidRPr="00AC7895">
        <w:rPr>
          <w:rFonts w:ascii="Arial" w:hAnsi="Arial" w:cs="Arial"/>
          <w:b/>
          <w:iCs/>
          <w:sz w:val="15"/>
          <w:szCs w:val="15"/>
        </w:rPr>
        <w:t>UCF</w:t>
      </w:r>
      <w:r w:rsidRPr="00AC7895">
        <w:rPr>
          <w:rFonts w:ascii="Arial" w:hAnsi="Arial" w:cs="Arial"/>
          <w:b/>
          <w:iCs/>
          <w:sz w:val="15"/>
          <w:szCs w:val="15"/>
        </w:rPr>
        <w:t>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bookmarkStart w:id="6" w:name="OLE_LINK1"/>
      <w:r w:rsidRPr="00AC7895">
        <w:rPr>
          <w:rFonts w:ascii="Arial" w:hAnsi="Arial" w:cs="Arial"/>
          <w:iCs/>
          <w:sz w:val="15"/>
          <w:szCs w:val="15"/>
        </w:rPr>
        <w:fldChar w:fldCharType="begin"/>
      </w:r>
      <w:r w:rsidRPr="00AC7895">
        <w:rPr>
          <w:rFonts w:ascii="Arial" w:hAnsi="Arial" w:cs="Arial"/>
          <w:iCs/>
          <w:sz w:val="15"/>
          <w:szCs w:val="15"/>
        </w:rPr>
        <w:instrText xml:space="preserve"> HYPERLINK "http://www.frontier.com/policies" </w:instrText>
      </w:r>
      <w:r w:rsidRPr="00AC7895">
        <w:rPr>
          <w:rFonts w:ascii="Arial" w:hAnsi="Arial" w:cs="Arial"/>
          <w:iCs/>
          <w:sz w:val="15"/>
          <w:szCs w:val="15"/>
        </w:rPr>
        <w:fldChar w:fldCharType="separate"/>
      </w:r>
      <w:r w:rsidRPr="00AC7895">
        <w:rPr>
          <w:rStyle w:val="Hyperlink"/>
          <w:rFonts w:ascii="Arial" w:hAnsi="Arial" w:cs="Arial"/>
          <w:iCs/>
          <w:sz w:val="15"/>
          <w:szCs w:val="15"/>
        </w:rPr>
        <w:t>http://www.frontier.com/policies</w:t>
      </w:r>
      <w:bookmarkEnd w:id="6"/>
      <w:r w:rsidRPr="00AC7895">
        <w:rPr>
          <w:rFonts w:ascii="Arial" w:hAnsi="Arial" w:cs="Arial"/>
          <w:iCs/>
          <w:sz w:val="15"/>
          <w:szCs w:val="15"/>
        </w:rPr>
        <w:fldChar w:fldCharType="end"/>
      </w:r>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2E54DA02" w:rsidR="00D64B80" w:rsidRDefault="00026F0A" w:rsidP="00933BB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083C53B3" w14:textId="77777777" w:rsidR="00B7466C" w:rsidRPr="00AC7895" w:rsidRDefault="00B7466C" w:rsidP="00933BBA">
      <w:pPr>
        <w:shd w:val="clear" w:color="auto" w:fill="FFFFFE"/>
        <w:spacing w:line="285" w:lineRule="atLeast"/>
        <w:rPr>
          <w:rFonts w:ascii="Arial" w:hAnsi="Arial" w:cs="Arial"/>
          <w:color w:val="A31515"/>
          <w:sz w:val="21"/>
          <w:szCs w:val="21"/>
        </w:rPr>
      </w:pPr>
    </w:p>
    <w:p w14:paraId="61B0B691" w14:textId="0D63ACC2" w:rsidR="00931323"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43E740D4" w14:textId="77777777" w:rsidR="00B7466C" w:rsidRPr="00AC7895" w:rsidRDefault="00B7466C" w:rsidP="00931323">
      <w:pPr>
        <w:shd w:val="clear" w:color="auto" w:fill="FFFFFE"/>
        <w:spacing w:line="285" w:lineRule="atLeast"/>
        <w:rPr>
          <w:rFonts w:ascii="Arial" w:hAnsi="Arial" w:cs="Arial"/>
          <w:color w:val="A31515"/>
          <w:sz w:val="21"/>
          <w:szCs w:val="21"/>
        </w:rPr>
      </w:pPr>
    </w:p>
    <w:p w14:paraId="534266E4" w14:textId="3780B4FE" w:rsidR="00966D32" w:rsidRPr="00AC7895" w:rsidRDefault="00966D32" w:rsidP="006F47D2">
      <w:pPr>
        <w:pStyle w:val="ListParagraph"/>
        <w:numPr>
          <w:ilvl w:val="0"/>
          <w:numId w:val="6"/>
        </w:numPr>
        <w:spacing w:after="60"/>
        <w:jc w:val="both"/>
        <w:rPr>
          <w:rFonts w:ascii="Arial" w:hAnsi="Arial" w:cs="Arial"/>
          <w:b/>
          <w:bCs/>
          <w:sz w:val="15"/>
          <w:szCs w:val="15"/>
          <w:u w:val="single"/>
        </w:rPr>
      </w:pPr>
      <w:r w:rsidRPr="00AC7895">
        <w:rPr>
          <w:rFonts w:ascii="Arial" w:hAnsi="Arial" w:cs="Arial"/>
          <w:b/>
          <w:bCs/>
          <w:caps/>
          <w:sz w:val="15"/>
          <w:szCs w:val="15"/>
          <w:u w:val="single"/>
        </w:rPr>
        <w:t>Customer Obligations</w:t>
      </w:r>
      <w:r w:rsidRPr="00AC7895">
        <w:rPr>
          <w:rFonts w:ascii="Arial" w:hAnsi="Arial" w:cs="Arial"/>
          <w:b/>
          <w:bCs/>
          <w:caps/>
          <w:sz w:val="15"/>
          <w:szCs w:val="15"/>
        </w:rPr>
        <w:t>.</w:t>
      </w:r>
      <w:r w:rsidRPr="00AC7895">
        <w:rPr>
          <w:rFonts w:ascii="Arial" w:hAnsi="Arial" w:cs="Arial"/>
          <w:b/>
          <w:bCs/>
          <w:sz w:val="15"/>
          <w:szCs w:val="15"/>
        </w:rPr>
        <w:t xml:space="preserve"> </w:t>
      </w:r>
      <w:r w:rsidRPr="00AC7895">
        <w:rPr>
          <w:rFonts w:ascii="Arial" w:hAnsi="Arial" w:cs="Arial"/>
          <w:snapToGrid w:val="0"/>
          <w:sz w:val="15"/>
          <w:szCs w:val="15"/>
        </w:rPr>
        <w:t>In addition to the other obligations of Customer contained within the FSA, Customer will be responsible for the following obligations:</w:t>
      </w:r>
    </w:p>
    <w:p w14:paraId="35721178" w14:textId="4DA973A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371BE8" w:rsidRPr="00AC7895">
        <w:rPr>
          <w:rFonts w:ascii="Arial" w:hAnsi="Arial" w:cs="Arial"/>
          <w:sz w:val="15"/>
          <w:szCs w:val="15"/>
        </w:rPr>
        <w:t xml:space="preserve">Unified Communications by Frontier </w:t>
      </w:r>
      <w:r w:rsidRPr="00AC7895">
        <w:rPr>
          <w:rFonts w:ascii="Arial" w:hAnsi="Arial" w:cs="Arial"/>
          <w:sz w:val="15"/>
          <w:szCs w:val="15"/>
        </w:rPr>
        <w:t>at www.frontier.com/terms</w:t>
      </w:r>
      <w:r w:rsidRPr="00AC7895">
        <w:rPr>
          <w:rFonts w:ascii="Arial" w:hAnsi="Arial" w:cs="Arial"/>
          <w:sz w:val="15"/>
          <w:szCs w:val="15"/>
          <w:u w:val="single"/>
        </w:rPr>
        <w:t>.</w:t>
      </w:r>
      <w:r w:rsidRPr="00AC7895">
        <w:rPr>
          <w:rFonts w:ascii="Arial" w:hAnsi="Arial" w:cs="Arial"/>
          <w:sz w:val="15"/>
          <w:szCs w:val="15"/>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Performing the Customer Responsibilities as set forth in Exhibit 1.</w:t>
      </w:r>
    </w:p>
    <w:p w14:paraId="32292DC6" w14:textId="77777777" w:rsidR="00966D32" w:rsidRPr="00AC7895" w:rsidRDefault="00966D32" w:rsidP="00966D32">
      <w:pPr>
        <w:tabs>
          <w:tab w:val="left" w:pos="360"/>
          <w:tab w:val="left" w:pos="720"/>
        </w:tabs>
        <w:spacing w:after="60"/>
        <w:ind w:left="360"/>
        <w:jc w:val="both"/>
        <w:rPr>
          <w:rFonts w:ascii="Arial" w:hAnsi="Arial" w:cs="Arial"/>
          <w:sz w:val="15"/>
          <w:szCs w:val="15"/>
        </w:rPr>
      </w:pPr>
    </w:p>
    <w:p w14:paraId="70CDC344" w14:textId="77777777" w:rsidR="00966D32"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20C90CB4"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w:t>
      </w:r>
      <w:r w:rsidRPr="00AC7895">
        <w:rPr>
          <w:rFonts w:ascii="Arial" w:hAnsi="Arial" w:cs="Arial"/>
          <w:sz w:val="15"/>
          <w:szCs w:val="15"/>
        </w:rPr>
        <w:lastRenderedPageBreak/>
        <w:t xml:space="preserve">to and in strict compliance with the end user license agreement embedded in the software. Title and all other rights to the software </w:t>
      </w:r>
      <w:proofErr w:type="gramStart"/>
      <w:r w:rsidRPr="00AC7895">
        <w:rPr>
          <w:rFonts w:ascii="Arial" w:hAnsi="Arial" w:cs="Arial"/>
          <w:sz w:val="15"/>
          <w:szCs w:val="15"/>
        </w:rPr>
        <w:t>shall 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7E3762E6" w14:textId="5CF79BF1"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CCaaS or Frontier Internet access through Customer’s hardware or software. </w:t>
      </w:r>
    </w:p>
    <w:p w14:paraId="2DDA1A00" w14:textId="77777777" w:rsidR="00966D32" w:rsidRPr="00AC7895" w:rsidRDefault="00966D32" w:rsidP="006F47D2">
      <w:pPr>
        <w:numPr>
          <w:ilvl w:val="1"/>
          <w:numId w:val="10"/>
        </w:numPr>
        <w:tabs>
          <w:tab w:val="left" w:pos="1080"/>
        </w:tabs>
        <w:spacing w:after="60"/>
        <w:ind w:left="0" w:firstLine="72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AC7895" w:rsidRDefault="00966D32" w:rsidP="00966D32">
      <w:pPr>
        <w:tabs>
          <w:tab w:val="left" w:pos="1080"/>
        </w:tabs>
        <w:spacing w:after="60"/>
        <w:ind w:left="720"/>
        <w:jc w:val="both"/>
        <w:rPr>
          <w:rFonts w:ascii="Arial" w:hAnsi="Arial" w:cs="Arial"/>
          <w:b/>
          <w:sz w:val="15"/>
          <w:szCs w:val="15"/>
        </w:rPr>
      </w:pPr>
    </w:p>
    <w:p w14:paraId="71FB2D35" w14:textId="4A2EA510" w:rsidR="00D64B80"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C027EC" w:rsidRPr="00AC7895">
        <w:rPr>
          <w:rFonts w:ascii="Arial" w:hAnsi="Arial" w:cs="Arial"/>
          <w:iCs/>
          <w:sz w:val="15"/>
          <w:szCs w:val="15"/>
        </w:rPr>
        <w:t xml:space="preserve">Unified Communications by Frontier </w:t>
      </w:r>
      <w:r w:rsidRPr="00AC7895">
        <w:rPr>
          <w:rFonts w:ascii="Arial" w:hAnsi="Arial" w:cs="Arial"/>
          <w:b/>
          <w:iCs/>
          <w:sz w:val="15"/>
          <w:szCs w:val="15"/>
        </w:rPr>
        <w:t>Fair Use Policy</w:t>
      </w:r>
      <w:r w:rsidRPr="00AC7895">
        <w:rPr>
          <w:rFonts w:ascii="Arial" w:hAnsi="Arial" w:cs="Arial"/>
          <w:iCs/>
          <w:sz w:val="15"/>
          <w:szCs w:val="15"/>
        </w:rPr>
        <w:t xml:space="preserve"> (“</w:t>
      </w:r>
      <w:r w:rsidRPr="00AC7895">
        <w:rPr>
          <w:rFonts w:ascii="Arial" w:hAnsi="Arial" w:cs="Arial"/>
          <w:b/>
          <w:iCs/>
          <w:sz w:val="15"/>
          <w:szCs w:val="15"/>
        </w:rPr>
        <w:t>FAFUP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hyperlink r:id="rId16" w:history="1">
        <w:r w:rsidRPr="00AC7895">
          <w:rPr>
            <w:rStyle w:val="Hyperlink"/>
            <w:rFonts w:ascii="Arial" w:hAnsi="Arial" w:cs="Arial"/>
            <w:iCs/>
            <w:sz w:val="15"/>
            <w:szCs w:val="15"/>
          </w:rPr>
          <w:t>http://www.frontier.com/policies</w:t>
        </w:r>
      </w:hyperlink>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26EF5504" w14:textId="1F3A4F4B"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00C835AE" w:rsidRPr="00806914">
        <w:rPr>
          <w:rFonts w:ascii="Arial" w:hAnsi="Arial" w:cs="Arial"/>
          <w:color w:val="A31515"/>
          <w:sz w:val="21"/>
          <w:szCs w:val="21"/>
          <w:highlight w:val="yellow"/>
        </w:rPr>
        <w:t>P</w:t>
      </w:r>
      <w:r w:rsidRPr="00806914">
        <w:rPr>
          <w:rFonts w:ascii="Arial" w:hAnsi="Arial" w:cs="Arial"/>
          <w:color w:val="A31515"/>
          <w:sz w:val="21"/>
          <w:szCs w:val="21"/>
          <w:highlight w:val="yellow"/>
        </w:rPr>
        <w:t>roductName_isCCaas</w:t>
      </w:r>
      <w:proofErr w:type="spellEnd"/>
      <w:r w:rsidRPr="00806914">
        <w:rPr>
          <w:rFonts w:ascii="Arial" w:hAnsi="Arial" w:cs="Arial"/>
          <w:color w:val="A31515"/>
          <w:sz w:val="21"/>
          <w:szCs w:val="21"/>
          <w:highlight w:val="yellow"/>
        </w:rPr>
        <w:t>}}</w:t>
      </w:r>
    </w:p>
    <w:p w14:paraId="0C331182" w14:textId="77777777" w:rsidR="00966D32" w:rsidRPr="00AC7895" w:rsidRDefault="00966D32" w:rsidP="00966D32">
      <w:pPr>
        <w:tabs>
          <w:tab w:val="left" w:pos="360"/>
        </w:tabs>
        <w:jc w:val="both"/>
        <w:rPr>
          <w:rFonts w:ascii="Arial" w:hAnsi="Arial" w:cs="Arial"/>
          <w:bCs/>
          <w:sz w:val="12"/>
          <w:szCs w:val="16"/>
        </w:rPr>
      </w:pPr>
    </w:p>
    <w:p w14:paraId="7830804B" w14:textId="756B88E4" w:rsidR="00966D32" w:rsidRPr="00AC7895" w:rsidRDefault="00966D32"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t>Emergency 911 Service</w:t>
      </w:r>
      <w:r w:rsidRPr="00AC7895">
        <w:rPr>
          <w:rFonts w:ascii="Arial" w:hAnsi="Arial" w:cs="Arial"/>
          <w:b/>
          <w:bCs/>
          <w:caps/>
          <w:sz w:val="15"/>
          <w:szCs w:val="15"/>
        </w:rPr>
        <w:t>.</w:t>
      </w:r>
    </w:p>
    <w:p w14:paraId="50652E3D" w14:textId="11DA1561" w:rsidR="00811A8C" w:rsidRPr="004F0686" w:rsidRDefault="00811A8C" w:rsidP="006F47D2">
      <w:pPr>
        <w:pStyle w:val="ListParagraph"/>
        <w:numPr>
          <w:ilvl w:val="0"/>
          <w:numId w:val="19"/>
        </w:numPr>
        <w:tabs>
          <w:tab w:val="left" w:pos="1080"/>
          <w:tab w:val="left" w:pos="1620"/>
        </w:tabs>
        <w:spacing w:after="60"/>
        <w:jc w:val="both"/>
        <w:rPr>
          <w:rFonts w:ascii="Arial" w:hAnsi="Arial" w:cs="Arial"/>
          <w:color w:val="FF0000"/>
          <w:sz w:val="16"/>
          <w:szCs w:val="15"/>
        </w:rPr>
      </w:pPr>
      <w:r w:rsidRPr="004F0686">
        <w:rPr>
          <w:rFonts w:ascii="Arial" w:hAnsi="Arial" w:cs="Arial"/>
          <w:b/>
          <w:bCs/>
          <w:color w:val="FF0000"/>
          <w:sz w:val="16"/>
          <w:szCs w:val="15"/>
        </w:rPr>
        <w:t>Customer agrees to and acknowledges Customer’s responsibility to (a) identify one or more individuals to whom email and / or phone notification will be provided (the “Point(s) of Contact”) in the event of a 911 call, (b) enter the contact information for each such Point(s) of Contact in the Administrator Com Portal and (c) read, review and utilize the instructions in this regard available at</w:t>
      </w:r>
      <w:r w:rsidR="004F0686">
        <w:rPr>
          <w:rFonts w:ascii="Arial" w:hAnsi="Arial" w:cs="Arial"/>
          <w:b/>
          <w:bCs/>
          <w:color w:val="FF0000"/>
          <w:sz w:val="16"/>
          <w:szCs w:val="15"/>
        </w:rPr>
        <w:t xml:space="preserve"> </w:t>
      </w:r>
      <w:hyperlink r:id="rId17" w:history="1">
        <w:r w:rsidR="00F62098" w:rsidRPr="00957DBB">
          <w:rPr>
            <w:rStyle w:val="Hyperlink"/>
            <w:rFonts w:ascii="Arial" w:hAnsi="Arial" w:cs="Arial"/>
            <w:sz w:val="16"/>
            <w:szCs w:val="16"/>
          </w:rPr>
          <w:t>https://business.frontier.com/smartvoice-911</w:t>
        </w:r>
      </w:hyperlink>
      <w:r w:rsidR="00F62098" w:rsidRPr="00957DBB">
        <w:rPr>
          <w:rFonts w:ascii="Arial" w:hAnsi="Arial" w:cs="Arial"/>
          <w:sz w:val="16"/>
          <w:szCs w:val="16"/>
        </w:rPr>
        <w:t>.</w:t>
      </w:r>
    </w:p>
    <w:p w14:paraId="77B6AB2A" w14:textId="45E72AE3" w:rsidR="00966D32" w:rsidRPr="00AC7895" w:rsidRDefault="00966D32" w:rsidP="006F47D2">
      <w:pPr>
        <w:pStyle w:val="ListParagraph"/>
        <w:numPr>
          <w:ilvl w:val="0"/>
          <w:numId w:val="19"/>
        </w:numPr>
        <w:tabs>
          <w:tab w:val="left" w:pos="1080"/>
          <w:tab w:val="left" w:pos="1620"/>
        </w:tabs>
        <w:spacing w:after="60"/>
        <w:jc w:val="both"/>
        <w:rPr>
          <w:rFonts w:ascii="Arial" w:hAnsi="Arial" w:cs="Arial"/>
          <w:sz w:val="16"/>
          <w:szCs w:val="15"/>
        </w:rPr>
      </w:pPr>
      <w:r w:rsidRPr="00AC7895">
        <w:rPr>
          <w:rFonts w:ascii="Arial" w:hAnsi="Arial" w:cs="Arial"/>
          <w:bCs/>
          <w:sz w:val="16"/>
          <w:szCs w:val="15"/>
        </w:rPr>
        <w:t xml:space="preserve">Customer acknowledges that IP phones and Softphones are portable and may be used at the Service Location or elsewhere. </w:t>
      </w:r>
      <w:r w:rsidRPr="00AC7895">
        <w:rPr>
          <w:rFonts w:ascii="Arial" w:hAnsi="Arial" w:cs="Arial"/>
          <w:b/>
          <w:bCs/>
          <w:caps/>
          <w:color w:val="FF0037"/>
          <w:sz w:val="16"/>
          <w:szCs w:val="15"/>
          <w:u w:val="single"/>
        </w:rPr>
        <w:t>If the IP phone or Softphone is moved, Customer must call Frontier at 855-438-7273 to register the phone’s new location for emergency calling purposes</w:t>
      </w:r>
      <w:r w:rsidRPr="00AC7895">
        <w:rPr>
          <w:rFonts w:ascii="Arial" w:hAnsi="Arial" w:cs="Arial"/>
          <w:b/>
          <w:bCs/>
          <w:caps/>
          <w:color w:val="FF0000"/>
          <w:sz w:val="16"/>
          <w:szCs w:val="15"/>
        </w:rPr>
        <w:t>.</w:t>
      </w:r>
      <w:r w:rsidRPr="00AC7895">
        <w:rPr>
          <w:rFonts w:ascii="Arial" w:hAnsi="Arial" w:cs="Arial"/>
          <w:bCs/>
          <w:caps/>
          <w:sz w:val="16"/>
          <w:szCs w:val="15"/>
        </w:rPr>
        <w:t xml:space="preserve"> T</w:t>
      </w:r>
      <w:r w:rsidRPr="00AC7895">
        <w:rPr>
          <w:rFonts w:ascii="Arial" w:hAnsi="Arial" w:cs="Arial"/>
          <w:bCs/>
          <w:sz w:val="16"/>
          <w:szCs w:val="15"/>
        </w:rPr>
        <w:t>here are additional charges for each new location that Customer would like to register phones. These locations must be ordered in advance, in order to properly register the phones’ new location.</w:t>
      </w:r>
      <w:r w:rsidRPr="00AC7895">
        <w:rPr>
          <w:rFonts w:ascii="Arial" w:hAnsi="Arial"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color w:val="FF0037"/>
          <w:sz w:val="16"/>
          <w:szCs w:val="15"/>
        </w:rPr>
      </w:pPr>
      <w:r w:rsidRPr="00AC7895">
        <w:rPr>
          <w:rFonts w:ascii="Arial" w:hAnsi="Arial"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AC7895">
        <w:rPr>
          <w:rFonts w:ascii="Arial" w:hAnsi="Arial" w:cs="Arial"/>
          <w:b/>
          <w:bCs/>
          <w:sz w:val="16"/>
          <w:szCs w:val="15"/>
        </w:rPr>
        <w:t xml:space="preserve">   </w:t>
      </w:r>
      <w:r w:rsidRPr="00AC7895">
        <w:rPr>
          <w:rFonts w:ascii="Arial" w:hAnsi="Arial"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AC7895">
        <w:rPr>
          <w:rFonts w:ascii="Arial" w:hAnsi="Arial" w:cs="Arial"/>
          <w:sz w:val="16"/>
          <w:szCs w:val="15"/>
        </w:rPr>
        <w:t>dsl</w:t>
      </w:r>
      <w:proofErr w:type="spellEnd"/>
      <w:r w:rsidRPr="00AC7895">
        <w:rPr>
          <w:rFonts w:ascii="Arial" w:hAnsi="Arial"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AC7895">
        <w:rPr>
          <w:rFonts w:ascii="Arial" w:hAnsi="Arial" w:cs="Arial"/>
          <w:sz w:val="16"/>
          <w:szCs w:val="15"/>
        </w:rPr>
        <w:t>pstn</w:t>
      </w:r>
      <w:proofErr w:type="spellEnd"/>
      <w:r w:rsidRPr="00AC7895">
        <w:rPr>
          <w:rFonts w:ascii="Arial" w:hAnsi="Arial" w:cs="Arial"/>
          <w:sz w:val="16"/>
          <w:szCs w:val="15"/>
        </w:rPr>
        <w:t>),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AC7895">
        <w:rPr>
          <w:rFonts w:ascii="Arial" w:hAnsi="Arial" w:cs="Arial"/>
          <w:sz w:val="16"/>
          <w:szCs w:val="15"/>
        </w:rPr>
        <w:tab/>
      </w:r>
    </w:p>
    <w:p w14:paraId="44169F22"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911 service is offered solely as an aid in contacting an appropriate PSAP in connection with fire, police and other emergencies.</w:t>
      </w:r>
      <w:r w:rsidRPr="00AC7895">
        <w:rPr>
          <w:rFonts w:ascii="Arial" w:hAnsi="Arial"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w:t>
      </w:r>
      <w:r w:rsidRPr="00AC7895">
        <w:rPr>
          <w:rFonts w:ascii="Arial" w:hAnsi="Arial" w:cs="Arial"/>
          <w:b/>
          <w:sz w:val="16"/>
          <w:szCs w:val="15"/>
        </w:rPr>
        <w:lastRenderedPageBreak/>
        <w:t xml:space="preserve">FAILURE TO OPERATE, MAINTENANCE, REMOVAL, PRESENCE, CONDITION, LOCATION OR USE OF ANY EQUIPMENT AND FACILITIES FURNISHING THIS SERVICE, OR (c) </w:t>
      </w:r>
      <w:r w:rsidRPr="00AC7895">
        <w:rPr>
          <w:rFonts w:ascii="Arial" w:hAnsi="Arial" w:cs="Arial"/>
          <w:b/>
          <w:bCs/>
          <w:sz w:val="16"/>
          <w:szCs w:val="15"/>
        </w:rPr>
        <w:t>CUSTOMER’S FAILURE TO NOTIFY FRONTIER WHEN A PHONE IS MOVED IN A TIMELY MANNER.</w:t>
      </w:r>
    </w:p>
    <w:p w14:paraId="32E3B2A5"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bCs/>
          <w:color w:val="FF0037"/>
          <w:sz w:val="16"/>
          <w:szCs w:val="15"/>
          <w:u w:val="single"/>
        </w:rPr>
        <w:t>Customer specifically acknowledges receipt of and understanding of these limitations on emergency calling capabilities</w:t>
      </w:r>
      <w:r w:rsidRPr="00AC7895">
        <w:rPr>
          <w:rFonts w:ascii="Arial" w:hAnsi="Arial" w:cs="Arial"/>
          <w:b/>
          <w:bCs/>
          <w:color w:val="800000"/>
          <w:sz w:val="16"/>
          <w:szCs w:val="15"/>
          <w:u w:val="single"/>
        </w:rPr>
        <w:t>.</w:t>
      </w:r>
      <w:r w:rsidRPr="00AC7895">
        <w:rPr>
          <w:rFonts w:ascii="Arial" w:hAnsi="Arial"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Pr="00AC7895" w:rsidRDefault="00966D32" w:rsidP="00966D32">
      <w:pPr>
        <w:tabs>
          <w:tab w:val="left" w:pos="360"/>
        </w:tabs>
        <w:jc w:val="both"/>
        <w:rPr>
          <w:rFonts w:ascii="Arial" w:hAnsi="Arial" w:cs="Arial"/>
          <w:bCs/>
          <w:sz w:val="12"/>
          <w:szCs w:val="16"/>
        </w:rPr>
      </w:pPr>
    </w:p>
    <w:p w14:paraId="2FB85E14" w14:textId="4520A099"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isQuoteHasUCFEquipment</w:t>
      </w:r>
      <w:r w:rsidRPr="00AC7895">
        <w:rPr>
          <w:rFonts w:ascii="Arial" w:hAnsi="Arial" w:cs="Arial"/>
          <w:color w:val="A31515"/>
          <w:sz w:val="21"/>
          <w:szCs w:val="21"/>
        </w:rPr>
        <w:t>}}</w:t>
      </w:r>
    </w:p>
    <w:p w14:paraId="6D6E66A9" w14:textId="540F4DCB" w:rsidR="00966D32" w:rsidRPr="00AC7895" w:rsidRDefault="00966D32" w:rsidP="001123B3">
      <w:pPr>
        <w:tabs>
          <w:tab w:val="left" w:pos="10620"/>
        </w:tabs>
        <w:jc w:val="center"/>
        <w:rPr>
          <w:rFonts w:ascii="Arial" w:hAnsi="Arial" w:cs="Arial"/>
          <w:b/>
          <w:color w:val="FF0037"/>
          <w:sz w:val="16"/>
          <w:szCs w:val="16"/>
        </w:rPr>
      </w:pPr>
      <w:r w:rsidRPr="00AC7895">
        <w:rPr>
          <w:rFonts w:ascii="Arial" w:hAnsi="Arial" w:cs="Arial"/>
          <w:b/>
          <w:color w:val="FF0037"/>
          <w:sz w:val="16"/>
          <w:szCs w:val="16"/>
        </w:rPr>
        <w:t>Supplemental Terms for UCaaS</w:t>
      </w:r>
      <w:r w:rsidR="003A0A07">
        <w:rPr>
          <w:rFonts w:ascii="Arial" w:hAnsi="Arial" w:cs="Arial"/>
          <w:b/>
          <w:color w:val="FF0037"/>
          <w:sz w:val="16"/>
          <w:szCs w:val="16"/>
        </w:rPr>
        <w:t xml:space="preserve"> Equipment </w:t>
      </w:r>
      <w:r w:rsidRPr="00AC7895">
        <w:rPr>
          <w:rFonts w:ascii="Arial" w:hAnsi="Arial" w:cs="Arial"/>
          <w:b/>
          <w:color w:val="FF0037"/>
          <w:sz w:val="16"/>
          <w:szCs w:val="16"/>
        </w:rPr>
        <w:t>Rental Terms and Conditions</w:t>
      </w:r>
    </w:p>
    <w:p w14:paraId="3F655828" w14:textId="77777777" w:rsidR="00966D32" w:rsidRPr="00AC7895" w:rsidRDefault="00966D32" w:rsidP="001123B3">
      <w:pPr>
        <w:tabs>
          <w:tab w:val="left" w:pos="10620"/>
        </w:tabs>
        <w:jc w:val="center"/>
        <w:rPr>
          <w:rFonts w:ascii="Arial" w:hAnsi="Arial" w:cs="Arial"/>
          <w:b/>
          <w:color w:val="FF0000"/>
          <w:sz w:val="16"/>
          <w:szCs w:val="16"/>
        </w:rPr>
      </w:pPr>
    </w:p>
    <w:p w14:paraId="2DF3CCA0" w14:textId="1FB8D69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w:t>
      </w:r>
      <w:r w:rsidRPr="00AC7895">
        <w:rPr>
          <w:rFonts w:ascii="Arial" w:hAnsi="Arial" w:cs="Arial"/>
          <w:sz w:val="15"/>
          <w:szCs w:val="15"/>
        </w:rPr>
        <w:t xml:space="preserve">.  </w:t>
      </w:r>
      <w:r w:rsidRPr="00AC7895">
        <w:rPr>
          <w:rFonts w:ascii="Arial" w:hAnsi="Arial" w:cs="Arial"/>
          <w:b/>
          <w:caps/>
          <w:sz w:val="15"/>
          <w:szCs w:val="15"/>
        </w:rPr>
        <w:t>Rental Term.</w:t>
      </w:r>
      <w:r w:rsidRPr="00AC7895">
        <w:rPr>
          <w:rFonts w:ascii="Arial" w:hAnsi="Arial" w:cs="Arial"/>
          <w:caps/>
          <w:sz w:val="15"/>
          <w:szCs w:val="15"/>
        </w:rPr>
        <w:t xml:space="preserve"> </w:t>
      </w:r>
      <w:r w:rsidRPr="00AC7895">
        <w:rPr>
          <w:rFonts w:ascii="Arial" w:hAnsi="Arial" w:cs="Arial"/>
          <w:sz w:val="15"/>
          <w:szCs w:val="15"/>
        </w:rPr>
        <w:t>The term of the rental as to Equipment designated above shall begin on the Installation Date in accordance with the Schedule and shall continue for</w:t>
      </w:r>
      <w:r w:rsidR="00806914">
        <w:rPr>
          <w:rFonts w:ascii="Arial" w:hAnsi="Arial" w:cs="Arial"/>
          <w:sz w:val="15"/>
          <w:szCs w:val="15"/>
        </w:rPr>
        <w:t xml:space="preserve"> the Service Term.</w:t>
      </w:r>
      <w:r w:rsidR="00F62098">
        <w:rPr>
          <w:rFonts w:ascii="Arial" w:hAnsi="Arial" w:cs="Arial"/>
          <w:sz w:val="15"/>
          <w:szCs w:val="15"/>
        </w:rPr>
        <w:t xml:space="preserve">  </w:t>
      </w:r>
      <w:r w:rsidRPr="00AC7895">
        <w:rPr>
          <w:rFonts w:ascii="Arial" w:hAnsi="Arial" w:cs="Arial"/>
          <w:sz w:val="15"/>
          <w:szCs w:val="15"/>
        </w:rPr>
        <w:t xml:space="preserve">Except as otherwise provided in the Schedule or any amendment thereto, Customer or Frontier may terminate the rental at the expiration of the </w:t>
      </w:r>
      <w:r w:rsidR="00806914">
        <w:rPr>
          <w:rFonts w:ascii="Arial" w:hAnsi="Arial" w:cs="Arial"/>
          <w:sz w:val="15"/>
          <w:szCs w:val="15"/>
        </w:rPr>
        <w:t xml:space="preserve">Service </w:t>
      </w:r>
      <w:r w:rsidRPr="00AC7895">
        <w:rPr>
          <w:rFonts w:ascii="Arial" w:hAnsi="Arial" w:cs="Arial"/>
          <w:sz w:val="15"/>
          <w:szCs w:val="15"/>
        </w:rPr>
        <w:t xml:space="preserve">Term by giving the other at least </w:t>
      </w:r>
      <w:r w:rsidR="00806914">
        <w:rPr>
          <w:rFonts w:ascii="Arial" w:hAnsi="Arial" w:cs="Arial"/>
          <w:sz w:val="15"/>
          <w:szCs w:val="15"/>
        </w:rPr>
        <w:t xml:space="preserve">sixty (60) </w:t>
      </w:r>
      <w:r w:rsidRPr="00AC7895">
        <w:rPr>
          <w:rFonts w:ascii="Arial" w:hAnsi="Arial" w:cs="Arial"/>
          <w:sz w:val="15"/>
          <w:szCs w:val="15"/>
        </w:rPr>
        <w:t xml:space="preserve">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AC7895" w:rsidRDefault="00966D32" w:rsidP="001123B3">
      <w:pPr>
        <w:tabs>
          <w:tab w:val="left" w:pos="10620"/>
        </w:tabs>
        <w:ind w:left="720"/>
        <w:rPr>
          <w:rFonts w:ascii="Arial" w:hAnsi="Arial" w:cs="Arial"/>
          <w:sz w:val="15"/>
          <w:szCs w:val="15"/>
        </w:rPr>
      </w:pPr>
    </w:p>
    <w:p w14:paraId="33399BE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2</w:t>
      </w:r>
      <w:r w:rsidRPr="00AC7895">
        <w:rPr>
          <w:rFonts w:ascii="Arial" w:hAnsi="Arial" w:cs="Arial"/>
          <w:b/>
          <w:caps/>
          <w:sz w:val="15"/>
          <w:szCs w:val="15"/>
        </w:rPr>
        <w:t>.  Rental payments</w:t>
      </w:r>
      <w:r w:rsidRPr="00AC7895">
        <w:rPr>
          <w:rFonts w:ascii="Arial" w:hAnsi="Arial" w:cs="Arial"/>
          <w:b/>
          <w:sz w:val="15"/>
          <w:szCs w:val="15"/>
        </w:rPr>
        <w:t xml:space="preserve">.  </w:t>
      </w:r>
      <w:r w:rsidRPr="00AC7895">
        <w:rPr>
          <w:rFonts w:ascii="Arial" w:hAnsi="Arial" w:cs="Arial"/>
          <w:sz w:val="15"/>
          <w:szCs w:val="15"/>
        </w:rPr>
        <w:t>The monthly rental payments for each item of Equipment (the “MRC Rental Payments”) are set forth in Table 1 or Table 2 above.</w:t>
      </w:r>
    </w:p>
    <w:p w14:paraId="441FDB64" w14:textId="77777777" w:rsidR="00966D32" w:rsidRPr="00AC7895" w:rsidRDefault="00966D32" w:rsidP="001123B3">
      <w:pPr>
        <w:tabs>
          <w:tab w:val="left" w:pos="10620"/>
        </w:tabs>
        <w:rPr>
          <w:rFonts w:ascii="Arial" w:hAnsi="Arial" w:cs="Arial"/>
          <w:sz w:val="15"/>
          <w:szCs w:val="15"/>
        </w:rPr>
      </w:pPr>
    </w:p>
    <w:p w14:paraId="153074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3.  </w:t>
      </w:r>
      <w:r w:rsidRPr="00AC7895">
        <w:rPr>
          <w:rFonts w:ascii="Arial" w:hAnsi="Arial" w:cs="Arial"/>
          <w:b/>
          <w:caps/>
          <w:sz w:val="15"/>
          <w:szCs w:val="15"/>
        </w:rPr>
        <w:t>Payment of taxes</w:t>
      </w:r>
      <w:r w:rsidRPr="00AC7895">
        <w:rPr>
          <w:rFonts w:ascii="Arial" w:hAnsi="Arial" w:cs="Arial"/>
          <w:b/>
          <w:sz w:val="15"/>
          <w:szCs w:val="15"/>
        </w:rPr>
        <w:t xml:space="preserve">. </w:t>
      </w:r>
      <w:r w:rsidRPr="00AC7895">
        <w:rPr>
          <w:rFonts w:ascii="Arial" w:hAnsi="Arial" w:cs="Arial"/>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AC7895" w:rsidRDefault="00966D32" w:rsidP="001123B3">
      <w:pPr>
        <w:tabs>
          <w:tab w:val="left" w:pos="10620"/>
        </w:tabs>
        <w:rPr>
          <w:rFonts w:ascii="Arial" w:hAnsi="Arial" w:cs="Arial"/>
          <w:sz w:val="15"/>
          <w:szCs w:val="15"/>
        </w:rPr>
      </w:pPr>
    </w:p>
    <w:p w14:paraId="30895A01"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4.  </w:t>
      </w:r>
      <w:r w:rsidRPr="00AC7895">
        <w:rPr>
          <w:rFonts w:ascii="Arial" w:hAnsi="Arial" w:cs="Arial"/>
          <w:b/>
          <w:caps/>
          <w:sz w:val="15"/>
          <w:szCs w:val="15"/>
        </w:rPr>
        <w:t>Limitations of Liability</w:t>
      </w:r>
      <w:r w:rsidRPr="00AC7895">
        <w:rPr>
          <w:rFonts w:ascii="Arial" w:hAnsi="Arial" w:cs="Arial"/>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AC7895" w:rsidRDefault="00966D32" w:rsidP="001123B3">
      <w:pPr>
        <w:tabs>
          <w:tab w:val="left" w:pos="10620"/>
        </w:tabs>
        <w:rPr>
          <w:rFonts w:ascii="Arial" w:hAnsi="Arial" w:cs="Arial"/>
          <w:sz w:val="15"/>
          <w:szCs w:val="15"/>
        </w:rPr>
      </w:pPr>
    </w:p>
    <w:p w14:paraId="04795930"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5.  </w:t>
      </w:r>
      <w:r w:rsidRPr="00AC7895">
        <w:rPr>
          <w:rFonts w:ascii="Arial" w:hAnsi="Arial" w:cs="Arial"/>
          <w:b/>
          <w:caps/>
          <w:sz w:val="15"/>
          <w:szCs w:val="15"/>
        </w:rPr>
        <w:t>Risk of Loss.</w:t>
      </w:r>
      <w:r w:rsidRPr="00AC7895">
        <w:rPr>
          <w:rFonts w:ascii="Arial" w:hAnsi="Arial" w:cs="Arial"/>
          <w:b/>
          <w:sz w:val="15"/>
          <w:szCs w:val="15"/>
        </w:rPr>
        <w:t xml:space="preserve">  </w:t>
      </w:r>
    </w:p>
    <w:p w14:paraId="3E5F4B72" w14:textId="77777777" w:rsidR="00966D32" w:rsidRPr="00AC7895" w:rsidRDefault="00966D32" w:rsidP="001123B3">
      <w:pPr>
        <w:rPr>
          <w:rFonts w:ascii="Arial" w:hAnsi="Arial" w:cs="Arial"/>
          <w:b/>
          <w:bCs/>
          <w:sz w:val="15"/>
          <w:szCs w:val="15"/>
        </w:rPr>
      </w:pPr>
    </w:p>
    <w:p w14:paraId="68DE396A" w14:textId="77777777" w:rsidR="00966D32" w:rsidRPr="00AC7895" w:rsidRDefault="00966D32" w:rsidP="001123B3">
      <w:pPr>
        <w:rPr>
          <w:rFonts w:ascii="Arial" w:hAnsi="Arial" w:cs="Arial"/>
          <w:sz w:val="15"/>
          <w:szCs w:val="15"/>
        </w:rPr>
      </w:pPr>
      <w:r w:rsidRPr="00AC7895">
        <w:rPr>
          <w:rFonts w:ascii="Arial" w:hAnsi="Arial" w:cs="Arial"/>
          <w:b/>
          <w:bCs/>
          <w:sz w:val="15"/>
          <w:szCs w:val="15"/>
        </w:rPr>
        <w:t>A.</w:t>
      </w:r>
      <w:r w:rsidRPr="00AC7895">
        <w:rPr>
          <w:rFonts w:ascii="Arial" w:hAnsi="Arial" w:cs="Arial"/>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AC7895" w:rsidRDefault="00966D32" w:rsidP="001123B3">
      <w:pPr>
        <w:tabs>
          <w:tab w:val="left" w:pos="10620"/>
        </w:tabs>
        <w:rPr>
          <w:rFonts w:ascii="Arial" w:hAnsi="Arial" w:cs="Arial"/>
          <w:sz w:val="15"/>
          <w:szCs w:val="15"/>
        </w:rPr>
      </w:pPr>
    </w:p>
    <w:p w14:paraId="2AE77C9F"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B.  </w:t>
      </w:r>
      <w:r w:rsidRPr="00AC7895">
        <w:rPr>
          <w:rFonts w:ascii="Arial" w:hAnsi="Arial" w:cs="Arial"/>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AC7895" w:rsidRDefault="00966D32" w:rsidP="001123B3">
      <w:pPr>
        <w:tabs>
          <w:tab w:val="left" w:pos="10620"/>
        </w:tabs>
        <w:rPr>
          <w:rFonts w:ascii="Arial" w:hAnsi="Arial" w:cs="Arial"/>
          <w:sz w:val="15"/>
          <w:szCs w:val="15"/>
        </w:rPr>
      </w:pPr>
    </w:p>
    <w:p w14:paraId="7E9192B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C.</w:t>
      </w:r>
      <w:r w:rsidRPr="00AC7895">
        <w:rPr>
          <w:rFonts w:ascii="Arial" w:hAnsi="Arial" w:cs="Arial"/>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31B7743E" w14:textId="77777777" w:rsidR="00966D32" w:rsidRPr="00AC7895" w:rsidRDefault="00966D32" w:rsidP="001123B3">
      <w:pPr>
        <w:tabs>
          <w:tab w:val="left" w:pos="10620"/>
        </w:tabs>
        <w:rPr>
          <w:rFonts w:ascii="Arial" w:hAnsi="Arial" w:cs="Arial"/>
          <w:sz w:val="15"/>
          <w:szCs w:val="15"/>
        </w:rPr>
      </w:pPr>
    </w:p>
    <w:p w14:paraId="65F333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6</w:t>
      </w:r>
      <w:r w:rsidRPr="00AC7895">
        <w:rPr>
          <w:rFonts w:ascii="Arial" w:hAnsi="Arial" w:cs="Arial"/>
          <w:sz w:val="15"/>
          <w:szCs w:val="15"/>
        </w:rPr>
        <w:t xml:space="preserve">.  </w:t>
      </w:r>
      <w:r w:rsidRPr="00AC7895">
        <w:rPr>
          <w:rFonts w:ascii="Arial" w:hAnsi="Arial" w:cs="Arial"/>
          <w:b/>
          <w:caps/>
          <w:sz w:val="15"/>
          <w:szCs w:val="15"/>
        </w:rPr>
        <w:t>Insurance and Indemnity</w:t>
      </w:r>
      <w:r w:rsidRPr="00AC7895">
        <w:rPr>
          <w:rFonts w:ascii="Arial" w:hAnsi="Arial" w:cs="Arial"/>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w:t>
      </w:r>
      <w:r w:rsidRPr="00AC7895">
        <w:rPr>
          <w:rFonts w:ascii="Arial" w:hAnsi="Arial" w:cs="Arial"/>
          <w:sz w:val="15"/>
          <w:szCs w:val="15"/>
        </w:rPr>
        <w:lastRenderedPageBreak/>
        <w:t>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AC7895" w:rsidRDefault="00966D32" w:rsidP="001123B3">
      <w:pPr>
        <w:tabs>
          <w:tab w:val="left" w:pos="10620"/>
        </w:tabs>
        <w:rPr>
          <w:rFonts w:ascii="Arial" w:hAnsi="Arial" w:cs="Arial"/>
          <w:sz w:val="15"/>
          <w:szCs w:val="15"/>
        </w:rPr>
      </w:pPr>
    </w:p>
    <w:p w14:paraId="68BDDD11"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AC7895" w:rsidRDefault="00966D32" w:rsidP="001123B3">
      <w:pPr>
        <w:tabs>
          <w:tab w:val="left" w:pos="10620"/>
        </w:tabs>
        <w:rPr>
          <w:rFonts w:ascii="Arial" w:hAnsi="Arial" w:cs="Arial"/>
          <w:b/>
          <w:sz w:val="15"/>
          <w:szCs w:val="15"/>
        </w:rPr>
      </w:pPr>
    </w:p>
    <w:p w14:paraId="0AC79BC9" w14:textId="77777777" w:rsidR="00966D32" w:rsidRPr="00AC7895" w:rsidRDefault="00966D32" w:rsidP="001123B3">
      <w:pPr>
        <w:tabs>
          <w:tab w:val="left" w:pos="10620"/>
        </w:tabs>
        <w:rPr>
          <w:rFonts w:ascii="Arial" w:hAnsi="Arial" w:cs="Arial"/>
          <w:b/>
          <w:sz w:val="15"/>
          <w:szCs w:val="15"/>
        </w:rPr>
      </w:pPr>
    </w:p>
    <w:p w14:paraId="26B01CED" w14:textId="506F9FF6"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7.   RETURN OF EQUIPMENT </w:t>
      </w:r>
      <w:r w:rsidRPr="00AC7895">
        <w:rPr>
          <w:rFonts w:ascii="Arial" w:hAnsi="Arial" w:cs="Arial"/>
          <w:sz w:val="15"/>
          <w:szCs w:val="15"/>
        </w:rPr>
        <w:t xml:space="preserve">Unless otherwise agreed to by Frontier in writing, Customer shall throughout the term of this Rental maintain the Equipment in good working order and appearance.  Upon termination of the rental, (i) </w:t>
      </w:r>
      <w:r w:rsidR="00721F74">
        <w:rPr>
          <w:rFonts w:ascii="Arial" w:hAnsi="Arial" w:cs="Arial"/>
          <w:sz w:val="15"/>
          <w:szCs w:val="15"/>
        </w:rPr>
        <w:t xml:space="preserve">Frontier </w:t>
      </w:r>
      <w:r w:rsidRPr="00AC7895">
        <w:rPr>
          <w:rFonts w:ascii="Arial" w:hAnsi="Arial" w:cs="Arial"/>
          <w:sz w:val="15"/>
          <w:szCs w:val="15"/>
        </w:rPr>
        <w:t xml:space="preserve">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AC7895" w:rsidRDefault="00966D32" w:rsidP="001123B3">
      <w:pPr>
        <w:tabs>
          <w:tab w:val="left" w:pos="10620"/>
        </w:tabs>
        <w:rPr>
          <w:rFonts w:ascii="Arial" w:hAnsi="Arial" w:cs="Arial"/>
          <w:sz w:val="15"/>
          <w:szCs w:val="15"/>
        </w:rPr>
      </w:pPr>
    </w:p>
    <w:p w14:paraId="70D36141" w14:textId="77777777" w:rsidR="00966D32" w:rsidRPr="00AC7895" w:rsidRDefault="00966D32" w:rsidP="001123B3">
      <w:pPr>
        <w:rPr>
          <w:rFonts w:ascii="Arial" w:hAnsi="Arial" w:cs="Arial"/>
          <w:sz w:val="15"/>
          <w:szCs w:val="15"/>
        </w:rPr>
      </w:pPr>
      <w:r w:rsidRPr="00AC7895">
        <w:rPr>
          <w:rFonts w:ascii="Arial" w:hAnsi="Arial" w:cs="Arial"/>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AC7895" w:rsidRDefault="00966D32" w:rsidP="001123B3">
      <w:pPr>
        <w:tabs>
          <w:tab w:val="left" w:pos="10620"/>
        </w:tabs>
        <w:rPr>
          <w:rFonts w:ascii="Arial" w:hAnsi="Arial" w:cs="Arial"/>
          <w:sz w:val="15"/>
          <w:szCs w:val="15"/>
        </w:rPr>
      </w:pPr>
    </w:p>
    <w:p w14:paraId="56A66EF2"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8.</w:t>
      </w:r>
      <w:r w:rsidRPr="00AC7895">
        <w:rPr>
          <w:rFonts w:ascii="Arial" w:hAnsi="Arial" w:cs="Arial"/>
          <w:b/>
          <w:sz w:val="15"/>
          <w:szCs w:val="15"/>
        </w:rPr>
        <w:t xml:space="preserve">  ALTERATION AND ATTACHMENTS:</w:t>
      </w:r>
    </w:p>
    <w:p w14:paraId="49FB2A3B"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AC7895" w:rsidRDefault="00966D32" w:rsidP="001123B3">
      <w:pPr>
        <w:tabs>
          <w:tab w:val="left" w:pos="10620"/>
        </w:tabs>
        <w:rPr>
          <w:rFonts w:ascii="Arial" w:hAnsi="Arial" w:cs="Arial"/>
          <w:sz w:val="15"/>
          <w:szCs w:val="15"/>
        </w:rPr>
      </w:pPr>
    </w:p>
    <w:p w14:paraId="060FA39D"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bCs/>
          <w:sz w:val="15"/>
          <w:szCs w:val="15"/>
        </w:rPr>
        <w:t>9.</w:t>
      </w:r>
      <w:r w:rsidRPr="00AC7895">
        <w:rPr>
          <w:rFonts w:ascii="Arial" w:hAnsi="Arial" w:cs="Arial"/>
          <w:b/>
          <w:sz w:val="15"/>
          <w:szCs w:val="15"/>
        </w:rPr>
        <w:t xml:space="preserve">  ASSIGNMENTS:</w:t>
      </w:r>
    </w:p>
    <w:p w14:paraId="21046334"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may not assign the rental or any of Customer’s rights hereunder or sublease any Equipment or its use without the prior written consent of Frontier or any such assignment or sublease shall be void</w:t>
      </w:r>
      <w:r w:rsidRPr="00AC7895">
        <w:rPr>
          <w:rFonts w:ascii="Arial" w:hAnsi="Arial" w:cs="Arial"/>
          <w:b/>
          <w:sz w:val="15"/>
          <w:szCs w:val="15"/>
        </w:rPr>
        <w:t>.</w:t>
      </w:r>
      <w:r w:rsidRPr="00AC7895">
        <w:rPr>
          <w:rFonts w:ascii="Arial" w:hAnsi="Arial" w:cs="Arial"/>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AC7895" w:rsidRDefault="00966D32" w:rsidP="001123B3">
      <w:pPr>
        <w:tabs>
          <w:tab w:val="left" w:pos="10620"/>
        </w:tabs>
        <w:rPr>
          <w:rFonts w:ascii="Arial" w:hAnsi="Arial" w:cs="Arial"/>
          <w:sz w:val="15"/>
          <w:szCs w:val="15"/>
        </w:rPr>
      </w:pPr>
    </w:p>
    <w:p w14:paraId="0353629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10.  INSTALLATION:</w:t>
      </w:r>
    </w:p>
    <w:p w14:paraId="30FAF46E"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The Equipment is to be installed at the location indicated on the Schedule.  All installation charges shall be paid by Customer unless indicated otherwise on this   Schedule.  </w:t>
      </w:r>
    </w:p>
    <w:p w14:paraId="2680002C" w14:textId="77777777" w:rsidR="00966D32" w:rsidRPr="00AC7895" w:rsidRDefault="00966D32" w:rsidP="001123B3">
      <w:pPr>
        <w:tabs>
          <w:tab w:val="left" w:pos="10620"/>
        </w:tabs>
        <w:rPr>
          <w:rFonts w:ascii="Arial" w:hAnsi="Arial" w:cs="Arial"/>
          <w:sz w:val="15"/>
          <w:szCs w:val="15"/>
        </w:rPr>
      </w:pPr>
    </w:p>
    <w:p w14:paraId="17936B28"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11.  Default.  </w:t>
      </w:r>
      <w:r w:rsidRPr="00AC7895">
        <w:rPr>
          <w:rFonts w:ascii="Arial" w:hAnsi="Arial" w:cs="Arial"/>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AC7895" w:rsidRDefault="00966D32" w:rsidP="001123B3">
      <w:pPr>
        <w:tabs>
          <w:tab w:val="left" w:pos="10620"/>
        </w:tabs>
        <w:rPr>
          <w:rFonts w:ascii="Arial" w:hAnsi="Arial" w:cs="Arial"/>
          <w:sz w:val="15"/>
          <w:szCs w:val="15"/>
        </w:rPr>
      </w:pPr>
    </w:p>
    <w:p w14:paraId="6893E24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12.  Remedies.  </w:t>
      </w:r>
      <w:r w:rsidRPr="00AC7895">
        <w:rPr>
          <w:rFonts w:ascii="Arial" w:hAnsi="Arial" w:cs="Arial"/>
          <w:sz w:val="15"/>
          <w:szCs w:val="15"/>
        </w:rPr>
        <w:t xml:space="preserve">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w:t>
      </w:r>
      <w:r w:rsidRPr="00AC7895">
        <w:rPr>
          <w:rFonts w:ascii="Arial" w:hAnsi="Arial" w:cs="Arial"/>
          <w:sz w:val="15"/>
          <w:szCs w:val="15"/>
        </w:rPr>
        <w:lastRenderedPageBreak/>
        <w:t>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AC7895" w:rsidRDefault="00966D32" w:rsidP="001123B3">
      <w:pPr>
        <w:tabs>
          <w:tab w:val="left" w:pos="10620"/>
        </w:tabs>
        <w:rPr>
          <w:rFonts w:ascii="Arial" w:hAnsi="Arial" w:cs="Arial"/>
          <w:sz w:val="15"/>
          <w:szCs w:val="15"/>
        </w:rPr>
      </w:pPr>
    </w:p>
    <w:p w14:paraId="5075411E"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13.  Representation and Warranties </w:t>
      </w:r>
      <w:proofErr w:type="gramStart"/>
      <w:r w:rsidRPr="00AC7895">
        <w:rPr>
          <w:rFonts w:ascii="Arial" w:hAnsi="Arial" w:cs="Arial"/>
          <w:b/>
          <w:sz w:val="15"/>
          <w:szCs w:val="15"/>
        </w:rPr>
        <w:t>By</w:t>
      </w:r>
      <w:proofErr w:type="gramEnd"/>
      <w:r w:rsidRPr="00AC7895">
        <w:rPr>
          <w:rFonts w:ascii="Arial" w:hAnsi="Arial" w:cs="Arial"/>
          <w:b/>
          <w:sz w:val="15"/>
          <w:szCs w:val="15"/>
        </w:rPr>
        <w:t xml:space="preserve"> Customer. </w:t>
      </w:r>
      <w:r w:rsidRPr="00AC7895">
        <w:rPr>
          <w:rFonts w:ascii="Arial" w:hAnsi="Arial" w:cs="Arial"/>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AC7895" w:rsidRDefault="00966D32" w:rsidP="001123B3">
      <w:pPr>
        <w:tabs>
          <w:tab w:val="left" w:pos="10620"/>
        </w:tabs>
        <w:rPr>
          <w:rFonts w:ascii="Arial" w:hAnsi="Arial" w:cs="Arial"/>
          <w:sz w:val="15"/>
          <w:szCs w:val="15"/>
        </w:rPr>
      </w:pPr>
    </w:p>
    <w:p w14:paraId="421CC81B"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14.  General. </w:t>
      </w:r>
    </w:p>
    <w:p w14:paraId="6535828E" w14:textId="77777777" w:rsidR="00966D32" w:rsidRPr="00AC7895" w:rsidRDefault="00966D32" w:rsidP="001123B3">
      <w:pPr>
        <w:tabs>
          <w:tab w:val="left" w:pos="10620"/>
        </w:tabs>
        <w:rPr>
          <w:rFonts w:ascii="Arial" w:hAnsi="Arial" w:cs="Arial"/>
          <w:b/>
          <w:sz w:val="15"/>
          <w:szCs w:val="15"/>
        </w:rPr>
      </w:pPr>
    </w:p>
    <w:p w14:paraId="50DE7E1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A.  </w:t>
      </w:r>
      <w:r w:rsidRPr="00AC7895">
        <w:rPr>
          <w:rFonts w:ascii="Arial" w:hAnsi="Arial" w:cs="Arial"/>
          <w:sz w:val="15"/>
          <w:szCs w:val="15"/>
        </w:rPr>
        <w:t xml:space="preserve"> The Equipment remains the personal property of Frontier and may be removed at any time, without notice, after termination of the rental.   </w:t>
      </w:r>
    </w:p>
    <w:p w14:paraId="02991A65" w14:textId="77777777" w:rsidR="00966D32" w:rsidRPr="00AC7895" w:rsidRDefault="00966D32" w:rsidP="001123B3">
      <w:pPr>
        <w:tabs>
          <w:tab w:val="left" w:pos="10620"/>
        </w:tabs>
        <w:rPr>
          <w:rFonts w:ascii="Arial" w:hAnsi="Arial" w:cs="Arial"/>
          <w:sz w:val="15"/>
          <w:szCs w:val="15"/>
        </w:rPr>
      </w:pPr>
    </w:p>
    <w:p w14:paraId="469651D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B.</w:t>
      </w:r>
      <w:r w:rsidRPr="00AC7895">
        <w:rPr>
          <w:rFonts w:ascii="Arial" w:hAnsi="Arial" w:cs="Arial"/>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07C844AC" w14:textId="4EFDFA3C" w:rsidR="00966D32" w:rsidRPr="00AC7895" w:rsidRDefault="00966D32" w:rsidP="00966D32">
      <w:pPr>
        <w:tabs>
          <w:tab w:val="left" w:pos="360"/>
        </w:tabs>
        <w:jc w:val="both"/>
        <w:rPr>
          <w:rFonts w:ascii="Arial" w:hAnsi="Arial" w:cs="Arial"/>
          <w:bCs/>
          <w:sz w:val="12"/>
          <w:szCs w:val="16"/>
        </w:rPr>
      </w:pPr>
    </w:p>
    <w:p w14:paraId="75AB6888" w14:textId="77777777" w:rsidR="00966D32" w:rsidRPr="00AC7895" w:rsidRDefault="00966D32" w:rsidP="001123B3">
      <w:pPr>
        <w:tabs>
          <w:tab w:val="left" w:pos="10620"/>
        </w:tabs>
        <w:rPr>
          <w:rFonts w:ascii="Arial" w:hAnsi="Arial" w:cs="Arial"/>
          <w:sz w:val="15"/>
          <w:szCs w:val="15"/>
        </w:rPr>
      </w:pPr>
    </w:p>
    <w:p w14:paraId="204CDAD2" w14:textId="29128C19" w:rsidR="002C45FA" w:rsidRDefault="00966D32" w:rsidP="002C45FA">
      <w:pPr>
        <w:pStyle w:val="List"/>
        <w:tabs>
          <w:tab w:val="left" w:pos="360"/>
        </w:tabs>
        <w:spacing w:after="120"/>
        <w:ind w:right="-36"/>
        <w:jc w:val="both"/>
        <w:rPr>
          <w:rFonts w:ascii="Arial" w:eastAsia="Arial Unicode MS" w:hAnsi="Arial" w:cs="Arial"/>
          <w:sz w:val="15"/>
          <w:szCs w:val="15"/>
        </w:rPr>
      </w:pPr>
      <w:r w:rsidRPr="00AC7895">
        <w:rPr>
          <w:rFonts w:ascii="Arial" w:hAnsi="Arial" w:cs="Arial"/>
          <w:b/>
          <w:bCs/>
          <w:sz w:val="15"/>
          <w:szCs w:val="15"/>
        </w:rPr>
        <w:t xml:space="preserve">15.  </w:t>
      </w:r>
      <w:r w:rsidRPr="00AC7895">
        <w:rPr>
          <w:rFonts w:ascii="Arial" w:hAnsi="Arial" w:cs="Arial"/>
          <w:b/>
          <w:bCs/>
          <w:sz w:val="15"/>
          <w:szCs w:val="15"/>
          <w:u w:val="single"/>
        </w:rPr>
        <w:t xml:space="preserve">Equipment Purchase </w:t>
      </w:r>
      <w:r w:rsidRPr="00AC7895">
        <w:rPr>
          <w:rFonts w:ascii="Arial" w:eastAsia="Arial Unicode MS" w:hAnsi="Arial" w:cs="Arial"/>
          <w:b/>
          <w:bCs/>
          <w:sz w:val="15"/>
          <w:szCs w:val="15"/>
          <w:u w:val="single"/>
        </w:rPr>
        <w:t>With respect to UCaaS Services</w:t>
      </w:r>
      <w:r w:rsidRPr="00AC7895">
        <w:rPr>
          <w:rFonts w:ascii="Arial" w:eastAsia="Arial Unicode MS" w:hAnsi="Arial" w:cs="Arial"/>
          <w:sz w:val="15"/>
          <w:szCs w:val="15"/>
        </w:rPr>
        <w:t xml:space="preserve">. </w:t>
      </w:r>
      <w:r w:rsidR="002C45FA" w:rsidRPr="00AC7895">
        <w:rPr>
          <w:rFonts w:ascii="Arial" w:eastAsia="Arial Unicode MS" w:hAnsi="Arial" w:cs="Arial"/>
          <w:sz w:val="15"/>
          <w:szCs w:val="15"/>
        </w:rPr>
        <w:t xml:space="preserve">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w:t>
      </w:r>
      <w:proofErr w:type="gramStart"/>
      <w:r w:rsidR="002C45FA" w:rsidRPr="00AC7895">
        <w:rPr>
          <w:rFonts w:ascii="Arial" w:eastAsia="Arial Unicode MS" w:hAnsi="Arial" w:cs="Arial"/>
          <w:sz w:val="15"/>
          <w:szCs w:val="15"/>
        </w:rPr>
        <w:t>Services  that</w:t>
      </w:r>
      <w:proofErr w:type="gramEnd"/>
      <w:r w:rsidR="002C45FA" w:rsidRPr="00AC7895">
        <w:rPr>
          <w:rFonts w:ascii="Arial" w:eastAsia="Arial Unicode MS" w:hAnsi="Arial" w:cs="Arial"/>
          <w:sz w:val="15"/>
          <w:szCs w:val="15"/>
        </w:rPr>
        <w:t xml:space="preserve">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6FA5E492" w14:textId="07C7C76F" w:rsidR="007F1B68"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Pr>
          <w:rFonts w:ascii="Arial" w:hAnsi="Arial" w:cs="Arial"/>
          <w:color w:val="A31515"/>
          <w:sz w:val="21"/>
          <w:szCs w:val="21"/>
        </w:rPr>
        <w:t>isQuoteHasUCFEquipment</w:t>
      </w:r>
      <w:proofErr w:type="spellEnd"/>
      <w:r>
        <w:rPr>
          <w:rFonts w:ascii="Arial" w:hAnsi="Arial" w:cs="Arial"/>
          <w:color w:val="A31515"/>
          <w:sz w:val="21"/>
          <w:szCs w:val="21"/>
        </w:rPr>
        <w:t>}</w:t>
      </w:r>
      <w:r w:rsidRPr="00AC7895">
        <w:rPr>
          <w:rFonts w:ascii="Arial" w:hAnsi="Arial" w:cs="Arial"/>
          <w:color w:val="A31515"/>
          <w:sz w:val="21"/>
          <w:szCs w:val="21"/>
        </w:rPr>
        <w:t>}</w:t>
      </w:r>
    </w:p>
    <w:p w14:paraId="163AA8E6" w14:textId="77777777" w:rsidR="00B00E30" w:rsidRDefault="00B00E30" w:rsidP="00B1457C">
      <w:pPr>
        <w:shd w:val="clear" w:color="auto" w:fill="FFFFFE"/>
        <w:spacing w:line="285" w:lineRule="atLeast"/>
        <w:rPr>
          <w:rFonts w:ascii="Arial" w:hAnsi="Arial" w:cs="Arial"/>
          <w:color w:val="A31515"/>
          <w:sz w:val="21"/>
          <w:szCs w:val="21"/>
        </w:rPr>
      </w:pPr>
    </w:p>
    <w:p w14:paraId="6DC8DE07" w14:textId="77777777" w:rsidR="00B00E30" w:rsidRPr="00B207E3" w:rsidRDefault="00B00E30" w:rsidP="00B00E30">
      <w:pPr>
        <w:rPr>
          <w:rFonts w:ascii="Arial" w:eastAsiaTheme="minorHAnsi" w:hAnsi="Arial" w:cs="Arial"/>
          <w:b/>
          <w:bCs/>
          <w:sz w:val="15"/>
          <w:szCs w:val="15"/>
        </w:rPr>
      </w:pPr>
      <w:r w:rsidRPr="00B207E3">
        <w:rPr>
          <w:rFonts w:ascii="Arial" w:hAnsi="Arial" w:cs="Arial"/>
          <w:color w:val="A31515"/>
          <w:sz w:val="15"/>
          <w:szCs w:val="15"/>
        </w:rPr>
        <w:t xml:space="preserve">6.  </w:t>
      </w:r>
      <w:r w:rsidRPr="00B207E3">
        <w:rPr>
          <w:rFonts w:ascii="Arial" w:eastAsiaTheme="minorHAnsi" w:hAnsi="Arial" w:cs="Arial"/>
          <w:b/>
          <w:bCs/>
          <w:sz w:val="15"/>
          <w:szCs w:val="15"/>
        </w:rPr>
        <w:t xml:space="preserve">Producer Price Index Adjustment.  </w:t>
      </w:r>
      <w:r w:rsidRPr="00B207E3">
        <w:rPr>
          <w:rFonts w:ascii="Arial" w:eastAsiaTheme="minorHAnsi" w:hAnsi="Arial" w:cs="Arial"/>
          <w:sz w:val="15"/>
          <w:szCs w:val="15"/>
        </w:rPr>
        <w:t xml:space="preserve">Unless otherwise prohibited by tariff, regulation or applicable law, Frontier shall, once per year in July, increase the Monthly Recurring Charge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proofErr w:type="gramStart"/>
      <w:r w:rsidRPr="00B207E3">
        <w:rPr>
          <w:rFonts w:ascii="Arial" w:eastAsiaTheme="minorHAnsi" w:hAnsi="Arial" w:cs="Arial"/>
          <w:sz w:val="15"/>
          <w:szCs w:val="15"/>
        </w:rPr>
        <w:t>12 month</w:t>
      </w:r>
      <w:proofErr w:type="gramEnd"/>
      <w:r w:rsidRPr="00B207E3">
        <w:rPr>
          <w:rFonts w:ascii="Arial" w:eastAsiaTheme="minorHAnsi" w:hAnsi="Arial" w:cs="Arial"/>
          <w:sz w:val="15"/>
          <w:szCs w:val="15"/>
        </w:rPr>
        <w:t xml:space="preserve"> period ending April 30</w:t>
      </w:r>
      <w:r w:rsidRPr="00B207E3">
        <w:rPr>
          <w:rFonts w:ascii="Arial" w:eastAsiaTheme="minorHAnsi" w:hAnsi="Arial" w:cs="Arial"/>
          <w:sz w:val="15"/>
          <w:szCs w:val="15"/>
          <w:vertAlign w:val="superscript"/>
        </w:rPr>
        <w:t>th</w:t>
      </w:r>
      <w:r w:rsidRPr="00B207E3">
        <w:rPr>
          <w:rFonts w:ascii="Arial" w:eastAsiaTheme="minorHAnsi" w:hAnsi="Arial" w:cs="Arial"/>
          <w:sz w:val="15"/>
          <w:szCs w:val="15"/>
        </w:rPr>
        <w:t xml:space="preserve"> and shall not exceed 9.5% in any year.  The increase, if any, will be reflected as either an increase in the base MRC or as a separately stated item and occur for the first time in July of the calendar year after service installation. </w:t>
      </w:r>
    </w:p>
    <w:p w14:paraId="128839BC" w14:textId="4DFA94C6" w:rsidR="0043261E" w:rsidRPr="00AC7895" w:rsidRDefault="0043261E" w:rsidP="00B1457C">
      <w:pPr>
        <w:shd w:val="clear" w:color="auto" w:fill="FFFFFE"/>
        <w:spacing w:line="285" w:lineRule="atLeast"/>
        <w:rPr>
          <w:rFonts w:ascii="Arial" w:hAnsi="Arial" w:cs="Arial"/>
          <w:color w:val="A31515"/>
          <w:sz w:val="21"/>
          <w:szCs w:val="21"/>
        </w:rPr>
      </w:pPr>
    </w:p>
    <w:p w14:paraId="18C57C79" w14:textId="2088639D" w:rsidR="00966D32" w:rsidRDefault="002C45FA" w:rsidP="002C45FA">
      <w:pPr>
        <w:pStyle w:val="List"/>
        <w:tabs>
          <w:tab w:val="left" w:pos="360"/>
        </w:tabs>
        <w:spacing w:after="120"/>
        <w:ind w:right="-36"/>
        <w:rPr>
          <w:rFonts w:ascii="Arial" w:hAnsi="Arial" w:cs="Arial"/>
          <w:sz w:val="15"/>
          <w:szCs w:val="15"/>
        </w:rPr>
      </w:pPr>
      <w:r w:rsidRPr="00AC7895">
        <w:rPr>
          <w:rFonts w:ascii="Arial" w:eastAsia="Arial Unicode MS" w:hAnsi="Arial" w:cs="Arial"/>
          <w:b/>
          <w:bCs/>
          <w:sz w:val="15"/>
          <w:szCs w:val="15"/>
        </w:rPr>
        <w:tab/>
      </w:r>
      <w:r w:rsidRPr="00AC7895">
        <w:rPr>
          <w:rFonts w:ascii="Arial" w:hAnsi="Arial" w:cs="Arial"/>
          <w:b/>
          <w:bCs/>
          <w:sz w:val="15"/>
          <w:szCs w:val="15"/>
        </w:rPr>
        <w:t xml:space="preserve">This Schedule is not </w:t>
      </w:r>
      <w:proofErr w:type="gramStart"/>
      <w:r w:rsidRPr="00AC7895">
        <w:rPr>
          <w:rFonts w:ascii="Arial" w:hAnsi="Arial" w:cs="Arial"/>
          <w:b/>
          <w:bCs/>
          <w:sz w:val="15"/>
          <w:szCs w:val="15"/>
        </w:rPr>
        <w:t>effective</w:t>
      </w:r>
      <w:proofErr w:type="gramEnd"/>
      <w:r w:rsidR="007F1B68">
        <w:rPr>
          <w:rFonts w:ascii="Arial" w:hAnsi="Arial" w:cs="Arial"/>
          <w:b/>
          <w:bCs/>
          <w:sz w:val="15"/>
          <w:szCs w:val="15"/>
        </w:rPr>
        <w:t xml:space="preserve"> </w:t>
      </w:r>
      <w:r w:rsidRPr="00AC7895">
        <w:rPr>
          <w:rFonts w:ascii="Arial" w:hAnsi="Arial" w:cs="Arial"/>
          <w:b/>
          <w:bCs/>
          <w:sz w:val="15"/>
          <w:szCs w:val="15"/>
        </w:rPr>
        <w:t xml:space="preserve">and pricing, dates and terms are subject to change until signed by both parties. </w:t>
      </w:r>
      <w:r w:rsidRPr="00AC7895">
        <w:rPr>
          <w:rFonts w:ascii="Arial" w:hAnsi="Arial" w:cs="Arial"/>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p w14:paraId="2B625002" w14:textId="75A42BA0" w:rsidR="0012429B" w:rsidRDefault="0012429B" w:rsidP="002C45FA">
      <w:pPr>
        <w:pStyle w:val="List"/>
        <w:tabs>
          <w:tab w:val="left" w:pos="360"/>
        </w:tabs>
        <w:spacing w:after="120"/>
        <w:ind w:right="-36"/>
        <w:rPr>
          <w:rFonts w:ascii="Arial" w:eastAsia="Arial Unicode MS" w:hAnsi="Arial" w:cs="Arial"/>
          <w:sz w:val="15"/>
          <w:szCs w:val="15"/>
        </w:rPr>
      </w:pPr>
    </w:p>
    <w:p w14:paraId="362A7D3B" w14:textId="77777777" w:rsidR="0012429B" w:rsidRPr="00AC7895" w:rsidRDefault="0012429B" w:rsidP="002C45FA">
      <w:pPr>
        <w:pStyle w:val="List"/>
        <w:tabs>
          <w:tab w:val="left" w:pos="360"/>
        </w:tabs>
        <w:spacing w:after="120"/>
        <w:ind w:right="-36"/>
        <w:rPr>
          <w:rFonts w:ascii="Arial" w:eastAsia="Arial Unicode MS" w:hAnsi="Arial" w:cs="Arial"/>
          <w:sz w:val="15"/>
          <w:szCs w:val="15"/>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AC7895" w14:paraId="72776A34" w14:textId="77777777" w:rsidTr="0043261E">
        <w:trPr>
          <w:cantSplit/>
          <w:trHeight w:val="288"/>
        </w:trPr>
        <w:tc>
          <w:tcPr>
            <w:tcW w:w="5490" w:type="dxa"/>
            <w:gridSpan w:val="2"/>
            <w:shd w:val="clear" w:color="auto" w:fill="auto"/>
            <w:vAlign w:val="bottom"/>
            <w:hideMark/>
          </w:tcPr>
          <w:p w14:paraId="50A5A786" w14:textId="5AE3B936" w:rsidR="00C90B0E" w:rsidRPr="00AC7895" w:rsidRDefault="00C90B0E" w:rsidP="001123B3">
            <w:pPr>
              <w:rPr>
                <w:rFonts w:ascii="Arial" w:hAnsi="Arial" w:cs="Arial"/>
                <w:b/>
                <w:bCs/>
                <w:color w:val="000000"/>
                <w:sz w:val="16"/>
                <w:szCs w:val="16"/>
              </w:rPr>
            </w:pPr>
            <w:r w:rsidRPr="00AC7895">
              <w:rPr>
                <w:rFonts w:ascii="Arial" w:hAnsi="Arial" w:cs="Arial"/>
                <w:b/>
                <w:bCs/>
                <w:color w:val="000000"/>
                <w:sz w:val="16"/>
                <w:szCs w:val="16"/>
              </w:rPr>
              <w:t>Frontier Communications of America, Inc.</w:t>
            </w:r>
            <w:r w:rsidR="001B5963">
              <w:rPr>
                <w:rFonts w:ascii="Arial" w:hAnsi="Arial" w:cs="Arial"/>
                <w:b/>
                <w:bCs/>
                <w:color w:val="000000"/>
                <w:sz w:val="16"/>
                <w:szCs w:val="16"/>
              </w:rPr>
              <w:t xml:space="preserve">                                               </w:t>
            </w:r>
          </w:p>
        </w:tc>
        <w:tc>
          <w:tcPr>
            <w:tcW w:w="270" w:type="dxa"/>
            <w:vMerge w:val="restart"/>
            <w:shd w:val="clear" w:color="auto" w:fill="auto"/>
            <w:vAlign w:val="bottom"/>
          </w:tcPr>
          <w:p w14:paraId="7E189A44" w14:textId="77777777" w:rsidR="00C90B0E" w:rsidRPr="00AC7895" w:rsidRDefault="00C90B0E" w:rsidP="001123B3">
            <w:pPr>
              <w:rPr>
                <w:rFonts w:ascii="Arial" w:hAnsi="Arial" w:cs="Arial"/>
                <w:b/>
                <w:bCs/>
                <w:color w:val="000000"/>
                <w:sz w:val="16"/>
                <w:szCs w:val="16"/>
              </w:rPr>
            </w:pPr>
          </w:p>
        </w:tc>
        <w:tc>
          <w:tcPr>
            <w:tcW w:w="5220" w:type="dxa"/>
            <w:gridSpan w:val="2"/>
            <w:shd w:val="clear" w:color="auto" w:fill="auto"/>
            <w:vAlign w:val="bottom"/>
          </w:tcPr>
          <w:p w14:paraId="10E313B3" w14:textId="185B7337" w:rsidR="00C90B0E" w:rsidRPr="00AC7895" w:rsidRDefault="00C3582D" w:rsidP="001123B3">
            <w:pPr>
              <w:rPr>
                <w:rFonts w:ascii="Arial" w:hAnsi="Arial" w:cs="Arial"/>
                <w:b/>
                <w:bCs/>
                <w:color w:val="000000"/>
                <w:sz w:val="16"/>
                <w:szCs w:val="16"/>
              </w:rPr>
            </w:pPr>
            <w:r>
              <w:rPr>
                <w:rFonts w:ascii="Arial" w:hAnsi="Arial" w:cs="Arial"/>
                <w:b/>
                <w:bCs/>
                <w:color w:val="000000"/>
                <w:sz w:val="16"/>
                <w:szCs w:val="16"/>
              </w:rPr>
              <w:t>{{</w:t>
            </w:r>
            <w:proofErr w:type="spellStart"/>
            <w:r>
              <w:rPr>
                <w:rFonts w:ascii="Arial" w:hAnsi="Arial" w:cs="Arial"/>
                <w:b/>
                <w:bCs/>
                <w:color w:val="000000"/>
                <w:sz w:val="16"/>
                <w:szCs w:val="16"/>
              </w:rPr>
              <w:t>CustomerName</w:t>
            </w:r>
            <w:proofErr w:type="spellEnd"/>
            <w:r>
              <w:rPr>
                <w:rFonts w:ascii="Arial" w:hAnsi="Arial" w:cs="Arial"/>
                <w:b/>
                <w:bCs/>
                <w:color w:val="000000"/>
                <w:sz w:val="16"/>
                <w:szCs w:val="16"/>
              </w:rPr>
              <w:t>}}</w:t>
            </w:r>
          </w:p>
        </w:tc>
      </w:tr>
      <w:tr w:rsidR="00C90B0E" w:rsidRPr="00AC7895" w14:paraId="782B31C8" w14:textId="77777777" w:rsidTr="001123B3">
        <w:trPr>
          <w:cantSplit/>
          <w:trHeight w:val="648"/>
        </w:trPr>
        <w:tc>
          <w:tcPr>
            <w:tcW w:w="1260" w:type="dxa"/>
            <w:shd w:val="clear" w:color="auto" w:fill="auto"/>
            <w:vAlign w:val="bottom"/>
          </w:tcPr>
          <w:p w14:paraId="6A32453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2596911F" w14:textId="2D3B697A" w:rsidR="00C90B0E" w:rsidRPr="00AC7895" w:rsidRDefault="00DB762D" w:rsidP="001123B3">
            <w:pPr>
              <w:spacing w:after="120"/>
              <w:ind w:right="288"/>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tcPr>
          <w:p w14:paraId="626B6B8F"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E0A31F4" w14:textId="4A511E19"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r w:rsidR="001B5963" w:rsidRPr="0086326A">
              <w:rPr>
                <w:rFonts w:ascii="Calibri" w:hAnsi="Calibri"/>
                <w:bCs/>
                <w:color w:val="FFFFFF" w:themeColor="background1"/>
                <w:sz w:val="17"/>
                <w:szCs w:val="17"/>
              </w:rPr>
              <w:t>}</w:t>
            </w:r>
          </w:p>
        </w:tc>
      </w:tr>
      <w:tr w:rsidR="00C90B0E" w:rsidRPr="00AC7895" w14:paraId="5F21E620" w14:textId="77777777" w:rsidTr="001123B3">
        <w:trPr>
          <w:cantSplit/>
          <w:trHeight w:val="288"/>
        </w:trPr>
        <w:tc>
          <w:tcPr>
            <w:tcW w:w="1260" w:type="dxa"/>
            <w:shd w:val="clear" w:color="auto" w:fill="auto"/>
            <w:vAlign w:val="bottom"/>
            <w:hideMark/>
          </w:tcPr>
          <w:p w14:paraId="2C21C530"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FrontierPrintedName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761C5955"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389BFAD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bookmarkStart w:id="7" w:name="Text141"/>
          </w:p>
        </w:tc>
        <w:bookmarkEnd w:id="7"/>
        <w:tc>
          <w:tcPr>
            <w:tcW w:w="3985" w:type="dxa"/>
            <w:tcBorders>
              <w:bottom w:val="single" w:sz="4" w:space="0" w:color="auto"/>
            </w:tcBorders>
            <w:shd w:val="clear" w:color="auto" w:fill="auto"/>
            <w:vAlign w:val="bottom"/>
          </w:tcPr>
          <w:p w14:paraId="52F36977" w14:textId="24FC71BC" w:rsidR="00C90B0E" w:rsidRPr="00AC7895" w:rsidRDefault="00C90B0E" w:rsidP="001123B3">
            <w:pPr>
              <w:rPr>
                <w:rFonts w:ascii="Arial" w:hAnsi="Arial" w:cs="Arial"/>
                <w:bCs/>
                <w:color w:val="000000"/>
                <w:sz w:val="16"/>
                <w:szCs w:val="16"/>
              </w:rPr>
            </w:pPr>
          </w:p>
        </w:tc>
      </w:tr>
      <w:tr w:rsidR="00C90B0E" w:rsidRPr="00AC7895" w14:paraId="5652433A" w14:textId="77777777" w:rsidTr="001123B3">
        <w:trPr>
          <w:cantSplit/>
          <w:trHeight w:val="288"/>
        </w:trPr>
        <w:tc>
          <w:tcPr>
            <w:tcW w:w="1260" w:type="dxa"/>
            <w:shd w:val="clear" w:color="auto" w:fill="auto"/>
            <w:vAlign w:val="bottom"/>
            <w:hideMark/>
          </w:tcPr>
          <w:p w14:paraId="3286490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FrontierTitle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5D31F0D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5FF06F52"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03A40C2C" w:rsidR="00C90B0E" w:rsidRPr="00AC7895" w:rsidRDefault="001B5963" w:rsidP="001123B3">
            <w:pPr>
              <w:rPr>
                <w:rFonts w:ascii="Arial" w:hAnsi="Arial" w:cs="Arial"/>
                <w:bCs/>
                <w:color w:val="000000"/>
                <w:sz w:val="16"/>
                <w:szCs w:val="16"/>
              </w:rPr>
            </w:pPr>
            <w:r w:rsidRPr="0086326A">
              <w:rPr>
                <w:rFonts w:ascii="Calibri" w:hAnsi="Calibri"/>
                <w:bCs/>
                <w:color w:val="FFFFFF" w:themeColor="background1"/>
                <w:sz w:val="17"/>
                <w:szCs w:val="17"/>
              </w:rPr>
              <w:t>}</w:t>
            </w:r>
          </w:p>
        </w:tc>
      </w:tr>
      <w:tr w:rsidR="00C90B0E" w:rsidRPr="00AC7895" w14:paraId="0B7C23ED" w14:textId="77777777" w:rsidTr="001123B3">
        <w:trPr>
          <w:cantSplit/>
          <w:trHeight w:val="288"/>
        </w:trPr>
        <w:tc>
          <w:tcPr>
            <w:tcW w:w="1260" w:type="dxa"/>
            <w:shd w:val="clear" w:color="auto" w:fill="auto"/>
            <w:vAlign w:val="bottom"/>
            <w:hideMark/>
          </w:tcPr>
          <w:p w14:paraId="2CE9EB5A"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5B4A3E9E"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2DD726B3"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4773A36A" w:rsidR="00C90B0E" w:rsidRPr="00AC7895" w:rsidRDefault="00C90B0E" w:rsidP="001123B3">
            <w:pPr>
              <w:rPr>
                <w:rFonts w:ascii="Arial" w:hAnsi="Arial" w:cs="Arial"/>
                <w:bCs/>
                <w:color w:val="000000"/>
                <w:sz w:val="16"/>
                <w:szCs w:val="16"/>
              </w:rPr>
            </w:pPr>
          </w:p>
        </w:tc>
      </w:tr>
    </w:tbl>
    <w:p w14:paraId="347AFB76" w14:textId="77777777" w:rsidR="00C90B0E" w:rsidRPr="00AC7895" w:rsidRDefault="00C90B0E" w:rsidP="00C90B0E">
      <w:pPr>
        <w:pStyle w:val="List"/>
        <w:spacing w:after="120"/>
        <w:ind w:left="0" w:right="288" w:firstLine="0"/>
        <w:rPr>
          <w:rFonts w:ascii="Arial" w:hAnsi="Arial" w:cs="Arial"/>
          <w:sz w:val="16"/>
          <w:szCs w:val="16"/>
        </w:rPr>
      </w:pPr>
    </w:p>
    <w:p w14:paraId="37383028" w14:textId="77777777" w:rsidR="007C565F" w:rsidRPr="00AC7895" w:rsidRDefault="00C90B0E" w:rsidP="00C90B0E">
      <w:pPr>
        <w:jc w:val="center"/>
        <w:outlineLvl w:val="0"/>
        <w:rPr>
          <w:rFonts w:ascii="Arial" w:hAnsi="Arial" w:cs="Arial"/>
          <w:sz w:val="16"/>
          <w:szCs w:val="16"/>
        </w:rPr>
      </w:pPr>
      <w:r w:rsidRPr="00AC7895">
        <w:rPr>
          <w:rFonts w:ascii="Arial" w:hAnsi="Arial" w:cs="Arial"/>
          <w:sz w:val="16"/>
          <w:szCs w:val="16"/>
        </w:rPr>
        <w:br w:type="page"/>
      </w:r>
    </w:p>
    <w:p w14:paraId="195ECD39" w14:textId="462E4928"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lastRenderedPageBreak/>
        <w:t>{{#ProductName_isUCaas}}</w:t>
      </w:r>
    </w:p>
    <w:p w14:paraId="62100783" w14:textId="77777777" w:rsidR="007C565F" w:rsidRPr="00AC7895" w:rsidRDefault="007C565F" w:rsidP="00C90B0E">
      <w:pPr>
        <w:jc w:val="center"/>
        <w:outlineLvl w:val="0"/>
        <w:rPr>
          <w:rFonts w:ascii="Arial" w:hAnsi="Arial" w:cs="Arial"/>
          <w:sz w:val="16"/>
          <w:szCs w:val="16"/>
        </w:rPr>
      </w:pPr>
    </w:p>
    <w:p w14:paraId="6D0DB8D4" w14:textId="019C3E56" w:rsidR="00C90B0E" w:rsidRPr="00AC7895" w:rsidRDefault="00C90B0E" w:rsidP="00C90B0E">
      <w:pPr>
        <w:jc w:val="center"/>
        <w:outlineLvl w:val="0"/>
        <w:rPr>
          <w:rFonts w:ascii="Arial" w:hAnsi="Arial" w:cs="Arial"/>
          <w:b/>
          <w:sz w:val="16"/>
          <w:szCs w:val="16"/>
        </w:rPr>
      </w:pPr>
      <w:r w:rsidRPr="00AC7895">
        <w:rPr>
          <w:rFonts w:ascii="Arial" w:hAnsi="Arial" w:cs="Arial"/>
          <w:b/>
          <w:bCs/>
          <w:sz w:val="16"/>
          <w:szCs w:val="16"/>
        </w:rPr>
        <w:t>A</w:t>
      </w:r>
      <w:r w:rsidRPr="00AC7895">
        <w:rPr>
          <w:rFonts w:ascii="Arial" w:hAnsi="Arial" w:cs="Arial"/>
          <w:b/>
          <w:sz w:val="16"/>
          <w:szCs w:val="16"/>
        </w:rPr>
        <w:t>ttachment 1</w:t>
      </w:r>
    </w:p>
    <w:p w14:paraId="42788A7C"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Scope of Work</w:t>
      </w:r>
    </w:p>
    <w:p w14:paraId="25659F6D"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Installation Services</w:t>
      </w:r>
    </w:p>
    <w:p w14:paraId="46A1CD0C" w14:textId="77777777" w:rsidR="00C90B0E" w:rsidRPr="00AC7895" w:rsidRDefault="00C90B0E" w:rsidP="00C90B0E">
      <w:pPr>
        <w:jc w:val="center"/>
        <w:rPr>
          <w:rFonts w:ascii="Arial" w:hAnsi="Arial" w:cs="Arial"/>
          <w:b/>
          <w:sz w:val="16"/>
          <w:szCs w:val="16"/>
        </w:rPr>
      </w:pPr>
    </w:p>
    <w:p w14:paraId="484424E5" w14:textId="77777777" w:rsidR="00C90B0E" w:rsidRPr="00AC7895" w:rsidRDefault="00C90B0E" w:rsidP="00C90B0E">
      <w:pPr>
        <w:tabs>
          <w:tab w:val="left" w:pos="360"/>
        </w:tabs>
        <w:jc w:val="both"/>
        <w:rPr>
          <w:rFonts w:ascii="Arial" w:hAnsi="Arial" w:cs="Arial"/>
          <w:b/>
          <w:sz w:val="16"/>
          <w:szCs w:val="16"/>
        </w:rPr>
      </w:pPr>
      <w:r w:rsidRPr="00AC7895">
        <w:rPr>
          <w:rFonts w:ascii="Arial" w:hAnsi="Arial" w:cs="Arial"/>
          <w:b/>
          <w:sz w:val="16"/>
          <w:szCs w:val="16"/>
        </w:rPr>
        <w:t>1.</w:t>
      </w:r>
      <w:r w:rsidRPr="00AC7895">
        <w:rPr>
          <w:rFonts w:ascii="Arial" w:hAnsi="Arial" w:cs="Arial"/>
          <w:b/>
          <w:sz w:val="16"/>
          <w:szCs w:val="16"/>
        </w:rPr>
        <w:tab/>
      </w:r>
      <w:r w:rsidRPr="00AC7895">
        <w:rPr>
          <w:rFonts w:ascii="Arial" w:hAnsi="Arial" w:cs="Arial"/>
          <w:b/>
          <w:sz w:val="16"/>
          <w:szCs w:val="16"/>
          <w:u w:val="single"/>
        </w:rPr>
        <w:t>Overview</w:t>
      </w:r>
      <w:r w:rsidRPr="00AC7895">
        <w:rPr>
          <w:rFonts w:ascii="Arial" w:hAnsi="Arial" w:cs="Arial"/>
          <w:b/>
          <w:sz w:val="16"/>
          <w:szCs w:val="16"/>
        </w:rPr>
        <w:t>.</w:t>
      </w:r>
    </w:p>
    <w:p w14:paraId="79482F5E"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During the installation process, Frontier will work closely with Customer on a consultative basis to ensure the successful completion of this SOW. </w:t>
      </w:r>
      <w:r w:rsidRPr="00AC7895">
        <w:rPr>
          <w:rFonts w:ascii="Arial" w:hAnsi="Arial" w:cs="Arial"/>
          <w:b/>
          <w:sz w:val="16"/>
          <w:szCs w:val="16"/>
        </w:rPr>
        <w:t>This SOW outlines all services and deliverables covered by the compensation outlined in the Schedule.</w:t>
      </w:r>
      <w:r w:rsidRPr="00AC7895">
        <w:rPr>
          <w:rFonts w:ascii="Arial" w:hAnsi="Arial"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AC7895" w:rsidRDefault="00C90B0E" w:rsidP="00C90B0E">
      <w:pPr>
        <w:tabs>
          <w:tab w:val="left" w:pos="360"/>
        </w:tabs>
        <w:jc w:val="both"/>
        <w:rPr>
          <w:rFonts w:ascii="Arial" w:hAnsi="Arial" w:cs="Arial"/>
          <w:b/>
          <w:bCs/>
          <w:sz w:val="16"/>
          <w:szCs w:val="16"/>
        </w:rPr>
      </w:pPr>
    </w:p>
    <w:p w14:paraId="7AC7E02A" w14:textId="77777777" w:rsidR="00C90B0E" w:rsidRPr="00AC7895" w:rsidRDefault="00C90B0E" w:rsidP="00C90B0E">
      <w:pPr>
        <w:tabs>
          <w:tab w:val="left" w:pos="360"/>
        </w:tabs>
        <w:jc w:val="both"/>
        <w:rPr>
          <w:rFonts w:ascii="Arial" w:hAnsi="Arial" w:cs="Arial"/>
          <w:sz w:val="16"/>
          <w:szCs w:val="16"/>
        </w:rPr>
      </w:pPr>
      <w:r w:rsidRPr="00AC7895">
        <w:rPr>
          <w:rFonts w:ascii="Arial" w:hAnsi="Arial" w:cs="Arial"/>
          <w:b/>
          <w:bCs/>
          <w:sz w:val="16"/>
          <w:szCs w:val="16"/>
        </w:rPr>
        <w:t xml:space="preserve">2. </w:t>
      </w:r>
      <w:r w:rsidRPr="00AC7895">
        <w:rPr>
          <w:rFonts w:ascii="Arial" w:hAnsi="Arial" w:cs="Arial"/>
          <w:b/>
          <w:bCs/>
          <w:sz w:val="16"/>
          <w:szCs w:val="16"/>
        </w:rPr>
        <w:tab/>
      </w:r>
      <w:r w:rsidRPr="00AC7895">
        <w:rPr>
          <w:rFonts w:ascii="Arial" w:hAnsi="Arial" w:cs="Arial"/>
          <w:b/>
          <w:bCs/>
          <w:sz w:val="16"/>
          <w:szCs w:val="16"/>
          <w:u w:val="single"/>
        </w:rPr>
        <w:t>Key Assumptions</w:t>
      </w:r>
      <w:r w:rsidRPr="00AC7895">
        <w:rPr>
          <w:rFonts w:ascii="Arial" w:hAnsi="Arial" w:cs="Arial"/>
          <w:b/>
          <w:bCs/>
          <w:sz w:val="16"/>
          <w:szCs w:val="16"/>
        </w:rPr>
        <w:t xml:space="preserve">.  </w:t>
      </w:r>
      <w:r w:rsidRPr="00AC7895">
        <w:rPr>
          <w:rFonts w:ascii="Arial" w:hAnsi="Arial" w:cs="Arial"/>
          <w:bCs/>
          <w:sz w:val="16"/>
          <w:szCs w:val="16"/>
        </w:rPr>
        <w:t>This SOW and</w:t>
      </w:r>
      <w:r w:rsidRPr="00AC7895">
        <w:rPr>
          <w:rFonts w:ascii="Arial" w:hAnsi="Arial" w:cs="Arial"/>
          <w:b/>
          <w:bCs/>
          <w:sz w:val="16"/>
          <w:szCs w:val="16"/>
        </w:rPr>
        <w:t xml:space="preserve"> </w:t>
      </w:r>
      <w:r w:rsidRPr="00AC7895">
        <w:rPr>
          <w:rFonts w:ascii="Arial" w:hAnsi="Arial"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Hours</w:t>
      </w:r>
      <w:r w:rsidRPr="00AC7895">
        <w:rPr>
          <w:rFonts w:ascii="Arial" w:hAnsi="Arial" w:cs="Arial"/>
          <w:sz w:val="16"/>
          <w:szCs w:val="16"/>
        </w:rPr>
        <w:t xml:space="preserve">.   All work will be performed during normal business hours (8:00am – 5:00pm local time, excluding holidays). </w:t>
      </w:r>
    </w:p>
    <w:p w14:paraId="64EAE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Installation</w:t>
      </w:r>
      <w:r w:rsidRPr="00AC7895">
        <w:rPr>
          <w:rFonts w:ascii="Arial" w:hAnsi="Arial"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Wiring</w:t>
      </w:r>
      <w:r w:rsidRPr="00AC7895">
        <w:rPr>
          <w:rFonts w:ascii="Arial" w:hAnsi="Arial" w:cs="Arial"/>
          <w:sz w:val="16"/>
          <w:szCs w:val="16"/>
        </w:rPr>
        <w:t xml:space="preserve">.  Wiring is in place, </w:t>
      </w:r>
      <w:r w:rsidRPr="00AC7895">
        <w:rPr>
          <w:rFonts w:ascii="Arial" w:hAnsi="Arial" w:cs="Arial"/>
          <w:iCs/>
          <w:sz w:val="16"/>
          <w:szCs w:val="16"/>
        </w:rPr>
        <w:t>easily accessible</w:t>
      </w:r>
      <w:r w:rsidRPr="00AC7895">
        <w:rPr>
          <w:rFonts w:ascii="Arial" w:hAnsi="Arial" w:cs="Arial"/>
          <w:sz w:val="16"/>
          <w:szCs w:val="16"/>
        </w:rPr>
        <w:t xml:space="preserve">, </w:t>
      </w:r>
      <w:r w:rsidRPr="00AC7895">
        <w:rPr>
          <w:rFonts w:ascii="Arial" w:hAnsi="Arial" w:cs="Arial"/>
          <w:iCs/>
          <w:sz w:val="16"/>
          <w:szCs w:val="16"/>
        </w:rPr>
        <w:t>in proper</w:t>
      </w:r>
      <w:r w:rsidRPr="00AC7895">
        <w:rPr>
          <w:rFonts w:ascii="Arial" w:hAnsi="Arial" w:cs="Arial"/>
          <w:sz w:val="16"/>
          <w:szCs w:val="16"/>
        </w:rPr>
        <w:t xml:space="preserve"> working </w:t>
      </w:r>
      <w:r w:rsidRPr="00AC7895">
        <w:rPr>
          <w:rFonts w:ascii="Arial" w:hAnsi="Arial" w:cs="Arial"/>
          <w:iCs/>
          <w:sz w:val="16"/>
          <w:szCs w:val="16"/>
        </w:rPr>
        <w:t>order</w:t>
      </w:r>
      <w:r w:rsidRPr="00AC7895">
        <w:rPr>
          <w:rFonts w:ascii="Arial" w:hAnsi="Arial"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AC7895">
        <w:rPr>
          <w:rFonts w:ascii="Arial" w:hAnsi="Arial" w:cs="Arial"/>
          <w:sz w:val="16"/>
          <w:szCs w:val="16"/>
          <w:u w:val="single"/>
        </w:rPr>
        <w:t>not included</w:t>
      </w:r>
      <w:r w:rsidRPr="00AC7895">
        <w:rPr>
          <w:rFonts w:ascii="Arial" w:hAnsi="Arial" w:cs="Arial"/>
          <w:sz w:val="16"/>
          <w:szCs w:val="16"/>
        </w:rPr>
        <w:t xml:space="preserve"> in this SOW.</w:t>
      </w:r>
    </w:p>
    <w:p w14:paraId="020E030A"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Standards</w:t>
      </w:r>
      <w:r w:rsidRPr="00AC7895">
        <w:rPr>
          <w:rFonts w:ascii="Arial" w:hAnsi="Arial" w:cs="Arial"/>
          <w:sz w:val="16"/>
          <w:szCs w:val="16"/>
        </w:rPr>
        <w:t>.  All routers and switches</w:t>
      </w:r>
      <w:r w:rsidRPr="00AC7895">
        <w:rPr>
          <w:rFonts w:ascii="Arial" w:hAnsi="Arial" w:cs="Arial"/>
          <w:b/>
          <w:sz w:val="16"/>
          <w:szCs w:val="16"/>
        </w:rPr>
        <w:t xml:space="preserve"> </w:t>
      </w:r>
      <w:r w:rsidRPr="00AC7895">
        <w:rPr>
          <w:rFonts w:ascii="Arial" w:hAnsi="Arial" w:cs="Arial"/>
          <w:sz w:val="16"/>
          <w:szCs w:val="16"/>
        </w:rPr>
        <w:t>supporting a VoIP System</w:t>
      </w:r>
      <w:r w:rsidRPr="00AC7895">
        <w:rPr>
          <w:rFonts w:ascii="Arial" w:hAnsi="Arial" w:cs="Arial"/>
          <w:b/>
          <w:sz w:val="16"/>
          <w:szCs w:val="16"/>
        </w:rPr>
        <w:t xml:space="preserve"> </w:t>
      </w:r>
      <w:r w:rsidRPr="00AC7895">
        <w:rPr>
          <w:rFonts w:ascii="Arial" w:hAnsi="Arial" w:cs="Arial"/>
          <w:sz w:val="16"/>
          <w:szCs w:val="16"/>
        </w:rPr>
        <w:t>must meet industry standards for Quality</w:t>
      </w:r>
      <w:r w:rsidRPr="00AC7895">
        <w:rPr>
          <w:rFonts w:ascii="Arial" w:hAnsi="Arial" w:cs="Arial"/>
          <w:b/>
          <w:sz w:val="16"/>
          <w:szCs w:val="16"/>
        </w:rPr>
        <w:t xml:space="preserve"> </w:t>
      </w:r>
      <w:r w:rsidRPr="00AC7895">
        <w:rPr>
          <w:rFonts w:ascii="Arial" w:hAnsi="Arial" w:cs="Arial"/>
          <w:sz w:val="16"/>
          <w:szCs w:val="16"/>
        </w:rPr>
        <w:t>of</w:t>
      </w:r>
      <w:r w:rsidRPr="00AC7895">
        <w:rPr>
          <w:rFonts w:ascii="Arial" w:hAnsi="Arial" w:cs="Arial"/>
          <w:b/>
          <w:sz w:val="16"/>
          <w:szCs w:val="16"/>
        </w:rPr>
        <w:t xml:space="preserve"> </w:t>
      </w:r>
      <w:r w:rsidRPr="00AC7895">
        <w:rPr>
          <w:rFonts w:ascii="Arial" w:hAnsi="Arial" w:cs="Arial"/>
          <w:sz w:val="16"/>
          <w:szCs w:val="16"/>
        </w:rPr>
        <w:t>Service</w:t>
      </w:r>
      <w:r w:rsidRPr="00AC7895">
        <w:rPr>
          <w:rFonts w:ascii="Arial" w:hAnsi="Arial" w:cs="Arial"/>
          <w:b/>
          <w:sz w:val="16"/>
          <w:szCs w:val="16"/>
        </w:rPr>
        <w:t xml:space="preserve"> </w:t>
      </w:r>
      <w:r w:rsidRPr="00AC7895">
        <w:rPr>
          <w:rFonts w:ascii="Arial" w:hAnsi="Arial" w:cs="Arial"/>
          <w:sz w:val="16"/>
          <w:szCs w:val="16"/>
        </w:rPr>
        <w:t xml:space="preserve">(QOS). </w:t>
      </w:r>
    </w:p>
    <w:p w14:paraId="6E9748D5" w14:textId="77777777" w:rsidR="00C90B0E" w:rsidRPr="00AC7895" w:rsidRDefault="00C90B0E" w:rsidP="006F47D2">
      <w:pPr>
        <w:pStyle w:val="ListParagraph"/>
        <w:numPr>
          <w:ilvl w:val="0"/>
          <w:numId w:val="21"/>
        </w:numPr>
        <w:tabs>
          <w:tab w:val="left" w:pos="360"/>
        </w:tabs>
        <w:jc w:val="both"/>
        <w:rPr>
          <w:rFonts w:ascii="Arial" w:hAnsi="Arial" w:cs="Arial"/>
          <w:sz w:val="16"/>
          <w:szCs w:val="16"/>
          <w:u w:val="single"/>
        </w:rPr>
      </w:pPr>
      <w:r w:rsidRPr="00AC7895">
        <w:rPr>
          <w:rFonts w:ascii="Arial" w:hAnsi="Arial" w:cs="Arial"/>
          <w:sz w:val="16"/>
          <w:szCs w:val="16"/>
          <w:u w:val="single"/>
        </w:rPr>
        <w:t>Installation Site</w:t>
      </w:r>
      <w:r w:rsidRPr="00AC7895">
        <w:rPr>
          <w:rFonts w:ascii="Arial" w:hAnsi="Arial"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Pr="00AC7895" w:rsidRDefault="00C90B0E" w:rsidP="00C90B0E">
      <w:pPr>
        <w:tabs>
          <w:tab w:val="left" w:pos="360"/>
        </w:tabs>
        <w:ind w:left="360"/>
        <w:jc w:val="both"/>
        <w:rPr>
          <w:rFonts w:ascii="Arial" w:hAnsi="Arial" w:cs="Arial"/>
          <w:sz w:val="16"/>
          <w:szCs w:val="16"/>
          <w:u w:val="single"/>
        </w:rPr>
      </w:pPr>
    </w:p>
    <w:p w14:paraId="608B77B8"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needed Cat5E / Cats 6 cable</w:t>
      </w:r>
    </w:p>
    <w:p w14:paraId="617CB2FF"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power at locations of phones</w:t>
      </w:r>
    </w:p>
    <w:p w14:paraId="07EBC2B9"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A single point of contact for all phone design decisions.</w:t>
      </w:r>
    </w:p>
    <w:p w14:paraId="7A99DDC3"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 xml:space="preserve">Provide adequate bandwidth to support all listed above </w:t>
      </w:r>
    </w:p>
    <w:p w14:paraId="7BDD88A2" w14:textId="77777777" w:rsidR="00C90B0E" w:rsidRPr="00AC7895" w:rsidRDefault="00C90B0E" w:rsidP="00C90B0E">
      <w:pPr>
        <w:tabs>
          <w:tab w:val="left" w:pos="360"/>
        </w:tabs>
        <w:ind w:left="720"/>
        <w:jc w:val="both"/>
        <w:rPr>
          <w:rFonts w:ascii="Arial" w:hAnsi="Arial" w:cs="Arial"/>
          <w:sz w:val="16"/>
          <w:szCs w:val="16"/>
          <w:u w:val="single"/>
        </w:rPr>
      </w:pPr>
    </w:p>
    <w:p w14:paraId="7CCFA65C" w14:textId="77777777" w:rsidR="00C90B0E" w:rsidRPr="00AC7895" w:rsidRDefault="00C90B0E" w:rsidP="00564FD1">
      <w:pPr>
        <w:tabs>
          <w:tab w:val="left" w:pos="360"/>
        </w:tabs>
        <w:ind w:left="360"/>
        <w:jc w:val="both"/>
        <w:rPr>
          <w:rFonts w:ascii="Arial" w:hAnsi="Arial" w:cs="Arial"/>
          <w:b/>
          <w:sz w:val="16"/>
          <w:szCs w:val="16"/>
          <w:u w:val="single"/>
        </w:rPr>
      </w:pPr>
      <w:r w:rsidRPr="00AC7895">
        <w:rPr>
          <w:rFonts w:ascii="Arial" w:hAnsi="Arial" w:cs="Arial"/>
          <w:sz w:val="16"/>
          <w:szCs w:val="16"/>
        </w:rPr>
        <w:tab/>
      </w:r>
      <w:r w:rsidRPr="00AC7895">
        <w:rPr>
          <w:rFonts w:ascii="Arial" w:hAnsi="Arial" w:cs="Arial"/>
          <w:b/>
          <w:sz w:val="16"/>
          <w:szCs w:val="16"/>
        </w:rPr>
        <w:fldChar w:fldCharType="begin">
          <w:ffData>
            <w:name w:val=""/>
            <w:enabled/>
            <w:calcOnExit w:val="0"/>
            <w:textInput>
              <w:default w:val="****  ADDITIONAL SITE INFORMATION****"/>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SITE INFORMATION****</w:t>
      </w:r>
      <w:r w:rsidRPr="00AC7895">
        <w:rPr>
          <w:rFonts w:ascii="Arial" w:hAnsi="Arial" w:cs="Arial"/>
          <w:b/>
          <w:sz w:val="16"/>
          <w:szCs w:val="16"/>
        </w:rPr>
        <w:fldChar w:fldCharType="end"/>
      </w:r>
      <w:r w:rsidRPr="00AC7895">
        <w:rPr>
          <w:rFonts w:ascii="Arial" w:hAnsi="Arial" w:cs="Arial"/>
          <w:b/>
          <w:sz w:val="16"/>
          <w:szCs w:val="16"/>
          <w:u w:val="single"/>
        </w:rPr>
        <w:t xml:space="preserve">   </w:t>
      </w:r>
    </w:p>
    <w:p w14:paraId="452E0CD6" w14:textId="6E1E5012" w:rsidR="00C90B0E" w:rsidRPr="00AC7895" w:rsidRDefault="00C90B0E" w:rsidP="00564FD1">
      <w:pPr>
        <w:tabs>
          <w:tab w:val="left" w:pos="360"/>
        </w:tabs>
        <w:ind w:left="360" w:firstLine="396"/>
        <w:jc w:val="both"/>
        <w:rPr>
          <w:rFonts w:ascii="Arial" w:hAnsi="Arial" w:cs="Arial"/>
          <w:sz w:val="16"/>
          <w:szCs w:val="16"/>
          <w:u w:val="single"/>
        </w:rPr>
      </w:pPr>
    </w:p>
    <w:p w14:paraId="12AF397F" w14:textId="77777777" w:rsidR="00C90B0E" w:rsidRPr="00AC7895" w:rsidRDefault="00C90B0E" w:rsidP="006F47D2">
      <w:pPr>
        <w:pStyle w:val="ListParagraph"/>
        <w:numPr>
          <w:ilvl w:val="0"/>
          <w:numId w:val="21"/>
        </w:numPr>
        <w:tabs>
          <w:tab w:val="left" w:pos="360"/>
        </w:tabs>
        <w:jc w:val="both"/>
        <w:rPr>
          <w:rFonts w:ascii="Arial" w:hAnsi="Arial" w:cs="Arial"/>
          <w:sz w:val="16"/>
          <w:szCs w:val="16"/>
        </w:rPr>
      </w:pPr>
      <w:r w:rsidRPr="00AC7895">
        <w:rPr>
          <w:rFonts w:ascii="Arial" w:hAnsi="Arial" w:cs="Arial"/>
          <w:sz w:val="16"/>
          <w:szCs w:val="16"/>
          <w:u w:val="single"/>
        </w:rPr>
        <w:t>Scheduling</w:t>
      </w:r>
      <w:r w:rsidRPr="00AC7895">
        <w:rPr>
          <w:rFonts w:ascii="Arial" w:hAnsi="Arial"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Cut-Over</w:t>
      </w:r>
      <w:r w:rsidRPr="00AC7895">
        <w:rPr>
          <w:rFonts w:ascii="Arial" w:hAnsi="Arial"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Removal of Existing Equipment and Infrastructure</w:t>
      </w:r>
      <w:r w:rsidRPr="00AC7895">
        <w:rPr>
          <w:rFonts w:ascii="Arial" w:hAnsi="Arial"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Pr="00AC7895" w:rsidRDefault="00C90B0E" w:rsidP="006F47D2">
      <w:pPr>
        <w:pStyle w:val="ListParagraph"/>
        <w:numPr>
          <w:ilvl w:val="0"/>
          <w:numId w:val="21"/>
        </w:numPr>
        <w:tabs>
          <w:tab w:val="left" w:pos="360"/>
        </w:tabs>
        <w:contextualSpacing/>
        <w:jc w:val="both"/>
        <w:rPr>
          <w:rFonts w:ascii="Arial" w:eastAsia="MS Mincho" w:hAnsi="Arial" w:cs="Arial"/>
          <w:sz w:val="16"/>
          <w:szCs w:val="16"/>
        </w:rPr>
      </w:pPr>
      <w:r w:rsidRPr="00AC7895">
        <w:rPr>
          <w:rFonts w:ascii="Arial" w:eastAsia="MS Mincho" w:hAnsi="Arial" w:cs="Arial"/>
          <w:bCs/>
          <w:sz w:val="16"/>
          <w:szCs w:val="16"/>
          <w:u w:val="single"/>
        </w:rPr>
        <w:t>Out-of-Scope Services</w:t>
      </w:r>
      <w:r w:rsidRPr="00AC7895">
        <w:rPr>
          <w:rFonts w:ascii="Arial" w:eastAsia="MS Mincho" w:hAnsi="Arial" w:cs="Arial"/>
          <w:bCs/>
          <w:sz w:val="16"/>
          <w:szCs w:val="16"/>
        </w:rPr>
        <w:t>.</w:t>
      </w:r>
      <w:r w:rsidRPr="00AC7895">
        <w:rPr>
          <w:rFonts w:ascii="Arial" w:eastAsia="MS Mincho" w:hAnsi="Arial" w:cs="Arial"/>
          <w:b/>
          <w:bCs/>
          <w:sz w:val="16"/>
          <w:szCs w:val="16"/>
        </w:rPr>
        <w:t xml:space="preserve">  </w:t>
      </w:r>
      <w:r w:rsidRPr="00AC7895">
        <w:rPr>
          <w:rFonts w:ascii="Arial" w:eastAsia="MS Mincho" w:hAnsi="Arial" w:cs="Arial"/>
          <w:bCs/>
          <w:sz w:val="16"/>
          <w:szCs w:val="16"/>
        </w:rPr>
        <w:t>For clarification, a</w:t>
      </w:r>
      <w:r w:rsidRPr="00AC7895">
        <w:rPr>
          <w:rFonts w:ascii="Arial" w:eastAsia="MS Mincho" w:hAnsi="Arial" w:cs="Arial"/>
          <w:sz w:val="16"/>
          <w:szCs w:val="16"/>
        </w:rPr>
        <w:t>nything not expressly identified in this SOW as provided by Frontier is out-of-scope, including but not limited to the following:</w:t>
      </w:r>
    </w:p>
    <w:p w14:paraId="6F6C0B4A" w14:textId="014CC2B2"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Hardware, software, telecommunications or network technology not included in the original design.</w:t>
      </w:r>
    </w:p>
    <w:p w14:paraId="1EFA0408" w14:textId="2F602CB9"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Installation and configuration changes that result from site additions or relocations that were not included in this SOW.</w:t>
      </w:r>
    </w:p>
    <w:p w14:paraId="78795AFA" w14:textId="24570ECD"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Delays of more than one half (1/2) hour resulting from Customer’s failure to meet its responsibilities.</w:t>
      </w:r>
    </w:p>
    <w:p w14:paraId="24257FE2" w14:textId="64C8B07C" w:rsidR="00564FD1" w:rsidRPr="00AC7895" w:rsidRDefault="00564FD1" w:rsidP="006F47D2">
      <w:pPr>
        <w:pStyle w:val="ListParagraph"/>
        <w:numPr>
          <w:ilvl w:val="0"/>
          <w:numId w:val="23"/>
        </w:numPr>
        <w:tabs>
          <w:tab w:val="left" w:pos="-90"/>
          <w:tab w:val="left" w:pos="540"/>
        </w:tabs>
        <w:contextualSpacing/>
        <w:jc w:val="both"/>
        <w:rPr>
          <w:rFonts w:ascii="Arial" w:eastAsia="MS Mincho" w:hAnsi="Arial" w:cs="Arial"/>
          <w:sz w:val="16"/>
          <w:szCs w:val="16"/>
        </w:rPr>
      </w:pPr>
      <w:r w:rsidRPr="00AC7895">
        <w:rPr>
          <w:rFonts w:ascii="Arial" w:eastAsia="MS Mincho" w:hAnsi="Arial" w:cs="Arial"/>
          <w:sz w:val="16"/>
          <w:szCs w:val="16"/>
        </w:rPr>
        <w:t>Additional site visits required by Frontier personnel as a result of changes in Customer requirements or Customer’s failure to meet its obligations.</w:t>
      </w:r>
    </w:p>
    <w:p w14:paraId="1C40BF24" w14:textId="77777777" w:rsidR="00C90B0E" w:rsidRPr="00AC7895" w:rsidRDefault="00C90B0E" w:rsidP="00C90B0E">
      <w:pPr>
        <w:tabs>
          <w:tab w:val="left" w:pos="1080"/>
        </w:tabs>
        <w:ind w:left="1080" w:hanging="360"/>
        <w:contextualSpacing/>
        <w:jc w:val="both"/>
        <w:rPr>
          <w:rFonts w:ascii="Arial" w:eastAsia="MS Mincho" w:hAnsi="Arial" w:cs="Arial"/>
          <w:sz w:val="16"/>
          <w:szCs w:val="16"/>
        </w:rPr>
      </w:pPr>
    </w:p>
    <w:p w14:paraId="7AF1970D" w14:textId="77777777" w:rsidR="00C90B0E" w:rsidRPr="00AC7895" w:rsidRDefault="00C90B0E" w:rsidP="00C90B0E">
      <w:pPr>
        <w:widowControl w:val="0"/>
        <w:tabs>
          <w:tab w:val="left" w:pos="360"/>
        </w:tabs>
        <w:overflowPunct w:val="0"/>
        <w:autoSpaceDE w:val="0"/>
        <w:autoSpaceDN w:val="0"/>
        <w:adjustRightInd w:val="0"/>
        <w:jc w:val="both"/>
        <w:rPr>
          <w:rFonts w:ascii="Arial" w:hAnsi="Arial" w:cs="Arial"/>
          <w:sz w:val="16"/>
          <w:szCs w:val="16"/>
        </w:rPr>
      </w:pPr>
      <w:r w:rsidRPr="00AC7895">
        <w:rPr>
          <w:rFonts w:ascii="Arial" w:hAnsi="Arial" w:cs="Arial"/>
          <w:b/>
          <w:sz w:val="16"/>
          <w:szCs w:val="16"/>
        </w:rPr>
        <w:t>3.</w:t>
      </w:r>
      <w:r w:rsidRPr="00AC7895">
        <w:rPr>
          <w:rFonts w:ascii="Arial" w:hAnsi="Arial" w:cs="Arial"/>
          <w:b/>
          <w:sz w:val="16"/>
          <w:szCs w:val="16"/>
        </w:rPr>
        <w:tab/>
      </w:r>
      <w:r w:rsidRPr="00AC7895">
        <w:rPr>
          <w:rFonts w:ascii="Arial" w:hAnsi="Arial" w:cs="Arial"/>
          <w:b/>
          <w:sz w:val="16"/>
          <w:szCs w:val="16"/>
          <w:u w:val="single"/>
        </w:rPr>
        <w:t>Frontier Responsibilities</w:t>
      </w:r>
      <w:r w:rsidRPr="00AC7895">
        <w:rPr>
          <w:rFonts w:ascii="Arial" w:hAnsi="Arial" w:cs="Arial"/>
          <w:b/>
          <w:sz w:val="16"/>
          <w:szCs w:val="16"/>
        </w:rPr>
        <w:t xml:space="preserve">. </w:t>
      </w:r>
      <w:r w:rsidRPr="00AC7895">
        <w:rPr>
          <w:rFonts w:ascii="Arial" w:hAnsi="Arial" w:cs="Arial"/>
          <w:sz w:val="16"/>
          <w:szCs w:val="16"/>
        </w:rPr>
        <w:t xml:space="preserve"> </w:t>
      </w:r>
    </w:p>
    <w:p w14:paraId="33436F80" w14:textId="4460FAF0" w:rsidR="00C90B0E" w:rsidRPr="00AC7895" w:rsidRDefault="00C90B0E" w:rsidP="006F47D2">
      <w:pPr>
        <w:pStyle w:val="ListParagraph"/>
        <w:numPr>
          <w:ilvl w:val="0"/>
          <w:numId w:val="24"/>
        </w:numPr>
        <w:tabs>
          <w:tab w:val="left" w:pos="360"/>
        </w:tabs>
        <w:jc w:val="both"/>
        <w:rPr>
          <w:rFonts w:ascii="Arial" w:hAnsi="Arial" w:cs="Arial"/>
          <w:sz w:val="16"/>
          <w:szCs w:val="16"/>
          <w:u w:val="single"/>
        </w:rPr>
      </w:pPr>
      <w:r w:rsidRPr="00AC7895">
        <w:rPr>
          <w:rFonts w:ascii="Arial" w:hAnsi="Arial" w:cs="Arial"/>
          <w:sz w:val="16"/>
          <w:szCs w:val="16"/>
          <w:u w:val="single"/>
        </w:rPr>
        <w:t>Scope</w:t>
      </w:r>
      <w:r w:rsidRPr="00AC7895">
        <w:rPr>
          <w:rFonts w:ascii="Arial" w:hAnsi="Arial" w:cs="Arial"/>
          <w:sz w:val="16"/>
          <w:szCs w:val="16"/>
        </w:rPr>
        <w:t xml:space="preserve">. As part of the UCaaS service, Frontier will provide a site installation that includes all equipment itemized above  </w:t>
      </w:r>
    </w:p>
    <w:p w14:paraId="3D195DD0" w14:textId="77777777" w:rsidR="00C90B0E" w:rsidRPr="00AC7895" w:rsidRDefault="00C90B0E" w:rsidP="00C90B0E">
      <w:pPr>
        <w:tabs>
          <w:tab w:val="left" w:pos="360"/>
        </w:tabs>
        <w:ind w:left="360"/>
        <w:jc w:val="both"/>
        <w:rPr>
          <w:rFonts w:ascii="Arial" w:hAnsi="Arial" w:cs="Arial"/>
          <w:sz w:val="16"/>
          <w:szCs w:val="16"/>
          <w:u w:val="single"/>
        </w:rPr>
      </w:pPr>
    </w:p>
    <w:p w14:paraId="1130C603" w14:textId="57879ED4" w:rsidR="00C90B0E" w:rsidRPr="00AC7895" w:rsidRDefault="00C90B0E" w:rsidP="00564FD1">
      <w:pPr>
        <w:pStyle w:val="ListParagraph"/>
        <w:tabs>
          <w:tab w:val="left" w:pos="360"/>
        </w:tabs>
        <w:jc w:val="both"/>
        <w:rPr>
          <w:rFonts w:ascii="Arial" w:hAnsi="Arial" w:cs="Arial"/>
          <w:b/>
          <w:sz w:val="16"/>
          <w:szCs w:val="16"/>
          <w:u w:val="single"/>
        </w:rPr>
      </w:pPr>
      <w:r w:rsidRPr="00AC7895">
        <w:rPr>
          <w:rFonts w:ascii="Arial" w:hAnsi="Arial" w:cs="Arial"/>
          <w:b/>
          <w:sz w:val="16"/>
          <w:szCs w:val="16"/>
        </w:rPr>
        <w:fldChar w:fldCharType="begin">
          <w:ffData>
            <w:name w:val=""/>
            <w:enabled/>
            <w:calcOnExit w:val="0"/>
            <w:textInput>
              <w:default w:val="****  ADDITIONAL FRONTIER RESPONSIBILITES****"/>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FRONTIER RESPONSIBILITES****</w:t>
      </w:r>
      <w:r w:rsidRPr="00AC7895">
        <w:rPr>
          <w:rFonts w:ascii="Arial" w:hAnsi="Arial" w:cs="Arial"/>
          <w:b/>
          <w:sz w:val="16"/>
          <w:szCs w:val="16"/>
        </w:rPr>
        <w:fldChar w:fldCharType="end"/>
      </w:r>
    </w:p>
    <w:p w14:paraId="17292594" w14:textId="77777777" w:rsidR="00C90B0E" w:rsidRPr="00AC7895" w:rsidRDefault="00C90B0E" w:rsidP="00C90B0E">
      <w:pPr>
        <w:tabs>
          <w:tab w:val="left" w:pos="360"/>
        </w:tabs>
        <w:ind w:left="720"/>
        <w:jc w:val="both"/>
        <w:rPr>
          <w:rFonts w:ascii="Arial" w:hAnsi="Arial" w:cs="Arial"/>
          <w:sz w:val="16"/>
          <w:szCs w:val="16"/>
          <w:u w:val="single"/>
        </w:rPr>
      </w:pPr>
    </w:p>
    <w:p w14:paraId="209352FE"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Performance of Work</w:t>
      </w:r>
      <w:r w:rsidRPr="00AC7895">
        <w:rPr>
          <w:rFonts w:ascii="Arial" w:hAnsi="Arial"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lastRenderedPageBreak/>
        <w:t>Miscellaneous</w:t>
      </w:r>
      <w:r w:rsidRPr="00AC7895">
        <w:rPr>
          <w:rFonts w:ascii="Arial" w:hAnsi="Arial" w:cs="Arial"/>
          <w:sz w:val="16"/>
          <w:szCs w:val="16"/>
        </w:rPr>
        <w:t>.  Frontier is also responsible for the following:</w:t>
      </w:r>
    </w:p>
    <w:p w14:paraId="0E3A087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status to Customer SPOC per a mutually agreed schedule.</w:t>
      </w:r>
    </w:p>
    <w:p w14:paraId="636368D6"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installation, configuration and testing of Equipment &amp; licensed software.</w:t>
      </w:r>
    </w:p>
    <w:p w14:paraId="77B9CF00"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End user training per Section 1D.</w:t>
      </w:r>
    </w:p>
    <w:p w14:paraId="2E473D7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Basic system administration training per Section 1D.</w:t>
      </w:r>
    </w:p>
    <w:p w14:paraId="7E0DF1D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system documentation to Customer.</w:t>
      </w:r>
    </w:p>
    <w:p w14:paraId="7803CFB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Provide support contact information to Customer to respond to questions during the installation project. </w:t>
      </w:r>
    </w:p>
    <w:p w14:paraId="4544C78B" w14:textId="5CCA267F"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AA80984"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Confirm that all shipped Equipment to the Installation Site aligns with the Parts List ordered by Frontier on behalf of the Customer.</w:t>
      </w:r>
    </w:p>
    <w:p w14:paraId="1B820DFB" w14:textId="77777777" w:rsidR="00C90B0E" w:rsidRPr="00AC7895" w:rsidRDefault="00C90B0E" w:rsidP="00C90B0E">
      <w:pPr>
        <w:tabs>
          <w:tab w:val="left" w:pos="360"/>
          <w:tab w:val="left" w:pos="1340"/>
        </w:tabs>
        <w:jc w:val="both"/>
        <w:rPr>
          <w:rFonts w:ascii="Arial" w:hAnsi="Arial" w:cs="Arial"/>
          <w:b/>
          <w:sz w:val="16"/>
          <w:szCs w:val="16"/>
        </w:rPr>
      </w:pPr>
    </w:p>
    <w:p w14:paraId="675F27EE" w14:textId="149615AC" w:rsidR="00C90B0E" w:rsidRPr="00AC7895" w:rsidRDefault="00C90B0E" w:rsidP="00C90B0E">
      <w:pPr>
        <w:tabs>
          <w:tab w:val="left" w:pos="360"/>
          <w:tab w:val="left" w:pos="1340"/>
        </w:tabs>
        <w:jc w:val="both"/>
        <w:rPr>
          <w:rFonts w:ascii="Arial" w:hAnsi="Arial" w:cs="Arial"/>
          <w:sz w:val="16"/>
          <w:szCs w:val="16"/>
        </w:rPr>
      </w:pPr>
      <w:r w:rsidRPr="00AC7895">
        <w:rPr>
          <w:rFonts w:ascii="Arial" w:hAnsi="Arial" w:cs="Arial"/>
          <w:b/>
          <w:sz w:val="16"/>
          <w:szCs w:val="16"/>
        </w:rPr>
        <w:t>4.</w:t>
      </w:r>
      <w:r w:rsidRPr="00AC7895">
        <w:rPr>
          <w:rFonts w:ascii="Arial" w:hAnsi="Arial" w:cs="Arial"/>
          <w:sz w:val="16"/>
          <w:szCs w:val="16"/>
        </w:rPr>
        <w:tab/>
      </w:r>
      <w:r w:rsidRPr="00AC7895">
        <w:rPr>
          <w:rFonts w:ascii="Arial" w:hAnsi="Arial" w:cs="Arial"/>
          <w:b/>
          <w:bCs/>
          <w:sz w:val="16"/>
          <w:szCs w:val="16"/>
          <w:u w:val="single"/>
        </w:rPr>
        <w:t>Customer</w:t>
      </w:r>
      <w:r w:rsidRPr="00AC7895">
        <w:rPr>
          <w:rFonts w:ascii="Arial" w:hAnsi="Arial" w:cs="Arial"/>
          <w:b/>
          <w:bCs/>
          <w:spacing w:val="14"/>
          <w:sz w:val="16"/>
          <w:szCs w:val="16"/>
          <w:u w:val="single"/>
        </w:rPr>
        <w:t xml:space="preserve"> </w:t>
      </w:r>
      <w:r w:rsidRPr="00AC7895">
        <w:rPr>
          <w:rFonts w:ascii="Arial" w:hAnsi="Arial" w:cs="Arial"/>
          <w:b/>
          <w:bCs/>
          <w:w w:val="103"/>
          <w:sz w:val="16"/>
          <w:szCs w:val="16"/>
          <w:u w:val="single"/>
        </w:rPr>
        <w:t>Responsibilities</w:t>
      </w:r>
      <w:r w:rsidRPr="00AC7895">
        <w:rPr>
          <w:rFonts w:ascii="Arial" w:hAnsi="Arial" w:cs="Arial"/>
          <w:b/>
          <w:bCs/>
          <w:w w:val="103"/>
          <w:sz w:val="16"/>
          <w:szCs w:val="16"/>
        </w:rPr>
        <w:t xml:space="preserve">:  </w:t>
      </w:r>
      <w:r w:rsidRPr="00AC7895">
        <w:rPr>
          <w:rFonts w:ascii="Arial" w:hAnsi="Arial" w:cs="Arial"/>
          <w:bCs/>
          <w:w w:val="103"/>
          <w:sz w:val="16"/>
          <w:szCs w:val="16"/>
        </w:rPr>
        <w:t>Customer is responsible for all network elements not specifically identified in this SOW as a Frontier responsibility, including but not limited to the following:</w:t>
      </w:r>
    </w:p>
    <w:p w14:paraId="488BB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Provide a qualified SPOC responsible for communicating Customer’s requests to Frontier and assume responsibility for all requests for modification. </w:t>
      </w:r>
    </w:p>
    <w:p w14:paraId="32CB036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Ensure that Customer Information Technology resources will be available as required by Frontier.</w:t>
      </w:r>
    </w:p>
    <w:p w14:paraId="314E0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Provide Frontier employees or representatives access, escort, suitable workspace and safety training (if required by Customer).</w:t>
      </w:r>
    </w:p>
    <w:p w14:paraId="194211BF"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Actively and promptly assist in database gathering and providing all information required by Frontier for installation purposes. </w:t>
      </w:r>
    </w:p>
    <w:p w14:paraId="16AF98AB"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All data network requirements (hardware and software), except as otherwise specifically ordered through Frontier.</w:t>
      </w:r>
    </w:p>
    <w:p w14:paraId="69808826" w14:textId="5233CD1F"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All voice and data wiring, except as specifically outlined in this SOW or a separate Frontier Schedule. Any required modifications/adds/repairs during the installation project are billable. </w:t>
      </w:r>
    </w:p>
    <w:p w14:paraId="02F4043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QoS for VoIP systems; (i.e. Customer shall insure minimum bandwidth requirements are met)</w:t>
      </w:r>
    </w:p>
    <w:p w14:paraId="66521608"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Administrative formal training for Customer employees, unless ordered through Frontier.</w:t>
      </w:r>
    </w:p>
    <w:p w14:paraId="76241443"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Manage and coordinate 3</w:t>
      </w:r>
      <w:r w:rsidRPr="00AC7895">
        <w:rPr>
          <w:rFonts w:ascii="Arial" w:hAnsi="Arial" w:cs="Arial"/>
          <w:sz w:val="16"/>
          <w:szCs w:val="16"/>
          <w:vertAlign w:val="superscript"/>
        </w:rPr>
        <w:t>rd</w:t>
      </w:r>
      <w:r w:rsidRPr="00AC7895">
        <w:rPr>
          <w:rFonts w:ascii="Arial" w:hAnsi="Arial" w:cs="Arial"/>
          <w:sz w:val="16"/>
          <w:szCs w:val="16"/>
        </w:rPr>
        <w:t xml:space="preserve"> party vendors, as necessary, to allow the installation project to proceed as scheduled.</w:t>
      </w:r>
    </w:p>
    <w:p w14:paraId="612A39A3" w14:textId="77777777" w:rsidR="00C90B0E" w:rsidRPr="00AC7895" w:rsidRDefault="00C90B0E" w:rsidP="006F47D2">
      <w:pPr>
        <w:numPr>
          <w:ilvl w:val="0"/>
          <w:numId w:val="3"/>
        </w:numPr>
        <w:contextualSpacing/>
        <w:jc w:val="both"/>
        <w:rPr>
          <w:rFonts w:ascii="Arial" w:hAnsi="Arial" w:cs="Arial"/>
          <w:sz w:val="16"/>
          <w:szCs w:val="16"/>
        </w:rPr>
      </w:pPr>
      <w:r w:rsidRPr="00AC7895">
        <w:rPr>
          <w:rFonts w:ascii="Arial" w:hAnsi="Arial" w:cs="Arial"/>
          <w:sz w:val="16"/>
          <w:szCs w:val="16"/>
        </w:rPr>
        <w:t>All manufacturer recommended environmental, HVAC, power and grounding requirements.</w:t>
      </w:r>
    </w:p>
    <w:p w14:paraId="2BF20040" w14:textId="28510930"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All patch cables that are required </w:t>
      </w:r>
      <w:proofErr w:type="gramStart"/>
      <w:r w:rsidRPr="00AC7895">
        <w:rPr>
          <w:rFonts w:ascii="Arial" w:eastAsia="MS Mincho" w:hAnsi="Arial" w:cs="Arial"/>
          <w:sz w:val="16"/>
          <w:szCs w:val="16"/>
        </w:rPr>
        <w:t>with the exception of</w:t>
      </w:r>
      <w:proofErr w:type="gramEnd"/>
      <w:r w:rsidRPr="00AC7895">
        <w:rPr>
          <w:rFonts w:ascii="Arial" w:eastAsia="MS Mincho" w:hAnsi="Arial" w:cs="Arial"/>
          <w:sz w:val="16"/>
          <w:szCs w:val="16"/>
        </w:rPr>
        <w:t xml:space="preserve"> the single 2m (6.5’) patch cord provided with each IP device or a single 12ft line cord for each digital phone.</w:t>
      </w:r>
    </w:p>
    <w:p w14:paraId="7E006F83" w14:textId="77777777"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Ensure that all network equipment, configurations, cabling, power and grounding requirements are completed </w:t>
      </w:r>
      <w:r w:rsidRPr="00AC7895">
        <w:rPr>
          <w:rFonts w:ascii="Arial" w:eastAsia="MS Mincho" w:hAnsi="Arial" w:cs="Arial"/>
          <w:iCs/>
          <w:sz w:val="16"/>
          <w:szCs w:val="16"/>
        </w:rPr>
        <w:t>prior</w:t>
      </w:r>
      <w:r w:rsidRPr="00AC7895">
        <w:rPr>
          <w:rFonts w:ascii="Arial" w:eastAsia="MS Mincho" w:hAnsi="Arial" w:cs="Arial"/>
          <w:sz w:val="16"/>
          <w:szCs w:val="16"/>
        </w:rPr>
        <w:t xml:space="preserve"> to installation start date. </w:t>
      </w:r>
    </w:p>
    <w:p w14:paraId="71C2F3BE" w14:textId="06FBD258"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hAnsi="Arial"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AC7895">
        <w:rPr>
          <w:rFonts w:ascii="Arial" w:eastAsia="MS Mincho" w:hAnsi="Arial" w:cs="Arial"/>
          <w:sz w:val="16"/>
          <w:szCs w:val="16"/>
        </w:rPr>
        <w:t xml:space="preserve"> If cable records are inaccurate or unavailable, Frontier will require the purchase of cable “Tone &amp; Testing” to generate updated cable plant and cross-connect records.</w:t>
      </w:r>
    </w:p>
    <w:p w14:paraId="5F0DA34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All drilling at the Installation Site with the exception that Frontier will complete any drilling to secure required Equipment racks.</w:t>
      </w:r>
    </w:p>
    <w:p w14:paraId="293EB4B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Ensure all servers and computers supplied by the Customer meet the hardware and software specifications for all application software purchased.</w:t>
      </w:r>
    </w:p>
    <w:p w14:paraId="65A8827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eastAsia="MS Mincho" w:hAnsi="Arial" w:cs="Arial"/>
          <w:sz w:val="16"/>
          <w:szCs w:val="16"/>
        </w:rPr>
        <w:t>Provide Frontier with all required information to successfully integrate Installed Equipment and any OEM equipment supplied by the Customer.</w:t>
      </w:r>
    </w:p>
    <w:p w14:paraId="0CA2C85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 secure location for Equipment shipped to the Installation Site and sign required documentation (e.g. packing slip) to confirm receipt of ordered </w:t>
      </w:r>
      <w:r w:rsidRPr="00AC7895">
        <w:rPr>
          <w:rFonts w:ascii="Arial" w:hAnsi="Arial" w:cs="Arial"/>
          <w:sz w:val="16"/>
          <w:szCs w:val="16"/>
        </w:rPr>
        <w:tab/>
        <w:t>Equipment at the Installation Site.  Upon signing the required documentation, the Customer is responsible for all Equipment.</w:t>
      </w:r>
    </w:p>
    <w:p w14:paraId="5BED27D2"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Wiring, cabling and connection to interface(s) of 3rd Party vendor equipment associated with the Installation (including headsets)</w:t>
      </w:r>
    </w:p>
    <w:p w14:paraId="341D782F"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adequate conduit, duct and trough availability for required cabling associated with the installation. </w:t>
      </w:r>
    </w:p>
    <w:p w14:paraId="43260E44" w14:textId="19E3DE43" w:rsidR="00C90B0E"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55D26C95" w14:textId="049C6B78" w:rsidR="00B1457C" w:rsidRDefault="00B1457C" w:rsidP="00B1457C">
      <w:pPr>
        <w:widowControl w:val="0"/>
        <w:tabs>
          <w:tab w:val="left" w:pos="540"/>
          <w:tab w:val="left" w:pos="720"/>
        </w:tabs>
        <w:overflowPunct w:val="0"/>
        <w:autoSpaceDE w:val="0"/>
        <w:autoSpaceDN w:val="0"/>
        <w:adjustRightInd w:val="0"/>
        <w:jc w:val="both"/>
        <w:rPr>
          <w:rFonts w:ascii="Arial" w:hAnsi="Arial" w:cs="Arial"/>
          <w:sz w:val="16"/>
          <w:szCs w:val="16"/>
        </w:rPr>
      </w:pPr>
    </w:p>
    <w:p w14:paraId="74681E67" w14:textId="19AEE141" w:rsidR="00B1457C"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65044517" w14:textId="77777777" w:rsidR="00B7466C" w:rsidRDefault="00B7466C" w:rsidP="00B1457C">
      <w:pPr>
        <w:shd w:val="clear" w:color="auto" w:fill="FFFFFE"/>
        <w:spacing w:line="285" w:lineRule="atLeast"/>
        <w:rPr>
          <w:rFonts w:ascii="Arial" w:hAnsi="Arial" w:cs="Arial"/>
          <w:color w:val="A31515"/>
          <w:sz w:val="21"/>
          <w:szCs w:val="21"/>
        </w:rPr>
      </w:pPr>
    </w:p>
    <w:p w14:paraId="1DBE0F15" w14:textId="77777777" w:rsidR="00B1457C" w:rsidRDefault="00B1457C" w:rsidP="00B1457C">
      <w:pPr>
        <w:shd w:val="clear" w:color="auto" w:fill="FFFFFE"/>
        <w:spacing w:line="285" w:lineRule="atLeast"/>
        <w:rPr>
          <w:rFonts w:ascii="Arial" w:hAnsi="Arial" w:cs="Arial"/>
          <w:color w:val="A31515"/>
          <w:sz w:val="21"/>
          <w:szCs w:val="21"/>
        </w:rPr>
      </w:pPr>
    </w:p>
    <w:p w14:paraId="1A9F10C9" w14:textId="7E9A803B" w:rsidR="00B1457C" w:rsidRPr="00AC7895"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15AB4E7" w14:textId="77777777" w:rsidR="00665C42" w:rsidRDefault="00665C42" w:rsidP="00665C42">
      <w:pPr>
        <w:tabs>
          <w:tab w:val="left" w:pos="1170"/>
        </w:tabs>
        <w:rPr>
          <w:rFonts w:ascii="Arial" w:hAnsi="Arial" w:cs="Arial"/>
          <w:bCs/>
          <w:szCs w:val="4"/>
        </w:rPr>
      </w:pPr>
    </w:p>
    <w:p w14:paraId="5CE39565" w14:textId="5785C82D" w:rsidR="007C565F" w:rsidRPr="00AC7895" w:rsidRDefault="007C565F" w:rsidP="007C565F">
      <w:pPr>
        <w:jc w:val="center"/>
        <w:rPr>
          <w:rFonts w:ascii="Arial" w:hAnsi="Arial" w:cs="Arial"/>
          <w:b/>
          <w:sz w:val="16"/>
          <w:szCs w:val="16"/>
        </w:rPr>
      </w:pPr>
      <w:r w:rsidRPr="00AC7895">
        <w:rPr>
          <w:rFonts w:ascii="Arial" w:hAnsi="Arial" w:cs="Arial"/>
          <w:b/>
          <w:sz w:val="16"/>
          <w:szCs w:val="16"/>
        </w:rPr>
        <w:t>Attachment 2</w:t>
      </w:r>
    </w:p>
    <w:p w14:paraId="3B2DF307"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 xml:space="preserve">Maintenance </w:t>
      </w:r>
    </w:p>
    <w:p w14:paraId="6CD11900" w14:textId="77777777" w:rsidR="007C565F" w:rsidRPr="00AC7895" w:rsidRDefault="007C565F" w:rsidP="007C565F">
      <w:pPr>
        <w:rPr>
          <w:rFonts w:ascii="Arial" w:hAnsi="Arial" w:cs="Arial"/>
        </w:rPr>
      </w:pPr>
    </w:p>
    <w:p w14:paraId="2CB8FD74" w14:textId="77777777" w:rsidR="007C565F" w:rsidRPr="00AC7895" w:rsidRDefault="007C565F" w:rsidP="007C565F">
      <w:pPr>
        <w:contextualSpacing/>
        <w:jc w:val="center"/>
        <w:rPr>
          <w:rFonts w:ascii="Arial" w:eastAsia="MS Mincho" w:hAnsi="Arial" w:cs="Arial"/>
          <w:sz w:val="10"/>
          <w:szCs w:val="8"/>
        </w:rPr>
      </w:pPr>
    </w:p>
    <w:p w14:paraId="606E371A"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w:t>
      </w:r>
      <w:proofErr w:type="gramStart"/>
      <w:r w:rsidRPr="00AC7895">
        <w:rPr>
          <w:rFonts w:ascii="Arial" w:eastAsia="MS Mincho" w:hAnsi="Arial" w:cs="Arial"/>
          <w:sz w:val="16"/>
          <w:szCs w:val="16"/>
        </w:rPr>
        <w:t>thereof ,</w:t>
      </w:r>
      <w:proofErr w:type="gramEnd"/>
      <w:r w:rsidRPr="00AC7895">
        <w:rPr>
          <w:rFonts w:ascii="Arial" w:eastAsia="MS Mincho" w:hAnsi="Arial" w:cs="Arial"/>
          <w:sz w:val="16"/>
          <w:szCs w:val="16"/>
        </w:rPr>
        <w:t xml:space="preserve"> in whole or in part, at Frontier’s option.  </w:t>
      </w:r>
    </w:p>
    <w:p w14:paraId="7F44C91E"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w:t>
      </w:r>
      <w:r w:rsidRPr="00AC7895">
        <w:rPr>
          <w:rFonts w:ascii="Arial" w:eastAsia="MS Mincho" w:hAnsi="Arial" w:cs="Arial"/>
          <w:sz w:val="16"/>
          <w:szCs w:val="16"/>
        </w:rPr>
        <w:lastRenderedPageBreak/>
        <w:t>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CE47A97"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343F9B8B"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73EEF2D" w14:textId="571FEDBF"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8B94AB6" w14:textId="288A7F60"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B1457C">
        <w:rPr>
          <w:rFonts w:ascii="Arial" w:hAnsi="Arial" w:cs="Arial"/>
          <w:color w:val="A31515"/>
          <w:sz w:val="21"/>
          <w:szCs w:val="21"/>
        </w:rPr>
        <w:t>/</w:t>
      </w:r>
      <w:proofErr w:type="spellStart"/>
      <w:r w:rsidR="00B1457C">
        <w:rPr>
          <w:rFonts w:ascii="Arial" w:hAnsi="Arial" w:cs="Arial"/>
          <w:color w:val="A31515"/>
          <w:sz w:val="21"/>
          <w:szCs w:val="21"/>
        </w:rPr>
        <w:t>isQuoteHasU</w:t>
      </w:r>
      <w:r w:rsidR="00D36D58">
        <w:rPr>
          <w:rFonts w:ascii="Arial" w:hAnsi="Arial" w:cs="Arial"/>
          <w:color w:val="A31515"/>
          <w:sz w:val="21"/>
          <w:szCs w:val="21"/>
        </w:rPr>
        <w:t>CF</w:t>
      </w:r>
      <w:r w:rsidR="00B1457C">
        <w:rPr>
          <w:rFonts w:ascii="Arial" w:hAnsi="Arial" w:cs="Arial"/>
          <w:color w:val="A31515"/>
          <w:sz w:val="21"/>
          <w:szCs w:val="21"/>
        </w:rPr>
        <w:t>Equipment</w:t>
      </w:r>
      <w:proofErr w:type="spellEnd"/>
      <w:r w:rsidRPr="00AC7895">
        <w:rPr>
          <w:rFonts w:ascii="Arial" w:hAnsi="Arial" w:cs="Arial"/>
          <w:color w:val="A31515"/>
          <w:sz w:val="21"/>
          <w:szCs w:val="21"/>
        </w:rPr>
        <w:t>}}</w:t>
      </w:r>
    </w:p>
    <w:p w14:paraId="3BCFFC2B" w14:textId="3509E33A" w:rsidR="007C565F" w:rsidRPr="00AC7895" w:rsidRDefault="007C565F" w:rsidP="007C565F">
      <w:pPr>
        <w:tabs>
          <w:tab w:val="left" w:pos="360"/>
        </w:tabs>
        <w:jc w:val="both"/>
        <w:rPr>
          <w:rFonts w:ascii="Arial" w:hAnsi="Arial" w:cs="Arial"/>
          <w:bCs/>
          <w:sz w:val="12"/>
          <w:szCs w:val="16"/>
        </w:rPr>
      </w:pPr>
    </w:p>
    <w:p w14:paraId="575EE73C" w14:textId="6ED9C75B" w:rsidR="007C565F" w:rsidRPr="00AC7895" w:rsidRDefault="007C565F" w:rsidP="007C565F">
      <w:pPr>
        <w:tabs>
          <w:tab w:val="left" w:pos="360"/>
        </w:tabs>
        <w:jc w:val="both"/>
        <w:rPr>
          <w:rFonts w:ascii="Arial" w:hAnsi="Arial" w:cs="Arial"/>
          <w:bCs/>
          <w:sz w:val="12"/>
          <w:szCs w:val="16"/>
        </w:rPr>
      </w:pPr>
    </w:p>
    <w:p w14:paraId="33C1D0BD" w14:textId="2D71C50B" w:rsidR="007C565F" w:rsidRPr="00AC7895" w:rsidRDefault="007C565F" w:rsidP="007C565F">
      <w:pPr>
        <w:tabs>
          <w:tab w:val="left" w:pos="360"/>
        </w:tabs>
        <w:jc w:val="both"/>
        <w:rPr>
          <w:rFonts w:ascii="Arial" w:hAnsi="Arial" w:cs="Arial"/>
          <w:bCs/>
          <w:sz w:val="12"/>
          <w:szCs w:val="16"/>
        </w:rPr>
      </w:pPr>
    </w:p>
    <w:p w14:paraId="09F3296C" w14:textId="2B53D7ED"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00A0FD6F" w14:textId="3B2734E9" w:rsidR="007C565F" w:rsidRPr="00AC7895" w:rsidRDefault="007C565F" w:rsidP="007C565F">
      <w:pPr>
        <w:tabs>
          <w:tab w:val="left" w:pos="360"/>
        </w:tabs>
        <w:jc w:val="both"/>
        <w:rPr>
          <w:rFonts w:ascii="Arial" w:hAnsi="Arial" w:cs="Arial"/>
          <w:bCs/>
          <w:sz w:val="12"/>
          <w:szCs w:val="16"/>
        </w:rPr>
      </w:pPr>
    </w:p>
    <w:p w14:paraId="6A25A137" w14:textId="40A6A6BA" w:rsidR="007C565F" w:rsidRPr="00AC7895" w:rsidRDefault="007C565F" w:rsidP="007C565F">
      <w:pPr>
        <w:tabs>
          <w:tab w:val="left" w:pos="360"/>
        </w:tabs>
        <w:jc w:val="both"/>
        <w:rPr>
          <w:rFonts w:ascii="Arial" w:hAnsi="Arial" w:cs="Arial"/>
          <w:bCs/>
          <w:sz w:val="12"/>
          <w:szCs w:val="16"/>
        </w:rPr>
      </w:pPr>
    </w:p>
    <w:p w14:paraId="54570F0D" w14:textId="2AE94BA0" w:rsidR="007C565F" w:rsidRPr="00AC7895" w:rsidRDefault="007C565F" w:rsidP="007C565F">
      <w:pPr>
        <w:tabs>
          <w:tab w:val="left" w:pos="360"/>
        </w:tabs>
        <w:jc w:val="both"/>
        <w:rPr>
          <w:rFonts w:ascii="Arial" w:hAnsi="Arial" w:cs="Arial"/>
          <w:bCs/>
          <w:sz w:val="12"/>
          <w:szCs w:val="16"/>
        </w:rPr>
      </w:pPr>
    </w:p>
    <w:p w14:paraId="519D5D55" w14:textId="77777777" w:rsidR="007C565F" w:rsidRPr="00AC7895" w:rsidRDefault="007C565F" w:rsidP="007C565F">
      <w:pPr>
        <w:pStyle w:val="List"/>
        <w:spacing w:after="120"/>
        <w:ind w:left="0" w:right="288" w:firstLine="0"/>
        <w:jc w:val="center"/>
        <w:rPr>
          <w:rFonts w:ascii="Arial" w:hAnsi="Arial" w:cs="Arial"/>
          <w:b/>
          <w:bCs/>
          <w:sz w:val="18"/>
          <w:szCs w:val="18"/>
        </w:rPr>
      </w:pPr>
      <w:r w:rsidRPr="00AC7895">
        <w:rPr>
          <w:rFonts w:ascii="Arial" w:hAnsi="Arial" w:cs="Arial"/>
          <w:b/>
          <w:bCs/>
          <w:sz w:val="18"/>
          <w:szCs w:val="18"/>
        </w:rPr>
        <w:t xml:space="preserve">Exhibit 1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59"/>
        <w:gridCol w:w="4824"/>
      </w:tblGrid>
      <w:tr w:rsidR="007C565F" w:rsidRPr="00AC7895" w14:paraId="0E1C162E" w14:textId="77777777" w:rsidTr="00CC11AB">
        <w:tc>
          <w:tcPr>
            <w:tcW w:w="2065" w:type="dxa"/>
            <w:shd w:val="clear" w:color="auto" w:fill="auto"/>
          </w:tcPr>
          <w:p w14:paraId="1D126A0F" w14:textId="77777777" w:rsidR="007C565F" w:rsidRPr="00AC7895" w:rsidRDefault="007C565F" w:rsidP="00CC11AB">
            <w:pPr>
              <w:pStyle w:val="List"/>
              <w:spacing w:after="120"/>
              <w:ind w:right="288"/>
              <w:rPr>
                <w:rFonts w:ascii="Arial" w:hAnsi="Arial" w:cs="Arial"/>
                <w:sz w:val="16"/>
                <w:szCs w:val="16"/>
              </w:rPr>
            </w:pPr>
          </w:p>
        </w:tc>
        <w:tc>
          <w:tcPr>
            <w:tcW w:w="4320" w:type="dxa"/>
            <w:shd w:val="clear" w:color="auto" w:fill="auto"/>
          </w:tcPr>
          <w:p w14:paraId="667B95AB"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Frontier Responsibilities </w:t>
            </w:r>
          </w:p>
        </w:tc>
        <w:tc>
          <w:tcPr>
            <w:tcW w:w="5400" w:type="dxa"/>
            <w:shd w:val="clear" w:color="auto" w:fill="auto"/>
          </w:tcPr>
          <w:p w14:paraId="2E29A141"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Customer Responsibilities  </w:t>
            </w:r>
          </w:p>
        </w:tc>
      </w:tr>
      <w:tr w:rsidR="007C565F" w:rsidRPr="00AC7895" w14:paraId="74395D3C" w14:textId="77777777" w:rsidTr="00CC11AB">
        <w:tc>
          <w:tcPr>
            <w:tcW w:w="2065" w:type="dxa"/>
            <w:shd w:val="clear" w:color="auto" w:fill="auto"/>
          </w:tcPr>
          <w:p w14:paraId="668B94D6" w14:textId="77777777" w:rsidR="007C565F" w:rsidRPr="00AC7895" w:rsidRDefault="007C565F" w:rsidP="00CC11AB">
            <w:pPr>
              <w:pStyle w:val="List"/>
              <w:spacing w:after="120"/>
              <w:ind w:right="288"/>
              <w:rPr>
                <w:rFonts w:ascii="Arial" w:hAnsi="Arial" w:cs="Arial"/>
                <w:b/>
                <w:bCs/>
                <w:sz w:val="14"/>
                <w:szCs w:val="14"/>
              </w:rPr>
            </w:pPr>
            <w:r w:rsidRPr="00AC7895">
              <w:rPr>
                <w:rFonts w:ascii="Arial" w:hAnsi="Arial" w:cs="Arial"/>
                <w:b/>
                <w:bCs/>
                <w:sz w:val="14"/>
                <w:szCs w:val="14"/>
              </w:rPr>
              <w:t xml:space="preserve">Project Coordination </w:t>
            </w:r>
          </w:p>
        </w:tc>
        <w:tc>
          <w:tcPr>
            <w:tcW w:w="4320" w:type="dxa"/>
            <w:shd w:val="clear" w:color="auto" w:fill="auto"/>
          </w:tcPr>
          <w:p w14:paraId="13D9C371"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Frontier will assign a project coordinator to facilitate the delivery of Frontier Contact Center services.</w:t>
            </w:r>
          </w:p>
          <w:p w14:paraId="242B7688"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326F06E4"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Frontier Contact Center Professional Services Delivery project plan milestones and deliverables include:</w:t>
            </w:r>
          </w:p>
          <w:p w14:paraId="6868173E"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Project Kick-Off</w:t>
            </w:r>
          </w:p>
          <w:p w14:paraId="7C508B1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Project Plan delivery and updates</w:t>
            </w:r>
          </w:p>
          <w:p w14:paraId="38F63027"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facilitation of project meetings according to mutually agreed upon meeting schedule</w:t>
            </w:r>
          </w:p>
          <w:p w14:paraId="57A226CD"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Requirements Gathering Sessions</w:t>
            </w:r>
          </w:p>
          <w:p w14:paraId="02B77020"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Approval of Final Contact Center Design</w:t>
            </w:r>
          </w:p>
          <w:p w14:paraId="52553372"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Delivery of Agent / Supervisor Remote Training</w:t>
            </w:r>
          </w:p>
          <w:p w14:paraId="29A3829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Preliminary Go-Live Service Testing</w:t>
            </w:r>
          </w:p>
          <w:p w14:paraId="00D6CEF4"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Go-Live Service Activation and Testing</w:t>
            </w:r>
          </w:p>
          <w:p w14:paraId="4BCE1B2A"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Facilitating 30-day Contact Center On-Boarding</w:t>
            </w:r>
          </w:p>
          <w:p w14:paraId="3CF500C3"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Sign-off of Contact Center Services and Transition to Frontier Support Team</w:t>
            </w:r>
          </w:p>
        </w:tc>
        <w:tc>
          <w:tcPr>
            <w:tcW w:w="5400" w:type="dxa"/>
            <w:shd w:val="clear" w:color="auto" w:fill="auto"/>
          </w:tcPr>
          <w:p w14:paraId="1E2B0A5D" w14:textId="77777777" w:rsidR="007C565F" w:rsidRPr="00AC7895" w:rsidRDefault="007C565F" w:rsidP="00CC11AB">
            <w:pPr>
              <w:pStyle w:val="List"/>
              <w:spacing w:after="120"/>
              <w:ind w:left="43" w:right="288" w:firstLine="0"/>
              <w:rPr>
                <w:rFonts w:ascii="Arial" w:hAnsi="Arial" w:cs="Arial"/>
                <w:sz w:val="15"/>
                <w:szCs w:val="15"/>
              </w:rPr>
            </w:pPr>
            <w:r w:rsidRPr="00AC7895">
              <w:rPr>
                <w:rFonts w:ascii="Arial" w:hAnsi="Arial" w:cs="Arial"/>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7C565F" w:rsidRPr="00AC7895" w14:paraId="2F34E05F" w14:textId="77777777" w:rsidTr="00CC11AB">
        <w:tc>
          <w:tcPr>
            <w:tcW w:w="2065" w:type="dxa"/>
            <w:shd w:val="clear" w:color="auto" w:fill="auto"/>
          </w:tcPr>
          <w:p w14:paraId="57BAC3A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 xml:space="preserve">CCaaS Database Collection </w:t>
            </w:r>
          </w:p>
        </w:tc>
        <w:tc>
          <w:tcPr>
            <w:tcW w:w="4320" w:type="dxa"/>
            <w:shd w:val="clear" w:color="auto" w:fill="auto"/>
          </w:tcPr>
          <w:p w14:paraId="32EFC2A4"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 xml:space="preserve">A CCaaS technician will work with the Customer to collect all the requisite information to configure the Contact Center service per the customer’s </w:t>
            </w:r>
            <w:r w:rsidRPr="00AC7895">
              <w:rPr>
                <w:rFonts w:ascii="Arial" w:hAnsi="Arial" w:cs="Arial"/>
                <w:sz w:val="15"/>
                <w:szCs w:val="15"/>
              </w:rPr>
              <w:lastRenderedPageBreak/>
              <w:t>requirements. (see Contact Center Requirements Gathering worksheet)</w:t>
            </w:r>
          </w:p>
          <w:p w14:paraId="330AEE89"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Upon completion of the Contact Center database collection, the CCaaS project coordinator will present the Customer with a final copy of the Contact Center configuration gathered for Customer approval.</w:t>
            </w:r>
          </w:p>
          <w:p w14:paraId="456DD942"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22348A8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lastRenderedPageBreak/>
              <w:t>The Customer project coordinator is responsible for participating in all Contact Center database collection sessions with the Frontier CCaaS professional services technicians.</w:t>
            </w:r>
          </w:p>
          <w:p w14:paraId="54B21BF4"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lastRenderedPageBreak/>
              <w:t>The Customer project coordinator is responsible for the timely delivery and ensuring that all Customer Contact Center database requirements are completely captured during the Contact Center database collection sessions.</w:t>
            </w:r>
          </w:p>
          <w:p w14:paraId="4FE7361B"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74139B2C" w14:textId="77777777" w:rsidR="007C565F" w:rsidRPr="00AC7895" w:rsidRDefault="007C565F" w:rsidP="00CC11AB">
            <w:pPr>
              <w:pStyle w:val="List"/>
              <w:spacing w:after="120"/>
              <w:ind w:left="0" w:right="288" w:hanging="30"/>
              <w:rPr>
                <w:rFonts w:ascii="Arial" w:hAnsi="Arial" w:cs="Arial"/>
                <w:sz w:val="15"/>
                <w:szCs w:val="15"/>
              </w:rPr>
            </w:pPr>
            <w:r w:rsidRPr="00AC7895">
              <w:rPr>
                <w:rFonts w:ascii="Arial" w:hAnsi="Arial" w:cs="Arial"/>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7C565F" w:rsidRPr="00AC7895" w14:paraId="016373F6" w14:textId="77777777" w:rsidTr="00CC11AB">
        <w:tc>
          <w:tcPr>
            <w:tcW w:w="2065" w:type="dxa"/>
            <w:shd w:val="clear" w:color="auto" w:fill="auto"/>
          </w:tcPr>
          <w:p w14:paraId="1A9059E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Contact Center Service Provisioning</w:t>
            </w:r>
          </w:p>
          <w:p w14:paraId="2ED4DD83"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42BD1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professional services team will provision the Contact Center service according to the Customer’s approved requirements.</w:t>
            </w:r>
          </w:p>
        </w:tc>
        <w:tc>
          <w:tcPr>
            <w:tcW w:w="5400" w:type="dxa"/>
            <w:shd w:val="clear" w:color="auto" w:fill="auto"/>
          </w:tcPr>
          <w:p w14:paraId="165CCE4F"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provide timely responses to the Frontier CCaaS professional services team during the Contact Center Service provisioning.</w:t>
            </w:r>
          </w:p>
        </w:tc>
      </w:tr>
      <w:tr w:rsidR="007C565F" w:rsidRPr="00AC7895" w14:paraId="0C0C8B93" w14:textId="77777777" w:rsidTr="00CC11AB">
        <w:tc>
          <w:tcPr>
            <w:tcW w:w="2065" w:type="dxa"/>
            <w:shd w:val="clear" w:color="auto" w:fill="auto"/>
          </w:tcPr>
          <w:p w14:paraId="5F644DE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Systems Integration Support</w:t>
            </w:r>
          </w:p>
          <w:p w14:paraId="260C7C58"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0B0579"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The Frontier CCaaS professional services team will provide the Customer instructions for setting up natively supported systems integrations features in preparation for Preliminary Go-Live Service Testing.</w:t>
            </w:r>
          </w:p>
          <w:p w14:paraId="69DDD410"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7E1D533C"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460F1471"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internal resources to instructions set up natively supported systems integrations features in preparation for Preliminary Go-Live Service Testing.</w:t>
            </w:r>
          </w:p>
          <w:p w14:paraId="4B8FFF6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the Frontier CCaaS professional team to identify and document any integration requirements with Customer third-party systems captured during the CCaaS Database Collection process.</w:t>
            </w:r>
          </w:p>
          <w:p w14:paraId="6E45EF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7C565F" w:rsidRPr="00AC7895" w14:paraId="6390820F" w14:textId="77777777" w:rsidTr="00CC11AB">
        <w:tc>
          <w:tcPr>
            <w:tcW w:w="2065" w:type="dxa"/>
            <w:shd w:val="clear" w:color="auto" w:fill="auto"/>
          </w:tcPr>
          <w:p w14:paraId="585337A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Preliminary Go-Live Service Testing</w:t>
            </w:r>
          </w:p>
          <w:p w14:paraId="0B8A024B"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86B2D0"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completion of Contact Center provisioning, the Frontier CCaaS project coordinator will schedule the Preliminary Go-Live Service Testing with the Customer.</w:t>
            </w:r>
          </w:p>
          <w:p w14:paraId="7286BEE9"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3656D952"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Contact Center provisioning, the Customer project coordinator will schedule the Preliminary Go-Live Service Testing with the Frontier CCaaS project coordinator.</w:t>
            </w:r>
          </w:p>
          <w:p w14:paraId="3CDBEF30"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5C73DA74"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tc>
      </w:tr>
      <w:tr w:rsidR="007C565F" w:rsidRPr="00AC7895" w14:paraId="07C65101" w14:textId="77777777" w:rsidTr="00CC11AB">
        <w:tc>
          <w:tcPr>
            <w:tcW w:w="2065" w:type="dxa"/>
            <w:shd w:val="clear" w:color="auto" w:fill="auto"/>
          </w:tcPr>
          <w:p w14:paraId="39DA6532"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Agent &amp; Supervisor Training (Remote)</w:t>
            </w:r>
          </w:p>
          <w:p w14:paraId="0A6910A6"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7BB06FD7"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completion of the Preliminary Go-Live Testing, the Frontier CCaaS project coordinator will schedule remote training sessions for Contact Center agents, supervisors, and administrators with the Customer.</w:t>
            </w:r>
          </w:p>
          <w:p w14:paraId="3ABF8C82"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617E2560"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3F6CBF0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Customer requests for on-site Contact Center training are addressed on an ICB-basis.</w:t>
            </w:r>
          </w:p>
          <w:p w14:paraId="49E91947"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 xml:space="preserve">On-site Contact Center training for agents, supervisors, and administrators is subject to </w:t>
            </w:r>
            <w:r w:rsidRPr="00AC7895">
              <w:rPr>
                <w:rFonts w:ascii="Arial" w:hAnsi="Arial" w:cs="Arial"/>
                <w:sz w:val="15"/>
                <w:szCs w:val="15"/>
              </w:rPr>
              <w:lastRenderedPageBreak/>
              <w:t>additional charges and availability of Frontier CCaaS Professional Services resources.</w:t>
            </w:r>
          </w:p>
          <w:p w14:paraId="36B4F704" w14:textId="1EF7B94D" w:rsidR="007C565F" w:rsidRPr="00AC7895" w:rsidRDefault="00C027EC" w:rsidP="00CC11AB">
            <w:pPr>
              <w:pStyle w:val="List"/>
              <w:spacing w:after="120"/>
              <w:ind w:left="2" w:right="288" w:firstLine="2"/>
              <w:rPr>
                <w:rFonts w:ascii="Arial" w:hAnsi="Arial" w:cs="Arial"/>
                <w:sz w:val="15"/>
                <w:szCs w:val="15"/>
              </w:rPr>
            </w:pPr>
            <w:r w:rsidRPr="00AC7895">
              <w:rPr>
                <w:rFonts w:ascii="Arial" w:hAnsi="Arial" w:cs="Arial"/>
                <w:sz w:val="15"/>
                <w:szCs w:val="15"/>
              </w:rPr>
              <w:t>Maximum Class Size (approx. 15-20)</w:t>
            </w:r>
          </w:p>
        </w:tc>
        <w:tc>
          <w:tcPr>
            <w:tcW w:w="5400" w:type="dxa"/>
            <w:shd w:val="clear" w:color="auto" w:fill="auto"/>
          </w:tcPr>
          <w:p w14:paraId="57751856" w14:textId="77777777" w:rsidR="007C565F" w:rsidRPr="00AC7895" w:rsidRDefault="007C565F" w:rsidP="00CC11AB">
            <w:pPr>
              <w:pStyle w:val="List"/>
              <w:spacing w:after="120"/>
              <w:ind w:left="-17" w:right="288" w:hanging="17"/>
              <w:rPr>
                <w:rFonts w:ascii="Arial" w:hAnsi="Arial" w:cs="Arial"/>
                <w:sz w:val="15"/>
                <w:szCs w:val="15"/>
              </w:rPr>
            </w:pPr>
            <w:r w:rsidRPr="00AC7895">
              <w:rPr>
                <w:rFonts w:ascii="Arial" w:hAnsi="Arial" w:cs="Arial"/>
                <w:sz w:val="15"/>
                <w:szCs w:val="15"/>
              </w:rPr>
              <w:lastRenderedPageBreak/>
              <w:t>Upon successful completion of the Preliminary Go-Live Testing, the Customer project coordinator will schedule remote training sessions for Contact Center agents, supervisors, and administrators with the Frontier CCaaS project coordinator.</w:t>
            </w:r>
          </w:p>
          <w:p w14:paraId="42338AD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4E6112CC"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7D1AEFA7"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Customer project coordinator will ensure that all agents, supervisors, and administrators participate in the scheduled Contact Center training sessions.</w:t>
            </w:r>
          </w:p>
          <w:p w14:paraId="0D68C7D1"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lastRenderedPageBreak/>
              <w:t>The rescheduling of Contact Center training sessions may delay the downstream Go-Live Service Activation and Testing schedule.</w:t>
            </w:r>
          </w:p>
        </w:tc>
      </w:tr>
      <w:tr w:rsidR="007C565F" w:rsidRPr="00AC7895" w14:paraId="630ED221" w14:textId="77777777" w:rsidTr="00CC11AB">
        <w:tc>
          <w:tcPr>
            <w:tcW w:w="2065" w:type="dxa"/>
            <w:shd w:val="clear" w:color="auto" w:fill="auto"/>
          </w:tcPr>
          <w:p w14:paraId="5E1E500E"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Go-Live Service Activation and Testing</w:t>
            </w:r>
          </w:p>
          <w:p w14:paraId="4BF207DF"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1F24C73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project coordinator will schedule the Go-Live Service Activation and Testing date with the Customer.</w:t>
            </w:r>
          </w:p>
          <w:p w14:paraId="60FC1EBD"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43341F9D"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Customer project coordinator will schedule the Go-Live Service Activation and Testing date with the Frontier CCaaS project coordinator.</w:t>
            </w:r>
          </w:p>
          <w:p w14:paraId="41AD938A"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3B01F63E"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 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p w14:paraId="55506B95"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ensure that all Customer third-party systems interoperate correctly with the Frontier Contact Center service.</w:t>
            </w:r>
          </w:p>
          <w:p w14:paraId="093C22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directly with Customer third-party vendors to configure any impacted hardware and/or systems required to interoperate with the Frontier Contact Center service.</w:t>
            </w:r>
          </w:p>
        </w:tc>
      </w:tr>
      <w:tr w:rsidR="007C565F" w:rsidRPr="00AC7895" w14:paraId="28E706DB" w14:textId="77777777" w:rsidTr="00CC11AB">
        <w:tc>
          <w:tcPr>
            <w:tcW w:w="2065" w:type="dxa"/>
            <w:shd w:val="clear" w:color="auto" w:fill="auto"/>
          </w:tcPr>
          <w:p w14:paraId="4AA031C6"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30-Day Contact Center On-Boarding Support</w:t>
            </w:r>
          </w:p>
          <w:p w14:paraId="7EA26772"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677D8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18482486"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22ADF9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073C2A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Frontier Contact Center professional services team will complete any post-activation (punch list) configuration changes for a period of 30 calendar days.</w:t>
            </w:r>
          </w:p>
          <w:p w14:paraId="2A2A03F8"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7C565F" w:rsidRPr="00AC7895" w14:paraId="257B5D58" w14:textId="77777777" w:rsidTr="00CC11AB">
        <w:tc>
          <w:tcPr>
            <w:tcW w:w="2065" w:type="dxa"/>
            <w:shd w:val="clear" w:color="auto" w:fill="auto"/>
          </w:tcPr>
          <w:p w14:paraId="41FEB728"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24x7x365 Service and Support</w:t>
            </w:r>
          </w:p>
          <w:p w14:paraId="63C54AD4" w14:textId="77777777" w:rsidR="007C565F" w:rsidRPr="00AC7895" w:rsidRDefault="007C565F" w:rsidP="00CC11AB">
            <w:pPr>
              <w:pStyle w:val="List"/>
              <w:spacing w:after="120"/>
              <w:ind w:left="0" w:right="288"/>
              <w:rPr>
                <w:rFonts w:ascii="Arial" w:hAnsi="Arial" w:cs="Arial"/>
                <w:b/>
                <w:bCs/>
                <w:sz w:val="14"/>
                <w:szCs w:val="14"/>
              </w:rPr>
            </w:pPr>
          </w:p>
        </w:tc>
        <w:tc>
          <w:tcPr>
            <w:tcW w:w="4320" w:type="dxa"/>
            <w:shd w:val="clear" w:color="auto" w:fill="auto"/>
          </w:tcPr>
          <w:p w14:paraId="22D483EE" w14:textId="77777777" w:rsidR="007C565F" w:rsidRPr="00AC7895" w:rsidRDefault="007C565F" w:rsidP="00CC11AB">
            <w:pPr>
              <w:pStyle w:val="List"/>
              <w:spacing w:after="120"/>
              <w:ind w:left="2" w:right="288" w:hanging="2"/>
              <w:rPr>
                <w:rFonts w:ascii="Arial" w:hAnsi="Arial" w:cs="Arial"/>
                <w:sz w:val="15"/>
                <w:szCs w:val="15"/>
              </w:rPr>
            </w:pPr>
            <w:r w:rsidRPr="00AC7895">
              <w:rPr>
                <w:rFonts w:ascii="Arial" w:hAnsi="Arial" w:cs="Arial"/>
                <w:sz w:val="15"/>
                <w:szCs w:val="15"/>
              </w:rPr>
              <w:tab/>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4DD5FDED"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designated Customer contact will be responsible for contacting the Frontier Customer Service team for service and support of Frontier Contact Center services.</w:t>
            </w:r>
          </w:p>
        </w:tc>
      </w:tr>
    </w:tbl>
    <w:p w14:paraId="53071429" w14:textId="5D92E4A1" w:rsidR="007C565F" w:rsidRPr="007C565F" w:rsidRDefault="00CC11AB" w:rsidP="007C565F">
      <w:pPr>
        <w:tabs>
          <w:tab w:val="left" w:pos="360"/>
        </w:tabs>
        <w:jc w:val="both"/>
        <w:rPr>
          <w:rFonts w:asciiTheme="minorHAnsi" w:hAnsiTheme="minorHAnsi" w:cs="Arial"/>
          <w:bCs/>
          <w:sz w:val="12"/>
          <w:szCs w:val="16"/>
        </w:rPr>
      </w:pPr>
      <w:r>
        <w:rPr>
          <w:rFonts w:asciiTheme="minorHAnsi" w:hAnsiTheme="minorHAnsi" w:cs="Arial"/>
          <w:bCs/>
          <w:sz w:val="12"/>
          <w:szCs w:val="16"/>
        </w:rPr>
        <w:br w:type="textWrapping" w:clear="all"/>
      </w:r>
    </w:p>
    <w:p w14:paraId="7EF0AE05" w14:textId="77777777" w:rsidR="007C565F" w:rsidRPr="009A36BE" w:rsidRDefault="007C565F" w:rsidP="007C565F">
      <w:pPr>
        <w:tabs>
          <w:tab w:val="left" w:pos="180"/>
        </w:tabs>
        <w:spacing w:after="60"/>
        <w:ind w:right="-43"/>
        <w:jc w:val="both"/>
        <w:rPr>
          <w:rFonts w:ascii="Calibri" w:hAnsi="Calibri"/>
          <w:sz w:val="16"/>
          <w:szCs w:val="16"/>
          <w:lang w:val="x-none" w:eastAsia="x-none"/>
        </w:rPr>
      </w:pPr>
    </w:p>
    <w:p w14:paraId="4A8F7796" w14:textId="5F6E1CA6"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00733265">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21F5A69D" w14:textId="77777777" w:rsidR="00EC3296" w:rsidRDefault="00EC3296"/>
    <w:sectPr w:rsidR="00EC3296" w:rsidSect="00757C6C">
      <w:headerReference w:type="even" r:id="rId18"/>
      <w:headerReference w:type="default" r:id="rId19"/>
      <w:footerReference w:type="default" r:id="rId20"/>
      <w:headerReference w:type="first" r:id="rId21"/>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F513B" w14:textId="77777777" w:rsidR="00A73B3D" w:rsidRDefault="00A73B3D">
      <w:r>
        <w:separator/>
      </w:r>
    </w:p>
  </w:endnote>
  <w:endnote w:type="continuationSeparator" w:id="0">
    <w:p w14:paraId="12B40143" w14:textId="77777777" w:rsidR="00A73B3D" w:rsidRDefault="00A7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92AD" w14:textId="77777777" w:rsidR="00757C6C" w:rsidRPr="00D1307F" w:rsidRDefault="00757C6C" w:rsidP="00757C6C">
    <w:pPr>
      <w:pStyle w:val="Footer"/>
      <w:tabs>
        <w:tab w:val="clear" w:pos="4320"/>
        <w:tab w:val="clear" w:pos="8640"/>
        <w:tab w:val="right" w:pos="5850"/>
      </w:tabs>
      <w:jc w:val="center"/>
      <w:rPr>
        <w:rFonts w:asciiTheme="minorHAnsi" w:hAnsiTheme="minorHAnsi" w:cs="Arial"/>
        <w:sz w:val="14"/>
        <w:szCs w:val="14"/>
      </w:rPr>
    </w:pPr>
    <w:r>
      <w:rPr>
        <w:rFonts w:asciiTheme="minorHAnsi" w:hAnsiTheme="minorHAnsi" w:cs="Arial"/>
        <w:sz w:val="14"/>
        <w:szCs w:val="14"/>
      </w:rPr>
      <w:t>v. 04252022_11172022</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Pr>
        <w:rFonts w:cs="Arial"/>
        <w:sz w:val="14"/>
        <w:szCs w:val="14"/>
      </w:rPr>
      <w:t>12</w:t>
    </w:r>
    <w:r w:rsidRPr="00D1307F">
      <w:rPr>
        <w:rFonts w:asciiTheme="minorHAnsi" w:hAnsiTheme="minorHAnsi" w:cs="Arial"/>
        <w:sz w:val="14"/>
        <w:szCs w:val="14"/>
      </w:rPr>
      <w:fldChar w:fldCharType="end"/>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0D7F" w14:textId="77777777" w:rsidR="00A73B3D" w:rsidRDefault="00A73B3D">
      <w:r>
        <w:separator/>
      </w:r>
    </w:p>
  </w:footnote>
  <w:footnote w:type="continuationSeparator" w:id="0">
    <w:p w14:paraId="6171682F" w14:textId="77777777" w:rsidR="00A73B3D" w:rsidRDefault="00A7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9F7EF7" w:rsidRDefault="009F7EF7">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9F7EF7" w14:paraId="3CED6595" w14:textId="77777777" w:rsidTr="0059372D">
      <w:trPr>
        <w:trHeight w:val="2095"/>
      </w:trPr>
      <w:tc>
        <w:tcPr>
          <w:tcW w:w="5181" w:type="dxa"/>
        </w:tcPr>
        <w:p w14:paraId="3E7BE348" w14:textId="77777777" w:rsidR="009F7EF7" w:rsidRDefault="009F7EF7"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7A5EDD9E" wp14:editId="2468E418">
                <wp:extent cx="1075038" cy="1259640"/>
                <wp:effectExtent l="0" t="0" r="0" b="0"/>
                <wp:docPr id="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1CB1C32" w14:textId="77777777" w:rsidR="009F7EF7" w:rsidRDefault="009F7EF7" w:rsidP="00AC7895">
          <w:pPr>
            <w:pStyle w:val="Header"/>
            <w:jc w:val="right"/>
            <w:rPr>
              <w:rFonts w:ascii="PP Object Sans Medium" w:hAnsi="PP Object Sans Medium"/>
              <w:color w:val="FF0037"/>
              <w:sz w:val="18"/>
              <w:szCs w:val="18"/>
            </w:rPr>
          </w:pPr>
        </w:p>
        <w:p w14:paraId="5805783D" w14:textId="77777777" w:rsidR="009F7EF7" w:rsidRDefault="009F7EF7"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64E2A056" w14:textId="77777777" w:rsidR="009F7EF7" w:rsidRPr="00AC7895" w:rsidRDefault="009F7EF7"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52DFDD3" w14:textId="77777777" w:rsidR="009F7EF7" w:rsidRPr="00A45864" w:rsidRDefault="009F7EF7"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306F67C9" w14:textId="77777777" w:rsidR="009F7EF7" w:rsidRPr="00A45864" w:rsidRDefault="009F7EF7"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6046B1D6" w14:textId="77777777" w:rsidR="009F7EF7" w:rsidRPr="002D6667" w:rsidRDefault="009F7EF7" w:rsidP="001123B3">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9F7EF7" w:rsidRDefault="009F7EF7">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3554"/>
    <w:multiLevelType w:val="hybridMultilevel"/>
    <w:tmpl w:val="18828AC0"/>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08"/>
    <w:multiLevelType w:val="hybridMultilevel"/>
    <w:tmpl w:val="DC901E90"/>
    <w:lvl w:ilvl="0" w:tplc="53DCB92C">
      <w:start w:val="4"/>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1615FF4"/>
    <w:multiLevelType w:val="multilevel"/>
    <w:tmpl w:val="CB4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180ACE"/>
    <w:multiLevelType w:val="hybridMultilevel"/>
    <w:tmpl w:val="0772E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0B1AC2"/>
    <w:multiLevelType w:val="hybridMultilevel"/>
    <w:tmpl w:val="759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14"/>
  </w:num>
  <w:num w:numId="5">
    <w:abstractNumId w:val="20"/>
  </w:num>
  <w:num w:numId="6">
    <w:abstractNumId w:val="3"/>
  </w:num>
  <w:num w:numId="7">
    <w:abstractNumId w:val="6"/>
  </w:num>
  <w:num w:numId="8">
    <w:abstractNumId w:val="23"/>
  </w:num>
  <w:num w:numId="9">
    <w:abstractNumId w:val="5"/>
  </w:num>
  <w:num w:numId="10">
    <w:abstractNumId w:val="7"/>
  </w:num>
  <w:num w:numId="11">
    <w:abstractNumId w:val="1"/>
  </w:num>
  <w:num w:numId="12">
    <w:abstractNumId w:val="19"/>
  </w:num>
  <w:num w:numId="13">
    <w:abstractNumId w:val="25"/>
  </w:num>
  <w:num w:numId="14">
    <w:abstractNumId w:val="0"/>
  </w:num>
  <w:num w:numId="15">
    <w:abstractNumId w:val="28"/>
  </w:num>
  <w:num w:numId="16">
    <w:abstractNumId w:val="18"/>
  </w:num>
  <w:num w:numId="17">
    <w:abstractNumId w:val="2"/>
  </w:num>
  <w:num w:numId="18">
    <w:abstractNumId w:val="8"/>
  </w:num>
  <w:num w:numId="19">
    <w:abstractNumId w:val="12"/>
  </w:num>
  <w:num w:numId="20">
    <w:abstractNumId w:val="9"/>
  </w:num>
  <w:num w:numId="21">
    <w:abstractNumId w:val="27"/>
  </w:num>
  <w:num w:numId="22">
    <w:abstractNumId w:val="11"/>
  </w:num>
  <w:num w:numId="23">
    <w:abstractNumId w:val="26"/>
  </w:num>
  <w:num w:numId="24">
    <w:abstractNumId w:val="10"/>
  </w:num>
  <w:num w:numId="25">
    <w:abstractNumId w:val="4"/>
  </w:num>
  <w:num w:numId="26">
    <w:abstractNumId w:val="13"/>
  </w:num>
  <w:num w:numId="27">
    <w:abstractNumId w:val="21"/>
  </w:num>
  <w:num w:numId="28">
    <w:abstractNumId w:val="24"/>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6F0A"/>
    <w:rsid w:val="00037D09"/>
    <w:rsid w:val="00042766"/>
    <w:rsid w:val="00044672"/>
    <w:rsid w:val="0004745A"/>
    <w:rsid w:val="00047F3D"/>
    <w:rsid w:val="00052286"/>
    <w:rsid w:val="00055118"/>
    <w:rsid w:val="00060F4E"/>
    <w:rsid w:val="000663B2"/>
    <w:rsid w:val="000733A7"/>
    <w:rsid w:val="00075345"/>
    <w:rsid w:val="00075F42"/>
    <w:rsid w:val="00076A50"/>
    <w:rsid w:val="000B1750"/>
    <w:rsid w:val="000B4BD2"/>
    <w:rsid w:val="000D701B"/>
    <w:rsid w:val="000E3DAA"/>
    <w:rsid w:val="000E45A6"/>
    <w:rsid w:val="000F2A57"/>
    <w:rsid w:val="00100B01"/>
    <w:rsid w:val="001123B3"/>
    <w:rsid w:val="00113388"/>
    <w:rsid w:val="00122B9B"/>
    <w:rsid w:val="0012429B"/>
    <w:rsid w:val="00131C6A"/>
    <w:rsid w:val="001379CA"/>
    <w:rsid w:val="00141F26"/>
    <w:rsid w:val="00152DC1"/>
    <w:rsid w:val="00160056"/>
    <w:rsid w:val="00163D07"/>
    <w:rsid w:val="00164510"/>
    <w:rsid w:val="00165744"/>
    <w:rsid w:val="001661CA"/>
    <w:rsid w:val="00171191"/>
    <w:rsid w:val="00176081"/>
    <w:rsid w:val="00181BC1"/>
    <w:rsid w:val="001942DA"/>
    <w:rsid w:val="00195D15"/>
    <w:rsid w:val="001A2533"/>
    <w:rsid w:val="001B5963"/>
    <w:rsid w:val="001B5AEF"/>
    <w:rsid w:val="001B6049"/>
    <w:rsid w:val="001C1D66"/>
    <w:rsid w:val="001C7B04"/>
    <w:rsid w:val="001D4762"/>
    <w:rsid w:val="001E1634"/>
    <w:rsid w:val="001E5225"/>
    <w:rsid w:val="001F0CDA"/>
    <w:rsid w:val="001F205D"/>
    <w:rsid w:val="001F2899"/>
    <w:rsid w:val="001F3A0F"/>
    <w:rsid w:val="00202E73"/>
    <w:rsid w:val="002070ED"/>
    <w:rsid w:val="00222205"/>
    <w:rsid w:val="00237DB9"/>
    <w:rsid w:val="00246F9D"/>
    <w:rsid w:val="00247AEA"/>
    <w:rsid w:val="00255E8C"/>
    <w:rsid w:val="00255F1F"/>
    <w:rsid w:val="00270D40"/>
    <w:rsid w:val="00291244"/>
    <w:rsid w:val="00293987"/>
    <w:rsid w:val="002A6B53"/>
    <w:rsid w:val="002B24CF"/>
    <w:rsid w:val="002C45FA"/>
    <w:rsid w:val="002D415B"/>
    <w:rsid w:val="002E77E3"/>
    <w:rsid w:val="002E7DBC"/>
    <w:rsid w:val="002F00EF"/>
    <w:rsid w:val="002F49D1"/>
    <w:rsid w:val="003058FE"/>
    <w:rsid w:val="00312C99"/>
    <w:rsid w:val="00321906"/>
    <w:rsid w:val="00323831"/>
    <w:rsid w:val="0033487A"/>
    <w:rsid w:val="0034522F"/>
    <w:rsid w:val="00345653"/>
    <w:rsid w:val="003467C9"/>
    <w:rsid w:val="00351403"/>
    <w:rsid w:val="00354C87"/>
    <w:rsid w:val="00355148"/>
    <w:rsid w:val="00362C0E"/>
    <w:rsid w:val="00371BE8"/>
    <w:rsid w:val="00373AA8"/>
    <w:rsid w:val="00380468"/>
    <w:rsid w:val="003841CC"/>
    <w:rsid w:val="00387707"/>
    <w:rsid w:val="003A0A07"/>
    <w:rsid w:val="003A3553"/>
    <w:rsid w:val="003A40FF"/>
    <w:rsid w:val="003A59D1"/>
    <w:rsid w:val="003A5ABD"/>
    <w:rsid w:val="003A7C5C"/>
    <w:rsid w:val="003A7FE5"/>
    <w:rsid w:val="003B2538"/>
    <w:rsid w:val="003C295C"/>
    <w:rsid w:val="003D1389"/>
    <w:rsid w:val="003E6814"/>
    <w:rsid w:val="003E7A81"/>
    <w:rsid w:val="003F0EA5"/>
    <w:rsid w:val="003F1D80"/>
    <w:rsid w:val="003F59C1"/>
    <w:rsid w:val="00401BF4"/>
    <w:rsid w:val="00405FF5"/>
    <w:rsid w:val="004077D6"/>
    <w:rsid w:val="0041163B"/>
    <w:rsid w:val="00414E44"/>
    <w:rsid w:val="00424D4A"/>
    <w:rsid w:val="0042613E"/>
    <w:rsid w:val="0043261E"/>
    <w:rsid w:val="00435DC0"/>
    <w:rsid w:val="00446D33"/>
    <w:rsid w:val="00464735"/>
    <w:rsid w:val="00466694"/>
    <w:rsid w:val="00480B5C"/>
    <w:rsid w:val="0049483D"/>
    <w:rsid w:val="00495B30"/>
    <w:rsid w:val="004A67B2"/>
    <w:rsid w:val="004C3008"/>
    <w:rsid w:val="004C5F93"/>
    <w:rsid w:val="004D3932"/>
    <w:rsid w:val="004E462D"/>
    <w:rsid w:val="004E63E2"/>
    <w:rsid w:val="004F0686"/>
    <w:rsid w:val="00502AD2"/>
    <w:rsid w:val="00507230"/>
    <w:rsid w:val="00511B59"/>
    <w:rsid w:val="00515389"/>
    <w:rsid w:val="005160DC"/>
    <w:rsid w:val="0052049A"/>
    <w:rsid w:val="00530D09"/>
    <w:rsid w:val="00530F96"/>
    <w:rsid w:val="00531404"/>
    <w:rsid w:val="00541288"/>
    <w:rsid w:val="00541D6D"/>
    <w:rsid w:val="005452CE"/>
    <w:rsid w:val="00557DCF"/>
    <w:rsid w:val="00557DDB"/>
    <w:rsid w:val="00564FD1"/>
    <w:rsid w:val="00570E2E"/>
    <w:rsid w:val="00572FF1"/>
    <w:rsid w:val="00575CF9"/>
    <w:rsid w:val="00581F25"/>
    <w:rsid w:val="00583EE1"/>
    <w:rsid w:val="0058653A"/>
    <w:rsid w:val="0059372D"/>
    <w:rsid w:val="00597B19"/>
    <w:rsid w:val="005A0E00"/>
    <w:rsid w:val="005B2C89"/>
    <w:rsid w:val="005B5B3D"/>
    <w:rsid w:val="005B5BBE"/>
    <w:rsid w:val="005E032B"/>
    <w:rsid w:val="00602FFB"/>
    <w:rsid w:val="006105F6"/>
    <w:rsid w:val="0061091B"/>
    <w:rsid w:val="00613EAD"/>
    <w:rsid w:val="0062313E"/>
    <w:rsid w:val="0062577B"/>
    <w:rsid w:val="00632827"/>
    <w:rsid w:val="00636ADF"/>
    <w:rsid w:val="00646975"/>
    <w:rsid w:val="00650F33"/>
    <w:rsid w:val="00665C42"/>
    <w:rsid w:val="006732D8"/>
    <w:rsid w:val="00676B84"/>
    <w:rsid w:val="00677ABF"/>
    <w:rsid w:val="00682350"/>
    <w:rsid w:val="006843EE"/>
    <w:rsid w:val="00697D87"/>
    <w:rsid w:val="006A61A3"/>
    <w:rsid w:val="006A6538"/>
    <w:rsid w:val="006B2536"/>
    <w:rsid w:val="006B341D"/>
    <w:rsid w:val="006C0E3A"/>
    <w:rsid w:val="006C1D77"/>
    <w:rsid w:val="006E76B9"/>
    <w:rsid w:val="006F3964"/>
    <w:rsid w:val="006F47D2"/>
    <w:rsid w:val="00701D23"/>
    <w:rsid w:val="00701D38"/>
    <w:rsid w:val="00704ECF"/>
    <w:rsid w:val="00705BF6"/>
    <w:rsid w:val="007112B9"/>
    <w:rsid w:val="007133E4"/>
    <w:rsid w:val="00721F74"/>
    <w:rsid w:val="007229D4"/>
    <w:rsid w:val="00724AAE"/>
    <w:rsid w:val="007307A7"/>
    <w:rsid w:val="00731B1F"/>
    <w:rsid w:val="00732DCD"/>
    <w:rsid w:val="00733265"/>
    <w:rsid w:val="00733FD0"/>
    <w:rsid w:val="007400F0"/>
    <w:rsid w:val="00743ED8"/>
    <w:rsid w:val="0075026C"/>
    <w:rsid w:val="00754D3B"/>
    <w:rsid w:val="00755355"/>
    <w:rsid w:val="00757C6C"/>
    <w:rsid w:val="00762692"/>
    <w:rsid w:val="00764356"/>
    <w:rsid w:val="007741FA"/>
    <w:rsid w:val="00775B72"/>
    <w:rsid w:val="00777649"/>
    <w:rsid w:val="00781B15"/>
    <w:rsid w:val="007906F6"/>
    <w:rsid w:val="00792AB9"/>
    <w:rsid w:val="007B51ED"/>
    <w:rsid w:val="007C565F"/>
    <w:rsid w:val="007C60FC"/>
    <w:rsid w:val="007C75B9"/>
    <w:rsid w:val="007D075A"/>
    <w:rsid w:val="007D0806"/>
    <w:rsid w:val="007E1E0F"/>
    <w:rsid w:val="007E6D82"/>
    <w:rsid w:val="007F1B68"/>
    <w:rsid w:val="007F4782"/>
    <w:rsid w:val="00806914"/>
    <w:rsid w:val="00811A8C"/>
    <w:rsid w:val="0082409A"/>
    <w:rsid w:val="008250DE"/>
    <w:rsid w:val="00834257"/>
    <w:rsid w:val="00834AAA"/>
    <w:rsid w:val="00842F19"/>
    <w:rsid w:val="00843346"/>
    <w:rsid w:val="00844FEF"/>
    <w:rsid w:val="0085112F"/>
    <w:rsid w:val="0085317E"/>
    <w:rsid w:val="0085409E"/>
    <w:rsid w:val="0085673E"/>
    <w:rsid w:val="008568BA"/>
    <w:rsid w:val="00870BBE"/>
    <w:rsid w:val="0087301A"/>
    <w:rsid w:val="00874F62"/>
    <w:rsid w:val="008773F2"/>
    <w:rsid w:val="00880B7D"/>
    <w:rsid w:val="00891911"/>
    <w:rsid w:val="008929B9"/>
    <w:rsid w:val="008D1A6D"/>
    <w:rsid w:val="008D1C06"/>
    <w:rsid w:val="008E460E"/>
    <w:rsid w:val="008F0D46"/>
    <w:rsid w:val="00903388"/>
    <w:rsid w:val="0090412F"/>
    <w:rsid w:val="00911094"/>
    <w:rsid w:val="00931323"/>
    <w:rsid w:val="00933BBA"/>
    <w:rsid w:val="009355D1"/>
    <w:rsid w:val="0094185B"/>
    <w:rsid w:val="009419BC"/>
    <w:rsid w:val="009528B4"/>
    <w:rsid w:val="00952906"/>
    <w:rsid w:val="00955765"/>
    <w:rsid w:val="00962679"/>
    <w:rsid w:val="00962AA8"/>
    <w:rsid w:val="009656AC"/>
    <w:rsid w:val="00966D32"/>
    <w:rsid w:val="00973FC5"/>
    <w:rsid w:val="00980668"/>
    <w:rsid w:val="00984ACA"/>
    <w:rsid w:val="00986857"/>
    <w:rsid w:val="009A1621"/>
    <w:rsid w:val="009A3704"/>
    <w:rsid w:val="009A4D78"/>
    <w:rsid w:val="009B2703"/>
    <w:rsid w:val="009B5679"/>
    <w:rsid w:val="009B7CC5"/>
    <w:rsid w:val="009C6570"/>
    <w:rsid w:val="009D018D"/>
    <w:rsid w:val="009E18FD"/>
    <w:rsid w:val="009E1A8E"/>
    <w:rsid w:val="009E50D9"/>
    <w:rsid w:val="009F10CB"/>
    <w:rsid w:val="009F1B46"/>
    <w:rsid w:val="009F34ED"/>
    <w:rsid w:val="009F4158"/>
    <w:rsid w:val="009F7EF7"/>
    <w:rsid w:val="00A01BC6"/>
    <w:rsid w:val="00A1184B"/>
    <w:rsid w:val="00A12CD3"/>
    <w:rsid w:val="00A30DD6"/>
    <w:rsid w:val="00A318E7"/>
    <w:rsid w:val="00A36227"/>
    <w:rsid w:val="00A55A47"/>
    <w:rsid w:val="00A73B3D"/>
    <w:rsid w:val="00A75C05"/>
    <w:rsid w:val="00A777BE"/>
    <w:rsid w:val="00A865F4"/>
    <w:rsid w:val="00AA29BD"/>
    <w:rsid w:val="00AA638D"/>
    <w:rsid w:val="00AB1AE8"/>
    <w:rsid w:val="00AC5909"/>
    <w:rsid w:val="00AC7895"/>
    <w:rsid w:val="00AE0C58"/>
    <w:rsid w:val="00AE1020"/>
    <w:rsid w:val="00AE686E"/>
    <w:rsid w:val="00AF03FE"/>
    <w:rsid w:val="00AF1F31"/>
    <w:rsid w:val="00AF5D28"/>
    <w:rsid w:val="00B00E30"/>
    <w:rsid w:val="00B06E66"/>
    <w:rsid w:val="00B13E54"/>
    <w:rsid w:val="00B1457C"/>
    <w:rsid w:val="00B207E3"/>
    <w:rsid w:val="00B234DA"/>
    <w:rsid w:val="00B44805"/>
    <w:rsid w:val="00B472C0"/>
    <w:rsid w:val="00B51D8D"/>
    <w:rsid w:val="00B7466C"/>
    <w:rsid w:val="00B80142"/>
    <w:rsid w:val="00B84141"/>
    <w:rsid w:val="00B85403"/>
    <w:rsid w:val="00B93D37"/>
    <w:rsid w:val="00BB25D0"/>
    <w:rsid w:val="00BC2702"/>
    <w:rsid w:val="00BC4757"/>
    <w:rsid w:val="00BC5298"/>
    <w:rsid w:val="00BC65EB"/>
    <w:rsid w:val="00BD29BD"/>
    <w:rsid w:val="00BD2A6D"/>
    <w:rsid w:val="00BE18C6"/>
    <w:rsid w:val="00BE6DBE"/>
    <w:rsid w:val="00BF6070"/>
    <w:rsid w:val="00BF6B7C"/>
    <w:rsid w:val="00C027EC"/>
    <w:rsid w:val="00C0455F"/>
    <w:rsid w:val="00C07CFB"/>
    <w:rsid w:val="00C138C2"/>
    <w:rsid w:val="00C3252B"/>
    <w:rsid w:val="00C3582D"/>
    <w:rsid w:val="00C42F7B"/>
    <w:rsid w:val="00C5135E"/>
    <w:rsid w:val="00C60AC6"/>
    <w:rsid w:val="00C617FE"/>
    <w:rsid w:val="00C6204D"/>
    <w:rsid w:val="00C62E0D"/>
    <w:rsid w:val="00C667FF"/>
    <w:rsid w:val="00C81B8A"/>
    <w:rsid w:val="00C82C82"/>
    <w:rsid w:val="00C835AE"/>
    <w:rsid w:val="00C90B0E"/>
    <w:rsid w:val="00C92575"/>
    <w:rsid w:val="00C97AA3"/>
    <w:rsid w:val="00CA497E"/>
    <w:rsid w:val="00CA510A"/>
    <w:rsid w:val="00CA5135"/>
    <w:rsid w:val="00CB0637"/>
    <w:rsid w:val="00CB6014"/>
    <w:rsid w:val="00CC006C"/>
    <w:rsid w:val="00CC11AB"/>
    <w:rsid w:val="00CC45E9"/>
    <w:rsid w:val="00CD313B"/>
    <w:rsid w:val="00CD5993"/>
    <w:rsid w:val="00CD5E9A"/>
    <w:rsid w:val="00CF28F4"/>
    <w:rsid w:val="00CF29A9"/>
    <w:rsid w:val="00CF5CF6"/>
    <w:rsid w:val="00CF6908"/>
    <w:rsid w:val="00D01273"/>
    <w:rsid w:val="00D0796C"/>
    <w:rsid w:val="00D10541"/>
    <w:rsid w:val="00D11375"/>
    <w:rsid w:val="00D166A5"/>
    <w:rsid w:val="00D36D58"/>
    <w:rsid w:val="00D5525D"/>
    <w:rsid w:val="00D56F5B"/>
    <w:rsid w:val="00D64870"/>
    <w:rsid w:val="00D64B80"/>
    <w:rsid w:val="00D66A48"/>
    <w:rsid w:val="00D67019"/>
    <w:rsid w:val="00D72F8A"/>
    <w:rsid w:val="00D75C52"/>
    <w:rsid w:val="00D94490"/>
    <w:rsid w:val="00D958F2"/>
    <w:rsid w:val="00DA07A8"/>
    <w:rsid w:val="00DB762D"/>
    <w:rsid w:val="00DC0176"/>
    <w:rsid w:val="00DC2F97"/>
    <w:rsid w:val="00DC7D5F"/>
    <w:rsid w:val="00DD4B8B"/>
    <w:rsid w:val="00DE6F46"/>
    <w:rsid w:val="00E1111E"/>
    <w:rsid w:val="00E11F08"/>
    <w:rsid w:val="00E13DE6"/>
    <w:rsid w:val="00E22AAC"/>
    <w:rsid w:val="00E32B6A"/>
    <w:rsid w:val="00E371A1"/>
    <w:rsid w:val="00E4055F"/>
    <w:rsid w:val="00E42D90"/>
    <w:rsid w:val="00E623A2"/>
    <w:rsid w:val="00E800A0"/>
    <w:rsid w:val="00E85925"/>
    <w:rsid w:val="00EB19A1"/>
    <w:rsid w:val="00EC3296"/>
    <w:rsid w:val="00EC62F5"/>
    <w:rsid w:val="00EC7081"/>
    <w:rsid w:val="00EE01DA"/>
    <w:rsid w:val="00EF0857"/>
    <w:rsid w:val="00EF0996"/>
    <w:rsid w:val="00EF35C6"/>
    <w:rsid w:val="00F011B6"/>
    <w:rsid w:val="00F028CA"/>
    <w:rsid w:val="00F05C29"/>
    <w:rsid w:val="00F1141C"/>
    <w:rsid w:val="00F148C8"/>
    <w:rsid w:val="00F34CE1"/>
    <w:rsid w:val="00F379A4"/>
    <w:rsid w:val="00F431F6"/>
    <w:rsid w:val="00F52E31"/>
    <w:rsid w:val="00F55D18"/>
    <w:rsid w:val="00F62098"/>
    <w:rsid w:val="00F63920"/>
    <w:rsid w:val="00F66CF3"/>
    <w:rsid w:val="00F67A68"/>
    <w:rsid w:val="00F72B7A"/>
    <w:rsid w:val="00FA2A80"/>
    <w:rsid w:val="00FA32CC"/>
    <w:rsid w:val="00FB1656"/>
    <w:rsid w:val="00FB19E5"/>
    <w:rsid w:val="00FC3D7A"/>
    <w:rsid w:val="00FC5640"/>
    <w:rsid w:val="00FD1EDA"/>
    <w:rsid w:val="00FE1B5F"/>
    <w:rsid w:val="00FE3DDC"/>
    <w:rsid w:val="00FE6C9D"/>
    <w:rsid w:val="00FF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5C42"/>
    <w:pPr>
      <w:tabs>
        <w:tab w:val="center" w:pos="4320"/>
        <w:tab w:val="right" w:pos="8640"/>
      </w:tabs>
    </w:pPr>
  </w:style>
  <w:style w:type="character" w:customStyle="1" w:styleId="HeaderChar">
    <w:name w:val="Header Char"/>
    <w:basedOn w:val="DefaultParagraphFont"/>
    <w:link w:val="Header"/>
    <w:uiPriority w:val="99"/>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unhideWhenUsed/>
    <w:rsid w:val="0061091B"/>
    <w:rPr>
      <w:sz w:val="20"/>
      <w:szCs w:val="20"/>
    </w:rPr>
  </w:style>
  <w:style w:type="character" w:customStyle="1" w:styleId="CommentTextChar">
    <w:name w:val="Comment Text Char"/>
    <w:basedOn w:val="DefaultParagraphFont"/>
    <w:link w:val="CommentText"/>
    <w:uiPriority w:val="99"/>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 w:type="table" w:customStyle="1" w:styleId="TableGrid1">
    <w:name w:val="Table Grid1"/>
    <w:basedOn w:val="TableNormal"/>
    <w:next w:val="TableGrid"/>
    <w:uiPriority w:val="39"/>
    <w:rsid w:val="00CC11A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07230"/>
    <w:rPr>
      <w:b/>
      <w:bCs/>
    </w:rPr>
  </w:style>
  <w:style w:type="character" w:customStyle="1" w:styleId="CommentSubjectChar">
    <w:name w:val="Comment Subject Char"/>
    <w:basedOn w:val="CommentTextChar"/>
    <w:link w:val="CommentSubject"/>
    <w:uiPriority w:val="99"/>
    <w:semiHidden/>
    <w:rsid w:val="00507230"/>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1163B"/>
    <w:rPr>
      <w:color w:val="954F72" w:themeColor="followedHyperlink"/>
      <w:u w:val="single"/>
    </w:rPr>
  </w:style>
  <w:style w:type="paragraph" w:customStyle="1" w:styleId="Default">
    <w:name w:val="Default"/>
    <w:rsid w:val="002F49D1"/>
    <w:pPr>
      <w:autoSpaceDE w:val="0"/>
      <w:autoSpaceDN w:val="0"/>
      <w:adjustRightInd w:val="0"/>
    </w:pPr>
    <w:rPr>
      <w:rFonts w:ascii="Arial" w:hAnsi="Arial" w:cs="Arial"/>
      <w:color w:val="000000"/>
    </w:rPr>
  </w:style>
  <w:style w:type="paragraph" w:styleId="Revision">
    <w:name w:val="Revision"/>
    <w:hidden/>
    <w:uiPriority w:val="99"/>
    <w:semiHidden/>
    <w:rsid w:val="009033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7764">
      <w:bodyDiv w:val="1"/>
      <w:marLeft w:val="0"/>
      <w:marRight w:val="0"/>
      <w:marTop w:val="0"/>
      <w:marBottom w:val="0"/>
      <w:divBdr>
        <w:top w:val="none" w:sz="0" w:space="0" w:color="auto"/>
        <w:left w:val="none" w:sz="0" w:space="0" w:color="auto"/>
        <w:bottom w:val="none" w:sz="0" w:space="0" w:color="auto"/>
        <w:right w:val="none" w:sz="0" w:space="0" w:color="auto"/>
      </w:divBdr>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266">
      <w:bodyDiv w:val="1"/>
      <w:marLeft w:val="0"/>
      <w:marRight w:val="0"/>
      <w:marTop w:val="0"/>
      <w:marBottom w:val="0"/>
      <w:divBdr>
        <w:top w:val="none" w:sz="0" w:space="0" w:color="auto"/>
        <w:left w:val="none" w:sz="0" w:space="0" w:color="auto"/>
        <w:bottom w:val="none" w:sz="0" w:space="0" w:color="auto"/>
        <w:right w:val="none" w:sz="0" w:space="0" w:color="auto"/>
      </w:divBdr>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hh982\OneDrive%20-%20Frontier%20Communications\Documents\ucf\contract\2022\o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intermedia.net/legal/policies" TargetMode="External"/><Relationship Id="rId17" Type="http://schemas.openxmlformats.org/officeDocument/2006/relationships/hyperlink" Target="https://nam02.safelinks.protection.outlook.com/?url=https%3A%2F%2Fbusiness.frontier.com%2Fsmartvoice%2F911&amp;data=04%7C01%7CDanielle.Evirgen%40ftr.com%7Cb8107e7ac24f46b30f8d08d995912f6a%7C5fe198e9aa7c45d29da74fbbeb5d542e%7C0%7C0%7C637705273055993129%7CUnknown%7CTWFpbGZsb3d8eyJWIjoiMC4wLjAwMDAiLCJQIjoiV2luMzIiLCJBTiI6Ik1haWwiLCJXVCI6Mn0%3D%7C1000&amp;sdata=ePZSl48gcqMzDXTwMG0e8Uu%2Fim7%2BnrYqnkahsvWMvPY%3D&amp;reserved=0" TargetMode="External"/><Relationship Id="rId2" Type="http://schemas.openxmlformats.org/officeDocument/2006/relationships/customXml" Target="../customXml/item2.xml"/><Relationship Id="rId16" Type="http://schemas.openxmlformats.org/officeDocument/2006/relationships/hyperlink" Target="http://www.frontier.com/polic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nghouseinteractive.com.a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etaswitch.com/legal/standard-terms-and-conditions"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frontier.com/blog/unified-communications-by-frontier-product-tutorial-video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814FB76AE2EF49AEE1FF529307E7C0" ma:contentTypeVersion="13" ma:contentTypeDescription="Create a new document." ma:contentTypeScope="" ma:versionID="ad7aadcababd03f10cf2db0ccc540d4e">
  <xsd:schema xmlns:xsd="http://www.w3.org/2001/XMLSchema" xmlns:xs="http://www.w3.org/2001/XMLSchema" xmlns:p="http://schemas.microsoft.com/office/2006/metadata/properties" xmlns:ns3="f74c4a76-6df9-4a77-a4ca-9c12c963cfb2" xmlns:ns4="3225a67d-a940-474c-b8fa-c1db1d98a2bc" targetNamespace="http://schemas.microsoft.com/office/2006/metadata/properties" ma:root="true" ma:fieldsID="13d92809845e97cee968493a9c3a0d4b" ns3:_="" ns4:_="">
    <xsd:import namespace="f74c4a76-6df9-4a77-a4ca-9c12c963cfb2"/>
    <xsd:import namespace="3225a67d-a940-474c-b8fa-c1db1d98a2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c4a76-6df9-4a77-a4ca-9c12c963c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5a67d-a940-474c-b8fa-c1db1d98a2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280B5-77BA-4FAE-8D5B-D59BD8E97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c4a76-6df9-4a77-a4ca-9c12c963cfb2"/>
    <ds:schemaRef ds:uri="3225a67d-a940-474c-b8fa-c1db1d98a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4.xml><?xml version="1.0" encoding="utf-8"?>
<ds:datastoreItem xmlns:ds="http://schemas.openxmlformats.org/officeDocument/2006/customXml" ds:itemID="{AA457393-CB21-4AE0-B2A1-6E1C998C9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12852</Words>
  <Characters>73260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Jewell</dc:creator>
  <cp:lastModifiedBy>Dean, Timothy</cp:lastModifiedBy>
  <cp:revision>5</cp:revision>
  <dcterms:created xsi:type="dcterms:W3CDTF">2022-11-03T15:33:00Z</dcterms:created>
  <dcterms:modified xsi:type="dcterms:W3CDTF">2022-11-09T19:19:00Z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0x0101006F814FB76AE2EF49AEE1FF529307E7C0</vt:lpwstr>
  </property>
</Properties>
</file>