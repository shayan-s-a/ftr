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782000DC" w:rsidR="006B0555" w:rsidRPr="002E456E" w:rsidRDefault="006B0555" w:rsidP="006B0555">
      <w:pPr>
        <w:pStyle w:val="BodyText"/>
        <w:tabs>
          <w:tab w:val="left" w:pos="10980"/>
        </w:tabs>
        <w:spacing w:after="0"/>
        <w:rPr>
          <w:rFonts w:ascii="Arial" w:eastAsia="AppleGothic" w:hAnsi="Arial" w:cs="Arial"/>
          <w:sz w:val="15"/>
          <w:szCs w:val="15"/>
        </w:rPr>
      </w:pPr>
      <w:r w:rsidRPr="002E456E">
        <w:rPr>
          <w:rFonts w:ascii="Arial" w:eastAsia="AppleGothic" w:hAnsi="Arial" w:cs="Arial"/>
          <w:sz w:val="15"/>
          <w:szCs w:val="15"/>
        </w:rPr>
        <w:t xml:space="preserve">This is </w:t>
      </w:r>
      <w:r w:rsidR="0083633C" w:rsidRPr="002E456E">
        <w:rPr>
          <w:rFonts w:ascii="Arial" w:eastAsia="AppleGothic" w:hAnsi="Arial" w:cs="Arial"/>
          <w:sz w:val="15"/>
          <w:szCs w:val="15"/>
        </w:rPr>
        <w:t xml:space="preserve">Schedule </w:t>
      </w:r>
      <w:r w:rsidRPr="002E456E">
        <w:rPr>
          <w:rFonts w:ascii="Arial" w:eastAsia="AppleGothic" w:hAnsi="Arial" w:cs="Arial"/>
          <w:sz w:val="15"/>
          <w:szCs w:val="15"/>
        </w:rPr>
        <w:t xml:space="preserve">Number </w:t>
      </w:r>
      <w:r w:rsidR="00AD0E65" w:rsidRPr="002E456E">
        <w:rPr>
          <w:rFonts w:ascii="Arial" w:hAnsi="Arial" w:cs="Arial"/>
          <w:b/>
          <w:bCs/>
          <w:sz w:val="15"/>
          <w:szCs w:val="15"/>
        </w:rPr>
        <w:t>{{</w:t>
      </w:r>
      <w:proofErr w:type="spellStart"/>
      <w:r w:rsidR="00AD0E65" w:rsidRPr="002E456E">
        <w:rPr>
          <w:rFonts w:ascii="Arial" w:hAnsi="Arial" w:cs="Arial"/>
          <w:b/>
          <w:bCs/>
          <w:sz w:val="15"/>
          <w:szCs w:val="15"/>
        </w:rPr>
        <w:t>ScheduleNumber</w:t>
      </w:r>
      <w:proofErr w:type="spellEnd"/>
      <w:r w:rsidR="00AD0E65" w:rsidRPr="002E456E">
        <w:rPr>
          <w:rFonts w:ascii="Arial" w:hAnsi="Arial" w:cs="Arial"/>
          <w:b/>
          <w:bCs/>
          <w:sz w:val="15"/>
          <w:szCs w:val="15"/>
        </w:rPr>
        <w:t>}}</w:t>
      </w:r>
      <w:r w:rsidRPr="002E456E">
        <w:rPr>
          <w:rFonts w:ascii="Arial" w:eastAsia="AppleGothic" w:hAnsi="Arial" w:cs="Arial"/>
          <w:sz w:val="15"/>
          <w:szCs w:val="15"/>
        </w:rPr>
        <w:fldChar w:fldCharType="begin">
          <w:ffData>
            <w:name w:val=""/>
            <w:enabled/>
            <w:calcOnExit w:val="0"/>
            <w:textInput/>
          </w:ffData>
        </w:fldChar>
      </w:r>
      <w:r w:rsidRPr="002E456E">
        <w:rPr>
          <w:rFonts w:ascii="Arial" w:eastAsia="AppleGothic" w:hAnsi="Arial" w:cs="Arial"/>
          <w:sz w:val="15"/>
          <w:szCs w:val="15"/>
        </w:rPr>
        <w:instrText xml:space="preserve"> FORMTEXT </w:instrText>
      </w:r>
      <w:r w:rsidR="0094020E" w:rsidRPr="002E456E">
        <w:rPr>
          <w:rFonts w:ascii="Arial" w:eastAsia="AppleGothic" w:hAnsi="Arial" w:cs="Arial"/>
          <w:sz w:val="15"/>
          <w:szCs w:val="15"/>
        </w:rPr>
      </w:r>
      <w:r w:rsidR="0094020E" w:rsidRPr="002E456E">
        <w:rPr>
          <w:rFonts w:ascii="Arial" w:eastAsia="AppleGothic" w:hAnsi="Arial" w:cs="Arial"/>
          <w:sz w:val="15"/>
          <w:szCs w:val="15"/>
        </w:rPr>
        <w:fldChar w:fldCharType="separate"/>
      </w:r>
      <w:r w:rsidRPr="002E456E">
        <w:rPr>
          <w:rFonts w:ascii="Arial" w:eastAsia="AppleGothic" w:hAnsi="Arial" w:cs="Arial"/>
          <w:sz w:val="15"/>
          <w:szCs w:val="15"/>
        </w:rPr>
        <w:fldChar w:fldCharType="end"/>
      </w:r>
      <w:r w:rsidRPr="002E456E">
        <w:rPr>
          <w:rFonts w:ascii="Arial" w:eastAsia="AppleGothic" w:hAnsi="Arial" w:cs="Arial"/>
          <w:sz w:val="15"/>
          <w:szCs w:val="15"/>
        </w:rPr>
        <w:t xml:space="preserve"> to the Frontier Services Agreement dated </w:t>
      </w:r>
      <w:r w:rsidR="00AD0E65" w:rsidRPr="002E456E">
        <w:rPr>
          <w:rFonts w:ascii="Arial" w:hAnsi="Arial" w:cs="Arial"/>
          <w:b/>
          <w:bCs/>
          <w:sz w:val="15"/>
          <w:szCs w:val="15"/>
        </w:rPr>
        <w:t>{{</w:t>
      </w:r>
      <w:proofErr w:type="spellStart"/>
      <w:r w:rsidR="00AD0E65" w:rsidRPr="002E456E">
        <w:rPr>
          <w:rFonts w:ascii="Arial" w:hAnsi="Arial" w:cs="Arial"/>
          <w:b/>
          <w:bCs/>
          <w:sz w:val="15"/>
          <w:szCs w:val="15"/>
        </w:rPr>
        <w:t>FSADate</w:t>
      </w:r>
      <w:proofErr w:type="spellEnd"/>
      <w:r w:rsidR="00AD0E65" w:rsidRPr="002E456E">
        <w:rPr>
          <w:rFonts w:ascii="Arial" w:hAnsi="Arial" w:cs="Arial"/>
          <w:b/>
          <w:bCs/>
          <w:sz w:val="15"/>
          <w:szCs w:val="15"/>
        </w:rPr>
        <w:t>}}</w:t>
      </w:r>
      <w:r w:rsidRPr="002E456E">
        <w:rPr>
          <w:rFonts w:ascii="Arial" w:eastAsia="AppleGothic" w:hAnsi="Arial" w:cs="Arial"/>
          <w:sz w:val="15"/>
          <w:szCs w:val="15"/>
        </w:rPr>
        <w:t xml:space="preserve"> (“FSA”) by and between </w:t>
      </w:r>
      <w:r w:rsidR="00AD0E65" w:rsidRPr="002E456E">
        <w:rPr>
          <w:rFonts w:ascii="Arial" w:hAnsi="Arial" w:cs="Arial"/>
          <w:b/>
          <w:bCs/>
          <w:sz w:val="15"/>
          <w:szCs w:val="15"/>
        </w:rPr>
        <w:t>{{</w:t>
      </w:r>
      <w:proofErr w:type="spellStart"/>
      <w:r w:rsidR="00AD0E65" w:rsidRPr="002E456E">
        <w:rPr>
          <w:rFonts w:ascii="Arial" w:hAnsi="Arial" w:cs="Arial"/>
          <w:b/>
          <w:bCs/>
          <w:sz w:val="15"/>
          <w:szCs w:val="15"/>
        </w:rPr>
        <w:t>CustomerName</w:t>
      </w:r>
      <w:proofErr w:type="spellEnd"/>
      <w:proofErr w:type="gramStart"/>
      <w:r w:rsidR="00AD0E65" w:rsidRPr="002E456E">
        <w:rPr>
          <w:rFonts w:ascii="Arial" w:hAnsi="Arial" w:cs="Arial"/>
          <w:b/>
          <w:bCs/>
          <w:sz w:val="15"/>
          <w:szCs w:val="15"/>
        </w:rPr>
        <w:t xml:space="preserve">}} </w:t>
      </w:r>
      <w:r w:rsidRPr="002E456E">
        <w:rPr>
          <w:rFonts w:ascii="Arial" w:eastAsia="AppleGothic" w:hAnsi="Arial" w:cs="Arial"/>
          <w:sz w:val="15"/>
          <w:szCs w:val="15"/>
        </w:rPr>
        <w:t xml:space="preserve"> (</w:t>
      </w:r>
      <w:proofErr w:type="gramEnd"/>
      <w:r w:rsidRPr="002E456E">
        <w:rPr>
          <w:rFonts w:ascii="Arial" w:eastAsia="AppleGothic" w:hAnsi="Arial" w:cs="Arial"/>
          <w:sz w:val="15"/>
          <w:szCs w:val="15"/>
        </w:rPr>
        <w:t>“Customer”) and Frontier Communications of America, Inc. on behalf of itself and its affiliates (“Frontier”).  Customer orders and Frontier agrees to provide the Services and Equipment identified in the Schedule below.</w:t>
      </w:r>
      <w:r w:rsidRPr="002E456E">
        <w:rPr>
          <w:rFonts w:ascii="Arial" w:eastAsia="AppleGothic" w:hAnsi="Arial" w:cs="Arial"/>
          <w:sz w:val="15"/>
          <w:szCs w:val="15"/>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2E456E" w14:paraId="08A6E1E3" w14:textId="77777777" w:rsidTr="005440A1">
        <w:trPr>
          <w:trHeight w:val="216"/>
        </w:trPr>
        <w:tc>
          <w:tcPr>
            <w:tcW w:w="2250" w:type="dxa"/>
            <w:vAlign w:val="center"/>
          </w:tcPr>
          <w:p w14:paraId="05C6B091" w14:textId="77777777" w:rsidR="006B0555" w:rsidRPr="002E456E" w:rsidRDefault="006B0555" w:rsidP="006B0555">
            <w:pPr>
              <w:pStyle w:val="BodyText"/>
              <w:tabs>
                <w:tab w:val="left" w:pos="10980"/>
              </w:tabs>
              <w:jc w:val="both"/>
              <w:rPr>
                <w:rFonts w:ascii="Arial" w:eastAsia="AppleGothic" w:hAnsi="Arial" w:cs="Arial"/>
                <w:b/>
                <w:bCs/>
                <w:sz w:val="15"/>
                <w:szCs w:val="15"/>
              </w:rPr>
            </w:pPr>
            <w:r w:rsidRPr="002E456E">
              <w:rPr>
                <w:rFonts w:ascii="Arial" w:eastAsia="AppleGothic" w:hAnsi="Arial" w:cs="Arial"/>
                <w:b/>
                <w:color w:val="FF0037"/>
                <w:sz w:val="15"/>
                <w:szCs w:val="15"/>
              </w:rPr>
              <w:t>Primary Service Location</w:t>
            </w:r>
            <w:r w:rsidRPr="002E456E">
              <w:rPr>
                <w:rFonts w:ascii="Arial" w:eastAsia="AppleGothic" w:hAnsi="Arial" w:cs="Arial"/>
                <w:b/>
                <w:color w:val="D9272D"/>
                <w:sz w:val="15"/>
                <w:szCs w:val="15"/>
              </w:rPr>
              <w:t>:</w:t>
            </w:r>
            <w:r w:rsidRPr="002E456E">
              <w:rPr>
                <w:rFonts w:ascii="Arial" w:eastAsia="AppleGothic" w:hAnsi="Arial" w:cs="Arial"/>
                <w:b/>
                <w:bCs/>
                <w:color w:val="D9272D"/>
                <w:sz w:val="15"/>
                <w:szCs w:val="15"/>
              </w:rPr>
              <w:t xml:space="preserve"> </w:t>
            </w:r>
          </w:p>
        </w:tc>
        <w:tc>
          <w:tcPr>
            <w:tcW w:w="4320" w:type="dxa"/>
            <w:vAlign w:val="center"/>
          </w:tcPr>
          <w:p w14:paraId="327066D8" w14:textId="6ABBA8E4" w:rsidR="006B0555" w:rsidRPr="002E456E" w:rsidRDefault="00AD0E65" w:rsidP="006B0555">
            <w:pPr>
              <w:pStyle w:val="BodyText"/>
              <w:tabs>
                <w:tab w:val="left" w:pos="10980"/>
              </w:tabs>
              <w:jc w:val="both"/>
              <w:rPr>
                <w:rFonts w:ascii="Arial" w:eastAsia="AppleGothic" w:hAnsi="Arial" w:cs="Arial"/>
                <w:b/>
                <w:bCs/>
                <w:sz w:val="15"/>
                <w:szCs w:val="15"/>
              </w:rPr>
            </w:pPr>
            <w:r w:rsidRPr="002E456E">
              <w:rPr>
                <w:rFonts w:ascii="Arial" w:hAnsi="Arial" w:cs="Arial"/>
                <w:b/>
                <w:bCs/>
                <w:sz w:val="15"/>
                <w:szCs w:val="15"/>
              </w:rPr>
              <w:t>{{</w:t>
            </w:r>
            <w:proofErr w:type="spellStart"/>
            <w:r w:rsidRPr="002E456E">
              <w:rPr>
                <w:rFonts w:ascii="Arial" w:hAnsi="Arial" w:cs="Arial"/>
                <w:b/>
                <w:bCs/>
                <w:sz w:val="15"/>
                <w:szCs w:val="15"/>
              </w:rPr>
              <w:t>DefaultServiceAccount</w:t>
            </w:r>
            <w:proofErr w:type="spellEnd"/>
            <w:r w:rsidRPr="002E456E">
              <w:rPr>
                <w:rFonts w:ascii="Arial" w:hAnsi="Arial" w:cs="Arial"/>
                <w:b/>
                <w:bCs/>
                <w:sz w:val="15"/>
                <w:szCs w:val="15"/>
              </w:rPr>
              <w:t>}}</w:t>
            </w:r>
          </w:p>
        </w:tc>
        <w:tc>
          <w:tcPr>
            <w:tcW w:w="1710" w:type="dxa"/>
            <w:vAlign w:val="center"/>
          </w:tcPr>
          <w:p w14:paraId="1D2640D7" w14:textId="77777777" w:rsidR="006B0555" w:rsidRPr="002E456E" w:rsidRDefault="006B0555" w:rsidP="006B0555">
            <w:pPr>
              <w:pStyle w:val="BodyText"/>
              <w:tabs>
                <w:tab w:val="left" w:pos="10980"/>
              </w:tabs>
              <w:jc w:val="both"/>
              <w:rPr>
                <w:rFonts w:ascii="Arial" w:eastAsia="AppleGothic" w:hAnsi="Arial" w:cs="Arial"/>
                <w:b/>
                <w:bCs/>
                <w:sz w:val="15"/>
                <w:szCs w:val="15"/>
              </w:rPr>
            </w:pPr>
            <w:r w:rsidRPr="002E456E">
              <w:rPr>
                <w:rFonts w:ascii="Arial" w:eastAsia="AppleGothic" w:hAnsi="Arial" w:cs="Arial"/>
                <w:b/>
                <w:bCs/>
                <w:color w:val="FF0037"/>
                <w:sz w:val="15"/>
                <w:szCs w:val="15"/>
              </w:rPr>
              <w:t>Schedule Date:</w:t>
            </w:r>
          </w:p>
        </w:tc>
        <w:tc>
          <w:tcPr>
            <w:tcW w:w="2520" w:type="dxa"/>
            <w:vAlign w:val="center"/>
          </w:tcPr>
          <w:p w14:paraId="5F923FCF" w14:textId="7CB3C798" w:rsidR="006B0555" w:rsidRPr="002E456E" w:rsidRDefault="00AD0E65" w:rsidP="006B0555">
            <w:pPr>
              <w:pStyle w:val="BodyText"/>
              <w:tabs>
                <w:tab w:val="left" w:pos="10980"/>
              </w:tabs>
              <w:jc w:val="both"/>
              <w:rPr>
                <w:rFonts w:ascii="Arial" w:eastAsia="AppleGothic" w:hAnsi="Arial" w:cs="Arial"/>
                <w:b/>
                <w:bCs/>
                <w:sz w:val="15"/>
                <w:szCs w:val="15"/>
              </w:rPr>
            </w:pPr>
            <w:r w:rsidRPr="002E456E">
              <w:rPr>
                <w:rFonts w:ascii="Arial" w:hAnsi="Arial" w:cs="Arial"/>
                <w:b/>
                <w:bCs/>
                <w:sz w:val="15"/>
                <w:szCs w:val="15"/>
              </w:rPr>
              <w:t>{{</w:t>
            </w:r>
            <w:proofErr w:type="spellStart"/>
            <w:r w:rsidRPr="002E456E">
              <w:rPr>
                <w:rFonts w:ascii="Arial" w:hAnsi="Arial" w:cs="Arial"/>
                <w:b/>
                <w:bCs/>
                <w:sz w:val="15"/>
                <w:szCs w:val="15"/>
              </w:rPr>
              <w:t>currentdate</w:t>
            </w:r>
            <w:proofErr w:type="spellEnd"/>
            <w:r w:rsidRPr="002E456E">
              <w:rPr>
                <w:rFonts w:ascii="Arial" w:hAnsi="Arial" w:cs="Arial"/>
                <w:b/>
                <w:bCs/>
                <w:sz w:val="15"/>
                <w:szCs w:val="15"/>
              </w:rPr>
              <w:t>}}</w:t>
            </w:r>
          </w:p>
        </w:tc>
      </w:tr>
      <w:tr w:rsidR="006B0555" w:rsidRPr="002E456E" w14:paraId="74CE037F" w14:textId="77777777" w:rsidTr="005440A1">
        <w:trPr>
          <w:trHeight w:val="216"/>
        </w:trPr>
        <w:tc>
          <w:tcPr>
            <w:tcW w:w="2250" w:type="dxa"/>
            <w:vAlign w:val="center"/>
          </w:tcPr>
          <w:p w14:paraId="05347458" w14:textId="77777777" w:rsidR="006B0555" w:rsidRPr="002E456E" w:rsidRDefault="006B0555" w:rsidP="006B0555">
            <w:pPr>
              <w:pStyle w:val="BodyText"/>
              <w:tabs>
                <w:tab w:val="left" w:pos="10980"/>
              </w:tabs>
              <w:jc w:val="both"/>
              <w:rPr>
                <w:rFonts w:ascii="Arial" w:eastAsia="AppleGothic" w:hAnsi="Arial" w:cs="Arial"/>
                <w:b/>
                <w:bCs/>
                <w:color w:val="FF0037"/>
                <w:sz w:val="15"/>
                <w:szCs w:val="15"/>
              </w:rPr>
            </w:pPr>
            <w:r w:rsidRPr="002E456E">
              <w:rPr>
                <w:rFonts w:ascii="Arial" w:eastAsia="AppleGothic" w:hAnsi="Arial" w:cs="Arial"/>
                <w:b/>
                <w:bCs/>
                <w:color w:val="FF0037"/>
                <w:sz w:val="15"/>
                <w:szCs w:val="15"/>
              </w:rPr>
              <w:t>Schedule Type/Purpose:</w:t>
            </w:r>
          </w:p>
        </w:tc>
        <w:tc>
          <w:tcPr>
            <w:tcW w:w="4320" w:type="dxa"/>
            <w:vAlign w:val="center"/>
          </w:tcPr>
          <w:p w14:paraId="48601442" w14:textId="2730CA37" w:rsidR="006B0555" w:rsidRPr="002E456E" w:rsidRDefault="00AD0E65" w:rsidP="006B0555">
            <w:pPr>
              <w:pStyle w:val="BodyText"/>
              <w:tabs>
                <w:tab w:val="left" w:pos="10980"/>
              </w:tabs>
              <w:jc w:val="both"/>
              <w:rPr>
                <w:rFonts w:ascii="Arial" w:eastAsia="AppleGothic" w:hAnsi="Arial" w:cs="Arial"/>
                <w:b/>
                <w:bCs/>
                <w:sz w:val="15"/>
                <w:szCs w:val="15"/>
              </w:rPr>
            </w:pPr>
            <w:r w:rsidRPr="002E456E">
              <w:rPr>
                <w:rFonts w:ascii="Arial" w:hAnsi="Arial" w:cs="Arial"/>
                <w:b/>
                <w:bCs/>
                <w:sz w:val="15"/>
                <w:szCs w:val="15"/>
              </w:rPr>
              <w:t>{{</w:t>
            </w:r>
            <w:proofErr w:type="spellStart"/>
            <w:r w:rsidRPr="002E456E">
              <w:rPr>
                <w:rFonts w:ascii="Arial" w:hAnsi="Arial" w:cs="Arial"/>
                <w:b/>
                <w:bCs/>
                <w:sz w:val="15"/>
                <w:szCs w:val="15"/>
              </w:rPr>
              <w:t>ScheduleTypePurpose</w:t>
            </w:r>
            <w:proofErr w:type="spellEnd"/>
            <w:proofErr w:type="gramStart"/>
            <w:r w:rsidRPr="002E456E">
              <w:rPr>
                <w:rFonts w:ascii="Arial" w:hAnsi="Arial" w:cs="Arial"/>
                <w:b/>
                <w:bCs/>
                <w:sz w:val="15"/>
                <w:szCs w:val="15"/>
              </w:rPr>
              <w:t>}}</w:t>
            </w:r>
            <w:r w:rsidR="006B0555" w:rsidRPr="002E456E">
              <w:rPr>
                <w:rFonts w:ascii="Arial" w:eastAsia="AppleGothic" w:hAnsi="Arial" w:cs="Arial"/>
                <w:b/>
                <w:bCs/>
                <w:sz w:val="15"/>
                <w:szCs w:val="15"/>
              </w:rPr>
              <w:t xml:space="preserve">   </w:t>
            </w:r>
            <w:proofErr w:type="gramEnd"/>
          </w:p>
        </w:tc>
        <w:tc>
          <w:tcPr>
            <w:tcW w:w="1710" w:type="dxa"/>
            <w:vAlign w:val="center"/>
          </w:tcPr>
          <w:p w14:paraId="28F5FBF9" w14:textId="77777777" w:rsidR="006B0555" w:rsidRPr="002E456E" w:rsidRDefault="006B0555" w:rsidP="006B0555">
            <w:pPr>
              <w:pStyle w:val="BodyText"/>
              <w:tabs>
                <w:tab w:val="left" w:pos="10980"/>
              </w:tabs>
              <w:jc w:val="both"/>
              <w:rPr>
                <w:rFonts w:ascii="Arial" w:eastAsia="AppleGothic" w:hAnsi="Arial" w:cs="Arial"/>
                <w:b/>
                <w:bCs/>
                <w:sz w:val="15"/>
                <w:szCs w:val="15"/>
              </w:rPr>
            </w:pPr>
            <w:r w:rsidRPr="002E456E">
              <w:rPr>
                <w:rFonts w:ascii="Arial" w:eastAsia="AppleGothic" w:hAnsi="Arial" w:cs="Arial"/>
                <w:b/>
                <w:bCs/>
                <w:color w:val="FF0037"/>
                <w:sz w:val="15"/>
                <w:szCs w:val="15"/>
              </w:rPr>
              <w:t>Service Term:</w:t>
            </w:r>
          </w:p>
        </w:tc>
        <w:tc>
          <w:tcPr>
            <w:tcW w:w="2520" w:type="dxa"/>
            <w:vAlign w:val="center"/>
          </w:tcPr>
          <w:p w14:paraId="7FD04AAE" w14:textId="16871AD9" w:rsidR="006B0555" w:rsidRPr="002E456E" w:rsidRDefault="00AD0E65" w:rsidP="006B0555">
            <w:pPr>
              <w:pStyle w:val="BodyText"/>
              <w:tabs>
                <w:tab w:val="left" w:pos="10980"/>
              </w:tabs>
              <w:jc w:val="both"/>
              <w:rPr>
                <w:rFonts w:ascii="Arial" w:eastAsia="AppleGothic" w:hAnsi="Arial" w:cs="Arial"/>
                <w:b/>
                <w:bCs/>
                <w:sz w:val="15"/>
                <w:szCs w:val="15"/>
              </w:rPr>
            </w:pPr>
            <w:r w:rsidRPr="002E456E">
              <w:rPr>
                <w:rFonts w:ascii="Arial" w:hAnsi="Arial" w:cs="Arial"/>
                <w:b/>
                <w:bCs/>
                <w:sz w:val="15"/>
                <w:szCs w:val="15"/>
              </w:rPr>
              <w:t>{{</w:t>
            </w:r>
            <w:proofErr w:type="spellStart"/>
            <w:r w:rsidRPr="002E456E">
              <w:rPr>
                <w:rFonts w:ascii="Arial" w:hAnsi="Arial" w:cs="Arial"/>
                <w:b/>
                <w:bCs/>
                <w:sz w:val="15"/>
                <w:szCs w:val="15"/>
              </w:rPr>
              <w:t>ServiceTerm</w:t>
            </w:r>
            <w:proofErr w:type="spellEnd"/>
            <w:proofErr w:type="gramStart"/>
            <w:r w:rsidRPr="002E456E">
              <w:rPr>
                <w:rFonts w:ascii="Arial" w:hAnsi="Arial" w:cs="Arial"/>
                <w:b/>
                <w:bCs/>
                <w:sz w:val="15"/>
                <w:szCs w:val="15"/>
              </w:rPr>
              <w:t>}}</w:t>
            </w:r>
            <w:r w:rsidR="006B0555" w:rsidRPr="002E456E">
              <w:rPr>
                <w:rFonts w:ascii="Arial" w:eastAsia="AppleGothic" w:hAnsi="Arial" w:cs="Arial"/>
                <w:b/>
                <w:bCs/>
                <w:sz w:val="15"/>
                <w:szCs w:val="15"/>
              </w:rPr>
              <w:t xml:space="preserve">   </w:t>
            </w:r>
            <w:proofErr w:type="gramEnd"/>
            <w:r w:rsidR="006B0555" w:rsidRPr="002E456E">
              <w:rPr>
                <w:rFonts w:ascii="Arial" w:eastAsia="AppleGothic" w:hAnsi="Arial" w:cs="Arial"/>
                <w:b/>
                <w:bCs/>
                <w:sz w:val="15"/>
                <w:szCs w:val="15"/>
              </w:rPr>
              <w:t xml:space="preserve">  </w:t>
            </w:r>
          </w:p>
        </w:tc>
      </w:tr>
    </w:tbl>
    <w:p w14:paraId="3E61FB0A" w14:textId="6EEEB4A2" w:rsidR="0083633C" w:rsidRPr="002E456E" w:rsidRDefault="0083633C" w:rsidP="000D504B">
      <w:pPr>
        <w:pStyle w:val="ListParagraph"/>
        <w:numPr>
          <w:ilvl w:val="0"/>
          <w:numId w:val="1"/>
        </w:numPr>
        <w:spacing w:after="120"/>
        <w:rPr>
          <w:rFonts w:ascii="Arial" w:eastAsia="MS Mincho" w:hAnsi="Arial" w:cs="Arial"/>
          <w:sz w:val="15"/>
          <w:szCs w:val="15"/>
        </w:rPr>
      </w:pPr>
      <w:r w:rsidRPr="002E456E">
        <w:rPr>
          <w:rFonts w:ascii="Arial" w:eastAsia="MS Mincho" w:hAnsi="Arial" w:cs="Arial"/>
          <w:b/>
          <w:bCs/>
          <w:color w:val="FF0037"/>
          <w:sz w:val="15"/>
          <w:szCs w:val="15"/>
        </w:rPr>
        <w:t>Products and Services</w:t>
      </w:r>
      <w:r w:rsidR="00380799" w:rsidRPr="002E456E">
        <w:rPr>
          <w:rFonts w:ascii="Arial" w:eastAsia="MS Mincho" w:hAnsi="Arial" w:cs="Arial"/>
          <w:b/>
          <w:bCs/>
          <w:color w:val="D9272D"/>
          <w:sz w:val="15"/>
          <w:szCs w:val="15"/>
        </w:rPr>
        <w:br/>
      </w:r>
      <w:r w:rsidR="00613E09" w:rsidRPr="002E456E">
        <w:rPr>
          <w:rFonts w:ascii="Arial" w:eastAsia="MS Mincho" w:hAnsi="Arial" w:cs="Arial"/>
          <w:sz w:val="15"/>
          <w:szCs w:val="15"/>
        </w:rPr>
        <w:t xml:space="preserve">The Services </w:t>
      </w:r>
      <w:r w:rsidR="00EB277B" w:rsidRPr="002E456E">
        <w:rPr>
          <w:rFonts w:ascii="Arial" w:eastAsia="MS Mincho" w:hAnsi="Arial" w:cs="Arial"/>
          <w:sz w:val="15"/>
          <w:szCs w:val="15"/>
        </w:rPr>
        <w:t xml:space="preserve">and Equipment </w:t>
      </w:r>
      <w:r w:rsidR="00613E09" w:rsidRPr="002E456E">
        <w:rPr>
          <w:rFonts w:ascii="Arial" w:eastAsia="MS Mincho" w:hAnsi="Arial" w:cs="Arial"/>
          <w:sz w:val="15"/>
          <w:szCs w:val="15"/>
        </w:rPr>
        <w:t xml:space="preserve">provided under this Schedule are set forth in </w:t>
      </w:r>
      <w:r w:rsidR="00613E09" w:rsidRPr="002E456E">
        <w:rPr>
          <w:rFonts w:ascii="Arial" w:eastAsia="MS Mincho" w:hAnsi="Arial" w:cs="Arial"/>
          <w:b/>
          <w:bCs/>
          <w:sz w:val="15"/>
          <w:szCs w:val="15"/>
        </w:rPr>
        <w:t>Exhibit A</w:t>
      </w:r>
      <w:r w:rsidR="00613E09" w:rsidRPr="002E456E">
        <w:rPr>
          <w:rFonts w:ascii="Arial" w:eastAsia="MS Mincho" w:hAnsi="Arial" w:cs="Arial"/>
          <w:sz w:val="15"/>
          <w:szCs w:val="15"/>
        </w:rPr>
        <w:t xml:space="preserve"> attached hereto and incorporated herein by this reference.</w:t>
      </w:r>
    </w:p>
    <w:p w14:paraId="382CF4C0" w14:textId="2FB638A7" w:rsidR="0083633C" w:rsidRPr="002E456E" w:rsidRDefault="0083633C" w:rsidP="0083633C">
      <w:pPr>
        <w:pStyle w:val="ListParagraph"/>
        <w:spacing w:after="120"/>
        <w:ind w:left="0"/>
        <w:rPr>
          <w:rFonts w:ascii="Arial" w:eastAsia="MS Mincho" w:hAnsi="Arial" w:cs="Arial"/>
          <w:b/>
          <w:bCs/>
          <w:sz w:val="15"/>
          <w:szCs w:val="15"/>
        </w:rPr>
      </w:pPr>
    </w:p>
    <w:p w14:paraId="7CA81C68" w14:textId="62798A7B" w:rsidR="0083633C" w:rsidRPr="002E456E" w:rsidRDefault="0083633C" w:rsidP="000D504B">
      <w:pPr>
        <w:pStyle w:val="ListParagraph"/>
        <w:numPr>
          <w:ilvl w:val="0"/>
          <w:numId w:val="1"/>
        </w:numPr>
        <w:spacing w:after="120"/>
        <w:rPr>
          <w:rFonts w:ascii="Arial" w:eastAsia="MS Mincho" w:hAnsi="Arial" w:cs="Arial"/>
          <w:b/>
          <w:bCs/>
          <w:color w:val="FF0037"/>
          <w:sz w:val="15"/>
          <w:szCs w:val="15"/>
        </w:rPr>
      </w:pPr>
      <w:r w:rsidRPr="002E456E">
        <w:rPr>
          <w:rFonts w:ascii="Arial" w:eastAsia="MS Mincho" w:hAnsi="Arial" w:cs="Arial"/>
          <w:b/>
          <w:bCs/>
          <w:color w:val="FF0037"/>
          <w:sz w:val="15"/>
          <w:szCs w:val="15"/>
        </w:rPr>
        <w:t>Notice Address</w:t>
      </w:r>
    </w:p>
    <w:p w14:paraId="5F5212F9" w14:textId="77777777" w:rsidR="0083633C" w:rsidRPr="002E456E" w:rsidRDefault="0083633C" w:rsidP="0083633C">
      <w:pPr>
        <w:pStyle w:val="ListParagraph"/>
        <w:spacing w:after="120"/>
        <w:ind w:left="360"/>
        <w:rPr>
          <w:rFonts w:ascii="Arial" w:eastAsia="MS Mincho" w:hAnsi="Arial" w:cs="Arial"/>
          <w:b/>
          <w:bCs/>
          <w:sz w:val="15"/>
          <w:szCs w:val="15"/>
        </w:rPr>
      </w:pPr>
    </w:p>
    <w:p w14:paraId="4F4E6929" w14:textId="4824E3F6" w:rsidR="0083633C" w:rsidRPr="002E456E" w:rsidRDefault="0083633C" w:rsidP="000D504B">
      <w:pPr>
        <w:pStyle w:val="ListParagraph"/>
        <w:numPr>
          <w:ilvl w:val="0"/>
          <w:numId w:val="2"/>
        </w:numPr>
        <w:spacing w:after="120"/>
        <w:rPr>
          <w:rFonts w:ascii="Arial" w:eastAsia="MS Mincho" w:hAnsi="Arial" w:cs="Arial"/>
          <w:b/>
          <w:sz w:val="15"/>
          <w:szCs w:val="15"/>
        </w:rPr>
      </w:pPr>
      <w:r w:rsidRPr="002E456E">
        <w:rPr>
          <w:rFonts w:ascii="Arial" w:eastAsia="MS Mincho" w:hAnsi="Arial" w:cs="Arial"/>
          <w:b/>
          <w:sz w:val="15"/>
          <w:szCs w:val="15"/>
        </w:rPr>
        <w:t xml:space="preserve">Frontier Communications of America, Inc. </w:t>
      </w:r>
      <w:r w:rsidRPr="002E456E">
        <w:rPr>
          <w:rFonts w:ascii="Arial" w:eastAsia="MS Mincho" w:hAnsi="Arial" w:cs="Arial"/>
          <w:b/>
          <w:sz w:val="15"/>
          <w:szCs w:val="15"/>
        </w:rPr>
        <w:tab/>
      </w:r>
    </w:p>
    <w:p w14:paraId="4A4A3121" w14:textId="21612911" w:rsidR="009F048B" w:rsidRPr="002E456E" w:rsidRDefault="009F048B" w:rsidP="009F048B">
      <w:pPr>
        <w:pStyle w:val="ListParagraph"/>
        <w:spacing w:after="120"/>
        <w:rPr>
          <w:rFonts w:ascii="Arial" w:eastAsia="MS Mincho" w:hAnsi="Arial" w:cs="Arial"/>
          <w:bCs/>
          <w:sz w:val="15"/>
          <w:szCs w:val="15"/>
        </w:rPr>
      </w:pPr>
      <w:r w:rsidRPr="002E456E">
        <w:rPr>
          <w:rFonts w:ascii="Arial" w:eastAsia="MS Mincho" w:hAnsi="Arial" w:cs="Arial"/>
          <w:bCs/>
          <w:sz w:val="15"/>
          <w:szCs w:val="15"/>
        </w:rPr>
        <w:t>111 Field Street</w:t>
      </w:r>
    </w:p>
    <w:p w14:paraId="27714459" w14:textId="32130E22" w:rsidR="009F048B" w:rsidRPr="002E456E" w:rsidRDefault="009F048B" w:rsidP="009F048B">
      <w:pPr>
        <w:pStyle w:val="ListParagraph"/>
        <w:spacing w:after="120"/>
        <w:rPr>
          <w:rFonts w:ascii="Arial" w:eastAsia="MS Mincho" w:hAnsi="Arial" w:cs="Arial"/>
          <w:bCs/>
          <w:sz w:val="15"/>
          <w:szCs w:val="15"/>
        </w:rPr>
      </w:pPr>
      <w:r w:rsidRPr="002E456E">
        <w:rPr>
          <w:rFonts w:ascii="Arial" w:eastAsia="MS Mincho" w:hAnsi="Arial" w:cs="Arial"/>
          <w:bCs/>
          <w:sz w:val="15"/>
          <w:szCs w:val="15"/>
        </w:rPr>
        <w:t>Rochester, NY 14620</w:t>
      </w:r>
    </w:p>
    <w:p w14:paraId="2011F396" w14:textId="5EC8434D" w:rsidR="009F048B" w:rsidRPr="002E456E" w:rsidRDefault="009F048B" w:rsidP="009F048B">
      <w:pPr>
        <w:pStyle w:val="ListParagraph"/>
        <w:spacing w:after="120"/>
        <w:rPr>
          <w:rFonts w:ascii="Arial" w:eastAsia="MS Mincho" w:hAnsi="Arial" w:cs="Arial"/>
          <w:b/>
          <w:sz w:val="15"/>
          <w:szCs w:val="15"/>
        </w:rPr>
      </w:pPr>
      <w:r w:rsidRPr="002E456E">
        <w:rPr>
          <w:rFonts w:ascii="Arial" w:eastAsia="MS Mincho" w:hAnsi="Arial" w:cs="Arial"/>
          <w:bCs/>
          <w:sz w:val="15"/>
          <w:szCs w:val="15"/>
        </w:rPr>
        <w:t>Attn: Associate General Counsel</w:t>
      </w:r>
      <w:r w:rsidRPr="002E456E">
        <w:rPr>
          <w:rFonts w:ascii="Arial" w:eastAsia="MS Mincho" w:hAnsi="Arial" w:cs="Arial"/>
          <w:b/>
          <w:sz w:val="15"/>
          <w:szCs w:val="15"/>
        </w:rPr>
        <w:t xml:space="preserve"> </w:t>
      </w:r>
    </w:p>
    <w:p w14:paraId="7C00F32C" w14:textId="77777777" w:rsidR="009F048B" w:rsidRPr="002E456E" w:rsidRDefault="009F048B" w:rsidP="009F048B">
      <w:pPr>
        <w:pStyle w:val="ListParagraph"/>
        <w:spacing w:after="120"/>
        <w:rPr>
          <w:rFonts w:ascii="Arial" w:eastAsia="MS Mincho" w:hAnsi="Arial" w:cs="Arial"/>
          <w:b/>
          <w:sz w:val="15"/>
          <w:szCs w:val="15"/>
        </w:rPr>
      </w:pPr>
    </w:p>
    <w:p w14:paraId="5BC5B008" w14:textId="77777777" w:rsidR="009E43A9" w:rsidRPr="002E456E" w:rsidRDefault="009E43A9" w:rsidP="009E43A9">
      <w:pPr>
        <w:pStyle w:val="ListParagraph"/>
        <w:keepNext/>
        <w:numPr>
          <w:ilvl w:val="0"/>
          <w:numId w:val="2"/>
        </w:numPr>
        <w:spacing w:after="120"/>
        <w:jc w:val="both"/>
        <w:outlineLvl w:val="0"/>
        <w:rPr>
          <w:rFonts w:ascii="Arial" w:hAnsi="Arial" w:cs="Arial"/>
          <w:bCs/>
          <w:color w:val="000000"/>
          <w:sz w:val="15"/>
          <w:szCs w:val="15"/>
        </w:rPr>
      </w:pPr>
      <w:r w:rsidRPr="002E456E">
        <w:rPr>
          <w:rFonts w:ascii="Arial" w:eastAsia="MS Mincho" w:hAnsi="Arial" w:cs="Arial"/>
          <w:b/>
          <w:sz w:val="15"/>
          <w:szCs w:val="15"/>
        </w:rPr>
        <w:t xml:space="preserve">Customer Notice Address </w:t>
      </w:r>
    </w:p>
    <w:p w14:paraId="49FF0AC2" w14:textId="77777777" w:rsidR="009E43A9" w:rsidRPr="002E456E" w:rsidRDefault="009E43A9" w:rsidP="009E43A9">
      <w:pPr>
        <w:pStyle w:val="ListParagraph"/>
        <w:keepNext/>
        <w:spacing w:after="120"/>
        <w:jc w:val="both"/>
        <w:outlineLvl w:val="0"/>
        <w:rPr>
          <w:rFonts w:ascii="Arial" w:hAnsi="Arial" w:cs="Arial"/>
          <w:bCs/>
          <w:color w:val="000000"/>
          <w:sz w:val="15"/>
          <w:szCs w:val="15"/>
        </w:rPr>
      </w:pPr>
      <w:r w:rsidRPr="002E456E">
        <w:rPr>
          <w:rFonts w:ascii="Arial" w:hAnsi="Arial" w:cs="Arial"/>
          <w:bCs/>
          <w:color w:val="000000"/>
          <w:sz w:val="15"/>
          <w:szCs w:val="15"/>
        </w:rPr>
        <w:t>{{</w:t>
      </w:r>
      <w:proofErr w:type="spellStart"/>
      <w:r w:rsidRPr="002E456E">
        <w:rPr>
          <w:rFonts w:ascii="Arial" w:hAnsi="Arial" w:cs="Arial"/>
          <w:bCs/>
          <w:color w:val="000000"/>
          <w:sz w:val="15"/>
          <w:szCs w:val="15"/>
        </w:rPr>
        <w:t>CustAddress</w:t>
      </w:r>
      <w:proofErr w:type="spellEnd"/>
      <w:r w:rsidRPr="002E456E">
        <w:rPr>
          <w:rFonts w:ascii="Arial" w:hAnsi="Arial" w:cs="Arial"/>
          <w:bCs/>
          <w:color w:val="000000"/>
          <w:sz w:val="15"/>
          <w:szCs w:val="15"/>
        </w:rPr>
        <w:t>}}</w:t>
      </w:r>
    </w:p>
    <w:p w14:paraId="7832A2CC" w14:textId="4116E511" w:rsidR="00CD4771" w:rsidRPr="002E456E" w:rsidRDefault="009E43A9" w:rsidP="009E43A9">
      <w:pPr>
        <w:pStyle w:val="ListParagraph"/>
        <w:keepNext/>
        <w:spacing w:after="120"/>
        <w:jc w:val="both"/>
        <w:outlineLvl w:val="0"/>
        <w:rPr>
          <w:rFonts w:ascii="Arial" w:hAnsi="Arial" w:cs="Arial"/>
          <w:bCs/>
          <w:color w:val="000000"/>
          <w:sz w:val="15"/>
          <w:szCs w:val="15"/>
        </w:rPr>
        <w:sectPr w:rsidR="00CD4771" w:rsidRPr="002E456E" w:rsidSect="00262DA5">
          <w:headerReference w:type="default" r:id="rId8"/>
          <w:footerReference w:type="default" r:id="rId9"/>
          <w:pgSz w:w="12240" w:h="15840"/>
          <w:pgMar w:top="720" w:right="720" w:bottom="720" w:left="720" w:header="432" w:footer="432" w:gutter="0"/>
          <w:cols w:space="720"/>
          <w:docGrid w:linePitch="360"/>
        </w:sectPr>
      </w:pPr>
      <w:r w:rsidRPr="002E456E">
        <w:rPr>
          <w:rFonts w:ascii="Arial" w:hAnsi="Arial" w:cs="Arial"/>
          <w:bCs/>
          <w:color w:val="000000"/>
          <w:sz w:val="15"/>
          <w:szCs w:val="15"/>
        </w:rPr>
        <w:t>Attn:</w:t>
      </w:r>
    </w:p>
    <w:p w14:paraId="5D0931CE" w14:textId="06DA1A61" w:rsidR="0083633C" w:rsidRPr="002E456E" w:rsidRDefault="0083633C" w:rsidP="009E43A9">
      <w:pPr>
        <w:spacing w:after="120"/>
        <w:rPr>
          <w:rFonts w:ascii="Arial" w:eastAsia="MS Mincho" w:hAnsi="Arial" w:cs="Arial"/>
          <w:b/>
          <w:sz w:val="15"/>
          <w:szCs w:val="15"/>
        </w:rPr>
        <w:sectPr w:rsidR="0083633C" w:rsidRPr="002E456E" w:rsidSect="00262DA5">
          <w:type w:val="continuous"/>
          <w:pgSz w:w="12240" w:h="15840"/>
          <w:pgMar w:top="720" w:right="720" w:bottom="720" w:left="720" w:header="432" w:footer="432" w:gutter="0"/>
          <w:cols w:space="720"/>
          <w:docGrid w:linePitch="360"/>
        </w:sectPr>
      </w:pPr>
    </w:p>
    <w:p w14:paraId="28C28675" w14:textId="7416BD5F" w:rsidR="006B0555" w:rsidRPr="002E456E" w:rsidRDefault="00835E64" w:rsidP="000D504B">
      <w:pPr>
        <w:pStyle w:val="ListParagraph"/>
        <w:keepNext/>
        <w:numPr>
          <w:ilvl w:val="0"/>
          <w:numId w:val="1"/>
        </w:numPr>
        <w:spacing w:after="120"/>
        <w:jc w:val="both"/>
        <w:outlineLvl w:val="0"/>
        <w:rPr>
          <w:rFonts w:ascii="Arial" w:eastAsia="MS Mincho" w:hAnsi="Arial" w:cs="Arial"/>
          <w:b/>
          <w:color w:val="FF0037"/>
          <w:sz w:val="15"/>
          <w:szCs w:val="15"/>
        </w:rPr>
      </w:pPr>
      <w:r w:rsidRPr="002E456E">
        <w:rPr>
          <w:rFonts w:ascii="Arial" w:eastAsia="MS Mincho" w:hAnsi="Arial" w:cs="Arial"/>
          <w:b/>
          <w:color w:val="FF0037"/>
          <w:sz w:val="15"/>
          <w:szCs w:val="15"/>
        </w:rPr>
        <w:t>Payment Instruction</w:t>
      </w:r>
      <w:r w:rsidR="00CD4771" w:rsidRPr="002E456E">
        <w:rPr>
          <w:rFonts w:ascii="Arial" w:eastAsia="MS Mincho" w:hAnsi="Arial" w:cs="Arial"/>
          <w:b/>
          <w:color w:val="FF0037"/>
          <w:sz w:val="15"/>
          <w:szCs w:val="15"/>
        </w:rPr>
        <w:t>s</w:t>
      </w:r>
      <w:r w:rsidR="006B0555" w:rsidRPr="002E456E">
        <w:rPr>
          <w:rFonts w:ascii="Arial" w:eastAsia="MS Mincho" w:hAnsi="Arial" w:cs="Arial"/>
          <w:b/>
          <w:color w:val="FF0037"/>
          <w:sz w:val="15"/>
          <w:szCs w:val="15"/>
        </w:rPr>
        <w:tab/>
      </w:r>
    </w:p>
    <w:p w14:paraId="2E2CD78D" w14:textId="77777777" w:rsidR="00CD4771" w:rsidRPr="002E456E" w:rsidRDefault="00CD4771" w:rsidP="00CD4771">
      <w:pPr>
        <w:pStyle w:val="ListParagraph"/>
        <w:keepNext/>
        <w:spacing w:after="120"/>
        <w:ind w:left="360"/>
        <w:jc w:val="both"/>
        <w:outlineLvl w:val="0"/>
        <w:rPr>
          <w:rFonts w:ascii="Arial" w:eastAsia="MS Mincho" w:hAnsi="Arial" w:cs="Arial"/>
          <w:b/>
          <w:sz w:val="15"/>
          <w:szCs w:val="15"/>
        </w:rPr>
      </w:pPr>
    </w:p>
    <w:p w14:paraId="34BA45A7" w14:textId="34F8F5B3" w:rsidR="00CD4771" w:rsidRPr="002E456E" w:rsidRDefault="00CD4771" w:rsidP="000D504B">
      <w:pPr>
        <w:pStyle w:val="ListParagraph"/>
        <w:keepNext/>
        <w:numPr>
          <w:ilvl w:val="0"/>
          <w:numId w:val="3"/>
        </w:numPr>
        <w:spacing w:after="120"/>
        <w:jc w:val="both"/>
        <w:outlineLvl w:val="0"/>
        <w:rPr>
          <w:rFonts w:ascii="Arial" w:eastAsia="MS Mincho" w:hAnsi="Arial" w:cs="Arial"/>
          <w:bCs/>
          <w:sz w:val="15"/>
          <w:szCs w:val="15"/>
        </w:rPr>
      </w:pPr>
      <w:r w:rsidRPr="002E456E">
        <w:rPr>
          <w:rFonts w:ascii="Arial" w:eastAsia="MS Mincho" w:hAnsi="Arial" w:cs="Arial"/>
          <w:bCs/>
          <w:sz w:val="15"/>
          <w:szCs w:val="15"/>
        </w:rPr>
        <w:t>If making payment by ACH or wire transfer, please e-mail (billing@highspot.com) a notice of ACH or wire transfer and the amount so that payment is recorded accurately</w:t>
      </w:r>
      <w:r w:rsidR="00F8660C" w:rsidRPr="002E456E">
        <w:rPr>
          <w:rFonts w:ascii="Arial" w:eastAsia="MS Mincho" w:hAnsi="Arial" w:cs="Arial"/>
          <w:bCs/>
          <w:sz w:val="15"/>
          <w:szCs w:val="15"/>
        </w:rPr>
        <w:t xml:space="preserve">: </w:t>
      </w:r>
    </w:p>
    <w:p w14:paraId="09E560A2" w14:textId="77777777" w:rsidR="00F95DDA" w:rsidRPr="002E456E" w:rsidRDefault="00F95DDA" w:rsidP="000D504B">
      <w:pPr>
        <w:numPr>
          <w:ilvl w:val="0"/>
          <w:numId w:val="7"/>
        </w:numPr>
        <w:rPr>
          <w:rFonts w:ascii="Arial" w:hAnsi="Arial" w:cs="Arial"/>
          <w:sz w:val="15"/>
          <w:szCs w:val="15"/>
        </w:rPr>
      </w:pPr>
      <w:r w:rsidRPr="002E456E">
        <w:rPr>
          <w:rFonts w:ascii="Arial" w:hAnsi="Arial" w:cs="Arial"/>
          <w:sz w:val="15"/>
          <w:szCs w:val="15"/>
        </w:rPr>
        <w:t>ACH to Frontier  </w:t>
      </w:r>
    </w:p>
    <w:p w14:paraId="3FB8D3E2" w14:textId="3ECA1F1C" w:rsidR="00F95DDA" w:rsidRPr="002E456E" w:rsidRDefault="00F95DDA" w:rsidP="000D504B">
      <w:pPr>
        <w:numPr>
          <w:ilvl w:val="0"/>
          <w:numId w:val="7"/>
        </w:numPr>
        <w:rPr>
          <w:rFonts w:ascii="Arial" w:hAnsi="Arial" w:cs="Arial"/>
          <w:sz w:val="15"/>
          <w:szCs w:val="15"/>
        </w:rPr>
      </w:pPr>
      <w:r w:rsidRPr="002E456E">
        <w:rPr>
          <w:rFonts w:ascii="Arial" w:hAnsi="Arial" w:cs="Arial"/>
          <w:sz w:val="15"/>
          <w:szCs w:val="15"/>
        </w:rPr>
        <w:t xml:space="preserve">Routing Number:  1221000024 </w:t>
      </w:r>
    </w:p>
    <w:p w14:paraId="30A56550" w14:textId="64CA451C" w:rsidR="00F95DDA" w:rsidRPr="002E456E" w:rsidRDefault="00F95DDA" w:rsidP="000D504B">
      <w:pPr>
        <w:numPr>
          <w:ilvl w:val="0"/>
          <w:numId w:val="7"/>
        </w:numPr>
        <w:rPr>
          <w:rFonts w:ascii="Arial" w:hAnsi="Arial" w:cs="Arial"/>
          <w:sz w:val="15"/>
          <w:szCs w:val="15"/>
        </w:rPr>
      </w:pPr>
      <w:r w:rsidRPr="002E456E">
        <w:rPr>
          <w:rFonts w:ascii="Arial" w:hAnsi="Arial" w:cs="Arial"/>
          <w:sz w:val="15"/>
          <w:szCs w:val="15"/>
        </w:rPr>
        <w:t>Account number:  13247977</w:t>
      </w:r>
    </w:p>
    <w:p w14:paraId="542C6A3B" w14:textId="77777777" w:rsidR="00F95DDA" w:rsidRPr="002E456E" w:rsidRDefault="00F95DDA" w:rsidP="000D504B">
      <w:pPr>
        <w:numPr>
          <w:ilvl w:val="0"/>
          <w:numId w:val="7"/>
        </w:numPr>
        <w:rPr>
          <w:rFonts w:ascii="Arial" w:hAnsi="Arial" w:cs="Arial"/>
          <w:sz w:val="15"/>
          <w:szCs w:val="15"/>
        </w:rPr>
      </w:pPr>
      <w:r w:rsidRPr="002E456E">
        <w:rPr>
          <w:rFonts w:ascii="Arial" w:hAnsi="Arial" w:cs="Arial"/>
          <w:sz w:val="15"/>
          <w:szCs w:val="15"/>
        </w:rPr>
        <w:t>Currency: United States Dollars (USD)</w:t>
      </w:r>
    </w:p>
    <w:p w14:paraId="46F42DCE" w14:textId="77777777" w:rsidR="00F95DDA" w:rsidRPr="002E456E" w:rsidRDefault="00F95DDA" w:rsidP="000D504B">
      <w:pPr>
        <w:numPr>
          <w:ilvl w:val="0"/>
          <w:numId w:val="7"/>
        </w:numPr>
        <w:rPr>
          <w:rFonts w:ascii="Arial" w:hAnsi="Arial" w:cs="Arial"/>
          <w:sz w:val="15"/>
          <w:szCs w:val="15"/>
        </w:rPr>
      </w:pPr>
      <w:r w:rsidRPr="002E456E">
        <w:rPr>
          <w:rFonts w:ascii="Arial" w:hAnsi="Arial" w:cs="Arial"/>
          <w:sz w:val="15"/>
          <w:szCs w:val="15"/>
        </w:rPr>
        <w:t>Bank Name: JP Morgan Chase</w:t>
      </w:r>
    </w:p>
    <w:p w14:paraId="208DFF8B" w14:textId="77777777" w:rsidR="00F95DDA" w:rsidRPr="002E456E" w:rsidRDefault="00F95DDA" w:rsidP="000D504B">
      <w:pPr>
        <w:numPr>
          <w:ilvl w:val="0"/>
          <w:numId w:val="7"/>
        </w:numPr>
        <w:rPr>
          <w:rFonts w:ascii="Arial" w:hAnsi="Arial" w:cs="Arial"/>
          <w:sz w:val="15"/>
          <w:szCs w:val="15"/>
        </w:rPr>
      </w:pPr>
      <w:r w:rsidRPr="002E456E">
        <w:rPr>
          <w:rFonts w:ascii="Arial" w:hAnsi="Arial" w:cs="Arial"/>
          <w:sz w:val="15"/>
          <w:szCs w:val="15"/>
        </w:rPr>
        <w:t xml:space="preserve">Preferred file type is EDI with Frontier account number to be paid </w:t>
      </w:r>
    </w:p>
    <w:p w14:paraId="1B8AAB32" w14:textId="77777777" w:rsidR="00CD4771" w:rsidRPr="002E456E" w:rsidRDefault="00CD4771" w:rsidP="00CD4771">
      <w:pPr>
        <w:pStyle w:val="ListParagraph"/>
        <w:keepNext/>
        <w:spacing w:after="120"/>
        <w:jc w:val="both"/>
        <w:outlineLvl w:val="0"/>
        <w:rPr>
          <w:rFonts w:ascii="Arial" w:eastAsia="MS Mincho" w:hAnsi="Arial" w:cs="Arial"/>
          <w:bCs/>
          <w:sz w:val="15"/>
          <w:szCs w:val="15"/>
        </w:rPr>
      </w:pPr>
    </w:p>
    <w:p w14:paraId="7C88806E" w14:textId="2EFFFB8C" w:rsidR="00AB0536" w:rsidRPr="002E456E" w:rsidRDefault="00CD4771" w:rsidP="000D504B">
      <w:pPr>
        <w:pStyle w:val="ListParagraph"/>
        <w:keepNext/>
        <w:numPr>
          <w:ilvl w:val="0"/>
          <w:numId w:val="3"/>
        </w:numPr>
        <w:spacing w:after="120"/>
        <w:jc w:val="both"/>
        <w:outlineLvl w:val="0"/>
        <w:rPr>
          <w:rFonts w:ascii="Arial" w:eastAsia="MS Mincho" w:hAnsi="Arial" w:cs="Arial"/>
          <w:bCs/>
          <w:sz w:val="15"/>
          <w:szCs w:val="15"/>
        </w:rPr>
      </w:pPr>
      <w:r w:rsidRPr="002E456E">
        <w:rPr>
          <w:rFonts w:ascii="Arial" w:eastAsia="MS Mincho" w:hAnsi="Arial" w:cs="Arial"/>
          <w:bCs/>
          <w:sz w:val="15"/>
          <w:szCs w:val="15"/>
        </w:rPr>
        <w:t xml:space="preserve">All </w:t>
      </w:r>
      <w:r w:rsidR="00AB0536" w:rsidRPr="002E456E">
        <w:rPr>
          <w:rFonts w:ascii="Arial" w:eastAsia="MS Mincho" w:hAnsi="Arial" w:cs="Arial"/>
          <w:bCs/>
          <w:sz w:val="15"/>
          <w:szCs w:val="15"/>
        </w:rPr>
        <w:t xml:space="preserve">wire transfer </w:t>
      </w:r>
      <w:r w:rsidRPr="002E456E">
        <w:rPr>
          <w:rFonts w:ascii="Arial" w:eastAsia="MS Mincho" w:hAnsi="Arial" w:cs="Arial"/>
          <w:bCs/>
          <w:sz w:val="15"/>
          <w:szCs w:val="15"/>
        </w:rPr>
        <w:t xml:space="preserve">transaction fees must be covered by Customer and should be specified upon initiation of the wire transfer. Please include </w:t>
      </w:r>
      <w:r w:rsidR="00F95DDA" w:rsidRPr="002E456E">
        <w:rPr>
          <w:rFonts w:ascii="Arial" w:eastAsia="MS Mincho" w:hAnsi="Arial" w:cs="Arial"/>
          <w:bCs/>
          <w:sz w:val="15"/>
          <w:szCs w:val="15"/>
        </w:rPr>
        <w:t xml:space="preserve">Customer </w:t>
      </w:r>
      <w:r w:rsidR="00AB0536" w:rsidRPr="002E456E">
        <w:rPr>
          <w:rFonts w:ascii="Arial" w:eastAsia="MS Mincho" w:hAnsi="Arial" w:cs="Arial"/>
          <w:bCs/>
          <w:sz w:val="15"/>
          <w:szCs w:val="15"/>
        </w:rPr>
        <w:t>Name and invoice number with your wire transfer to ensure accurate and timely application of your payment.</w:t>
      </w:r>
    </w:p>
    <w:p w14:paraId="051B179C" w14:textId="7B656960" w:rsidR="00CD4771" w:rsidRPr="002E456E" w:rsidRDefault="00AB0536" w:rsidP="00AB0536">
      <w:pPr>
        <w:pStyle w:val="ListParagraph"/>
        <w:keepNext/>
        <w:spacing w:after="120"/>
        <w:jc w:val="both"/>
        <w:outlineLvl w:val="0"/>
        <w:rPr>
          <w:rFonts w:ascii="Arial" w:eastAsia="MS Mincho" w:hAnsi="Arial" w:cs="Arial"/>
          <w:bCs/>
          <w:sz w:val="15"/>
          <w:szCs w:val="15"/>
        </w:rPr>
      </w:pPr>
      <w:r w:rsidRPr="002E456E">
        <w:rPr>
          <w:rFonts w:ascii="Arial" w:eastAsia="MS Mincho" w:hAnsi="Arial" w:cs="Arial"/>
          <w:bCs/>
          <w:sz w:val="15"/>
          <w:szCs w:val="15"/>
        </w:rPr>
        <w:t xml:space="preserve">  </w:t>
      </w:r>
    </w:p>
    <w:p w14:paraId="106A1105" w14:textId="05756E74" w:rsidR="00AB0536" w:rsidRPr="002E456E" w:rsidRDefault="00AB0536" w:rsidP="00AB0536">
      <w:pPr>
        <w:pStyle w:val="ListParagraph"/>
        <w:keepNext/>
        <w:spacing w:after="120"/>
        <w:jc w:val="both"/>
        <w:outlineLvl w:val="0"/>
        <w:rPr>
          <w:rFonts w:ascii="Arial" w:eastAsia="MS Mincho" w:hAnsi="Arial" w:cs="Arial"/>
          <w:bCs/>
          <w:sz w:val="15"/>
          <w:szCs w:val="15"/>
        </w:rPr>
        <w:sectPr w:rsidR="00AB0536" w:rsidRPr="002E456E" w:rsidSect="00262DA5">
          <w:headerReference w:type="even" r:id="rId10"/>
          <w:headerReference w:type="default" r:id="rId11"/>
          <w:footerReference w:type="default" r:id="rId12"/>
          <w:headerReference w:type="first" r:id="rId13"/>
          <w:type w:val="continuous"/>
          <w:pgSz w:w="12240" w:h="15840"/>
          <w:pgMar w:top="720" w:right="720" w:bottom="720" w:left="720" w:header="432" w:footer="432" w:gutter="0"/>
          <w:cols w:space="432"/>
          <w:docGrid w:linePitch="360"/>
        </w:sectPr>
      </w:pPr>
    </w:p>
    <w:p w14:paraId="0A21E43D" w14:textId="5DAB61DC" w:rsidR="00CD4771" w:rsidRPr="002E456E" w:rsidRDefault="00CD4771" w:rsidP="003D0D17">
      <w:pPr>
        <w:pStyle w:val="ListParagraph"/>
        <w:keepNext/>
        <w:numPr>
          <w:ilvl w:val="0"/>
          <w:numId w:val="3"/>
        </w:numPr>
        <w:spacing w:after="120"/>
        <w:ind w:right="-6336"/>
        <w:jc w:val="both"/>
        <w:outlineLvl w:val="0"/>
        <w:rPr>
          <w:rFonts w:ascii="Arial" w:eastAsia="MS Mincho" w:hAnsi="Arial" w:cs="Arial"/>
          <w:bCs/>
          <w:sz w:val="15"/>
          <w:szCs w:val="15"/>
        </w:rPr>
      </w:pPr>
      <w:r w:rsidRPr="002E456E">
        <w:rPr>
          <w:rFonts w:ascii="Arial" w:eastAsia="MS Mincho" w:hAnsi="Arial" w:cs="Arial"/>
          <w:bCs/>
          <w:sz w:val="15"/>
          <w:szCs w:val="15"/>
        </w:rPr>
        <w:t xml:space="preserve">To pay by Check: Include Invoice Number on check and remit </w:t>
      </w:r>
      <w:r w:rsidR="009E43A9" w:rsidRPr="002E456E">
        <w:rPr>
          <w:rFonts w:ascii="Arial" w:eastAsia="MS Mincho" w:hAnsi="Arial" w:cs="Arial"/>
          <w:bCs/>
          <w:sz w:val="15"/>
          <w:szCs w:val="15"/>
        </w:rPr>
        <w:t>t</w:t>
      </w:r>
      <w:r w:rsidRPr="002E456E">
        <w:rPr>
          <w:rFonts w:ascii="Arial" w:eastAsia="MS Mincho" w:hAnsi="Arial" w:cs="Arial"/>
          <w:bCs/>
          <w:sz w:val="15"/>
          <w:szCs w:val="15"/>
        </w:rPr>
        <w:t xml:space="preserve">o: </w:t>
      </w:r>
    </w:p>
    <w:p w14:paraId="3CB0D2A4" w14:textId="235F3F98" w:rsidR="00F95DDA" w:rsidRPr="002E456E" w:rsidRDefault="00F95DDA" w:rsidP="003D0D17">
      <w:pPr>
        <w:keepNext/>
        <w:spacing w:after="120"/>
        <w:ind w:left="720" w:right="3644"/>
        <w:outlineLvl w:val="0"/>
        <w:rPr>
          <w:rFonts w:ascii="Arial" w:eastAsia="MS Mincho" w:hAnsi="Arial" w:cs="Arial"/>
          <w:bCs/>
          <w:sz w:val="15"/>
          <w:szCs w:val="15"/>
        </w:rPr>
      </w:pPr>
      <w:r w:rsidRPr="002E456E">
        <w:rPr>
          <w:rFonts w:ascii="Arial" w:eastAsia="MS Mincho" w:hAnsi="Arial" w:cs="Arial"/>
          <w:bCs/>
          <w:sz w:val="15"/>
          <w:szCs w:val="15"/>
        </w:rPr>
        <w:t>FRONTIER</w:t>
      </w:r>
      <w:r w:rsidR="003D0D17" w:rsidRPr="002E456E">
        <w:rPr>
          <w:rFonts w:ascii="Arial" w:eastAsia="MS Mincho" w:hAnsi="Arial" w:cs="Arial"/>
          <w:bCs/>
          <w:sz w:val="15"/>
          <w:szCs w:val="15"/>
        </w:rPr>
        <w:br/>
      </w:r>
      <w:r w:rsidRPr="002E456E">
        <w:rPr>
          <w:rFonts w:ascii="Arial" w:eastAsia="MS Mincho" w:hAnsi="Arial" w:cs="Arial"/>
          <w:bCs/>
          <w:sz w:val="15"/>
          <w:szCs w:val="15"/>
        </w:rPr>
        <w:t>Po Box 740407</w:t>
      </w:r>
      <w:r w:rsidR="003D0D17" w:rsidRPr="002E456E">
        <w:rPr>
          <w:rFonts w:ascii="Arial" w:eastAsia="MS Mincho" w:hAnsi="Arial" w:cs="Arial"/>
          <w:bCs/>
          <w:sz w:val="15"/>
          <w:szCs w:val="15"/>
        </w:rPr>
        <w:br/>
      </w:r>
      <w:r w:rsidRPr="002E456E">
        <w:rPr>
          <w:rFonts w:ascii="Arial" w:eastAsia="MS Mincho" w:hAnsi="Arial" w:cs="Arial"/>
          <w:bCs/>
          <w:sz w:val="15"/>
          <w:szCs w:val="15"/>
        </w:rPr>
        <w:t xml:space="preserve">Cincinnati, OH 45274-0407 </w:t>
      </w:r>
    </w:p>
    <w:p w14:paraId="3631ECBC" w14:textId="77777777" w:rsidR="006D7528" w:rsidRPr="002E456E" w:rsidRDefault="006D7528" w:rsidP="00CD4771">
      <w:pPr>
        <w:keepNext/>
        <w:spacing w:after="120"/>
        <w:jc w:val="both"/>
        <w:outlineLvl w:val="0"/>
        <w:rPr>
          <w:rFonts w:ascii="Arial" w:eastAsia="MS Mincho" w:hAnsi="Arial" w:cs="Arial"/>
          <w:b/>
          <w:bCs/>
          <w:sz w:val="15"/>
          <w:szCs w:val="15"/>
        </w:rPr>
        <w:sectPr w:rsidR="006D7528" w:rsidRPr="002E456E" w:rsidSect="003D0D17">
          <w:type w:val="continuous"/>
          <w:pgSz w:w="12240" w:h="15840"/>
          <w:pgMar w:top="720" w:right="720" w:bottom="720" w:left="720" w:header="432" w:footer="432" w:gutter="0"/>
          <w:cols w:space="720"/>
          <w:docGrid w:linePitch="360"/>
        </w:sectPr>
      </w:pPr>
    </w:p>
    <w:p w14:paraId="5A837B7C" w14:textId="0C8ADB52" w:rsidR="006D7528" w:rsidRPr="002E456E" w:rsidRDefault="006D7528" w:rsidP="000D504B">
      <w:pPr>
        <w:pStyle w:val="ListParagraph"/>
        <w:keepNext/>
        <w:numPr>
          <w:ilvl w:val="0"/>
          <w:numId w:val="1"/>
        </w:numPr>
        <w:spacing w:after="120"/>
        <w:outlineLvl w:val="0"/>
        <w:rPr>
          <w:rFonts w:ascii="Arial" w:eastAsia="MS Mincho" w:hAnsi="Arial" w:cs="Arial"/>
          <w:b/>
          <w:sz w:val="15"/>
          <w:szCs w:val="15"/>
        </w:rPr>
      </w:pPr>
      <w:r w:rsidRPr="002E456E">
        <w:rPr>
          <w:rFonts w:ascii="Arial" w:eastAsia="MS Mincho" w:hAnsi="Arial" w:cs="Arial"/>
          <w:b/>
          <w:bCs/>
          <w:color w:val="FF0037"/>
          <w:sz w:val="15"/>
          <w:szCs w:val="15"/>
        </w:rPr>
        <w:t>Supplemental Terms</w:t>
      </w:r>
      <w:r w:rsidR="00380799" w:rsidRPr="002E456E">
        <w:rPr>
          <w:rFonts w:ascii="Arial" w:eastAsia="MS Mincho" w:hAnsi="Arial" w:cs="Arial"/>
          <w:b/>
          <w:bCs/>
          <w:color w:val="FF0037"/>
          <w:sz w:val="15"/>
          <w:szCs w:val="15"/>
        </w:rPr>
        <w:br/>
      </w:r>
      <w:r w:rsidRPr="002E456E">
        <w:rPr>
          <w:rFonts w:ascii="Arial" w:eastAsia="MS Mincho" w:hAnsi="Arial" w:cs="Arial"/>
          <w:sz w:val="15"/>
          <w:szCs w:val="15"/>
        </w:rPr>
        <w:t xml:space="preserve">This Schedule incorporates the Supplemental Terms and Conditions for the Products and Services provided hereunder as an integral part of the Agreement and are attached hereto and incorporated herein as </w:t>
      </w:r>
      <w:r w:rsidRPr="002E456E">
        <w:rPr>
          <w:rFonts w:ascii="Arial" w:eastAsia="MS Mincho" w:hAnsi="Arial" w:cs="Arial"/>
          <w:b/>
          <w:bCs/>
          <w:sz w:val="15"/>
          <w:szCs w:val="15"/>
        </w:rPr>
        <w:t>Exhibit B</w:t>
      </w:r>
      <w:r w:rsidRPr="002E456E">
        <w:rPr>
          <w:rFonts w:ascii="Arial" w:eastAsia="MS Mincho" w:hAnsi="Arial" w:cs="Arial"/>
          <w:sz w:val="15"/>
          <w:szCs w:val="15"/>
        </w:rPr>
        <w:t xml:space="preserve">.     </w:t>
      </w:r>
    </w:p>
    <w:p w14:paraId="460C8958" w14:textId="591DEACE" w:rsidR="002E456E" w:rsidRPr="002E456E" w:rsidRDefault="002E456E" w:rsidP="000D504B">
      <w:pPr>
        <w:pStyle w:val="ListParagraph"/>
        <w:keepNext/>
        <w:numPr>
          <w:ilvl w:val="0"/>
          <w:numId w:val="1"/>
        </w:numPr>
        <w:spacing w:after="120"/>
        <w:outlineLvl w:val="0"/>
        <w:rPr>
          <w:rFonts w:ascii="Arial" w:eastAsia="MS Mincho" w:hAnsi="Arial" w:cs="Arial"/>
          <w:bCs/>
          <w:sz w:val="15"/>
          <w:szCs w:val="15"/>
        </w:rPr>
      </w:pPr>
      <w:r w:rsidRPr="002E456E">
        <w:rPr>
          <w:rFonts w:ascii="Arial" w:eastAsia="MS Mincho" w:hAnsi="Arial" w:cs="Arial"/>
          <w:b/>
          <w:bCs/>
          <w:sz w:val="15"/>
          <w:szCs w:val="15"/>
        </w:rPr>
        <w:t xml:space="preserve">Producer Price Index Adjustment.  </w:t>
      </w:r>
      <w:r w:rsidRPr="0094020E">
        <w:rPr>
          <w:rFonts w:ascii="Arial" w:eastAsia="MS Mincho" w:hAnsi="Arial" w:cs="Arial"/>
          <w:bCs/>
          <w:sz w:val="15"/>
          <w:szCs w:val="15"/>
        </w:rPr>
        <w:t>Unless otherwise prohibited by tariff, regulation or applicable law, Frontier shall, once per year in</w:t>
      </w:r>
      <w:r w:rsidRPr="002E456E">
        <w:rPr>
          <w:rFonts w:ascii="Arial" w:eastAsia="MS Mincho" w:hAnsi="Arial" w:cs="Arial"/>
          <w:b/>
          <w:sz w:val="15"/>
          <w:szCs w:val="15"/>
        </w:rPr>
        <w:t xml:space="preserve"> </w:t>
      </w:r>
      <w:r w:rsidRPr="002E456E">
        <w:rPr>
          <w:rFonts w:ascii="Arial" w:eastAsia="MS Mincho" w:hAnsi="Arial" w:cs="Arial"/>
          <w:bCs/>
          <w:sz w:val="15"/>
          <w:szCs w:val="15"/>
        </w:rPr>
        <w:t xml:space="preserve">July, increase the above MRC 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w:t>
      </w:r>
      <w:proofErr w:type="gramStart"/>
      <w:r w:rsidRPr="002E456E">
        <w:rPr>
          <w:rFonts w:ascii="Arial" w:eastAsia="MS Mincho" w:hAnsi="Arial" w:cs="Arial"/>
          <w:bCs/>
          <w:sz w:val="15"/>
          <w:szCs w:val="15"/>
        </w:rPr>
        <w:t>12 month</w:t>
      </w:r>
      <w:proofErr w:type="gramEnd"/>
      <w:r w:rsidRPr="002E456E">
        <w:rPr>
          <w:rFonts w:ascii="Arial" w:eastAsia="MS Mincho" w:hAnsi="Arial" w:cs="Arial"/>
          <w:bCs/>
          <w:sz w:val="15"/>
          <w:szCs w:val="15"/>
        </w:rPr>
        <w:t xml:space="preserve"> period ending April 30</w:t>
      </w:r>
      <w:r w:rsidRPr="002E456E">
        <w:rPr>
          <w:rFonts w:ascii="Arial" w:eastAsia="MS Mincho" w:hAnsi="Arial" w:cs="Arial"/>
          <w:bCs/>
          <w:sz w:val="15"/>
          <w:szCs w:val="15"/>
          <w:vertAlign w:val="superscript"/>
        </w:rPr>
        <w:t>th</w:t>
      </w:r>
      <w:r w:rsidRPr="002E456E">
        <w:rPr>
          <w:rFonts w:ascii="Arial" w:eastAsia="MS Mincho" w:hAnsi="Arial" w:cs="Arial"/>
          <w:bCs/>
          <w:sz w:val="15"/>
          <w:szCs w:val="15"/>
        </w:rPr>
        <w:t xml:space="preserve"> and shall not exceed 9.5% in any year.  The increase, if any, will be reflected as either an increase in the base MRC or as a separately stated item and occur for the first time in July of the calendar year after service installation</w:t>
      </w:r>
    </w:p>
    <w:p w14:paraId="32029B3A" w14:textId="71DA307F" w:rsidR="0037495E" w:rsidRPr="002E456E" w:rsidRDefault="0037495E" w:rsidP="0037495E">
      <w:pPr>
        <w:keepNext/>
        <w:spacing w:after="120"/>
        <w:outlineLvl w:val="0"/>
        <w:rPr>
          <w:rFonts w:ascii="Arial" w:eastAsia="MS Mincho" w:hAnsi="Arial" w:cs="Arial"/>
          <w:b/>
          <w:sz w:val="15"/>
          <w:szCs w:val="15"/>
        </w:rPr>
        <w:sectPr w:rsidR="0037495E" w:rsidRPr="002E456E" w:rsidSect="00262DA5">
          <w:type w:val="continuous"/>
          <w:pgSz w:w="12240" w:h="15840"/>
          <w:pgMar w:top="720" w:right="720" w:bottom="720" w:left="720" w:header="432" w:footer="432" w:gutter="0"/>
          <w:cols w:space="432"/>
          <w:docGrid w:linePitch="360"/>
        </w:sectPr>
      </w:pPr>
    </w:p>
    <w:p w14:paraId="09A808C8" w14:textId="5CE305F0" w:rsidR="006D7528" w:rsidRPr="002E456E" w:rsidRDefault="0037495E" w:rsidP="0037495E">
      <w:pPr>
        <w:keepNext/>
        <w:spacing w:after="120"/>
        <w:outlineLvl w:val="0"/>
        <w:rPr>
          <w:rFonts w:ascii="Arial" w:hAnsi="Arial" w:cs="Arial"/>
          <w:b/>
          <w:bCs/>
          <w:color w:val="000000"/>
          <w:sz w:val="15"/>
          <w:szCs w:val="15"/>
        </w:rPr>
        <w:sectPr w:rsidR="006D7528" w:rsidRPr="002E456E" w:rsidSect="00262DA5">
          <w:headerReference w:type="even" r:id="rId14"/>
          <w:headerReference w:type="default" r:id="rId15"/>
          <w:footerReference w:type="default" r:id="rId16"/>
          <w:headerReference w:type="first" r:id="rId17"/>
          <w:type w:val="continuous"/>
          <w:pgSz w:w="12240" w:h="15840" w:code="1"/>
          <w:pgMar w:top="720" w:right="720" w:bottom="1080" w:left="720" w:header="864" w:footer="720" w:gutter="0"/>
          <w:cols w:sep="1" w:space="288"/>
          <w:docGrid w:linePitch="326"/>
        </w:sectPr>
      </w:pPr>
      <w:r w:rsidRPr="002E456E">
        <w:rPr>
          <w:rFonts w:ascii="Arial" w:hAnsi="Arial" w:cs="Arial"/>
          <w:sz w:val="15"/>
          <w:szCs w:val="15"/>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2E456E">
        <w:rPr>
          <w:rFonts w:ascii="Arial" w:hAnsi="Arial" w:cs="Arial"/>
          <w:sz w:val="15"/>
          <w:szCs w:val="15"/>
          <w:u w:val="single"/>
        </w:rPr>
        <w:t>not</w:t>
      </w:r>
      <w:r w:rsidRPr="002E456E">
        <w:rPr>
          <w:rFonts w:ascii="Arial" w:hAnsi="Arial" w:cs="Arial"/>
          <w:sz w:val="15"/>
          <w:szCs w:val="15"/>
        </w:rPr>
        <w:t xml:space="preserve"> be modified in any manner except by mutual written agreement.  The rates do not include any taxes, </w:t>
      </w:r>
      <w:proofErr w:type="gramStart"/>
      <w:r w:rsidRPr="002E456E">
        <w:rPr>
          <w:rFonts w:ascii="Arial" w:hAnsi="Arial" w:cs="Arial"/>
          <w:sz w:val="15"/>
          <w:szCs w:val="15"/>
        </w:rPr>
        <w:t>fees</w:t>
      </w:r>
      <w:proofErr w:type="gramEnd"/>
      <w:r w:rsidRPr="002E456E">
        <w:rPr>
          <w:rFonts w:ascii="Arial" w:hAnsi="Arial" w:cs="Arial"/>
          <w:sz w:val="15"/>
          <w:szCs w:val="15"/>
        </w:rPr>
        <w:t xml:space="preserve"> or surcharges applicable to the Service. This Schedule, and all terms and conditions of the FSA, is the entire agreement between the parties with respect to the Services and described herein, and supersedes </w:t>
      </w:r>
      <w:proofErr w:type="gramStart"/>
      <w:r w:rsidRPr="002E456E">
        <w:rPr>
          <w:rFonts w:ascii="Arial" w:hAnsi="Arial" w:cs="Arial"/>
          <w:sz w:val="15"/>
          <w:szCs w:val="15"/>
        </w:rPr>
        <w:t>any and all</w:t>
      </w:r>
      <w:proofErr w:type="gramEnd"/>
      <w:r w:rsidRPr="002E456E">
        <w:rPr>
          <w:rFonts w:ascii="Arial" w:hAnsi="Arial" w:cs="Arial"/>
          <w:sz w:val="15"/>
          <w:szCs w:val="15"/>
        </w:rPr>
        <w:t xml:space="preserve">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2E456E" w14:paraId="7F398864" w14:textId="77777777" w:rsidTr="005440A1">
        <w:trPr>
          <w:cantSplit/>
          <w:trHeight w:val="288"/>
        </w:trPr>
        <w:tc>
          <w:tcPr>
            <w:tcW w:w="5400" w:type="dxa"/>
            <w:gridSpan w:val="2"/>
            <w:shd w:val="clear" w:color="auto" w:fill="auto"/>
            <w:vAlign w:val="bottom"/>
            <w:hideMark/>
          </w:tcPr>
          <w:p w14:paraId="2909C36F" w14:textId="42599838" w:rsidR="006B0555" w:rsidRPr="002E456E" w:rsidRDefault="006B0555" w:rsidP="005440A1">
            <w:pPr>
              <w:rPr>
                <w:rFonts w:ascii="Arial" w:hAnsi="Arial" w:cs="Arial"/>
                <w:b/>
                <w:bCs/>
                <w:color w:val="000000"/>
                <w:sz w:val="15"/>
                <w:szCs w:val="15"/>
              </w:rPr>
            </w:pPr>
            <w:r w:rsidRPr="002E456E">
              <w:rPr>
                <w:rFonts w:ascii="Arial" w:hAnsi="Arial" w:cs="Arial"/>
                <w:b/>
                <w:bCs/>
                <w:color w:val="000000"/>
                <w:sz w:val="15"/>
                <w:szCs w:val="15"/>
              </w:rPr>
              <w:t>Frontier Communications of America, Inc.</w:t>
            </w:r>
          </w:p>
        </w:tc>
        <w:tc>
          <w:tcPr>
            <w:tcW w:w="270" w:type="dxa"/>
            <w:vMerge w:val="restart"/>
            <w:shd w:val="clear" w:color="auto" w:fill="auto"/>
            <w:vAlign w:val="bottom"/>
          </w:tcPr>
          <w:p w14:paraId="769B381C" w14:textId="77777777" w:rsidR="006B0555" w:rsidRPr="002E456E" w:rsidRDefault="006B0555" w:rsidP="005440A1">
            <w:pPr>
              <w:rPr>
                <w:rFonts w:ascii="Arial" w:hAnsi="Arial" w:cs="Arial"/>
                <w:b/>
                <w:bCs/>
                <w:color w:val="000000"/>
                <w:sz w:val="15"/>
                <w:szCs w:val="15"/>
              </w:rPr>
            </w:pPr>
          </w:p>
        </w:tc>
        <w:tc>
          <w:tcPr>
            <w:tcW w:w="5220" w:type="dxa"/>
            <w:gridSpan w:val="2"/>
            <w:shd w:val="clear" w:color="auto" w:fill="auto"/>
            <w:vAlign w:val="bottom"/>
            <w:hideMark/>
          </w:tcPr>
          <w:p w14:paraId="3BC4929E" w14:textId="555DF26E" w:rsidR="006B0555" w:rsidRPr="002E456E" w:rsidRDefault="003D0D17" w:rsidP="005440A1">
            <w:pPr>
              <w:rPr>
                <w:rFonts w:ascii="Arial" w:hAnsi="Arial" w:cs="Arial"/>
                <w:b/>
                <w:bCs/>
                <w:color w:val="000000"/>
                <w:sz w:val="15"/>
                <w:szCs w:val="15"/>
              </w:rPr>
            </w:pPr>
            <w:r w:rsidRPr="002E456E">
              <w:rPr>
                <w:rFonts w:ascii="Arial" w:hAnsi="Arial" w:cs="Arial"/>
                <w:b/>
                <w:bCs/>
                <w:color w:val="000000"/>
                <w:sz w:val="15"/>
                <w:szCs w:val="15"/>
              </w:rPr>
              <w:t>{{</w:t>
            </w:r>
            <w:proofErr w:type="spellStart"/>
            <w:r w:rsidRPr="002E456E">
              <w:rPr>
                <w:rFonts w:ascii="Arial" w:hAnsi="Arial" w:cs="Arial"/>
                <w:b/>
                <w:bCs/>
                <w:color w:val="000000"/>
                <w:sz w:val="15"/>
                <w:szCs w:val="15"/>
              </w:rPr>
              <w:t>CustName</w:t>
            </w:r>
            <w:proofErr w:type="spellEnd"/>
            <w:r w:rsidRPr="002E456E">
              <w:rPr>
                <w:rFonts w:ascii="Arial" w:hAnsi="Arial" w:cs="Arial"/>
                <w:b/>
                <w:bCs/>
                <w:color w:val="000000"/>
                <w:sz w:val="15"/>
                <w:szCs w:val="15"/>
              </w:rPr>
              <w:t>}}</w:t>
            </w:r>
          </w:p>
        </w:tc>
      </w:tr>
      <w:tr w:rsidR="006B0555" w:rsidRPr="002E456E" w14:paraId="102108C3" w14:textId="77777777" w:rsidTr="005440A1">
        <w:trPr>
          <w:cantSplit/>
          <w:trHeight w:val="648"/>
        </w:trPr>
        <w:tc>
          <w:tcPr>
            <w:tcW w:w="1530" w:type="dxa"/>
            <w:shd w:val="clear" w:color="auto" w:fill="auto"/>
            <w:vAlign w:val="bottom"/>
          </w:tcPr>
          <w:p w14:paraId="5D327217" w14:textId="77777777" w:rsidR="006B0555" w:rsidRPr="002E456E" w:rsidRDefault="006B0555" w:rsidP="005440A1">
            <w:pPr>
              <w:rPr>
                <w:rFonts w:ascii="Arial" w:hAnsi="Arial" w:cs="Arial"/>
                <w:bCs/>
                <w:color w:val="000000"/>
                <w:sz w:val="15"/>
                <w:szCs w:val="15"/>
              </w:rPr>
            </w:pPr>
            <w:r w:rsidRPr="002E456E">
              <w:rPr>
                <w:rFonts w:ascii="Arial" w:hAnsi="Arial" w:cs="Arial"/>
                <w:bCs/>
                <w:color w:val="000000"/>
                <w:sz w:val="15"/>
                <w:szCs w:val="15"/>
              </w:rPr>
              <w:t>Signature:</w:t>
            </w:r>
          </w:p>
        </w:tc>
        <w:tc>
          <w:tcPr>
            <w:tcW w:w="3870" w:type="dxa"/>
            <w:tcBorders>
              <w:bottom w:val="single" w:sz="4" w:space="0" w:color="auto"/>
            </w:tcBorders>
            <w:shd w:val="clear" w:color="auto" w:fill="auto"/>
            <w:vAlign w:val="bottom"/>
          </w:tcPr>
          <w:p w14:paraId="734FCFAB" w14:textId="77777777" w:rsidR="006B0555" w:rsidRPr="002E456E" w:rsidRDefault="006B0555" w:rsidP="005440A1">
            <w:pPr>
              <w:spacing w:after="120"/>
              <w:ind w:right="288"/>
              <w:rPr>
                <w:rFonts w:ascii="Arial" w:hAnsi="Arial" w:cs="Arial"/>
                <w:bCs/>
                <w:color w:val="000000"/>
                <w:sz w:val="15"/>
                <w:szCs w:val="15"/>
              </w:rPr>
            </w:pPr>
          </w:p>
        </w:tc>
        <w:tc>
          <w:tcPr>
            <w:tcW w:w="270" w:type="dxa"/>
            <w:vMerge/>
            <w:shd w:val="clear" w:color="auto" w:fill="auto"/>
            <w:vAlign w:val="bottom"/>
          </w:tcPr>
          <w:p w14:paraId="57DEC1DD" w14:textId="77777777" w:rsidR="006B0555" w:rsidRPr="002E456E" w:rsidRDefault="006B0555" w:rsidP="005440A1">
            <w:pPr>
              <w:rPr>
                <w:rFonts w:ascii="Arial" w:hAnsi="Arial" w:cs="Arial"/>
                <w:bCs/>
                <w:color w:val="000000"/>
                <w:sz w:val="15"/>
                <w:szCs w:val="15"/>
              </w:rPr>
            </w:pPr>
          </w:p>
        </w:tc>
        <w:tc>
          <w:tcPr>
            <w:tcW w:w="1530" w:type="dxa"/>
            <w:shd w:val="clear" w:color="auto" w:fill="auto"/>
            <w:vAlign w:val="bottom"/>
          </w:tcPr>
          <w:p w14:paraId="17C0271C" w14:textId="77777777" w:rsidR="006B0555" w:rsidRPr="002E456E" w:rsidRDefault="006B0555" w:rsidP="005440A1">
            <w:pPr>
              <w:rPr>
                <w:rFonts w:ascii="Arial" w:hAnsi="Arial" w:cs="Arial"/>
                <w:bCs/>
                <w:color w:val="000000"/>
                <w:sz w:val="15"/>
                <w:szCs w:val="15"/>
              </w:rPr>
            </w:pPr>
            <w:r w:rsidRPr="002E456E">
              <w:rPr>
                <w:rFonts w:ascii="Arial" w:hAnsi="Arial" w:cs="Arial"/>
                <w:bCs/>
                <w:color w:val="000000"/>
                <w:sz w:val="15"/>
                <w:szCs w:val="15"/>
              </w:rPr>
              <w:t>Signature:</w:t>
            </w:r>
          </w:p>
        </w:tc>
        <w:tc>
          <w:tcPr>
            <w:tcW w:w="3690" w:type="dxa"/>
            <w:tcBorders>
              <w:bottom w:val="single" w:sz="4" w:space="0" w:color="auto"/>
            </w:tcBorders>
            <w:shd w:val="clear" w:color="auto" w:fill="auto"/>
            <w:vAlign w:val="bottom"/>
          </w:tcPr>
          <w:p w14:paraId="41A91F42" w14:textId="77777777" w:rsidR="006B0555" w:rsidRPr="002E456E" w:rsidRDefault="006B0555" w:rsidP="005440A1">
            <w:pPr>
              <w:rPr>
                <w:rFonts w:ascii="Arial" w:hAnsi="Arial" w:cs="Arial"/>
                <w:bCs/>
                <w:color w:val="000000"/>
                <w:sz w:val="15"/>
                <w:szCs w:val="15"/>
              </w:rPr>
            </w:pPr>
          </w:p>
        </w:tc>
      </w:tr>
      <w:tr w:rsidR="006B0555" w:rsidRPr="002E456E" w14:paraId="7EE27D06" w14:textId="77777777" w:rsidTr="005440A1">
        <w:trPr>
          <w:cantSplit/>
          <w:trHeight w:val="288"/>
        </w:trPr>
        <w:tc>
          <w:tcPr>
            <w:tcW w:w="1530" w:type="dxa"/>
            <w:shd w:val="clear" w:color="auto" w:fill="auto"/>
            <w:vAlign w:val="bottom"/>
            <w:hideMark/>
          </w:tcPr>
          <w:p w14:paraId="5E59D5E3" w14:textId="77777777" w:rsidR="006B0555" w:rsidRPr="002E456E" w:rsidRDefault="006B0555" w:rsidP="005440A1">
            <w:pPr>
              <w:rPr>
                <w:rFonts w:ascii="Arial" w:hAnsi="Arial" w:cs="Arial"/>
                <w:bCs/>
                <w:color w:val="000000"/>
                <w:sz w:val="15"/>
                <w:szCs w:val="15"/>
              </w:rPr>
            </w:pPr>
            <w:r w:rsidRPr="002E456E">
              <w:rPr>
                <w:rFonts w:ascii="Arial" w:hAnsi="Arial" w:cs="Arial"/>
                <w:bCs/>
                <w:color w:val="000000"/>
                <w:sz w:val="15"/>
                <w:szCs w:val="15"/>
              </w:rPr>
              <w:t xml:space="preserve">Printed Name: </w:t>
            </w:r>
          </w:p>
        </w:tc>
        <w:tc>
          <w:tcPr>
            <w:tcW w:w="3870" w:type="dxa"/>
            <w:tcBorders>
              <w:bottom w:val="single" w:sz="4" w:space="0" w:color="auto"/>
            </w:tcBorders>
            <w:shd w:val="clear" w:color="auto" w:fill="auto"/>
            <w:vAlign w:val="bottom"/>
          </w:tcPr>
          <w:p w14:paraId="376F5662" w14:textId="756AAA7B" w:rsidR="006B0555" w:rsidRPr="002E456E" w:rsidRDefault="003D0D17" w:rsidP="005440A1">
            <w:pPr>
              <w:rPr>
                <w:rFonts w:ascii="Arial" w:hAnsi="Arial" w:cs="Arial"/>
                <w:bCs/>
                <w:color w:val="000000"/>
                <w:sz w:val="15"/>
                <w:szCs w:val="15"/>
              </w:rPr>
            </w:pPr>
            <w:r w:rsidRPr="002E456E">
              <w:rPr>
                <w:rFonts w:ascii="Arial" w:hAnsi="Arial" w:cs="Arial"/>
                <w:bCs/>
                <w:color w:val="000000"/>
                <w:sz w:val="15"/>
                <w:szCs w:val="15"/>
              </w:rPr>
              <w:t>{{</w:t>
            </w:r>
            <w:proofErr w:type="spellStart"/>
            <w:r w:rsidRPr="002E456E">
              <w:rPr>
                <w:rFonts w:ascii="Arial" w:hAnsi="Arial" w:cs="Arial"/>
                <w:bCs/>
                <w:sz w:val="15"/>
                <w:szCs w:val="15"/>
              </w:rPr>
              <w:t>FrontierPrintedName</w:t>
            </w:r>
            <w:proofErr w:type="spellEnd"/>
            <w:r w:rsidRPr="002E456E">
              <w:rPr>
                <w:rFonts w:ascii="Arial" w:hAnsi="Arial" w:cs="Arial"/>
                <w:bCs/>
                <w:color w:val="000000"/>
                <w:sz w:val="15"/>
                <w:szCs w:val="15"/>
              </w:rPr>
              <w:t>}}</w:t>
            </w:r>
          </w:p>
        </w:tc>
        <w:tc>
          <w:tcPr>
            <w:tcW w:w="270" w:type="dxa"/>
            <w:vMerge/>
            <w:shd w:val="clear" w:color="auto" w:fill="auto"/>
            <w:vAlign w:val="bottom"/>
            <w:hideMark/>
          </w:tcPr>
          <w:p w14:paraId="4551BD2D" w14:textId="77777777" w:rsidR="006B0555" w:rsidRPr="002E456E" w:rsidRDefault="006B0555" w:rsidP="005440A1">
            <w:pPr>
              <w:rPr>
                <w:rFonts w:ascii="Arial" w:hAnsi="Arial" w:cs="Arial"/>
                <w:bCs/>
                <w:color w:val="000000"/>
                <w:sz w:val="15"/>
                <w:szCs w:val="15"/>
              </w:rPr>
            </w:pPr>
          </w:p>
        </w:tc>
        <w:tc>
          <w:tcPr>
            <w:tcW w:w="1530" w:type="dxa"/>
            <w:shd w:val="clear" w:color="auto" w:fill="auto"/>
            <w:vAlign w:val="bottom"/>
            <w:hideMark/>
          </w:tcPr>
          <w:p w14:paraId="6BD33D70" w14:textId="77777777" w:rsidR="006B0555" w:rsidRPr="002E456E" w:rsidRDefault="006B0555" w:rsidP="005440A1">
            <w:pPr>
              <w:rPr>
                <w:rFonts w:ascii="Arial" w:hAnsi="Arial" w:cs="Arial"/>
                <w:bCs/>
                <w:color w:val="000000"/>
                <w:sz w:val="15"/>
                <w:szCs w:val="15"/>
              </w:rPr>
            </w:pPr>
            <w:r w:rsidRPr="002E456E">
              <w:rPr>
                <w:rFonts w:ascii="Arial" w:hAnsi="Arial" w:cs="Arial"/>
                <w:bCs/>
                <w:color w:val="000000"/>
                <w:sz w:val="15"/>
                <w:szCs w:val="15"/>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39F6BDC9" w:rsidR="006B0555" w:rsidRPr="002E456E" w:rsidRDefault="006B0555" w:rsidP="005440A1">
            <w:pPr>
              <w:rPr>
                <w:rFonts w:ascii="Arial" w:hAnsi="Arial" w:cs="Arial"/>
                <w:bCs/>
                <w:color w:val="000000"/>
                <w:sz w:val="15"/>
                <w:szCs w:val="15"/>
              </w:rPr>
            </w:pPr>
          </w:p>
        </w:tc>
      </w:tr>
      <w:tr w:rsidR="006B0555" w:rsidRPr="002E456E" w14:paraId="41B41075" w14:textId="77777777" w:rsidTr="005440A1">
        <w:trPr>
          <w:cantSplit/>
          <w:trHeight w:val="288"/>
        </w:trPr>
        <w:tc>
          <w:tcPr>
            <w:tcW w:w="1530" w:type="dxa"/>
            <w:shd w:val="clear" w:color="auto" w:fill="auto"/>
            <w:vAlign w:val="bottom"/>
            <w:hideMark/>
          </w:tcPr>
          <w:p w14:paraId="51E35766" w14:textId="77777777" w:rsidR="006B0555" w:rsidRPr="002E456E" w:rsidRDefault="006B0555" w:rsidP="005440A1">
            <w:pPr>
              <w:rPr>
                <w:rFonts w:ascii="Arial" w:hAnsi="Arial" w:cs="Arial"/>
                <w:bCs/>
                <w:color w:val="000000"/>
                <w:sz w:val="15"/>
                <w:szCs w:val="15"/>
              </w:rPr>
            </w:pPr>
            <w:r w:rsidRPr="002E456E">
              <w:rPr>
                <w:rFonts w:ascii="Arial" w:hAnsi="Arial" w:cs="Arial"/>
                <w:bCs/>
                <w:color w:val="000000"/>
                <w:sz w:val="15"/>
                <w:szCs w:val="15"/>
              </w:rPr>
              <w:t>Title:</w:t>
            </w:r>
          </w:p>
        </w:tc>
        <w:tc>
          <w:tcPr>
            <w:tcW w:w="3870" w:type="dxa"/>
            <w:tcBorders>
              <w:top w:val="single" w:sz="4" w:space="0" w:color="auto"/>
              <w:bottom w:val="single" w:sz="4" w:space="0" w:color="auto"/>
            </w:tcBorders>
            <w:shd w:val="clear" w:color="auto" w:fill="auto"/>
            <w:vAlign w:val="bottom"/>
          </w:tcPr>
          <w:p w14:paraId="199CC697" w14:textId="5D65059B" w:rsidR="006B0555" w:rsidRPr="002E456E" w:rsidRDefault="003D0D17" w:rsidP="005440A1">
            <w:pPr>
              <w:rPr>
                <w:rFonts w:ascii="Arial" w:hAnsi="Arial" w:cs="Arial"/>
                <w:bCs/>
                <w:color w:val="000000"/>
                <w:sz w:val="15"/>
                <w:szCs w:val="15"/>
              </w:rPr>
            </w:pPr>
            <w:r w:rsidRPr="002E456E">
              <w:rPr>
                <w:rFonts w:ascii="Arial" w:hAnsi="Arial" w:cs="Arial"/>
                <w:bCs/>
                <w:color w:val="000000"/>
                <w:sz w:val="15"/>
                <w:szCs w:val="15"/>
              </w:rPr>
              <w:t>{{</w:t>
            </w:r>
            <w:proofErr w:type="spellStart"/>
            <w:r w:rsidRPr="002E456E">
              <w:rPr>
                <w:rFonts w:ascii="Arial" w:hAnsi="Arial" w:cs="Arial"/>
                <w:bCs/>
                <w:sz w:val="15"/>
                <w:szCs w:val="15"/>
              </w:rPr>
              <w:t>FrontierTitle</w:t>
            </w:r>
            <w:proofErr w:type="spellEnd"/>
            <w:r w:rsidRPr="002E456E">
              <w:rPr>
                <w:rFonts w:ascii="Arial" w:hAnsi="Arial" w:cs="Arial"/>
                <w:bCs/>
                <w:color w:val="000000"/>
                <w:sz w:val="15"/>
                <w:szCs w:val="15"/>
              </w:rPr>
              <w:t>}}</w:t>
            </w:r>
          </w:p>
        </w:tc>
        <w:tc>
          <w:tcPr>
            <w:tcW w:w="270" w:type="dxa"/>
            <w:vMerge/>
            <w:shd w:val="clear" w:color="auto" w:fill="auto"/>
            <w:vAlign w:val="bottom"/>
            <w:hideMark/>
          </w:tcPr>
          <w:p w14:paraId="2E7B3CDD" w14:textId="77777777" w:rsidR="006B0555" w:rsidRPr="002E456E" w:rsidRDefault="006B0555" w:rsidP="005440A1">
            <w:pPr>
              <w:rPr>
                <w:rFonts w:ascii="Arial" w:hAnsi="Arial" w:cs="Arial"/>
                <w:bCs/>
                <w:color w:val="000000"/>
                <w:sz w:val="15"/>
                <w:szCs w:val="15"/>
              </w:rPr>
            </w:pPr>
          </w:p>
        </w:tc>
        <w:tc>
          <w:tcPr>
            <w:tcW w:w="1530" w:type="dxa"/>
            <w:shd w:val="clear" w:color="auto" w:fill="auto"/>
            <w:vAlign w:val="bottom"/>
            <w:hideMark/>
          </w:tcPr>
          <w:p w14:paraId="48DAB1FE" w14:textId="77777777" w:rsidR="006B0555" w:rsidRPr="002E456E" w:rsidRDefault="006B0555" w:rsidP="005440A1">
            <w:pPr>
              <w:rPr>
                <w:rFonts w:ascii="Arial" w:hAnsi="Arial" w:cs="Arial"/>
                <w:bCs/>
                <w:color w:val="000000"/>
                <w:sz w:val="15"/>
                <w:szCs w:val="15"/>
              </w:rPr>
            </w:pPr>
            <w:r w:rsidRPr="002E456E">
              <w:rPr>
                <w:rFonts w:ascii="Arial" w:hAnsi="Arial" w:cs="Arial"/>
                <w:bCs/>
                <w:color w:val="000000"/>
                <w:sz w:val="15"/>
                <w:szCs w:val="15"/>
              </w:rPr>
              <w:t>Title:</w:t>
            </w:r>
          </w:p>
        </w:tc>
        <w:tc>
          <w:tcPr>
            <w:tcW w:w="3690" w:type="dxa"/>
            <w:tcBorders>
              <w:top w:val="single" w:sz="4" w:space="0" w:color="auto"/>
              <w:bottom w:val="single" w:sz="4" w:space="0" w:color="auto"/>
            </w:tcBorders>
            <w:shd w:val="clear" w:color="auto" w:fill="auto"/>
            <w:vAlign w:val="bottom"/>
          </w:tcPr>
          <w:p w14:paraId="08EB3099" w14:textId="49DB96D8" w:rsidR="006B0555" w:rsidRPr="002E456E" w:rsidRDefault="006B0555" w:rsidP="005440A1">
            <w:pPr>
              <w:rPr>
                <w:rFonts w:ascii="Arial" w:hAnsi="Arial" w:cs="Arial"/>
                <w:bCs/>
                <w:color w:val="000000"/>
                <w:sz w:val="15"/>
                <w:szCs w:val="15"/>
              </w:rPr>
            </w:pPr>
          </w:p>
        </w:tc>
      </w:tr>
      <w:tr w:rsidR="006B0555" w:rsidRPr="002E456E" w14:paraId="5C6CC158" w14:textId="77777777" w:rsidTr="005440A1">
        <w:trPr>
          <w:cantSplit/>
          <w:trHeight w:val="288"/>
        </w:trPr>
        <w:tc>
          <w:tcPr>
            <w:tcW w:w="1530" w:type="dxa"/>
            <w:shd w:val="clear" w:color="auto" w:fill="auto"/>
            <w:vAlign w:val="bottom"/>
            <w:hideMark/>
          </w:tcPr>
          <w:p w14:paraId="0F077827" w14:textId="165BE77A" w:rsidR="006B0555" w:rsidRPr="002E456E" w:rsidRDefault="006B0555" w:rsidP="005440A1">
            <w:pPr>
              <w:rPr>
                <w:rFonts w:ascii="Arial" w:hAnsi="Arial" w:cs="Arial"/>
                <w:bCs/>
                <w:color w:val="000000"/>
                <w:sz w:val="15"/>
                <w:szCs w:val="15"/>
              </w:rPr>
            </w:pPr>
          </w:p>
          <w:p w14:paraId="0B665231" w14:textId="6610BFC9" w:rsidR="00840C5F" w:rsidRPr="002E456E" w:rsidRDefault="003D0D17" w:rsidP="00840C5F">
            <w:pPr>
              <w:rPr>
                <w:rFonts w:ascii="Arial" w:hAnsi="Arial" w:cs="Arial"/>
                <w:bCs/>
                <w:color w:val="000000"/>
                <w:sz w:val="15"/>
                <w:szCs w:val="15"/>
              </w:rPr>
            </w:pPr>
            <w:r w:rsidRPr="002E456E">
              <w:rPr>
                <w:rFonts w:ascii="Arial" w:hAnsi="Arial" w:cs="Arial"/>
                <w:bCs/>
                <w:color w:val="000000"/>
                <w:sz w:val="15"/>
                <w:szCs w:val="15"/>
              </w:rPr>
              <w:t>Date:</w:t>
            </w:r>
          </w:p>
          <w:p w14:paraId="33E83F28" w14:textId="2C992D29" w:rsidR="00840C5F" w:rsidRPr="002E456E" w:rsidRDefault="00840C5F" w:rsidP="00840C5F">
            <w:pPr>
              <w:rPr>
                <w:rFonts w:ascii="Arial" w:hAnsi="Arial" w:cs="Arial"/>
                <w:sz w:val="15"/>
                <w:szCs w:val="15"/>
              </w:rPr>
            </w:pPr>
          </w:p>
        </w:tc>
        <w:tc>
          <w:tcPr>
            <w:tcW w:w="3870" w:type="dxa"/>
            <w:tcBorders>
              <w:top w:val="single" w:sz="4" w:space="0" w:color="auto"/>
              <w:bottom w:val="single" w:sz="4" w:space="0" w:color="auto"/>
            </w:tcBorders>
            <w:shd w:val="clear" w:color="auto" w:fill="auto"/>
            <w:vAlign w:val="bottom"/>
          </w:tcPr>
          <w:p w14:paraId="6FCBB586" w14:textId="15174D22" w:rsidR="006B0555" w:rsidRPr="002E456E" w:rsidRDefault="006B0555" w:rsidP="005440A1">
            <w:pPr>
              <w:rPr>
                <w:rFonts w:ascii="Arial" w:hAnsi="Arial" w:cs="Arial"/>
                <w:bCs/>
                <w:color w:val="000000"/>
                <w:sz w:val="15"/>
                <w:szCs w:val="15"/>
              </w:rPr>
            </w:pPr>
          </w:p>
        </w:tc>
        <w:tc>
          <w:tcPr>
            <w:tcW w:w="270" w:type="dxa"/>
            <w:vMerge/>
            <w:shd w:val="clear" w:color="auto" w:fill="auto"/>
            <w:vAlign w:val="bottom"/>
            <w:hideMark/>
          </w:tcPr>
          <w:p w14:paraId="74FFC745" w14:textId="77777777" w:rsidR="006B0555" w:rsidRPr="002E456E" w:rsidRDefault="006B0555" w:rsidP="005440A1">
            <w:pPr>
              <w:rPr>
                <w:rFonts w:ascii="Arial" w:hAnsi="Arial" w:cs="Arial"/>
                <w:bCs/>
                <w:color w:val="000000"/>
                <w:sz w:val="15"/>
                <w:szCs w:val="15"/>
              </w:rPr>
            </w:pPr>
          </w:p>
        </w:tc>
        <w:tc>
          <w:tcPr>
            <w:tcW w:w="1530" w:type="dxa"/>
            <w:shd w:val="clear" w:color="auto" w:fill="auto"/>
            <w:vAlign w:val="bottom"/>
            <w:hideMark/>
          </w:tcPr>
          <w:p w14:paraId="138C89FF" w14:textId="77777777" w:rsidR="006B0555" w:rsidRPr="002E456E" w:rsidRDefault="006B0555" w:rsidP="005440A1">
            <w:pPr>
              <w:rPr>
                <w:rFonts w:ascii="Arial" w:hAnsi="Arial" w:cs="Arial"/>
                <w:bCs/>
                <w:color w:val="000000"/>
                <w:sz w:val="15"/>
                <w:szCs w:val="15"/>
              </w:rPr>
            </w:pPr>
            <w:r w:rsidRPr="002E456E">
              <w:rPr>
                <w:rFonts w:ascii="Arial" w:hAnsi="Arial" w:cs="Arial"/>
                <w:bCs/>
                <w:color w:val="000000"/>
                <w:sz w:val="15"/>
                <w:szCs w:val="15"/>
              </w:rPr>
              <w:t>Date:</w:t>
            </w:r>
          </w:p>
        </w:tc>
        <w:tc>
          <w:tcPr>
            <w:tcW w:w="3690" w:type="dxa"/>
            <w:tcBorders>
              <w:top w:val="single" w:sz="4" w:space="0" w:color="auto"/>
              <w:bottom w:val="single" w:sz="4" w:space="0" w:color="auto"/>
            </w:tcBorders>
            <w:shd w:val="clear" w:color="auto" w:fill="auto"/>
            <w:vAlign w:val="bottom"/>
          </w:tcPr>
          <w:p w14:paraId="1196ACB8" w14:textId="0836B99C" w:rsidR="006B0555" w:rsidRPr="002E456E" w:rsidRDefault="006B0555" w:rsidP="005440A1">
            <w:pPr>
              <w:rPr>
                <w:rFonts w:ascii="Arial" w:hAnsi="Arial" w:cs="Arial"/>
                <w:bCs/>
                <w:color w:val="000000"/>
                <w:sz w:val="15"/>
                <w:szCs w:val="15"/>
              </w:rPr>
            </w:pPr>
          </w:p>
        </w:tc>
      </w:tr>
    </w:tbl>
    <w:p w14:paraId="5AC94813" w14:textId="77777777" w:rsidR="003D0D17" w:rsidRDefault="003D0D17" w:rsidP="00613E09">
      <w:pPr>
        <w:jc w:val="center"/>
        <w:rPr>
          <w:rFonts w:ascii="Calibri" w:hAnsi="Calibri" w:cs="Calibri"/>
          <w:b/>
          <w:bCs/>
          <w:color w:val="FF0037"/>
        </w:rPr>
      </w:pPr>
    </w:p>
    <w:p w14:paraId="68F17322" w14:textId="14009D30" w:rsidR="00613E09" w:rsidRPr="00840C5F" w:rsidRDefault="003D0D17" w:rsidP="002E456E">
      <w:pPr>
        <w:spacing w:after="160" w:line="259" w:lineRule="auto"/>
        <w:jc w:val="center"/>
        <w:rPr>
          <w:rFonts w:ascii="Calibri" w:hAnsi="Calibri" w:cs="Calibri"/>
          <w:b/>
          <w:bCs/>
          <w:color w:val="FF0037"/>
        </w:rPr>
      </w:pPr>
      <w:r>
        <w:rPr>
          <w:rFonts w:ascii="Calibri" w:hAnsi="Calibri" w:cs="Calibri"/>
          <w:b/>
          <w:bCs/>
          <w:color w:val="FF0037"/>
        </w:rPr>
        <w:br w:type="page"/>
      </w:r>
      <w:r w:rsidR="00613E09" w:rsidRPr="00840C5F">
        <w:rPr>
          <w:rFonts w:ascii="Calibri" w:hAnsi="Calibri" w:cs="Calibri"/>
          <w:b/>
          <w:bCs/>
          <w:color w:val="FF0037"/>
        </w:rPr>
        <w:lastRenderedPageBreak/>
        <w:t>Exhibit A</w:t>
      </w:r>
    </w:p>
    <w:p w14:paraId="246FF750" w14:textId="76001B10" w:rsidR="00613E09" w:rsidRPr="00840C5F" w:rsidRDefault="00613E09" w:rsidP="00613E09">
      <w:pPr>
        <w:jc w:val="center"/>
        <w:rPr>
          <w:rFonts w:ascii="Calibri" w:hAnsi="Calibri" w:cs="Calibri"/>
          <w:b/>
          <w:bCs/>
          <w:color w:val="FF0037"/>
        </w:rPr>
      </w:pPr>
      <w:r w:rsidRPr="00840C5F">
        <w:rPr>
          <w:rFonts w:ascii="Calibri" w:hAnsi="Calibri" w:cs="Calibri"/>
          <w:b/>
          <w:bCs/>
          <w:color w:val="FF0037"/>
        </w:rPr>
        <w:t xml:space="preserve">DIA plus </w:t>
      </w:r>
      <w:r w:rsidR="008D1F71" w:rsidRPr="00840C5F">
        <w:rPr>
          <w:rFonts w:ascii="Calibri" w:hAnsi="Calibri" w:cs="Calibri"/>
          <w:b/>
          <w:bCs/>
          <w:color w:val="FF0037"/>
        </w:rPr>
        <w:t>UCF-UCaaS</w:t>
      </w:r>
      <w:r w:rsidRPr="00840C5F">
        <w:rPr>
          <w:rFonts w:ascii="Calibri" w:hAnsi="Calibri" w:cs="Calibri"/>
          <w:b/>
          <w:bCs/>
          <w:color w:val="FF0037"/>
        </w:rPr>
        <w:t xml:space="preserve"> – Information and Pricing Chart</w:t>
      </w:r>
    </w:p>
    <w:p w14:paraId="7DC2F886" w14:textId="782718BB" w:rsidR="005440A1" w:rsidRPr="005440A1" w:rsidRDefault="005440A1" w:rsidP="005440A1">
      <w:pPr>
        <w:pStyle w:val="List"/>
        <w:tabs>
          <w:tab w:val="left" w:pos="360"/>
        </w:tabs>
        <w:spacing w:before="120"/>
        <w:ind w:left="0" w:right="288" w:firstLine="0"/>
        <w:jc w:val="both"/>
        <w:rPr>
          <w:rFonts w:ascii="Arial" w:hAnsi="Arial" w:cs="Arial"/>
          <w:b/>
          <w:bCs/>
          <w:sz w:val="16"/>
          <w:szCs w:val="16"/>
        </w:rPr>
      </w:pPr>
      <w:bookmarkStart w:id="1" w:name="_Hlk79391979"/>
      <w:r w:rsidRPr="005440A1">
        <w:rPr>
          <w:rFonts w:ascii="Arial" w:hAnsi="Arial" w:cs="Arial"/>
          <w:b/>
          <w:sz w:val="16"/>
          <w:szCs w:val="16"/>
        </w:rPr>
        <w:t>{{#SA}}</w:t>
      </w:r>
      <w:r w:rsidRPr="005440A1">
        <w:rPr>
          <w:rFonts w:ascii="Arial" w:hAnsi="Arial" w:cs="Arial"/>
          <w:b/>
          <w:bCs/>
          <w:sz w:val="16"/>
          <w:szCs w:val="16"/>
        </w:rPr>
        <w:t xml:space="preserve"> </w:t>
      </w:r>
    </w:p>
    <w:p w14:paraId="3BC525C4" w14:textId="77777777" w:rsidR="005440A1" w:rsidRPr="005440A1" w:rsidRDefault="005440A1" w:rsidP="005440A1">
      <w:pPr>
        <w:tabs>
          <w:tab w:val="left" w:pos="360"/>
        </w:tabs>
        <w:spacing w:after="120"/>
        <w:rPr>
          <w:rFonts w:ascii="Arial" w:hAnsi="Arial" w:cs="Arial"/>
          <w:b/>
          <w:sz w:val="16"/>
          <w:szCs w:val="16"/>
        </w:rPr>
      </w:pPr>
      <w:r w:rsidRPr="005440A1">
        <w:rPr>
          <w:rFonts w:ascii="Arial" w:hAnsi="Arial" w:cs="Arial"/>
          <w:b/>
          <w:bCs/>
          <w:sz w:val="16"/>
          <w:szCs w:val="16"/>
        </w:rPr>
        <w:t>Service Location: {{</w:t>
      </w:r>
      <w:proofErr w:type="spellStart"/>
      <w:r w:rsidRPr="005440A1">
        <w:rPr>
          <w:rFonts w:ascii="Arial" w:hAnsi="Arial" w:cs="Arial"/>
          <w:b/>
          <w:sz w:val="16"/>
          <w:szCs w:val="16"/>
        </w:rPr>
        <w:t>ServiceLocation</w:t>
      </w:r>
      <w:proofErr w:type="spellEnd"/>
      <w:r w:rsidRPr="005440A1">
        <w:rPr>
          <w:rFonts w:ascii="Arial" w:hAnsi="Arial"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5440A1" w:rsidRPr="005440A1" w14:paraId="7342BBA4" w14:textId="77777777" w:rsidTr="005440A1">
        <w:trPr>
          <w:trHeight w:val="53"/>
        </w:trPr>
        <w:tc>
          <w:tcPr>
            <w:tcW w:w="1666" w:type="pct"/>
            <w:tcBorders>
              <w:bottom w:val="single" w:sz="4" w:space="0" w:color="auto"/>
            </w:tcBorders>
            <w:shd w:val="clear" w:color="auto" w:fill="FF0037"/>
          </w:tcPr>
          <w:p w14:paraId="15469810" w14:textId="77777777" w:rsidR="005440A1" w:rsidRPr="005440A1" w:rsidRDefault="005440A1" w:rsidP="005440A1">
            <w:pPr>
              <w:pStyle w:val="List"/>
              <w:tabs>
                <w:tab w:val="left" w:pos="360"/>
              </w:tabs>
              <w:ind w:left="0" w:right="288" w:firstLine="0"/>
              <w:rPr>
                <w:rFonts w:ascii="Arial" w:hAnsi="Arial" w:cs="Arial"/>
                <w:b/>
                <w:bCs/>
                <w:sz w:val="16"/>
                <w:szCs w:val="16"/>
              </w:rPr>
            </w:pPr>
            <w:r w:rsidRPr="005440A1">
              <w:rPr>
                <w:rFonts w:ascii="Arial" w:hAnsi="Arial" w:cs="Arial"/>
                <w:b/>
                <w:bCs/>
                <w:sz w:val="16"/>
                <w:szCs w:val="16"/>
              </w:rPr>
              <w:t>Service Description</w:t>
            </w:r>
          </w:p>
        </w:tc>
        <w:tc>
          <w:tcPr>
            <w:tcW w:w="1001" w:type="pct"/>
            <w:tcBorders>
              <w:bottom w:val="single" w:sz="4" w:space="0" w:color="auto"/>
            </w:tcBorders>
            <w:shd w:val="clear" w:color="auto" w:fill="FF0037"/>
          </w:tcPr>
          <w:p w14:paraId="504458B5"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834" w:type="pct"/>
            <w:tcBorders>
              <w:bottom w:val="single" w:sz="4" w:space="0" w:color="auto"/>
            </w:tcBorders>
            <w:shd w:val="clear" w:color="auto" w:fill="FF0037"/>
          </w:tcPr>
          <w:p w14:paraId="690BE8C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751" w:type="pct"/>
            <w:tcBorders>
              <w:bottom w:val="single" w:sz="4" w:space="0" w:color="auto"/>
            </w:tcBorders>
            <w:shd w:val="clear" w:color="auto" w:fill="FF0037"/>
          </w:tcPr>
          <w:p w14:paraId="08ECF528"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748" w:type="pct"/>
            <w:tcBorders>
              <w:bottom w:val="single" w:sz="4" w:space="0" w:color="auto"/>
            </w:tcBorders>
            <w:shd w:val="clear" w:color="auto" w:fill="FF0037"/>
          </w:tcPr>
          <w:p w14:paraId="0585A62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53C9FBDE"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2256E40" w14:textId="77777777" w:rsidR="005440A1" w:rsidRPr="005440A1" w:rsidRDefault="005440A1" w:rsidP="005440A1">
            <w:pPr>
              <w:pStyle w:val="List"/>
              <w:tabs>
                <w:tab w:val="left" w:pos="360"/>
              </w:tabs>
              <w:ind w:left="0" w:right="288" w:firstLine="0"/>
              <w:jc w:val="both"/>
              <w:rPr>
                <w:rFonts w:ascii="Arial" w:hAnsi="Arial" w:cs="Arial"/>
                <w:b/>
                <w:sz w:val="16"/>
                <w:szCs w:val="16"/>
              </w:rPr>
            </w:pPr>
            <w:r w:rsidRPr="005440A1">
              <w:rPr>
                <w:rFonts w:ascii="Arial" w:hAnsi="Arial" w:cs="Arial"/>
                <w:b/>
                <w:sz w:val="16"/>
                <w:szCs w:val="16"/>
              </w:rPr>
              <w:t>{{#DIA</w:t>
            </w:r>
            <w:proofErr w:type="gramStart"/>
            <w:r w:rsidRPr="005440A1">
              <w:rPr>
                <w:rFonts w:ascii="Arial" w:hAnsi="Arial" w:cs="Arial"/>
                <w:b/>
                <w:sz w:val="16"/>
                <w:szCs w:val="16"/>
              </w:rPr>
              <w:t>}}{</w:t>
            </w:r>
            <w:proofErr w:type="gramEnd"/>
            <w:r w:rsidRPr="005440A1">
              <w:rPr>
                <w:rFonts w:ascii="Arial" w:hAnsi="Arial" w:cs="Arial"/>
                <w:b/>
                <w:sz w:val="16"/>
                <w:szCs w:val="16"/>
              </w:rPr>
              <w:t>{#ftr_IsBundle}}</w:t>
            </w:r>
          </w:p>
          <w:p w14:paraId="510367D6" w14:textId="77777777" w:rsidR="005440A1" w:rsidRPr="005440A1" w:rsidRDefault="005440A1" w:rsidP="005440A1">
            <w:pPr>
              <w:spacing w:line="360" w:lineRule="auto"/>
              <w:jc w:val="both"/>
              <w:rPr>
                <w:rFonts w:ascii="Arial" w:hAnsi="Arial" w:cs="Arial"/>
                <w:b/>
                <w:sz w:val="16"/>
                <w:szCs w:val="16"/>
                <w:u w:val="single"/>
              </w:rPr>
            </w:pPr>
            <w:r w:rsidRPr="005440A1">
              <w:rPr>
                <w:rFonts w:ascii="Arial" w:hAnsi="Arial" w:cs="Arial"/>
                <w:b/>
                <w:sz w:val="16"/>
                <w:szCs w:val="16"/>
                <w:u w:val="single"/>
              </w:rPr>
              <w:t>{{ProductName}}</w:t>
            </w:r>
          </w:p>
          <w:p w14:paraId="0AB36DBD" w14:textId="77777777" w:rsidR="005440A1" w:rsidRPr="005440A1" w:rsidRDefault="005440A1" w:rsidP="005440A1">
            <w:pPr>
              <w:pStyle w:val="List"/>
              <w:tabs>
                <w:tab w:val="left" w:pos="360"/>
              </w:tabs>
              <w:ind w:left="0" w:right="288" w:firstLine="0"/>
              <w:jc w:val="both"/>
              <w:rPr>
                <w:rFonts w:ascii="Arial" w:hAnsi="Arial" w:cs="Arial"/>
                <w:sz w:val="16"/>
                <w:szCs w:val="16"/>
              </w:rPr>
            </w:pPr>
            <w:r w:rsidRPr="005440A1">
              <w:rPr>
                <w:rFonts w:ascii="Arial" w:hAnsi="Arial" w:cs="Arial"/>
                <w:sz w:val="16"/>
                <w:szCs w:val="16"/>
              </w:rPr>
              <w:t>{{</w:t>
            </w:r>
            <w:proofErr w:type="spellStart"/>
            <w:r w:rsidRPr="005440A1">
              <w:rPr>
                <w:rFonts w:ascii="Arial" w:hAnsi="Arial" w:cs="Arial"/>
                <w:sz w:val="16"/>
                <w:szCs w:val="16"/>
              </w:rPr>
              <w:t>CoS</w:t>
            </w:r>
            <w:proofErr w:type="spellEnd"/>
            <w:r w:rsidRPr="005440A1">
              <w:rPr>
                <w:rFonts w:ascii="Arial" w:hAnsi="Arial" w:cs="Arial"/>
                <w:sz w:val="16"/>
                <w:szCs w:val="16"/>
              </w:rPr>
              <w:t>}} {{SPEED}} {{IPBLOCKS}} {{</w:t>
            </w:r>
            <w:proofErr w:type="spellStart"/>
            <w:r w:rsidRPr="005440A1">
              <w:rPr>
                <w:rFonts w:ascii="Arial" w:hAnsi="Arial" w:cs="Arial"/>
                <w:sz w:val="16"/>
                <w:szCs w:val="16"/>
              </w:rPr>
              <w:t>SDWANSpeed</w:t>
            </w:r>
            <w:proofErr w:type="spellEnd"/>
            <w:r w:rsidRPr="005440A1">
              <w:rPr>
                <w:rFonts w:ascii="Arial" w:hAnsi="Arial" w:cs="Arial"/>
                <w:sz w:val="16"/>
                <w:szCs w:val="16"/>
              </w:rPr>
              <w:t>}} {{IKEv2}} {{</w:t>
            </w:r>
            <w:proofErr w:type="spellStart"/>
            <w:r w:rsidRPr="005440A1">
              <w:rPr>
                <w:rFonts w:ascii="Arial" w:hAnsi="Arial" w:cs="Arial"/>
                <w:sz w:val="16"/>
                <w:szCs w:val="16"/>
              </w:rPr>
              <w:t>HighAvail</w:t>
            </w:r>
            <w:proofErr w:type="spellEnd"/>
            <w:r w:rsidRPr="005440A1">
              <w:rPr>
                <w:rFonts w:ascii="Arial" w:hAnsi="Arial" w:cs="Arial"/>
                <w:sz w:val="16"/>
                <w:szCs w:val="16"/>
              </w:rPr>
              <w:t>}} {{</w:t>
            </w:r>
            <w:proofErr w:type="spellStart"/>
            <w:r w:rsidRPr="005440A1">
              <w:rPr>
                <w:rFonts w:ascii="Arial" w:hAnsi="Arial" w:cs="Arial"/>
                <w:sz w:val="16"/>
                <w:szCs w:val="16"/>
              </w:rPr>
              <w:t>CTerm</w:t>
            </w:r>
            <w:proofErr w:type="spellEnd"/>
            <w:r w:rsidRPr="005440A1">
              <w:rPr>
                <w:rFonts w:ascii="Arial" w:hAnsi="Arial" w:cs="Arial"/>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20859BD7"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0B85914"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B3E232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19D7E65D"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r w:rsidRPr="005440A1">
              <w:rPr>
                <w:rFonts w:ascii="Arial" w:hAnsi="Arial" w:cs="Arial"/>
                <w:b/>
                <w:bCs/>
                <w:sz w:val="16"/>
                <w:szCs w:val="16"/>
              </w:rPr>
              <w:t>}}</w:t>
            </w:r>
          </w:p>
          <w:p w14:paraId="0AAD4B0A"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35247C86"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{{/DIA}}</w:t>
            </w:r>
          </w:p>
        </w:tc>
      </w:tr>
      <w:tr w:rsidR="005440A1" w:rsidRPr="005440A1" w14:paraId="4BF98942"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06D04FAA" w14:textId="77777777" w:rsidR="005440A1" w:rsidRPr="005440A1" w:rsidRDefault="005440A1" w:rsidP="005440A1">
            <w:pPr>
              <w:pStyle w:val="List"/>
              <w:tabs>
                <w:tab w:val="left" w:pos="360"/>
              </w:tabs>
              <w:ind w:left="0" w:right="288" w:firstLine="0"/>
              <w:jc w:val="both"/>
              <w:rPr>
                <w:rFonts w:ascii="Arial" w:hAnsi="Arial" w:cs="Arial"/>
                <w:b/>
                <w:sz w:val="16"/>
                <w:szCs w:val="16"/>
              </w:rPr>
            </w:pPr>
            <w:r w:rsidRPr="005440A1">
              <w:rPr>
                <w:rFonts w:ascii="Arial" w:hAnsi="Arial" w:cs="Arial"/>
                <w:b/>
                <w:sz w:val="16"/>
                <w:szCs w:val="16"/>
              </w:rPr>
              <w:t>{{#DIA</w:t>
            </w:r>
            <w:proofErr w:type="gramStart"/>
            <w:r w:rsidRPr="005440A1">
              <w:rPr>
                <w:rFonts w:ascii="Arial" w:hAnsi="Arial" w:cs="Arial"/>
                <w:b/>
                <w:sz w:val="16"/>
                <w:szCs w:val="16"/>
              </w:rPr>
              <w:t>}}{</w:t>
            </w:r>
            <w:proofErr w:type="gramEnd"/>
            <w:r w:rsidRPr="005440A1">
              <w:rPr>
                <w:rFonts w:ascii="Arial" w:hAnsi="Arial" w:cs="Arial"/>
                <w:b/>
                <w:sz w:val="16"/>
                <w:szCs w:val="16"/>
              </w:rPr>
              <w:t>{^ftr_IsBundle}}</w:t>
            </w:r>
          </w:p>
          <w:p w14:paraId="008CE256" w14:textId="77777777" w:rsidR="005440A1" w:rsidRPr="005440A1" w:rsidRDefault="005440A1" w:rsidP="005440A1">
            <w:pPr>
              <w:spacing w:line="360" w:lineRule="auto"/>
              <w:jc w:val="both"/>
              <w:rPr>
                <w:rFonts w:ascii="Arial" w:hAnsi="Arial" w:cs="Arial"/>
                <w:b/>
                <w:sz w:val="16"/>
                <w:szCs w:val="16"/>
                <w:u w:val="single"/>
              </w:rPr>
            </w:pPr>
            <w:r w:rsidRPr="005440A1">
              <w:rPr>
                <w:rFonts w:ascii="Arial" w:hAnsi="Arial" w:cs="Arial"/>
                <w:b/>
                <w:sz w:val="16"/>
                <w:szCs w:val="16"/>
                <w:u w:val="single"/>
              </w:rPr>
              <w:t>{{ProductName}}</w:t>
            </w:r>
          </w:p>
          <w:p w14:paraId="37D3ABD9" w14:textId="77777777" w:rsidR="005440A1" w:rsidRPr="005440A1" w:rsidRDefault="005440A1" w:rsidP="005440A1">
            <w:pPr>
              <w:pStyle w:val="List"/>
              <w:tabs>
                <w:tab w:val="left" w:pos="360"/>
              </w:tabs>
              <w:ind w:left="0" w:right="288" w:firstLine="0"/>
              <w:jc w:val="both"/>
              <w:rPr>
                <w:rFonts w:ascii="Arial" w:hAnsi="Arial" w:cs="Arial"/>
                <w:b/>
                <w:sz w:val="16"/>
                <w:szCs w:val="16"/>
              </w:rPr>
            </w:pPr>
            <w:r w:rsidRPr="005440A1">
              <w:rPr>
                <w:rFonts w:ascii="Arial" w:hAnsi="Arial" w:cs="Arial"/>
                <w:sz w:val="16"/>
                <w:szCs w:val="16"/>
              </w:rPr>
              <w:t>{{</w:t>
            </w:r>
            <w:proofErr w:type="spellStart"/>
            <w:r w:rsidRPr="005440A1">
              <w:rPr>
                <w:rFonts w:ascii="Arial" w:hAnsi="Arial" w:cs="Arial"/>
                <w:sz w:val="16"/>
                <w:szCs w:val="16"/>
              </w:rPr>
              <w:t>CoS</w:t>
            </w:r>
            <w:proofErr w:type="spellEnd"/>
            <w:r w:rsidRPr="005440A1">
              <w:rPr>
                <w:rFonts w:ascii="Arial" w:hAnsi="Arial" w:cs="Arial"/>
                <w:sz w:val="16"/>
                <w:szCs w:val="16"/>
              </w:rPr>
              <w:t>}} {{SPEED}} {{IPBLOCK}} {{</w:t>
            </w:r>
            <w:proofErr w:type="spellStart"/>
            <w:r w:rsidRPr="005440A1">
              <w:rPr>
                <w:rFonts w:ascii="Arial" w:hAnsi="Arial" w:cs="Arial"/>
                <w:sz w:val="16"/>
                <w:szCs w:val="16"/>
              </w:rPr>
              <w:t>SDWANSpeed</w:t>
            </w:r>
            <w:proofErr w:type="spellEnd"/>
            <w:r w:rsidRPr="005440A1">
              <w:rPr>
                <w:rFonts w:ascii="Arial" w:hAnsi="Arial" w:cs="Arial"/>
                <w:sz w:val="16"/>
                <w:szCs w:val="16"/>
              </w:rPr>
              <w:t>}} {{IKEv2}} {{</w:t>
            </w:r>
            <w:proofErr w:type="spellStart"/>
            <w:r w:rsidRPr="005440A1">
              <w:rPr>
                <w:rFonts w:ascii="Arial" w:hAnsi="Arial" w:cs="Arial"/>
                <w:sz w:val="16"/>
                <w:szCs w:val="16"/>
              </w:rPr>
              <w:t>HighAvail</w:t>
            </w:r>
            <w:proofErr w:type="spellEnd"/>
            <w:r w:rsidRPr="005440A1">
              <w:rPr>
                <w:rFonts w:ascii="Arial" w:hAnsi="Arial" w:cs="Arial"/>
                <w:sz w:val="16"/>
                <w:szCs w:val="16"/>
              </w:rPr>
              <w:t>}} {{</w:t>
            </w:r>
            <w:proofErr w:type="spellStart"/>
            <w:r w:rsidRPr="005440A1">
              <w:rPr>
                <w:rFonts w:ascii="Arial" w:hAnsi="Arial" w:cs="Arial"/>
                <w:sz w:val="16"/>
                <w:szCs w:val="16"/>
              </w:rPr>
              <w:t>CTerm</w:t>
            </w:r>
            <w:proofErr w:type="spellEnd"/>
            <w:r w:rsidRPr="005440A1">
              <w:rPr>
                <w:rFonts w:ascii="Arial" w:hAnsi="Arial" w:cs="Arial"/>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4E747CEC"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65E94DE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425EDE3A"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4C803734"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r w:rsidRPr="005440A1">
              <w:rPr>
                <w:rFonts w:ascii="Arial" w:hAnsi="Arial" w:cs="Arial"/>
                <w:b/>
                <w:bCs/>
                <w:sz w:val="16"/>
                <w:szCs w:val="16"/>
              </w:rPr>
              <w:t>}}</w:t>
            </w:r>
          </w:p>
          <w:p w14:paraId="6DD2A173"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4488B7A2"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{{/DIA}}</w:t>
            </w:r>
          </w:p>
        </w:tc>
      </w:tr>
      <w:tr w:rsidR="005440A1" w:rsidRPr="005440A1" w14:paraId="337E0740"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3F1386CA"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{{#CA</w:t>
            </w:r>
            <w:proofErr w:type="gramStart"/>
            <w:r w:rsidRPr="005440A1">
              <w:rPr>
                <w:rFonts w:ascii="Arial" w:hAnsi="Arial" w:cs="Arial"/>
                <w:sz w:val="16"/>
                <w:szCs w:val="16"/>
              </w:rPr>
              <w:t>}}{</w:t>
            </w:r>
            <w:proofErr w:type="gramEnd"/>
            <w:r w:rsidRPr="005440A1">
              <w:rPr>
                <w:rFonts w:ascii="Arial" w:hAnsi="Arial" w:cs="Arial"/>
                <w:sz w:val="16"/>
                <w:szCs w:val="16"/>
              </w:rPr>
              <w:t>{#cCaas}}</w:t>
            </w:r>
            <w:r w:rsidRPr="005440A1">
              <w:rPr>
                <w:rFonts w:ascii="Arial" w:hAnsi="Arial" w:cs="Arial"/>
                <w:b/>
                <w:sz w:val="16"/>
                <w:szCs w:val="16"/>
              </w:rPr>
              <w:t>{{#ftr_IsBundle}}</w:t>
            </w:r>
            <w:r w:rsidRPr="005440A1">
              <w:rPr>
                <w:rFonts w:ascii="Arial" w:hAnsi="Arial" w:cs="Arial"/>
                <w:b/>
                <w:bCs/>
                <w:sz w:val="16"/>
                <w:szCs w:val="16"/>
              </w:rPr>
              <w:t>{{ProductName}}</w:t>
            </w:r>
            <w:r w:rsidRPr="005440A1">
              <w:rPr>
                <w:rFonts w:ascii="Arial" w:hAnsi="Arial" w:cs="Arial"/>
                <w:sz w:val="16"/>
                <w:szCs w:val="16"/>
              </w:rPr>
              <w:t xml:space="preserve">           {{</w:t>
            </w:r>
            <w:proofErr w:type="spellStart"/>
            <w:r w:rsidRPr="005440A1">
              <w:rPr>
                <w:rFonts w:ascii="Arial" w:hAnsi="Arial" w:cs="Arial"/>
                <w:sz w:val="16"/>
                <w:szCs w:val="16"/>
              </w:rPr>
              <w:t>CoS</w:t>
            </w:r>
            <w:proofErr w:type="spellEnd"/>
            <w:r w:rsidRPr="005440A1">
              <w:rPr>
                <w:rFonts w:ascii="Arial" w:hAnsi="Arial" w:cs="Arial"/>
                <w:sz w:val="16"/>
                <w:szCs w:val="16"/>
              </w:rPr>
              <w:t>}}</w:t>
            </w:r>
          </w:p>
          <w:p w14:paraId="6B26B6BE" w14:textId="77777777" w:rsidR="005440A1" w:rsidRPr="005440A1" w:rsidRDefault="005440A1" w:rsidP="005440A1">
            <w:pPr>
              <w:pStyle w:val="List"/>
              <w:tabs>
                <w:tab w:val="left" w:pos="360"/>
              </w:tabs>
              <w:ind w:left="0" w:right="288" w:firstLine="0"/>
              <w:jc w:val="both"/>
              <w:rPr>
                <w:rFonts w:ascii="Arial" w:hAnsi="Arial" w:cs="Arial"/>
                <w:b/>
                <w:sz w:val="16"/>
                <w:szCs w:val="16"/>
              </w:rPr>
            </w:pPr>
            <w:r w:rsidRPr="005440A1">
              <w:rPr>
                <w:rFonts w:ascii="Arial" w:hAnsi="Arial" w:cs="Arial"/>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473D7C2D"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CD1AC95"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32D688A0"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B443A50"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r w:rsidRPr="005440A1">
              <w:rPr>
                <w:rFonts w:ascii="Arial" w:hAnsi="Arial" w:cs="Arial"/>
                <w:sz w:val="16"/>
                <w:szCs w:val="16"/>
              </w:rPr>
              <w:t>{{/</w:t>
            </w:r>
            <w:proofErr w:type="spellStart"/>
            <w:r w:rsidRPr="005440A1">
              <w:rPr>
                <w:rFonts w:ascii="Arial" w:hAnsi="Arial" w:cs="Arial"/>
                <w:sz w:val="16"/>
                <w:szCs w:val="16"/>
              </w:rPr>
              <w:t>cCaas</w:t>
            </w:r>
            <w:proofErr w:type="spellEnd"/>
            <w:r w:rsidRPr="005440A1">
              <w:rPr>
                <w:rFonts w:ascii="Arial" w:hAnsi="Arial" w:cs="Arial"/>
                <w:sz w:val="16"/>
                <w:szCs w:val="16"/>
              </w:rPr>
              <w:t>}}{{/CA}}</w:t>
            </w:r>
          </w:p>
        </w:tc>
      </w:tr>
      <w:tr w:rsidR="005440A1" w:rsidRPr="005440A1" w14:paraId="23BC737E"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04E8E337"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{{#SA}} {{#uCaas</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w:t>
            </w:r>
            <w:proofErr w:type="spellStart"/>
            <w:r w:rsidRPr="005440A1">
              <w:rPr>
                <w:rFonts w:ascii="Arial" w:hAnsi="Arial" w:cs="Arial"/>
                <w:sz w:val="16"/>
                <w:szCs w:val="16"/>
              </w:rPr>
              <w:t>CoS</w:t>
            </w:r>
            <w:proofErr w:type="spellEnd"/>
            <w:r w:rsidRPr="005440A1">
              <w:rPr>
                <w:rFonts w:ascii="Arial" w:hAnsi="Arial" w:cs="Arial"/>
                <w:sz w:val="16"/>
                <w:szCs w:val="16"/>
              </w:rPr>
              <w:t xml:space="preserve">}} </w:t>
            </w:r>
          </w:p>
          <w:p w14:paraId="75617AF6" w14:textId="77777777" w:rsidR="005440A1" w:rsidRPr="005440A1" w:rsidRDefault="005440A1" w:rsidP="005440A1">
            <w:pPr>
              <w:pStyle w:val="List"/>
              <w:tabs>
                <w:tab w:val="left" w:pos="360"/>
              </w:tabs>
              <w:ind w:left="0" w:right="288" w:firstLine="0"/>
              <w:jc w:val="both"/>
              <w:rPr>
                <w:rFonts w:ascii="Arial" w:hAnsi="Arial" w:cs="Arial"/>
                <w:b/>
                <w:sz w:val="16"/>
                <w:szCs w:val="16"/>
              </w:rPr>
            </w:pPr>
            <w:r w:rsidRPr="005440A1">
              <w:rPr>
                <w:rFonts w:ascii="Arial" w:hAnsi="Arial" w:cs="Arial"/>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37B7223C"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07A91CCF"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DC2EFD6"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A77DF40"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r w:rsidRPr="005440A1">
              <w:rPr>
                <w:rFonts w:ascii="Arial" w:hAnsi="Arial" w:cs="Arial"/>
                <w:sz w:val="16"/>
                <w:szCs w:val="16"/>
              </w:rPr>
              <w:t>{{/</w:t>
            </w:r>
            <w:proofErr w:type="spellStart"/>
            <w:r w:rsidRPr="005440A1">
              <w:rPr>
                <w:rFonts w:ascii="Arial" w:hAnsi="Arial" w:cs="Arial"/>
                <w:sz w:val="16"/>
                <w:szCs w:val="16"/>
              </w:rPr>
              <w:t>uCaas</w:t>
            </w:r>
            <w:proofErr w:type="spellEnd"/>
            <w:r w:rsidRPr="005440A1">
              <w:rPr>
                <w:rFonts w:ascii="Arial" w:hAnsi="Arial" w:cs="Arial"/>
                <w:sz w:val="16"/>
                <w:szCs w:val="16"/>
              </w:rPr>
              <w:t>}}{{/SA}}</w:t>
            </w:r>
          </w:p>
        </w:tc>
      </w:tr>
    </w:tbl>
    <w:p w14:paraId="0FA76911" w14:textId="77777777" w:rsidR="005440A1" w:rsidRPr="005440A1" w:rsidRDefault="005440A1" w:rsidP="005440A1">
      <w:pPr>
        <w:ind w:left="162" w:right="18" w:hanging="162"/>
        <w:rPr>
          <w:rFonts w:ascii="Arial" w:hAnsi="Arial" w:cs="Arial"/>
          <w:b/>
          <w:bCs/>
          <w:sz w:val="4"/>
          <w:szCs w:val="4"/>
        </w:rPr>
      </w:pPr>
    </w:p>
    <w:p w14:paraId="24765ECF"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{{#ProductName_isCCaas</w:t>
      </w:r>
      <w:proofErr w:type="gramStart"/>
      <w:r w:rsidRPr="005440A1">
        <w:rPr>
          <w:rFonts w:ascii="Arial" w:hAnsi="Arial" w:cs="Arial"/>
          <w:sz w:val="4"/>
          <w:szCs w:val="4"/>
        </w:rPr>
        <w:t>}}{</w:t>
      </w:r>
      <w:proofErr w:type="gramEnd"/>
      <w:r w:rsidRPr="005440A1">
        <w:rPr>
          <w:rFonts w:ascii="Arial" w:hAnsi="Arial" w:cs="Arial"/>
          <w:sz w:val="4"/>
          <w:szCs w:val="4"/>
        </w:rPr>
        <w:t>{#CA}}</w:t>
      </w:r>
    </w:p>
    <w:tbl>
      <w:tblPr>
        <w:tblStyle w:val="TableGrid"/>
        <w:tblW w:w="107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20"/>
      </w:tblGrid>
      <w:tr w:rsidR="005440A1" w:rsidRPr="005440A1" w14:paraId="4EE750B5" w14:textId="77777777" w:rsidTr="005440A1">
        <w:trPr>
          <w:trHeight w:val="63"/>
        </w:trPr>
        <w:tc>
          <w:tcPr>
            <w:tcW w:w="3595" w:type="dxa"/>
            <w:shd w:val="clear" w:color="auto" w:fill="FF0037"/>
          </w:tcPr>
          <w:p w14:paraId="6C1FF66D"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Frontier CCaaS Services</w:t>
            </w:r>
          </w:p>
        </w:tc>
        <w:tc>
          <w:tcPr>
            <w:tcW w:w="2160" w:type="dxa"/>
            <w:shd w:val="clear" w:color="auto" w:fill="FF0037"/>
          </w:tcPr>
          <w:p w14:paraId="213D9B8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53843B1F"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12DCED21"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20" w:type="dxa"/>
            <w:shd w:val="clear" w:color="auto" w:fill="FF0037"/>
          </w:tcPr>
          <w:p w14:paraId="4081CECC"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57D2A557"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1B101F79"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{{#cCaas</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{{ProductName}}</w:t>
            </w:r>
            <w:r w:rsidRPr="005440A1">
              <w:rPr>
                <w:rFonts w:ascii="Arial" w:hAnsi="Arial" w:cs="Arial"/>
                <w:sz w:val="16"/>
                <w:szCs w:val="16"/>
              </w:rPr>
              <w:t xml:space="preserve">           {{</w:t>
            </w:r>
            <w:proofErr w:type="spellStart"/>
            <w:r w:rsidRPr="005440A1">
              <w:rPr>
                <w:rFonts w:ascii="Arial" w:hAnsi="Arial" w:cs="Arial"/>
                <w:sz w:val="16"/>
                <w:szCs w:val="16"/>
              </w:rPr>
              <w:t>CoS</w:t>
            </w:r>
            <w:proofErr w:type="spellEnd"/>
            <w:r w:rsidRPr="005440A1">
              <w:rPr>
                <w:rFonts w:ascii="Arial" w:hAnsi="Arial" w:cs="Arial"/>
                <w:sz w:val="16"/>
                <w:szCs w:val="16"/>
              </w:rPr>
              <w:t>}}</w:t>
            </w:r>
          </w:p>
          <w:p w14:paraId="54943820"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553A154A"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304FA6C7"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7ABDF38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20" w:type="dxa"/>
          </w:tcPr>
          <w:p w14:paraId="6434C767"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r w:rsidRPr="005440A1">
              <w:rPr>
                <w:rFonts w:ascii="Arial" w:hAnsi="Arial" w:cs="Arial"/>
                <w:sz w:val="16"/>
                <w:szCs w:val="16"/>
              </w:rPr>
              <w:t>{{/</w:t>
            </w:r>
            <w:proofErr w:type="spellStart"/>
            <w:r w:rsidRPr="005440A1">
              <w:rPr>
                <w:rFonts w:ascii="Arial" w:hAnsi="Arial" w:cs="Arial"/>
                <w:sz w:val="16"/>
                <w:szCs w:val="16"/>
              </w:rPr>
              <w:t>cCaas</w:t>
            </w:r>
            <w:proofErr w:type="spellEnd"/>
            <w:r w:rsidRPr="005440A1">
              <w:rPr>
                <w:rFonts w:ascii="Arial" w:hAnsi="Arial" w:cs="Arial"/>
                <w:sz w:val="16"/>
                <w:szCs w:val="16"/>
              </w:rPr>
              <w:t>}}</w:t>
            </w:r>
          </w:p>
        </w:tc>
      </w:tr>
    </w:tbl>
    <w:p w14:paraId="471DDC29"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{{/CA}}</w:t>
      </w:r>
    </w:p>
    <w:p w14:paraId="5F93FDC4"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w:t>
      </w:r>
      <w:proofErr w:type="spellStart"/>
      <w:r w:rsidRPr="005440A1">
        <w:rPr>
          <w:rFonts w:ascii="Arial" w:hAnsi="Arial" w:cs="Arial"/>
          <w:sz w:val="4"/>
          <w:szCs w:val="4"/>
        </w:rPr>
        <w:t>ProductName_isCCaas</w:t>
      </w:r>
      <w:proofErr w:type="spellEnd"/>
      <w:r w:rsidRPr="005440A1">
        <w:rPr>
          <w:rFonts w:ascii="Arial" w:hAnsi="Arial" w:cs="Arial"/>
          <w:sz w:val="4"/>
          <w:szCs w:val="4"/>
        </w:rPr>
        <w:t>}}</w:t>
      </w:r>
    </w:p>
    <w:p w14:paraId="4B7B1F1F"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{{#ProductName_isUCaas}}</w:t>
      </w:r>
    </w:p>
    <w:p w14:paraId="4D65B6B6"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{{#SA}} </w:t>
      </w:r>
    </w:p>
    <w:tbl>
      <w:tblPr>
        <w:tblStyle w:val="TableGrid"/>
        <w:tblW w:w="10800"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20"/>
      </w:tblGrid>
      <w:tr w:rsidR="005440A1" w:rsidRPr="005440A1" w14:paraId="63A8054E" w14:textId="77777777" w:rsidTr="005440A1">
        <w:trPr>
          <w:trHeight w:val="63"/>
        </w:trPr>
        <w:tc>
          <w:tcPr>
            <w:tcW w:w="3600" w:type="dxa"/>
            <w:shd w:val="clear" w:color="auto" w:fill="FF0037"/>
          </w:tcPr>
          <w:p w14:paraId="521F44C6"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Frontier UCaaS Services</w:t>
            </w:r>
          </w:p>
        </w:tc>
        <w:tc>
          <w:tcPr>
            <w:tcW w:w="2160" w:type="dxa"/>
            <w:shd w:val="clear" w:color="auto" w:fill="FF0037"/>
          </w:tcPr>
          <w:p w14:paraId="149E45E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16ECB74A"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12405BD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20" w:type="dxa"/>
            <w:shd w:val="clear" w:color="auto" w:fill="FF0037"/>
          </w:tcPr>
          <w:p w14:paraId="4A10054C"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42367139"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3FE0733A"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{{#uCaas</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w:t>
            </w:r>
            <w:proofErr w:type="spellStart"/>
            <w:r w:rsidRPr="005440A1">
              <w:rPr>
                <w:rFonts w:ascii="Arial" w:hAnsi="Arial" w:cs="Arial"/>
                <w:sz w:val="16"/>
                <w:szCs w:val="16"/>
              </w:rPr>
              <w:t>CoS</w:t>
            </w:r>
            <w:proofErr w:type="spellEnd"/>
            <w:r w:rsidRPr="005440A1">
              <w:rPr>
                <w:rFonts w:ascii="Arial" w:hAnsi="Arial" w:cs="Arial"/>
                <w:sz w:val="16"/>
                <w:szCs w:val="16"/>
              </w:rPr>
              <w:t xml:space="preserve">}} </w:t>
            </w:r>
          </w:p>
          <w:p w14:paraId="20B15582"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4E2A231C"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4191BC91"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0EFBE6E3"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20" w:type="dxa"/>
          </w:tcPr>
          <w:p w14:paraId="70D54EA1"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r w:rsidRPr="005440A1">
              <w:rPr>
                <w:rFonts w:ascii="Arial" w:hAnsi="Arial" w:cs="Arial"/>
                <w:sz w:val="16"/>
                <w:szCs w:val="16"/>
              </w:rPr>
              <w:t>{{/</w:t>
            </w:r>
            <w:proofErr w:type="spellStart"/>
            <w:r w:rsidRPr="005440A1">
              <w:rPr>
                <w:rFonts w:ascii="Arial" w:hAnsi="Arial" w:cs="Arial"/>
                <w:sz w:val="16"/>
                <w:szCs w:val="16"/>
              </w:rPr>
              <w:t>uCaas</w:t>
            </w:r>
            <w:proofErr w:type="spellEnd"/>
            <w:r w:rsidRPr="005440A1">
              <w:rPr>
                <w:rFonts w:ascii="Arial" w:hAnsi="Arial" w:cs="Arial"/>
                <w:sz w:val="16"/>
                <w:szCs w:val="16"/>
              </w:rPr>
              <w:t>}}</w:t>
            </w:r>
          </w:p>
        </w:tc>
      </w:tr>
    </w:tbl>
    <w:p w14:paraId="3DA25F90" w14:textId="77777777" w:rsidR="005440A1" w:rsidRPr="005440A1" w:rsidRDefault="005440A1" w:rsidP="005440A1">
      <w:pPr>
        <w:shd w:val="clear" w:color="auto" w:fill="FFFFFE"/>
        <w:rPr>
          <w:rFonts w:ascii="Arial" w:hAnsi="Arial" w:cs="Arial"/>
          <w:sz w:val="4"/>
          <w:szCs w:val="4"/>
        </w:rPr>
      </w:pPr>
    </w:p>
    <w:p w14:paraId="1938F892"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{{/SA}}</w:t>
      </w:r>
    </w:p>
    <w:p w14:paraId="39A4CA0A"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w:t>
      </w:r>
      <w:proofErr w:type="spellStart"/>
      <w:r w:rsidRPr="005440A1">
        <w:rPr>
          <w:rFonts w:ascii="Arial" w:hAnsi="Arial" w:cs="Arial"/>
          <w:sz w:val="4"/>
          <w:szCs w:val="4"/>
        </w:rPr>
        <w:t>ProductName_isUCaas</w:t>
      </w:r>
      <w:proofErr w:type="spellEnd"/>
      <w:r w:rsidRPr="005440A1">
        <w:rPr>
          <w:rFonts w:ascii="Arial" w:hAnsi="Arial" w:cs="Arial"/>
          <w:sz w:val="4"/>
          <w:szCs w:val="4"/>
        </w:rPr>
        <w:t>}}</w:t>
      </w:r>
    </w:p>
    <w:p w14:paraId="01E7A2AD"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{{#AD}</w:t>
      </w:r>
    </w:p>
    <w:p w14:paraId="2E586D70"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 </w:t>
      </w:r>
    </w:p>
    <w:tbl>
      <w:tblPr>
        <w:tblStyle w:val="TableGrid"/>
        <w:tblW w:w="10835"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36"/>
        <w:gridCol w:w="19"/>
      </w:tblGrid>
      <w:tr w:rsidR="005440A1" w:rsidRPr="005440A1" w14:paraId="07EA9612" w14:textId="77777777" w:rsidTr="005440A1">
        <w:trPr>
          <w:gridAfter w:val="1"/>
          <w:wAfter w:w="19" w:type="dxa"/>
          <w:trHeight w:val="63"/>
        </w:trPr>
        <w:tc>
          <w:tcPr>
            <w:tcW w:w="3600" w:type="dxa"/>
            <w:shd w:val="clear" w:color="auto" w:fill="FF0037"/>
          </w:tcPr>
          <w:p w14:paraId="116B2A13"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 xml:space="preserve">Frontier </w:t>
            </w:r>
            <w:proofErr w:type="spellStart"/>
            <w:r w:rsidRPr="005440A1">
              <w:rPr>
                <w:rFonts w:ascii="Arial" w:hAnsi="Arial" w:cs="Arial"/>
                <w:b/>
                <w:bCs/>
                <w:sz w:val="16"/>
                <w:szCs w:val="16"/>
              </w:rPr>
              <w:t>ADD-on</w:t>
            </w:r>
            <w:proofErr w:type="spellEnd"/>
            <w:r w:rsidRPr="005440A1">
              <w:rPr>
                <w:rFonts w:ascii="Arial" w:hAnsi="Arial" w:cs="Arial"/>
                <w:b/>
                <w:bCs/>
                <w:sz w:val="16"/>
                <w:szCs w:val="16"/>
              </w:rPr>
              <w:t xml:space="preserve"> Service</w:t>
            </w:r>
          </w:p>
        </w:tc>
        <w:tc>
          <w:tcPr>
            <w:tcW w:w="2160" w:type="dxa"/>
            <w:shd w:val="clear" w:color="auto" w:fill="FF0037"/>
          </w:tcPr>
          <w:p w14:paraId="5739D0DA"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600E0CA4"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1607DA6E"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36" w:type="dxa"/>
            <w:shd w:val="clear" w:color="auto" w:fill="FF0037"/>
          </w:tcPr>
          <w:p w14:paraId="4653623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211B24F0"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4D8BE0B8"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{{#ADDon</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{{Options}}</w:t>
            </w:r>
          </w:p>
          <w:p w14:paraId="0A38C4D2"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3EE354D3"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323A06C2"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77220DB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gridSpan w:val="2"/>
          </w:tcPr>
          <w:p w14:paraId="70757CD2"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664285FD"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t>{{/</w:t>
            </w:r>
            <w:proofErr w:type="spellStart"/>
            <w:r w:rsidRPr="005440A1">
              <w:rPr>
                <w:rFonts w:ascii="Arial" w:hAnsi="Arial" w:cs="Arial"/>
                <w:sz w:val="16"/>
                <w:szCs w:val="16"/>
              </w:rPr>
              <w:t>ADDon</w:t>
            </w:r>
            <w:proofErr w:type="spellEnd"/>
            <w:r w:rsidRPr="005440A1">
              <w:rPr>
                <w:rFonts w:ascii="Arial" w:hAnsi="Arial" w:cs="Arial"/>
                <w:sz w:val="16"/>
                <w:szCs w:val="16"/>
              </w:rPr>
              <w:t>}}</w:t>
            </w:r>
          </w:p>
        </w:tc>
      </w:tr>
      <w:tr w:rsidR="005440A1" w:rsidRPr="005440A1" w14:paraId="1EB6B582"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2964BF7D"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{{#ADDon</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{{Options}}</w:t>
            </w:r>
          </w:p>
          <w:p w14:paraId="1912F003"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068E4F27"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1C7F3727"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57739E8B"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gridSpan w:val="2"/>
          </w:tcPr>
          <w:p w14:paraId="0996305D"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61CA088B"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w:t>
            </w:r>
            <w:proofErr w:type="spellStart"/>
            <w:r w:rsidRPr="005440A1">
              <w:rPr>
                <w:rFonts w:ascii="Arial" w:hAnsi="Arial" w:cs="Arial"/>
                <w:sz w:val="16"/>
                <w:szCs w:val="16"/>
              </w:rPr>
              <w:t>ADDon</w:t>
            </w:r>
            <w:proofErr w:type="spellEnd"/>
            <w:r w:rsidRPr="005440A1">
              <w:rPr>
                <w:rFonts w:ascii="Arial" w:hAnsi="Arial" w:cs="Arial"/>
                <w:sz w:val="16"/>
                <w:szCs w:val="16"/>
              </w:rPr>
              <w:t>}}</w:t>
            </w:r>
          </w:p>
        </w:tc>
      </w:tr>
    </w:tbl>
    <w:p w14:paraId="625DFD1D" w14:textId="77777777" w:rsidR="005440A1" w:rsidRPr="005440A1" w:rsidRDefault="005440A1" w:rsidP="005440A1">
      <w:pPr>
        <w:shd w:val="clear" w:color="auto" w:fill="FFFFFE"/>
        <w:rPr>
          <w:rFonts w:ascii="Arial" w:hAnsi="Arial" w:cs="Arial"/>
          <w:sz w:val="4"/>
          <w:szCs w:val="4"/>
        </w:rPr>
      </w:pPr>
    </w:p>
    <w:p w14:paraId="4AC426EA"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{{/AD}}</w:t>
      </w:r>
    </w:p>
    <w:p w14:paraId="6215AFA1"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{{#MW}}</w:t>
      </w:r>
    </w:p>
    <w:p w14:paraId="74FF9E68"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5440A1" w:rsidRPr="005440A1" w14:paraId="43FCE767" w14:textId="77777777" w:rsidTr="005440A1">
        <w:trPr>
          <w:trHeight w:val="63"/>
        </w:trPr>
        <w:tc>
          <w:tcPr>
            <w:tcW w:w="3595" w:type="dxa"/>
            <w:shd w:val="clear" w:color="auto" w:fill="FF0037"/>
          </w:tcPr>
          <w:p w14:paraId="0D6D03B4"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Web Meeting and Video Conference Service</w:t>
            </w:r>
          </w:p>
        </w:tc>
        <w:tc>
          <w:tcPr>
            <w:tcW w:w="2160" w:type="dxa"/>
            <w:shd w:val="clear" w:color="auto" w:fill="FF0037"/>
          </w:tcPr>
          <w:p w14:paraId="2A33D70D"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21CDCC3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6F20203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55" w:type="dxa"/>
            <w:shd w:val="clear" w:color="auto" w:fill="FF0037"/>
          </w:tcPr>
          <w:p w14:paraId="3E7FB2D8"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22B89E4B"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8463993"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lastRenderedPageBreak/>
              <w:t>{{#MnW</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{{ProductName}}</w:t>
            </w:r>
          </w:p>
          <w:p w14:paraId="191BB078"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564DACEE"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7CF00F48"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208741C8"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tcPr>
          <w:p w14:paraId="7FF35C9C"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3634CD66"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t>{{/</w:t>
            </w:r>
            <w:proofErr w:type="spellStart"/>
            <w:r w:rsidRPr="005440A1">
              <w:rPr>
                <w:rFonts w:ascii="Arial" w:hAnsi="Arial" w:cs="Arial"/>
                <w:sz w:val="16"/>
                <w:szCs w:val="16"/>
              </w:rPr>
              <w:t>MnW</w:t>
            </w:r>
            <w:proofErr w:type="spellEnd"/>
            <w:r w:rsidRPr="005440A1">
              <w:rPr>
                <w:rFonts w:ascii="Arial" w:hAnsi="Arial" w:cs="Arial"/>
                <w:sz w:val="16"/>
                <w:szCs w:val="16"/>
              </w:rPr>
              <w:t>}}</w:t>
            </w:r>
          </w:p>
        </w:tc>
      </w:tr>
      <w:tr w:rsidR="005440A1" w:rsidRPr="005440A1" w14:paraId="5D7494E7"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1F9D6DBA"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{{#MnW</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{{ProductName}}</w:t>
            </w:r>
          </w:p>
          <w:p w14:paraId="7587412C"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60DC358F"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7AFFA376"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3C2ED104"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tcPr>
          <w:p w14:paraId="6B1556B3"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2CABFF7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w:t>
            </w:r>
            <w:proofErr w:type="spellStart"/>
            <w:r w:rsidRPr="005440A1">
              <w:rPr>
                <w:rFonts w:ascii="Arial" w:hAnsi="Arial" w:cs="Arial"/>
                <w:sz w:val="16"/>
                <w:szCs w:val="16"/>
              </w:rPr>
              <w:t>MnW</w:t>
            </w:r>
            <w:proofErr w:type="spellEnd"/>
            <w:r w:rsidRPr="005440A1">
              <w:rPr>
                <w:rFonts w:ascii="Arial" w:hAnsi="Arial" w:cs="Arial"/>
                <w:sz w:val="16"/>
                <w:szCs w:val="16"/>
              </w:rPr>
              <w:t>}}</w:t>
            </w:r>
          </w:p>
        </w:tc>
      </w:tr>
    </w:tbl>
    <w:p w14:paraId="5C815ADA" w14:textId="77777777" w:rsidR="005440A1" w:rsidRPr="005440A1" w:rsidRDefault="005440A1" w:rsidP="005440A1">
      <w:pPr>
        <w:shd w:val="clear" w:color="auto" w:fill="FFFFFE"/>
        <w:rPr>
          <w:rFonts w:ascii="Arial" w:hAnsi="Arial" w:cs="Arial"/>
          <w:sz w:val="4"/>
          <w:szCs w:val="4"/>
        </w:rPr>
      </w:pPr>
    </w:p>
    <w:p w14:paraId="69873D7A"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{{/MW}}</w:t>
      </w:r>
    </w:p>
    <w:p w14:paraId="044E5AD3"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{{#Acc}} </w:t>
      </w:r>
    </w:p>
    <w:p w14:paraId="4CFEFA89" w14:textId="77777777" w:rsidR="005440A1" w:rsidRPr="005440A1" w:rsidRDefault="005440A1" w:rsidP="005440A1">
      <w:pPr>
        <w:shd w:val="clear" w:color="auto" w:fill="FFFFFE"/>
        <w:rPr>
          <w:rFonts w:ascii="Arial" w:hAnsi="Arial" w:cs="Arial"/>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5440A1" w:rsidRPr="005440A1" w14:paraId="4E267BFA" w14:textId="77777777" w:rsidTr="005440A1">
        <w:trPr>
          <w:gridAfter w:val="1"/>
          <w:wAfter w:w="19" w:type="dxa"/>
          <w:trHeight w:val="63"/>
        </w:trPr>
        <w:tc>
          <w:tcPr>
            <w:tcW w:w="3595" w:type="dxa"/>
            <w:shd w:val="clear" w:color="auto" w:fill="FF0037"/>
          </w:tcPr>
          <w:p w14:paraId="6CDE4836"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Accessories</w:t>
            </w:r>
          </w:p>
        </w:tc>
        <w:tc>
          <w:tcPr>
            <w:tcW w:w="2160" w:type="dxa"/>
            <w:shd w:val="clear" w:color="auto" w:fill="FF0037"/>
          </w:tcPr>
          <w:p w14:paraId="268535C8"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5F6CFE5D"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7367254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36" w:type="dxa"/>
            <w:shd w:val="clear" w:color="auto" w:fill="FF0037"/>
          </w:tcPr>
          <w:p w14:paraId="570DF96C"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0611F40A"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56EF432"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{{#Accessory</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w:t>
            </w:r>
            <w:proofErr w:type="spellStart"/>
            <w:r w:rsidRPr="005440A1">
              <w:rPr>
                <w:rFonts w:ascii="Arial" w:hAnsi="Arial" w:cs="Arial"/>
                <w:sz w:val="16"/>
                <w:szCs w:val="16"/>
              </w:rPr>
              <w:t>MaintenanceTerm</w:t>
            </w:r>
            <w:proofErr w:type="spellEnd"/>
            <w:r w:rsidRPr="005440A1">
              <w:rPr>
                <w:rFonts w:ascii="Arial" w:hAnsi="Arial" w:cs="Arial"/>
                <w:sz w:val="16"/>
                <w:szCs w:val="16"/>
              </w:rPr>
              <w:t>}}     {{</w:t>
            </w:r>
            <w:proofErr w:type="spellStart"/>
            <w:r w:rsidRPr="005440A1">
              <w:rPr>
                <w:rFonts w:ascii="Arial" w:hAnsi="Arial" w:cs="Arial"/>
                <w:sz w:val="16"/>
                <w:szCs w:val="16"/>
              </w:rPr>
              <w:t>CoveredProduct</w:t>
            </w:r>
            <w:proofErr w:type="spellEnd"/>
            <w:r w:rsidRPr="005440A1">
              <w:rPr>
                <w:rFonts w:ascii="Arial" w:hAnsi="Arial" w:cs="Arial"/>
                <w:sz w:val="16"/>
                <w:szCs w:val="16"/>
              </w:rPr>
              <w:t>}}</w:t>
            </w:r>
          </w:p>
          <w:p w14:paraId="7C9AFBDA"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60BCC44B"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44C352E1"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144F4F38"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gridSpan w:val="2"/>
          </w:tcPr>
          <w:p w14:paraId="419EC3C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02C9781F"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t>{{/Accessory}}</w:t>
            </w:r>
          </w:p>
        </w:tc>
      </w:tr>
      <w:tr w:rsidR="005440A1" w:rsidRPr="005440A1" w14:paraId="07452685"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9CBCEA4"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{{#Accessory</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w:t>
            </w:r>
            <w:proofErr w:type="spellStart"/>
            <w:r w:rsidRPr="005440A1">
              <w:rPr>
                <w:rFonts w:ascii="Arial" w:hAnsi="Arial" w:cs="Arial"/>
                <w:sz w:val="16"/>
                <w:szCs w:val="16"/>
              </w:rPr>
              <w:t>MaintenanceTerm</w:t>
            </w:r>
            <w:proofErr w:type="spellEnd"/>
            <w:r w:rsidRPr="005440A1">
              <w:rPr>
                <w:rFonts w:ascii="Arial" w:hAnsi="Arial" w:cs="Arial"/>
                <w:sz w:val="16"/>
                <w:szCs w:val="16"/>
              </w:rPr>
              <w:t>}}     {{</w:t>
            </w:r>
            <w:proofErr w:type="spellStart"/>
            <w:r w:rsidRPr="005440A1">
              <w:rPr>
                <w:rFonts w:ascii="Arial" w:hAnsi="Arial" w:cs="Arial"/>
                <w:sz w:val="16"/>
                <w:szCs w:val="16"/>
              </w:rPr>
              <w:t>CoveredProduct</w:t>
            </w:r>
            <w:proofErr w:type="spellEnd"/>
            <w:r w:rsidRPr="005440A1">
              <w:rPr>
                <w:rFonts w:ascii="Arial" w:hAnsi="Arial" w:cs="Arial"/>
                <w:sz w:val="16"/>
                <w:szCs w:val="16"/>
              </w:rPr>
              <w:t>}}</w:t>
            </w:r>
          </w:p>
          <w:p w14:paraId="1AC36474"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54F17CA6"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4F47C33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0F19302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gridSpan w:val="2"/>
          </w:tcPr>
          <w:p w14:paraId="54594F3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013FCA6B"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{{/Accessory}}</w:t>
            </w:r>
          </w:p>
        </w:tc>
      </w:tr>
    </w:tbl>
    <w:p w14:paraId="02E35FEA" w14:textId="77777777" w:rsidR="005440A1" w:rsidRPr="005440A1" w:rsidRDefault="005440A1" w:rsidP="005440A1">
      <w:pPr>
        <w:shd w:val="clear" w:color="auto" w:fill="FFFFFE"/>
        <w:rPr>
          <w:rFonts w:ascii="Arial" w:hAnsi="Arial" w:cs="Arial"/>
          <w:sz w:val="4"/>
          <w:szCs w:val="4"/>
        </w:rPr>
      </w:pPr>
    </w:p>
    <w:p w14:paraId="67E33756"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{{/Acc}}</w:t>
      </w:r>
    </w:p>
    <w:p w14:paraId="12CEBD98"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{{#IN}}</w:t>
      </w:r>
    </w:p>
    <w:p w14:paraId="204C2CC3" w14:textId="77777777" w:rsidR="005440A1" w:rsidRPr="005440A1" w:rsidRDefault="005440A1" w:rsidP="005440A1">
      <w:pPr>
        <w:shd w:val="clear" w:color="auto" w:fill="FFFFFE"/>
        <w:rPr>
          <w:rFonts w:ascii="Arial" w:hAnsi="Arial" w:cs="Arial"/>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5440A1" w:rsidRPr="005440A1" w14:paraId="408BF751" w14:textId="77777777" w:rsidTr="005440A1">
        <w:trPr>
          <w:gridAfter w:val="1"/>
          <w:wAfter w:w="19" w:type="dxa"/>
          <w:trHeight w:val="63"/>
        </w:trPr>
        <w:tc>
          <w:tcPr>
            <w:tcW w:w="3595" w:type="dxa"/>
            <w:shd w:val="clear" w:color="auto" w:fill="FF0037"/>
          </w:tcPr>
          <w:p w14:paraId="255E05B0"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Installation</w:t>
            </w:r>
          </w:p>
        </w:tc>
        <w:tc>
          <w:tcPr>
            <w:tcW w:w="2160" w:type="dxa"/>
            <w:shd w:val="clear" w:color="auto" w:fill="FF0037"/>
          </w:tcPr>
          <w:p w14:paraId="230D0A6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4654E69D"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421FDCAB"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36" w:type="dxa"/>
            <w:shd w:val="clear" w:color="auto" w:fill="FF0037"/>
          </w:tcPr>
          <w:p w14:paraId="5B61587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115E3F97"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49BC4B4"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{{#Install</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{{ProductName}}</w:t>
            </w:r>
          </w:p>
          <w:p w14:paraId="76D604E7"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0B87181E"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58B4F6A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3167A157"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gridSpan w:val="2"/>
          </w:tcPr>
          <w:p w14:paraId="6FA54851"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32D430BB"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t>{{/Install}}</w:t>
            </w:r>
          </w:p>
        </w:tc>
      </w:tr>
      <w:tr w:rsidR="005440A1" w:rsidRPr="005440A1" w14:paraId="151E1B9F"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7BA4C89"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{{#Install</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{{ProductName}}</w:t>
            </w:r>
          </w:p>
          <w:p w14:paraId="711704F3"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1B25CEAC"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147661A5"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1C8CC385"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gridSpan w:val="2"/>
          </w:tcPr>
          <w:p w14:paraId="5F359138"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2510EB42"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{{/Install}}</w:t>
            </w:r>
          </w:p>
        </w:tc>
      </w:tr>
    </w:tbl>
    <w:p w14:paraId="3F1651AB" w14:textId="77777777" w:rsidR="005440A1" w:rsidRPr="005440A1" w:rsidRDefault="005440A1" w:rsidP="005440A1">
      <w:pPr>
        <w:shd w:val="clear" w:color="auto" w:fill="FFFFFE"/>
        <w:rPr>
          <w:rFonts w:ascii="Arial" w:hAnsi="Arial" w:cs="Arial"/>
          <w:sz w:val="4"/>
          <w:szCs w:val="4"/>
        </w:rPr>
      </w:pPr>
    </w:p>
    <w:p w14:paraId="5647DBB8"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{{/IN}}</w:t>
      </w:r>
    </w:p>
    <w:p w14:paraId="1DC51071"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{{#SW}}</w:t>
      </w:r>
    </w:p>
    <w:p w14:paraId="2C14766D"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5440A1" w:rsidRPr="005440A1" w14:paraId="2B39EF9D" w14:textId="77777777" w:rsidTr="005440A1">
        <w:trPr>
          <w:gridAfter w:val="1"/>
          <w:wAfter w:w="19" w:type="dxa"/>
          <w:trHeight w:val="63"/>
        </w:trPr>
        <w:tc>
          <w:tcPr>
            <w:tcW w:w="3595" w:type="dxa"/>
            <w:shd w:val="clear" w:color="auto" w:fill="FF0037"/>
          </w:tcPr>
          <w:p w14:paraId="280FEFFE"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Switch</w:t>
            </w:r>
          </w:p>
        </w:tc>
        <w:tc>
          <w:tcPr>
            <w:tcW w:w="2160" w:type="dxa"/>
            <w:shd w:val="clear" w:color="auto" w:fill="FF0037"/>
          </w:tcPr>
          <w:p w14:paraId="0676A63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10D23AC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6C25DF1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36" w:type="dxa"/>
            <w:shd w:val="clear" w:color="auto" w:fill="FF0037"/>
          </w:tcPr>
          <w:p w14:paraId="03ECB72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4EC632F3"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8AA1B38"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{{#Switch</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{{ProductName}}</w:t>
            </w:r>
          </w:p>
          <w:p w14:paraId="60E33498"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076591B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5E942C43"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7573002C"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gridSpan w:val="2"/>
          </w:tcPr>
          <w:p w14:paraId="57DA7F2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744D2660"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t>{{/Switch}}</w:t>
            </w:r>
          </w:p>
        </w:tc>
      </w:tr>
      <w:tr w:rsidR="005440A1" w:rsidRPr="005440A1" w14:paraId="0F1EF2F4"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49D7AB5"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{{#Switch</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{{ProductName}}</w:t>
            </w:r>
          </w:p>
          <w:p w14:paraId="487930D8"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6C53A60F"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60167440"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58769D2E"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gridSpan w:val="2"/>
          </w:tcPr>
          <w:p w14:paraId="5978D70F"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0BDF4321"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{{/Switch}}</w:t>
            </w:r>
          </w:p>
        </w:tc>
      </w:tr>
    </w:tbl>
    <w:p w14:paraId="315B2354" w14:textId="77777777" w:rsidR="005440A1" w:rsidRPr="005440A1" w:rsidRDefault="005440A1" w:rsidP="005440A1">
      <w:pPr>
        <w:shd w:val="clear" w:color="auto" w:fill="FFFFFE"/>
        <w:rPr>
          <w:rFonts w:ascii="Arial" w:hAnsi="Arial" w:cs="Arial"/>
          <w:sz w:val="4"/>
          <w:szCs w:val="4"/>
        </w:rPr>
      </w:pPr>
    </w:p>
    <w:p w14:paraId="10671932"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{{/SW}}</w:t>
      </w:r>
    </w:p>
    <w:p w14:paraId="5E3E582C"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{{#WA}} </w:t>
      </w:r>
    </w:p>
    <w:p w14:paraId="18C974FE" w14:textId="77777777" w:rsidR="005440A1" w:rsidRPr="005440A1" w:rsidRDefault="005440A1" w:rsidP="005440A1">
      <w:pPr>
        <w:shd w:val="clear" w:color="auto" w:fill="FFFFFE"/>
        <w:rPr>
          <w:rFonts w:ascii="Arial" w:hAnsi="Arial" w:cs="Arial"/>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5440A1" w:rsidRPr="005440A1" w14:paraId="7F2CA4DD" w14:textId="77777777" w:rsidTr="005440A1">
        <w:trPr>
          <w:gridAfter w:val="1"/>
          <w:wAfter w:w="19" w:type="dxa"/>
          <w:trHeight w:val="63"/>
        </w:trPr>
        <w:tc>
          <w:tcPr>
            <w:tcW w:w="3595" w:type="dxa"/>
            <w:shd w:val="clear" w:color="auto" w:fill="FF0037"/>
          </w:tcPr>
          <w:p w14:paraId="0399E20F"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Warranty</w:t>
            </w:r>
          </w:p>
        </w:tc>
        <w:tc>
          <w:tcPr>
            <w:tcW w:w="2160" w:type="dxa"/>
            <w:shd w:val="clear" w:color="auto" w:fill="FF0037"/>
          </w:tcPr>
          <w:p w14:paraId="41820C4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351CD2EF"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2DD4F2F1"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36" w:type="dxa"/>
            <w:shd w:val="clear" w:color="auto" w:fill="FF0037"/>
          </w:tcPr>
          <w:p w14:paraId="5D78D26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5CA7DDDA"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EBD9E41"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{{#Warranty</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{{ProductName}}</w:t>
            </w:r>
          </w:p>
          <w:p w14:paraId="7B6D1A12"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238E2B7D"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20271322"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1615C616"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gridSpan w:val="2"/>
          </w:tcPr>
          <w:p w14:paraId="5C5CFF73"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76C0C739"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t>{{/Warranty}}</w:t>
            </w:r>
          </w:p>
        </w:tc>
      </w:tr>
      <w:tr w:rsidR="005440A1" w:rsidRPr="005440A1" w14:paraId="469CB774"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EF6CFAF"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{{#Warranty</w:t>
            </w:r>
            <w:proofErr w:type="gramStart"/>
            <w:r w:rsidRPr="005440A1">
              <w:rPr>
                <w:rFonts w:ascii="Arial" w:hAnsi="Arial" w:cs="Arial"/>
                <w:sz w:val="16"/>
                <w:szCs w:val="16"/>
              </w:rPr>
              <w:t>}}</w:t>
            </w:r>
            <w:r w:rsidRPr="005440A1">
              <w:rPr>
                <w:rFonts w:ascii="Arial" w:hAnsi="Arial" w:cs="Arial"/>
                <w:b/>
                <w:sz w:val="16"/>
                <w:szCs w:val="16"/>
              </w:rPr>
              <w:t>{</w:t>
            </w:r>
            <w:proofErr w:type="gramEnd"/>
            <w:r w:rsidRPr="005440A1">
              <w:rPr>
                <w:rFonts w:ascii="Arial" w:hAnsi="Arial" w:cs="Arial"/>
                <w:b/>
                <w:sz w:val="16"/>
                <w:szCs w:val="16"/>
              </w:rPr>
              <w:t>{^ftr_IsBundle}}</w:t>
            </w:r>
            <w:r w:rsidRPr="005440A1">
              <w:rPr>
                <w:rFonts w:ascii="Arial" w:hAnsi="Arial" w:cs="Arial"/>
                <w:b/>
                <w:bCs/>
                <w:sz w:val="16"/>
                <w:szCs w:val="16"/>
              </w:rPr>
              <w:t>{{ProductName}}</w:t>
            </w:r>
          </w:p>
          <w:p w14:paraId="4D8A3E18"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4B7D108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17F02E3D"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w:t>
            </w:r>
            <w:proofErr w:type="spellEnd"/>
            <w:r w:rsidRPr="005440A1">
              <w:rPr>
                <w:rFonts w:ascii="Arial" w:hAnsi="Arial" w:cs="Arial"/>
                <w:b/>
                <w:bCs/>
                <w:sz w:val="16"/>
                <w:szCs w:val="16"/>
              </w:rPr>
              <w:t>}}</w:t>
            </w:r>
          </w:p>
        </w:tc>
        <w:tc>
          <w:tcPr>
            <w:tcW w:w="1620" w:type="dxa"/>
          </w:tcPr>
          <w:p w14:paraId="742AA52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RecurringChargeTotal</w:t>
            </w:r>
            <w:proofErr w:type="spellEnd"/>
            <w:r w:rsidRPr="005440A1">
              <w:rPr>
                <w:rFonts w:ascii="Arial" w:hAnsi="Arial" w:cs="Arial"/>
                <w:b/>
                <w:bCs/>
                <w:sz w:val="16"/>
                <w:szCs w:val="16"/>
              </w:rPr>
              <w:t>}}</w:t>
            </w:r>
          </w:p>
        </w:tc>
        <w:tc>
          <w:tcPr>
            <w:tcW w:w="1655" w:type="dxa"/>
            <w:gridSpan w:val="2"/>
          </w:tcPr>
          <w:p w14:paraId="230F0F48"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w:t>
            </w:r>
            <w:proofErr w:type="spellStart"/>
            <w:r w:rsidRPr="005440A1">
              <w:rPr>
                <w:rFonts w:ascii="Arial" w:hAnsi="Arial" w:cs="Arial"/>
                <w:b/>
                <w:bCs/>
                <w:sz w:val="16"/>
                <w:szCs w:val="16"/>
              </w:rPr>
              <w:t>OneTimeCharge</w:t>
            </w:r>
            <w:proofErr w:type="spellEnd"/>
            <w:proofErr w:type="gramStart"/>
            <w:r w:rsidRPr="005440A1">
              <w:rPr>
                <w:rFonts w:ascii="Arial" w:hAnsi="Arial" w:cs="Arial"/>
                <w:b/>
                <w:bCs/>
                <w:sz w:val="16"/>
                <w:szCs w:val="16"/>
              </w:rPr>
              <w:t>}}</w:t>
            </w:r>
            <w:r w:rsidRPr="005440A1">
              <w:rPr>
                <w:rFonts w:ascii="Arial" w:hAnsi="Arial" w:cs="Arial"/>
                <w:b/>
                <w:sz w:val="16"/>
                <w:szCs w:val="16"/>
              </w:rPr>
              <w:t>{</w:t>
            </w:r>
            <w:proofErr w:type="gramEnd"/>
            <w:r w:rsidRPr="005440A1">
              <w:rPr>
                <w:rFonts w:ascii="Arial" w:hAnsi="Arial" w:cs="Arial"/>
                <w:b/>
                <w:sz w:val="16"/>
                <w:szCs w:val="16"/>
              </w:rPr>
              <w:t>{/</w:t>
            </w:r>
            <w:proofErr w:type="spellStart"/>
            <w:r w:rsidRPr="005440A1">
              <w:rPr>
                <w:rFonts w:ascii="Arial" w:hAnsi="Arial" w:cs="Arial"/>
                <w:b/>
                <w:sz w:val="16"/>
                <w:szCs w:val="16"/>
              </w:rPr>
              <w:t>ftr_IsBundle</w:t>
            </w:r>
            <w:proofErr w:type="spellEnd"/>
            <w:r w:rsidRPr="005440A1">
              <w:rPr>
                <w:rFonts w:ascii="Arial" w:hAnsi="Arial" w:cs="Arial"/>
                <w:b/>
                <w:sz w:val="16"/>
                <w:szCs w:val="16"/>
              </w:rPr>
              <w:t>}}</w:t>
            </w:r>
          </w:p>
          <w:p w14:paraId="13C9FA8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{{/Warranty}}</w:t>
            </w:r>
          </w:p>
        </w:tc>
      </w:tr>
    </w:tbl>
    <w:p w14:paraId="0536AFA4" w14:textId="77777777" w:rsidR="005440A1" w:rsidRPr="005440A1" w:rsidRDefault="005440A1" w:rsidP="005440A1">
      <w:pPr>
        <w:shd w:val="clear" w:color="auto" w:fill="FFFFFE"/>
        <w:rPr>
          <w:rFonts w:ascii="Arial" w:hAnsi="Arial" w:cs="Arial"/>
          <w:sz w:val="4"/>
          <w:szCs w:val="4"/>
        </w:rPr>
      </w:pPr>
    </w:p>
    <w:p w14:paraId="1DFCD988"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{{/WA}}</w:t>
      </w:r>
    </w:p>
    <w:p w14:paraId="0831FDAB"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{{/SA}</w:t>
      </w:r>
    </w:p>
    <w:p w14:paraId="00DD32A3"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5440A1" w:rsidRPr="005440A1" w14:paraId="70FB5DAA" w14:textId="77777777" w:rsidTr="005440A1">
        <w:trPr>
          <w:trHeight w:val="575"/>
        </w:trPr>
        <w:tc>
          <w:tcPr>
            <w:tcW w:w="3595" w:type="dxa"/>
            <w:vAlign w:val="center"/>
          </w:tcPr>
          <w:p w14:paraId="40EC3C74" w14:textId="77777777" w:rsidR="005440A1" w:rsidRPr="005440A1" w:rsidRDefault="005440A1" w:rsidP="005440A1">
            <w:pPr>
              <w:shd w:val="clear" w:color="auto" w:fill="FFFFFE"/>
              <w:spacing w:line="285" w:lineRule="atLeast"/>
              <w:rPr>
                <w:rFonts w:ascii="Arial" w:hAnsi="Arial" w:cs="Arial"/>
                <w:color w:val="FF0037"/>
                <w:sz w:val="16"/>
                <w:szCs w:val="16"/>
              </w:rPr>
            </w:pPr>
            <w:r w:rsidRPr="005440A1">
              <w:rPr>
                <w:rFonts w:ascii="Arial" w:hAnsi="Arial" w:cs="Arial"/>
                <w:b/>
                <w:bCs/>
                <w:color w:val="FF0037"/>
                <w:sz w:val="16"/>
                <w:szCs w:val="16"/>
              </w:rPr>
              <w:t>Total:</w:t>
            </w:r>
          </w:p>
        </w:tc>
        <w:tc>
          <w:tcPr>
            <w:tcW w:w="2160" w:type="dxa"/>
            <w:vAlign w:val="center"/>
          </w:tcPr>
          <w:p w14:paraId="41D8128C" w14:textId="77777777" w:rsidR="005440A1" w:rsidRPr="005440A1" w:rsidRDefault="005440A1" w:rsidP="005440A1">
            <w:pPr>
              <w:shd w:val="clear" w:color="auto" w:fill="FFFFFE"/>
              <w:spacing w:line="285" w:lineRule="atLeast"/>
              <w:jc w:val="center"/>
              <w:rPr>
                <w:rFonts w:ascii="Arial" w:hAnsi="Arial" w:cs="Arial"/>
                <w:b/>
                <w:bCs/>
                <w:color w:val="FF0037"/>
                <w:sz w:val="16"/>
                <w:szCs w:val="16"/>
              </w:rPr>
            </w:pPr>
          </w:p>
        </w:tc>
        <w:tc>
          <w:tcPr>
            <w:tcW w:w="1800" w:type="dxa"/>
            <w:vAlign w:val="center"/>
          </w:tcPr>
          <w:p w14:paraId="194C5316" w14:textId="77777777" w:rsidR="005440A1" w:rsidRPr="005440A1" w:rsidRDefault="005440A1" w:rsidP="005440A1">
            <w:pPr>
              <w:shd w:val="clear" w:color="auto" w:fill="FFFFFE"/>
              <w:spacing w:line="285" w:lineRule="atLeast"/>
              <w:jc w:val="center"/>
              <w:rPr>
                <w:rFonts w:ascii="Arial" w:hAnsi="Arial" w:cs="Arial"/>
                <w:b/>
                <w:bCs/>
                <w:color w:val="FF0037"/>
                <w:sz w:val="16"/>
                <w:szCs w:val="16"/>
              </w:rPr>
            </w:pPr>
          </w:p>
        </w:tc>
        <w:tc>
          <w:tcPr>
            <w:tcW w:w="1620" w:type="dxa"/>
            <w:vAlign w:val="center"/>
          </w:tcPr>
          <w:p w14:paraId="201C3EBF" w14:textId="77777777" w:rsidR="005440A1" w:rsidRPr="005440A1" w:rsidRDefault="005440A1" w:rsidP="005440A1">
            <w:pPr>
              <w:shd w:val="clear" w:color="auto" w:fill="FFFFFE"/>
              <w:spacing w:line="285" w:lineRule="atLeast"/>
              <w:jc w:val="center"/>
              <w:rPr>
                <w:rFonts w:ascii="Arial" w:hAnsi="Arial" w:cs="Arial"/>
                <w:b/>
                <w:bCs/>
                <w:color w:val="FF0037"/>
                <w:sz w:val="16"/>
                <w:szCs w:val="16"/>
              </w:rPr>
            </w:pPr>
            <w:r w:rsidRPr="005440A1">
              <w:rPr>
                <w:rFonts w:ascii="Arial" w:hAnsi="Arial" w:cs="Arial"/>
                <w:b/>
                <w:bCs/>
                <w:color w:val="FF0037"/>
                <w:sz w:val="16"/>
                <w:szCs w:val="16"/>
              </w:rPr>
              <w:t>{{</w:t>
            </w:r>
            <w:proofErr w:type="spellStart"/>
            <w:r w:rsidRPr="005440A1">
              <w:rPr>
                <w:rFonts w:ascii="Arial" w:hAnsi="Arial" w:cs="Arial"/>
                <w:b/>
                <w:bCs/>
                <w:color w:val="FF0037"/>
                <w:sz w:val="16"/>
                <w:szCs w:val="16"/>
              </w:rPr>
              <w:t>RecurringTotal</w:t>
            </w:r>
            <w:proofErr w:type="spellEnd"/>
            <w:r w:rsidRPr="005440A1">
              <w:rPr>
                <w:rFonts w:ascii="Arial" w:hAnsi="Arial" w:cs="Arial"/>
                <w:b/>
                <w:bCs/>
                <w:color w:val="FF0037"/>
                <w:sz w:val="16"/>
                <w:szCs w:val="16"/>
              </w:rPr>
              <w:t>}}</w:t>
            </w:r>
          </w:p>
        </w:tc>
        <w:tc>
          <w:tcPr>
            <w:tcW w:w="1620" w:type="dxa"/>
            <w:vAlign w:val="center"/>
          </w:tcPr>
          <w:p w14:paraId="769FF15C" w14:textId="77777777" w:rsidR="005440A1" w:rsidRPr="005440A1" w:rsidRDefault="005440A1" w:rsidP="005440A1">
            <w:pPr>
              <w:pStyle w:val="List"/>
              <w:tabs>
                <w:tab w:val="left" w:pos="360"/>
              </w:tabs>
              <w:ind w:left="0" w:right="288" w:firstLine="0"/>
              <w:jc w:val="center"/>
              <w:rPr>
                <w:rFonts w:ascii="Arial" w:hAnsi="Arial" w:cs="Arial"/>
                <w:b/>
                <w:bCs/>
                <w:color w:val="FF0037"/>
                <w:sz w:val="16"/>
                <w:szCs w:val="16"/>
              </w:rPr>
            </w:pPr>
            <w:r w:rsidRPr="005440A1">
              <w:rPr>
                <w:rFonts w:ascii="Arial" w:hAnsi="Arial" w:cs="Arial"/>
                <w:b/>
                <w:bCs/>
                <w:color w:val="FF0037"/>
                <w:sz w:val="16"/>
                <w:szCs w:val="16"/>
              </w:rPr>
              <w:t>{{</w:t>
            </w:r>
            <w:proofErr w:type="spellStart"/>
            <w:r w:rsidRPr="005440A1">
              <w:rPr>
                <w:rFonts w:ascii="Arial" w:hAnsi="Arial" w:cs="Arial"/>
                <w:b/>
                <w:bCs/>
                <w:color w:val="FF0037"/>
                <w:sz w:val="16"/>
                <w:szCs w:val="16"/>
              </w:rPr>
              <w:t>OneTimeTotal</w:t>
            </w:r>
            <w:proofErr w:type="spellEnd"/>
            <w:r w:rsidRPr="005440A1">
              <w:rPr>
                <w:rFonts w:ascii="Arial" w:hAnsi="Arial" w:cs="Arial"/>
                <w:b/>
                <w:bCs/>
                <w:color w:val="FF0037"/>
                <w:sz w:val="16"/>
                <w:szCs w:val="16"/>
              </w:rPr>
              <w:t>}}</w:t>
            </w:r>
          </w:p>
        </w:tc>
      </w:tr>
      <w:bookmarkEnd w:id="1"/>
    </w:tbl>
    <w:p w14:paraId="421B4361" w14:textId="2CCE04E0" w:rsidR="00613E09" w:rsidRPr="005440A1" w:rsidRDefault="005440A1" w:rsidP="005440A1">
      <w:pPr>
        <w:spacing w:after="160" w:line="259" w:lineRule="auto"/>
        <w:rPr>
          <w:rFonts w:ascii="Arial" w:hAnsi="Arial" w:cs="Arial"/>
          <w:b/>
          <w:bCs/>
        </w:rPr>
      </w:pPr>
      <w:r w:rsidRPr="005440A1">
        <w:rPr>
          <w:rFonts w:ascii="Arial" w:hAnsi="Arial" w:cs="Arial"/>
          <w:b/>
          <w:bCs/>
        </w:rPr>
        <w:br w:type="page"/>
      </w:r>
    </w:p>
    <w:p w14:paraId="5BB70FFA" w14:textId="2FE3D483" w:rsidR="009C2DAC" w:rsidRPr="00840C5F" w:rsidRDefault="00F8660C" w:rsidP="00832317">
      <w:pPr>
        <w:jc w:val="center"/>
        <w:rPr>
          <w:rFonts w:asciiTheme="minorHAnsi" w:hAnsiTheme="minorHAnsi" w:cstheme="minorHAnsi"/>
          <w:b/>
          <w:bCs/>
          <w:color w:val="FF0037"/>
        </w:rPr>
      </w:pPr>
      <w:r w:rsidRPr="00840C5F">
        <w:rPr>
          <w:rFonts w:asciiTheme="minorHAnsi" w:hAnsiTheme="minorHAnsi" w:cstheme="minorHAnsi"/>
          <w:b/>
          <w:bCs/>
          <w:color w:val="FF0037"/>
        </w:rPr>
        <w:lastRenderedPageBreak/>
        <w:t xml:space="preserve">Exhibit </w:t>
      </w:r>
      <w:r w:rsidR="00EB277B" w:rsidRPr="00840C5F">
        <w:rPr>
          <w:rFonts w:asciiTheme="minorHAnsi" w:hAnsiTheme="minorHAnsi" w:cstheme="minorHAnsi"/>
          <w:b/>
          <w:bCs/>
          <w:color w:val="FF0037"/>
        </w:rPr>
        <w:t>B</w:t>
      </w:r>
      <w:r w:rsidRPr="00840C5F">
        <w:rPr>
          <w:rFonts w:asciiTheme="minorHAnsi" w:hAnsiTheme="minorHAnsi" w:cstheme="minorHAnsi"/>
          <w:b/>
          <w:bCs/>
          <w:color w:val="FF0037"/>
        </w:rPr>
        <w:t>-1</w:t>
      </w:r>
      <w:r w:rsidR="009C2DAC" w:rsidRPr="00840C5F">
        <w:rPr>
          <w:rFonts w:asciiTheme="minorHAnsi" w:hAnsiTheme="minorHAnsi" w:cstheme="minorHAnsi"/>
          <w:b/>
          <w:bCs/>
          <w:color w:val="FF0037"/>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w:t>
      </w:r>
      <w:proofErr w:type="gramStart"/>
      <w:r w:rsidRPr="009C2DAC">
        <w:rPr>
          <w:rFonts w:ascii="Calibri" w:hAnsi="Calibri" w:cs="Arial"/>
          <w:bCs/>
          <w:sz w:val="16"/>
          <w:szCs w:val="16"/>
        </w:rPr>
        <w:t>secure</w:t>
      </w:r>
      <w:proofErr w:type="gramEnd"/>
      <w:r w:rsidRPr="009C2DAC">
        <w:rPr>
          <w:rFonts w:ascii="Calibri" w:hAnsi="Calibri" w:cs="Arial"/>
          <w:bCs/>
          <w:sz w:val="16"/>
          <w:szCs w:val="16"/>
        </w:rPr>
        <w:t xml:space="preserv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 xml:space="preserve">Upon notice from Frontier that the facilities, services, </w:t>
      </w:r>
      <w:proofErr w:type="gramStart"/>
      <w:r w:rsidRPr="00EC7202">
        <w:rPr>
          <w:rFonts w:ascii="Calibri" w:hAnsi="Calibri" w:cs="Arial"/>
          <w:bCs/>
          <w:sz w:val="16"/>
          <w:szCs w:val="16"/>
        </w:rPr>
        <w:t>equipment</w:t>
      </w:r>
      <w:proofErr w:type="gramEnd"/>
      <w:r w:rsidRPr="00EC7202">
        <w:rPr>
          <w:rFonts w:ascii="Calibri" w:hAnsi="Calibri" w:cs="Arial"/>
          <w:bCs/>
          <w:sz w:val="16"/>
          <w:szCs w:val="16"/>
        </w:rPr>
        <w:t xml:space="preserve">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 xml:space="preserve">Frontier reserves the right to approve/reject the make, model and or software of the Customer-provided router.  Frontier will identify for Customer makes or models of routers and modems with which it has experience, but no such information shall be deemed a recommendation, </w:t>
      </w:r>
      <w:proofErr w:type="gramStart"/>
      <w:r w:rsidRPr="00EC7202">
        <w:rPr>
          <w:rFonts w:ascii="Calibri" w:hAnsi="Calibri" w:cs="Arial"/>
          <w:bCs/>
          <w:sz w:val="16"/>
          <w:szCs w:val="16"/>
        </w:rPr>
        <w:t>representation</w:t>
      </w:r>
      <w:proofErr w:type="gramEnd"/>
      <w:r w:rsidRPr="00EC7202">
        <w:rPr>
          <w:rFonts w:ascii="Calibri" w:hAnsi="Calibri" w:cs="Arial"/>
          <w:bCs/>
          <w:sz w:val="16"/>
          <w:szCs w:val="16"/>
        </w:rPr>
        <w:t xml:space="preserve">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 xml:space="preserve">Upon termination of this Schedule, all Frontier property shall be returned to Frontier in the same condition as installed, normal wear and tear excepted.  Customer will not tamper with, </w:t>
      </w:r>
      <w:proofErr w:type="gramStart"/>
      <w:r w:rsidRPr="00EC7202">
        <w:rPr>
          <w:rFonts w:ascii="Calibri" w:eastAsia="Calibri" w:hAnsi="Calibri" w:cs="Calibri"/>
          <w:sz w:val="16"/>
          <w:szCs w:val="16"/>
        </w:rPr>
        <w:t>remove</w:t>
      </w:r>
      <w:proofErr w:type="gramEnd"/>
      <w:r w:rsidRPr="00EC7202">
        <w:rPr>
          <w:rFonts w:ascii="Calibri" w:eastAsia="Calibri" w:hAnsi="Calibri" w:cs="Calibri"/>
          <w:sz w:val="16"/>
          <w:szCs w:val="16"/>
        </w:rPr>
        <w:t xml:space="preser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3FC7F185" w14:textId="65F73201" w:rsidR="00840C5F" w:rsidRPr="00840C5F" w:rsidRDefault="00D67C0D" w:rsidP="005440A1">
      <w:pPr>
        <w:numPr>
          <w:ilvl w:val="0"/>
          <w:numId w:val="25"/>
        </w:numPr>
        <w:spacing w:after="60" w:line="259" w:lineRule="auto"/>
        <w:ind w:left="0" w:right="-43" w:firstLine="0"/>
        <w:jc w:val="both"/>
        <w:outlineLvl w:val="0"/>
        <w:rPr>
          <w:rFonts w:ascii="Calibri" w:hAnsi="Calibri" w:cs="Arial"/>
          <w:b/>
          <w:sz w:val="16"/>
          <w:szCs w:val="16"/>
        </w:rPr>
      </w:pPr>
      <w:r w:rsidRPr="00840C5F">
        <w:rPr>
          <w:rFonts w:ascii="Calibri" w:hAnsi="Calibri" w:cs="Arial"/>
          <w:b/>
          <w:sz w:val="16"/>
          <w:szCs w:val="16"/>
          <w:u w:val="single"/>
        </w:rPr>
        <w:t>Frontier Vendors</w:t>
      </w:r>
      <w:r w:rsidRPr="00840C5F">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Pr="00840C5F">
        <w:rPr>
          <w:rFonts w:ascii="Calibri" w:hAnsi="Calibri" w:cs="Arial"/>
          <w:bCs/>
          <w:sz w:val="16"/>
          <w:szCs w:val="16"/>
        </w:rPr>
        <w:br/>
      </w:r>
    </w:p>
    <w:p w14:paraId="0E5E5A5F" w14:textId="77777777" w:rsidR="00840C5F" w:rsidRPr="00840C5F" w:rsidRDefault="00D67C0D" w:rsidP="00840C5F">
      <w:pPr>
        <w:spacing w:line="259" w:lineRule="auto"/>
        <w:ind w:right="-43"/>
        <w:rPr>
          <w:rFonts w:ascii="Calibri" w:hAnsi="Calibri" w:cs="Arial"/>
          <w:b/>
          <w:sz w:val="16"/>
          <w:szCs w:val="16"/>
        </w:rPr>
      </w:pPr>
      <w:r w:rsidRPr="00840C5F">
        <w:rPr>
          <w:rFonts w:ascii="Calibri" w:hAnsi="Calibri" w:cs="Arial"/>
          <w:b/>
          <w:sz w:val="16"/>
          <w:szCs w:val="16"/>
        </w:rPr>
        <w:t>5</w:t>
      </w:r>
      <w:r w:rsidR="009C2DAC" w:rsidRPr="00840C5F">
        <w:rPr>
          <w:rFonts w:ascii="Calibri" w:hAnsi="Calibri" w:cs="Arial"/>
          <w:b/>
          <w:sz w:val="16"/>
          <w:szCs w:val="16"/>
        </w:rPr>
        <w:t xml:space="preserve">.  </w:t>
      </w:r>
      <w:r w:rsidR="00840C5F" w:rsidRPr="00840C5F">
        <w:rPr>
          <w:rFonts w:ascii="Calibri" w:hAnsi="Calibri" w:cs="Arial"/>
          <w:b/>
          <w:sz w:val="16"/>
          <w:szCs w:val="16"/>
          <w:u w:val="single"/>
        </w:rPr>
        <w:t>Pre-installation cancellation fees, FOC Notice and Special Construction</w:t>
      </w:r>
      <w:r w:rsidR="00840C5F" w:rsidRPr="00840C5F">
        <w:rPr>
          <w:rFonts w:ascii="Calibri" w:hAnsi="Calibri" w:cs="Arial"/>
          <w:b/>
          <w:sz w:val="16"/>
          <w:szCs w:val="16"/>
        </w:rPr>
        <w:t>.</w:t>
      </w:r>
    </w:p>
    <w:p w14:paraId="3F87DC9B" w14:textId="77777777" w:rsidR="00840C5F" w:rsidRDefault="00840C5F" w:rsidP="00840C5F">
      <w:pPr>
        <w:spacing w:after="60" w:line="259" w:lineRule="auto"/>
        <w:ind w:right="-43"/>
        <w:jc w:val="both"/>
        <w:outlineLvl w:val="0"/>
        <w:rPr>
          <w:rFonts w:ascii="Calibri" w:hAnsi="Calibri" w:cs="Arial"/>
          <w:b/>
          <w:sz w:val="16"/>
          <w:szCs w:val="16"/>
        </w:rPr>
      </w:pPr>
    </w:p>
    <w:p w14:paraId="5401EC4A" w14:textId="5746506A" w:rsidR="00840C5F" w:rsidRPr="00840C5F" w:rsidRDefault="00840C5F" w:rsidP="00840C5F">
      <w:pPr>
        <w:spacing w:after="60" w:line="259" w:lineRule="auto"/>
        <w:ind w:right="-43"/>
        <w:jc w:val="both"/>
        <w:outlineLvl w:val="0"/>
        <w:rPr>
          <w:rFonts w:ascii="Calibri" w:hAnsi="Calibri" w:cs="Arial"/>
          <w:sz w:val="16"/>
          <w:szCs w:val="16"/>
        </w:rPr>
      </w:pPr>
      <w:r w:rsidRPr="00840C5F">
        <w:rPr>
          <w:rFonts w:ascii="Calibri" w:hAnsi="Calibri" w:cs="Arial"/>
          <w:b/>
          <w:sz w:val="16"/>
          <w:szCs w:val="16"/>
        </w:rPr>
        <w:t xml:space="preserve">(a)  </w:t>
      </w:r>
      <w:r w:rsidRPr="00840C5F">
        <w:rPr>
          <w:rFonts w:ascii="Calibri" w:hAnsi="Calibri" w:cs="Arial"/>
          <w:b/>
          <w:sz w:val="16"/>
          <w:szCs w:val="16"/>
          <w:u w:val="single"/>
        </w:rPr>
        <w:t>Pre-installation cancellation fees</w:t>
      </w:r>
      <w:r w:rsidRPr="00840C5F">
        <w:rPr>
          <w:rFonts w:ascii="Calibri" w:hAnsi="Calibri" w:cs="Arial"/>
          <w:b/>
          <w:sz w:val="16"/>
          <w:szCs w:val="16"/>
        </w:rPr>
        <w:t xml:space="preserve">. </w:t>
      </w:r>
      <w:r w:rsidRPr="00840C5F">
        <w:rPr>
          <w:rFonts w:ascii="Calibri" w:hAnsi="Calibri" w:cs="Arial"/>
          <w:sz w:val="16"/>
          <w:szCs w:val="16"/>
        </w:rPr>
        <w:t xml:space="preserve">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w:t>
      </w:r>
      <w:proofErr w:type="gramStart"/>
      <w:r w:rsidRPr="00840C5F">
        <w:rPr>
          <w:rFonts w:ascii="Calibri" w:hAnsi="Calibri" w:cs="Arial"/>
          <w:sz w:val="16"/>
          <w:szCs w:val="16"/>
        </w:rPr>
        <w:t>in light of</w:t>
      </w:r>
      <w:proofErr w:type="gramEnd"/>
      <w:r w:rsidRPr="00840C5F">
        <w:rPr>
          <w:rFonts w:ascii="Calibri" w:hAnsi="Calibri" w:cs="Arial"/>
          <w:sz w:val="16"/>
          <w:szCs w:val="16"/>
        </w:rPr>
        <w:t xml:space="preserve">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w:t>
      </w:r>
    </w:p>
    <w:p w14:paraId="26687607" w14:textId="77777777" w:rsidR="00840C5F" w:rsidRDefault="00840C5F" w:rsidP="00840C5F">
      <w:pPr>
        <w:spacing w:after="60" w:line="259" w:lineRule="auto"/>
        <w:ind w:right="-43"/>
        <w:jc w:val="both"/>
        <w:outlineLvl w:val="0"/>
        <w:rPr>
          <w:rFonts w:ascii="Calibri" w:hAnsi="Calibri" w:cs="Arial"/>
          <w:b/>
          <w:sz w:val="16"/>
          <w:szCs w:val="16"/>
        </w:rPr>
      </w:pPr>
    </w:p>
    <w:p w14:paraId="5DA1B989" w14:textId="5A2707F0" w:rsidR="00840C5F" w:rsidRPr="00840C5F" w:rsidRDefault="00840C5F" w:rsidP="00840C5F">
      <w:pPr>
        <w:spacing w:after="60" w:line="259" w:lineRule="auto"/>
        <w:ind w:right="-43"/>
        <w:jc w:val="both"/>
        <w:outlineLvl w:val="0"/>
        <w:rPr>
          <w:rFonts w:ascii="Calibri" w:hAnsi="Calibri" w:cs="Arial"/>
          <w:sz w:val="16"/>
          <w:szCs w:val="16"/>
        </w:rPr>
      </w:pPr>
      <w:r>
        <w:rPr>
          <w:rFonts w:ascii="Calibri" w:hAnsi="Calibri" w:cs="Arial"/>
          <w:b/>
          <w:sz w:val="16"/>
          <w:szCs w:val="16"/>
        </w:rPr>
        <w:t xml:space="preserve">(b) </w:t>
      </w:r>
      <w:r w:rsidR="009C2DAC" w:rsidRPr="00840C5F">
        <w:rPr>
          <w:rFonts w:ascii="Calibri" w:hAnsi="Calibri" w:cs="Arial"/>
          <w:b/>
          <w:sz w:val="16"/>
          <w:szCs w:val="16"/>
        </w:rPr>
        <w:t>Special Construction: All Services are subject to availability and Frontier Network limitations.</w:t>
      </w:r>
      <w:r w:rsidR="009C2DAC" w:rsidRPr="00840C5F">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w:t>
      </w:r>
      <w:r w:rsidR="009C2DAC" w:rsidRPr="00840C5F">
        <w:rPr>
          <w:rFonts w:ascii="Calibri" w:hAnsi="Calibri" w:cs="Arial"/>
          <w:sz w:val="16"/>
          <w:szCs w:val="16"/>
        </w:rPr>
        <w:lastRenderedPageBreak/>
        <w:t>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sidRPr="00840C5F">
        <w:rPr>
          <w:rFonts w:ascii="Calibri" w:hAnsi="Calibri" w:cs="Arial"/>
          <w:sz w:val="16"/>
          <w:szCs w:val="16"/>
        </w:rPr>
        <w:t xml:space="preserve">  </w:t>
      </w:r>
      <w:bookmarkStart w:id="3" w:name="_Hlk100694727"/>
      <w:bookmarkStart w:id="4" w:name="_Hlk100601557"/>
      <w:r w:rsidRPr="00840C5F">
        <w:rPr>
          <w:rFonts w:ascii="Calibri" w:hAnsi="Calibri" w:cs="Arial"/>
          <w:sz w:val="16"/>
          <w:szCs w:val="16"/>
        </w:rPr>
        <w:t xml:space="preserve">Notwithstanding the foregoing, Customer shall not be required to pay construction, </w:t>
      </w:r>
      <w:proofErr w:type="gramStart"/>
      <w:r w:rsidRPr="00840C5F">
        <w:rPr>
          <w:rFonts w:ascii="Calibri" w:hAnsi="Calibri" w:cs="Arial"/>
          <w:sz w:val="16"/>
          <w:szCs w:val="16"/>
        </w:rPr>
        <w:t>engineering</w:t>
      </w:r>
      <w:proofErr w:type="gramEnd"/>
      <w:r w:rsidRPr="00840C5F">
        <w:rPr>
          <w:rFonts w:ascii="Calibri" w:hAnsi="Calibri" w:cs="Arial"/>
          <w:sz w:val="16"/>
          <w:szCs w:val="16"/>
        </w:rPr>
        <w:t xml:space="preserve"> and Processing Fees if the cancellation is within ten (10) business days of receipt of Frontier’s notification of additional special construction and engineering costs pursuant to this Service Schedule. </w:t>
      </w:r>
      <w:bookmarkEnd w:id="3"/>
    </w:p>
    <w:bookmarkEnd w:id="4"/>
    <w:p w14:paraId="7FF61908" w14:textId="2057A632" w:rsidR="009C2DAC" w:rsidRPr="009C2DAC" w:rsidRDefault="009C2DAC" w:rsidP="009C2DAC">
      <w:pPr>
        <w:spacing w:after="60"/>
        <w:ind w:right="-43"/>
        <w:jc w:val="both"/>
        <w:outlineLvl w:val="0"/>
        <w:rPr>
          <w:rFonts w:ascii="Calibri" w:hAnsi="Calibri" w:cs="Arial"/>
          <w:sz w:val="16"/>
          <w:szCs w:val="16"/>
        </w:rPr>
      </w:pP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w:t>
      </w:r>
      <w:proofErr w:type="gramStart"/>
      <w:r w:rsidR="009C2DAC" w:rsidRPr="009C2DAC">
        <w:rPr>
          <w:rFonts w:ascii="Calibri" w:hAnsi="Calibri" w:cs="Arial"/>
          <w:bCs/>
          <w:sz w:val="16"/>
          <w:szCs w:val="16"/>
        </w:rPr>
        <w:t>After Hours</w:t>
      </w:r>
      <w:proofErr w:type="gramEnd"/>
      <w:r w:rsidR="009C2DAC" w:rsidRPr="009C2DAC">
        <w:rPr>
          <w:rFonts w:ascii="Calibri" w:hAnsi="Calibri" w:cs="Arial"/>
          <w:bCs/>
          <w:sz w:val="16"/>
          <w:szCs w:val="16"/>
        </w:rPr>
        <w:t xml:space="preserve">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w:t>
      </w:r>
      <w:proofErr w:type="gramStart"/>
      <w:r w:rsidR="009C2DAC" w:rsidRPr="009C2DAC">
        <w:rPr>
          <w:rFonts w:ascii="Calibri" w:hAnsi="Calibri" w:cs="Arial"/>
          <w:bCs/>
          <w:sz w:val="16"/>
          <w:szCs w:val="16"/>
        </w:rPr>
        <w:t>Day</w:t>
      </w:r>
      <w:proofErr w:type="gramEnd"/>
      <w:r w:rsidR="009C2DAC" w:rsidRPr="009C2DAC">
        <w:rPr>
          <w:rFonts w:ascii="Calibri" w:hAnsi="Calibri" w:cs="Arial"/>
          <w:bCs/>
          <w:sz w:val="16"/>
          <w:szCs w:val="16"/>
        </w:rPr>
        <w:t xml:space="preserve">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 xml:space="preserve">Such After Hours services may be subject to change, based upon Frontier’s reasonable determination of increases in actual costs to provide such </w:t>
      </w:r>
      <w:proofErr w:type="gramStart"/>
      <w:r w:rsidRPr="009C2DAC">
        <w:rPr>
          <w:rFonts w:ascii="Calibri" w:hAnsi="Calibri" w:cs="Arial"/>
          <w:bCs/>
          <w:sz w:val="16"/>
          <w:szCs w:val="16"/>
        </w:rPr>
        <w:t>After Hours</w:t>
      </w:r>
      <w:proofErr w:type="gramEnd"/>
      <w:r w:rsidRPr="009C2DAC">
        <w:rPr>
          <w:rFonts w:ascii="Calibri" w:hAnsi="Calibri" w:cs="Arial"/>
          <w:bCs/>
          <w:sz w:val="16"/>
          <w:szCs w:val="16"/>
        </w:rPr>
        <w:t xml:space="preserve">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5"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6"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6"/>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w:t>
      </w:r>
      <w:proofErr w:type="gramStart"/>
      <w:r w:rsidR="009C2DAC" w:rsidRPr="009C2DAC">
        <w:rPr>
          <w:rFonts w:ascii="Calibri" w:hAnsi="Calibri" w:cs="Arial"/>
          <w:sz w:val="16"/>
          <w:szCs w:val="16"/>
        </w:rPr>
        <w:t>software</w:t>
      </w:r>
      <w:proofErr w:type="gramEnd"/>
      <w:r w:rsidR="009C2DAC" w:rsidRPr="009C2DAC">
        <w:rPr>
          <w:rFonts w:ascii="Calibri" w:hAnsi="Calibri" w:cs="Arial"/>
          <w:sz w:val="16"/>
          <w:szCs w:val="16"/>
        </w:rPr>
        <w:t xml:space="preserve"> and software applications.  Abuse that occurs </w:t>
      </w:r>
      <w:proofErr w:type="gramStart"/>
      <w:r w:rsidR="009C2DAC" w:rsidRPr="009C2DAC">
        <w:rPr>
          <w:rFonts w:ascii="Calibri" w:hAnsi="Calibri" w:cs="Arial"/>
          <w:sz w:val="16"/>
          <w:szCs w:val="16"/>
        </w:rPr>
        <w:t>as a result of</w:t>
      </w:r>
      <w:proofErr w:type="gramEnd"/>
      <w:r w:rsidR="009C2DAC" w:rsidRPr="009C2DAC">
        <w:rPr>
          <w:rFonts w:ascii="Calibri" w:hAnsi="Calibri" w:cs="Arial"/>
          <w:sz w:val="16"/>
          <w:szCs w:val="16"/>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5"/>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840C5F" w:rsidRDefault="004D732D" w:rsidP="005748E5">
      <w:pPr>
        <w:jc w:val="center"/>
        <w:rPr>
          <w:rFonts w:ascii="Calibri" w:hAnsi="Calibri" w:cs="Arial"/>
          <w:b/>
          <w:bCs/>
          <w:color w:val="FF0037"/>
        </w:rPr>
      </w:pPr>
      <w:r w:rsidRPr="00840C5F">
        <w:rPr>
          <w:rFonts w:ascii="Calibri" w:hAnsi="Calibri" w:cs="Arial"/>
          <w:b/>
          <w:bCs/>
          <w:color w:val="FF0037"/>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2D03D3">
        <w:tc>
          <w:tcPr>
            <w:tcW w:w="3235" w:type="dxa"/>
            <w:gridSpan w:val="3"/>
            <w:tcBorders>
              <w:top w:val="single" w:sz="6" w:space="0" w:color="FF0037"/>
              <w:left w:val="single" w:sz="6" w:space="0" w:color="FF0037"/>
              <w:bottom w:val="single" w:sz="6" w:space="0" w:color="767171" w:themeColor="background2" w:themeShade="80"/>
              <w:right w:val="single" w:sz="6" w:space="0" w:color="FF0037"/>
            </w:tcBorders>
            <w:shd w:val="clear" w:color="auto" w:fill="FF0037"/>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5440A1" w14:paraId="21DF0A4D" w14:textId="77777777" w:rsidTr="002D03D3">
        <w:tc>
          <w:tcPr>
            <w:tcW w:w="1928"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2D03D3">
        <w:trPr>
          <w:trHeight w:val="740"/>
        </w:trPr>
        <w:tc>
          <w:tcPr>
            <w:tcW w:w="961" w:type="dxa"/>
            <w:tcBorders>
              <w:top w:val="single" w:sz="6" w:space="0" w:color="767171" w:themeColor="background2" w:themeShade="80"/>
            </w:tcBorders>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tcBorders>
              <w:top w:val="single" w:sz="6" w:space="0" w:color="767171" w:themeColor="background2" w:themeShade="80"/>
            </w:tcBorders>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tcBorders>
              <w:top w:val="single" w:sz="6" w:space="0" w:color="767171" w:themeColor="background2" w:themeShade="80"/>
            </w:tcBorders>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2D03D3">
        <w:tc>
          <w:tcPr>
            <w:tcW w:w="3197" w:type="dxa"/>
            <w:gridSpan w:val="3"/>
            <w:tcBorders>
              <w:top w:val="single" w:sz="4" w:space="0" w:color="FF0037"/>
              <w:left w:val="single" w:sz="4" w:space="0" w:color="FF0037"/>
              <w:bottom w:val="single" w:sz="6" w:space="0" w:color="767171" w:themeColor="background2" w:themeShade="80"/>
              <w:right w:val="single" w:sz="4" w:space="0" w:color="FF0037"/>
            </w:tcBorders>
            <w:shd w:val="clear" w:color="auto" w:fill="FF0037"/>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To the extent applicable, the Customer is entitled to one Service Credit per Service Outage (</w:t>
      </w:r>
      <w:proofErr w:type="gramStart"/>
      <w:r w:rsidRPr="004D732D">
        <w:rPr>
          <w:rFonts w:ascii="Calibri" w:eastAsia="MS Mincho" w:hAnsi="Calibri" w:cs="Arial"/>
          <w:bCs/>
          <w:sz w:val="16"/>
          <w:szCs w:val="16"/>
        </w:rPr>
        <w:t>i.e.</w:t>
      </w:r>
      <w:proofErr w:type="gramEnd"/>
      <w:r w:rsidRPr="004D732D">
        <w:rPr>
          <w:rFonts w:ascii="Calibri" w:eastAsia="MS Mincho" w:hAnsi="Calibri" w:cs="Arial"/>
          <w:bCs/>
          <w:sz w:val="16"/>
          <w:szCs w:val="16"/>
        </w:rPr>
        <w:t xml:space="preserv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w:t>
      </w:r>
      <w:r w:rsidRPr="00380799">
        <w:rPr>
          <w:rFonts w:ascii="Calibri" w:eastAsia="MS Mincho" w:hAnsi="Calibri" w:cs="Arial"/>
          <w:iCs/>
          <w:sz w:val="16"/>
          <w:szCs w:val="16"/>
        </w:rPr>
        <w:lastRenderedPageBreak/>
        <w:t xml:space="preserve">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 xml:space="preserve">A Service Outage begins when a Trouble Ticket is initiated and ends when the affected DIA Service is Available; provided that if the Customer reports a problem with a Service but declines to allow Frontier access for testing and repair, the Service will </w:t>
      </w:r>
      <w:proofErr w:type="gramStart"/>
      <w:r w:rsidRPr="004D732D">
        <w:rPr>
          <w:rFonts w:ascii="Calibri" w:eastAsia="MS Mincho" w:hAnsi="Calibri" w:cs="Arial"/>
          <w:iCs/>
          <w:sz w:val="16"/>
          <w:szCs w:val="16"/>
        </w:rPr>
        <w:t>be considered to be</w:t>
      </w:r>
      <w:proofErr w:type="gramEnd"/>
      <w:r w:rsidRPr="004D732D">
        <w:rPr>
          <w:rFonts w:ascii="Calibri" w:eastAsia="MS Mincho" w:hAnsi="Calibri" w:cs="Arial"/>
          <w:iCs/>
          <w:sz w:val="16"/>
          <w:szCs w:val="16"/>
        </w:rPr>
        <w:t xml:space="preserv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w:t>
      </w:r>
      <w:proofErr w:type="gramStart"/>
      <w:r w:rsidRPr="004D732D">
        <w:rPr>
          <w:rFonts w:ascii="Calibri" w:eastAsia="MS Mincho" w:hAnsi="Calibri" w:cs="Arial"/>
          <w:iCs/>
          <w:sz w:val="16"/>
          <w:szCs w:val="16"/>
        </w:rPr>
        <w:t>representatives</w:t>
      </w:r>
      <w:proofErr w:type="gramEnd"/>
      <w:r w:rsidRPr="004D732D">
        <w:rPr>
          <w:rFonts w:ascii="Calibri" w:eastAsia="MS Mincho" w:hAnsi="Calibri" w:cs="Arial"/>
          <w:iCs/>
          <w:sz w:val="16"/>
          <w:szCs w:val="16"/>
        </w:rPr>
        <w:t xml:space="preserve">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4D732D">
        <w:rPr>
          <w:rFonts w:ascii="Calibri" w:hAnsi="Calibri" w:cs="Arial"/>
          <w:spacing w:val="-3"/>
          <w:sz w:val="16"/>
          <w:szCs w:val="16"/>
        </w:rPr>
        <w:t>provided that</w:t>
      </w:r>
      <w:proofErr w:type="gramEnd"/>
      <w:r w:rsidRPr="004D732D">
        <w:rPr>
          <w:rFonts w:ascii="Calibri" w:hAnsi="Calibri" w:cs="Arial"/>
          <w:spacing w:val="-3"/>
          <w:sz w:val="16"/>
          <w:szCs w:val="16"/>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w:t>
      </w:r>
      <w:proofErr w:type="gramStart"/>
      <w:r w:rsidRPr="004D732D">
        <w:rPr>
          <w:rFonts w:ascii="Calibri" w:hAnsi="Calibri" w:cs="Arial"/>
          <w:color w:val="000000"/>
          <w:sz w:val="16"/>
          <w:szCs w:val="16"/>
        </w:rPr>
        <w:t>i.e.</w:t>
      </w:r>
      <w:proofErr w:type="gramEnd"/>
      <w:r w:rsidRPr="004D732D">
        <w:rPr>
          <w:rFonts w:ascii="Calibri" w:hAnsi="Calibri" w:cs="Arial"/>
          <w:color w:val="000000"/>
          <w:sz w:val="16"/>
          <w:szCs w:val="16"/>
        </w:rPr>
        <w:t xml:space="preserv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w:t>
      </w:r>
      <w:proofErr w:type="gramStart"/>
      <w:r w:rsidRPr="004D732D">
        <w:rPr>
          <w:rFonts w:ascii="Calibri" w:hAnsi="Calibri" w:cs="Arial"/>
          <w:color w:val="000000"/>
          <w:sz w:val="16"/>
          <w:szCs w:val="16"/>
        </w:rPr>
        <w:t>third party</w:t>
      </w:r>
      <w:proofErr w:type="gramEnd"/>
      <w:r w:rsidRPr="004D732D">
        <w:rPr>
          <w:rFonts w:ascii="Calibri" w:hAnsi="Calibri" w:cs="Arial"/>
          <w:color w:val="000000"/>
          <w:sz w:val="16"/>
          <w:szCs w:val="16"/>
        </w:rPr>
        <w:t xml:space="preserve">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 xml:space="preserve">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4D732D">
        <w:rPr>
          <w:rFonts w:ascii="Calibri" w:hAnsi="Calibri" w:cs="Arial"/>
          <w:bCs/>
          <w:iCs/>
          <w:sz w:val="16"/>
          <w:szCs w:val="16"/>
        </w:rPr>
        <w:t>6 month</w:t>
      </w:r>
      <w:proofErr w:type="gramEnd"/>
      <w:r w:rsidRPr="004D732D">
        <w:rPr>
          <w:rFonts w:ascii="Calibri" w:hAnsi="Calibri" w:cs="Arial"/>
          <w:bCs/>
          <w:iCs/>
          <w:sz w:val="16"/>
          <w:szCs w:val="16"/>
        </w:rPr>
        <w:t xml:space="preserve"> period, or (c) 15 separate Trouble Tickets of any duration within a calendar month.  If an DIA Service reaches Chronic Outage status, then Customer may terminate the affected DIA Service without penalty; provided that Customer must exercise such right within ten (10) days of </w:t>
      </w:r>
      <w:proofErr w:type="gramStart"/>
      <w:r w:rsidRPr="004D732D">
        <w:rPr>
          <w:rFonts w:ascii="Calibri" w:hAnsi="Calibri" w:cs="Arial"/>
          <w:bCs/>
          <w:iCs/>
          <w:sz w:val="16"/>
          <w:szCs w:val="16"/>
        </w:rPr>
        <w:t>the  DIA</w:t>
      </w:r>
      <w:proofErr w:type="gramEnd"/>
      <w:r w:rsidRPr="004D732D">
        <w:rPr>
          <w:rFonts w:ascii="Calibri" w:hAnsi="Calibri" w:cs="Arial"/>
          <w:bCs/>
          <w:iCs/>
          <w:sz w:val="16"/>
          <w:szCs w:val="16"/>
        </w:rPr>
        <w:t xml:space="preserve">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840C5F" w:rsidRDefault="004D732D" w:rsidP="004D732D">
      <w:pPr>
        <w:spacing w:before="240"/>
        <w:ind w:left="360" w:hanging="360"/>
        <w:jc w:val="center"/>
        <w:rPr>
          <w:rFonts w:ascii="Calibri" w:hAnsi="Calibri" w:cs="Arial"/>
          <w:b/>
          <w:iCs/>
          <w:color w:val="FF0037"/>
        </w:rPr>
      </w:pPr>
      <w:r w:rsidRPr="00840C5F">
        <w:rPr>
          <w:rFonts w:ascii="Calibri" w:hAnsi="Calibri" w:cs="Arial"/>
          <w:b/>
          <w:iCs/>
          <w:color w:val="FF0037"/>
        </w:rPr>
        <w:lastRenderedPageBreak/>
        <w:t>E</w:t>
      </w:r>
      <w:r w:rsidR="00085B39" w:rsidRPr="00840C5F">
        <w:rPr>
          <w:rFonts w:ascii="Calibri" w:hAnsi="Calibri" w:cs="Arial"/>
          <w:b/>
          <w:iCs/>
          <w:color w:val="FF0037"/>
        </w:rPr>
        <w:t>xhibit</w:t>
      </w:r>
      <w:r w:rsidRPr="00840C5F">
        <w:rPr>
          <w:rFonts w:ascii="Calibri" w:hAnsi="Calibri" w:cs="Arial"/>
          <w:b/>
          <w:iCs/>
          <w:color w:val="FF0037"/>
        </w:rPr>
        <w:t xml:space="preserve"> </w:t>
      </w:r>
      <w:r w:rsidR="00EB277B" w:rsidRPr="00840C5F">
        <w:rPr>
          <w:rFonts w:ascii="Calibri" w:hAnsi="Calibri" w:cs="Arial"/>
          <w:b/>
          <w:iCs/>
          <w:color w:val="FF0037"/>
        </w:rPr>
        <w:t>B</w:t>
      </w:r>
      <w:r w:rsidRPr="00840C5F">
        <w:rPr>
          <w:rFonts w:ascii="Calibri" w:hAnsi="Calibri" w:cs="Arial"/>
          <w:b/>
          <w:iCs/>
          <w:color w:val="FF0037"/>
        </w:rPr>
        <w:t xml:space="preserve">-2 </w:t>
      </w:r>
      <w:r w:rsidR="008D1F71" w:rsidRPr="00840C5F">
        <w:rPr>
          <w:rFonts w:ascii="Calibri" w:hAnsi="Calibri" w:cs="Arial"/>
          <w:b/>
          <w:iCs/>
          <w:color w:val="FF0037"/>
        </w:rPr>
        <w:t>UCF- UCaaS</w:t>
      </w:r>
      <w:r w:rsidRPr="00840C5F">
        <w:rPr>
          <w:rFonts w:ascii="Calibri" w:hAnsi="Calibri" w:cs="Arial"/>
          <w:b/>
          <w:iCs/>
          <w:color w:val="FF0037"/>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xml:space="preserve">) and (a) for Services provisioned over a </w:t>
      </w:r>
      <w:proofErr w:type="gramStart"/>
      <w:r w:rsidRPr="00CA318B">
        <w:rPr>
          <w:rFonts w:ascii="Calibri" w:hAnsi="Calibri" w:cs="Arial"/>
          <w:sz w:val="15"/>
          <w:szCs w:val="15"/>
        </w:rPr>
        <w:t>third party</w:t>
      </w:r>
      <w:proofErr w:type="gramEnd"/>
      <w:r w:rsidRPr="00CA318B">
        <w:rPr>
          <w:rFonts w:ascii="Calibri" w:hAnsi="Calibri" w:cs="Arial"/>
          <w:sz w:val="15"/>
          <w:szCs w:val="15"/>
        </w:rPr>
        <w:t xml:space="preserve">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5AB26CD1" w14:textId="13EEC362" w:rsidR="002E456E" w:rsidRDefault="002E456E" w:rsidP="000D504B">
      <w:pPr>
        <w:numPr>
          <w:ilvl w:val="0"/>
          <w:numId w:val="9"/>
        </w:numPr>
        <w:spacing w:after="60"/>
        <w:ind w:left="0" w:firstLine="360"/>
        <w:jc w:val="both"/>
        <w:rPr>
          <w:rFonts w:ascii="Calibri" w:hAnsi="Calibri" w:cs="Arial"/>
          <w:sz w:val="15"/>
          <w:szCs w:val="15"/>
        </w:rPr>
      </w:pPr>
      <w:r>
        <w:rPr>
          <w:rFonts w:ascii="Calibri" w:hAnsi="Calibri" w:cs="Arial"/>
          <w:sz w:val="15"/>
          <w:szCs w:val="15"/>
        </w:rPr>
        <w:t xml:space="preserve">UCaaS Features </w:t>
      </w:r>
    </w:p>
    <w:p w14:paraId="66BE723A" w14:textId="77777777" w:rsidR="002E456E" w:rsidRPr="002E456E" w:rsidRDefault="002E456E" w:rsidP="002E456E">
      <w:pPr>
        <w:spacing w:after="60"/>
        <w:ind w:left="720"/>
        <w:jc w:val="both"/>
        <w:rPr>
          <w:rFonts w:ascii="Calibri" w:hAnsi="Calibri" w:cs="Arial"/>
          <w:sz w:val="15"/>
          <w:szCs w:val="15"/>
        </w:rPr>
      </w:pPr>
      <w:r w:rsidRPr="002E456E">
        <w:rPr>
          <w:rFonts w:ascii="Calibri" w:hAnsi="Calibri" w:cs="Arial"/>
          <w:sz w:val="15"/>
          <w:szCs w:val="15"/>
        </w:rPr>
        <w:t xml:space="preserve">i.  The Frontier Communicator App (Softphone) provides Customers the ability to send or receive calls, chat, video and Web Conference from a smartphone, </w:t>
      </w:r>
      <w:proofErr w:type="gramStart"/>
      <w:r w:rsidRPr="002E456E">
        <w:rPr>
          <w:rFonts w:ascii="Calibri" w:hAnsi="Calibri" w:cs="Arial"/>
          <w:sz w:val="15"/>
          <w:szCs w:val="15"/>
        </w:rPr>
        <w:t>tablet</w:t>
      </w:r>
      <w:proofErr w:type="gramEnd"/>
      <w:r w:rsidRPr="002E456E">
        <w:rPr>
          <w:rFonts w:ascii="Calibri" w:hAnsi="Calibri" w:cs="Arial"/>
          <w:sz w:val="15"/>
          <w:szCs w:val="15"/>
        </w:rPr>
        <w:t xml:space="preserve"> or desktop/laptop device.  The Softphone is only available with an Executive Seat license. </w:t>
      </w:r>
    </w:p>
    <w:p w14:paraId="3330F98E" w14:textId="77777777" w:rsidR="002E456E" w:rsidRPr="002E456E" w:rsidRDefault="002E456E" w:rsidP="002E456E">
      <w:pPr>
        <w:spacing w:after="60"/>
        <w:ind w:left="720"/>
        <w:jc w:val="both"/>
        <w:rPr>
          <w:rFonts w:ascii="Calibri" w:hAnsi="Calibri" w:cs="Arial"/>
          <w:sz w:val="15"/>
          <w:szCs w:val="15"/>
        </w:rPr>
      </w:pPr>
      <w:r w:rsidRPr="002E456E">
        <w:rPr>
          <w:rFonts w:ascii="Calibri" w:hAnsi="Calibri" w:cs="Arial"/>
          <w:sz w:val="15"/>
          <w:szCs w:val="15"/>
        </w:rPr>
        <w:t xml:space="preserve">ii.  Inbound Fax.  The inbound fax feature enables Customer to retrieve an inbound facsimile message from the UCaaS Service </w:t>
      </w:r>
      <w:proofErr w:type="spellStart"/>
      <w:r w:rsidRPr="002E456E">
        <w:rPr>
          <w:rFonts w:ascii="Calibri" w:hAnsi="Calibri" w:cs="Arial"/>
          <w:sz w:val="15"/>
          <w:szCs w:val="15"/>
        </w:rPr>
        <w:t>CommPortal</w:t>
      </w:r>
      <w:proofErr w:type="spellEnd"/>
      <w:r w:rsidRPr="002E456E">
        <w:rPr>
          <w:rFonts w:ascii="Calibri" w:hAnsi="Calibri" w:cs="Arial"/>
          <w:sz w:val="15"/>
          <w:szCs w:val="15"/>
        </w:rPr>
        <w:t xml:space="preserve"> and deliver it to Customer’s email account or to a fax machine as a .pdf file.  The service will require a seat license, and telephone number that will supplied by Frontier or Customer may port in a telephone number. All inbound faxes will be stored in the fax mailbox for ten (10) calendar days and then deleted (there is no ability for retrieval).  Each Inbound Fax mailbox can store approximately fifty-five to sixty (55-60) .pdf pages.  The Inbound fax feature does not include reliability, redundancy, disaster recovery or business continuity features, functions, </w:t>
      </w:r>
      <w:proofErr w:type="gramStart"/>
      <w:r w:rsidRPr="002E456E">
        <w:rPr>
          <w:rFonts w:ascii="Calibri" w:hAnsi="Calibri" w:cs="Arial"/>
          <w:sz w:val="15"/>
          <w:szCs w:val="15"/>
        </w:rPr>
        <w:t>capabilities</w:t>
      </w:r>
      <w:proofErr w:type="gramEnd"/>
      <w:r w:rsidRPr="002E456E">
        <w:rPr>
          <w:rFonts w:ascii="Calibri" w:hAnsi="Calibri" w:cs="Arial"/>
          <w:sz w:val="15"/>
          <w:szCs w:val="15"/>
        </w:rPr>
        <w:t xml:space="preserve"> or services. Fronter has no liability for an inbound fax with poor image quality, or an undelivered fax,  </w:t>
      </w:r>
    </w:p>
    <w:p w14:paraId="78E2984C" w14:textId="77777777" w:rsidR="002E456E" w:rsidRPr="002E456E" w:rsidRDefault="002E456E" w:rsidP="002E456E">
      <w:pPr>
        <w:spacing w:after="60"/>
        <w:ind w:left="720"/>
        <w:jc w:val="both"/>
        <w:rPr>
          <w:rFonts w:ascii="Calibri" w:hAnsi="Calibri" w:cs="Arial"/>
          <w:sz w:val="15"/>
          <w:szCs w:val="15"/>
        </w:rPr>
      </w:pPr>
      <w:r w:rsidRPr="002E456E">
        <w:rPr>
          <w:rFonts w:ascii="Calibri" w:hAnsi="Calibri" w:cs="Arial"/>
          <w:sz w:val="15"/>
          <w:szCs w:val="15"/>
        </w:rPr>
        <w:t xml:space="preserve">iii.  UCaaS Call Recording Service.  </w:t>
      </w:r>
      <w:bookmarkStart w:id="7" w:name="_Hlk118204580"/>
      <w:r w:rsidRPr="002E456E">
        <w:rPr>
          <w:rFonts w:ascii="Calibri" w:hAnsi="Calibri" w:cs="Arial"/>
          <w:sz w:val="15"/>
          <w:szCs w:val="15"/>
        </w:rPr>
        <w:t xml:space="preserve">The UCaaS Call Recording Service </w:t>
      </w:r>
      <w:bookmarkEnd w:id="7"/>
      <w:r w:rsidRPr="002E456E">
        <w:rPr>
          <w:rFonts w:ascii="Calibri" w:hAnsi="Calibri" w:cs="Arial"/>
          <w:sz w:val="15"/>
          <w:szCs w:val="15"/>
        </w:rPr>
        <w:t xml:space="preserve">is an optional cloud-based audio recording solution utilizing the Frontier UCaaS Service ensuring that conversations are captured according to Customer needs. The UCaaS Service Call Recording is always recording with an option to pause and resume recording.  The UCaaS Service will beep every fifteen (15) seconds while a call is recording.  The UCaaS Call Recording </w:t>
      </w:r>
      <w:proofErr w:type="gramStart"/>
      <w:r w:rsidRPr="002E456E">
        <w:rPr>
          <w:rFonts w:ascii="Calibri" w:hAnsi="Calibri" w:cs="Arial"/>
          <w:sz w:val="15"/>
          <w:szCs w:val="15"/>
        </w:rPr>
        <w:t>Service  has</w:t>
      </w:r>
      <w:proofErr w:type="gramEnd"/>
      <w:r w:rsidRPr="002E456E">
        <w:rPr>
          <w:rFonts w:ascii="Calibri" w:hAnsi="Calibri" w:cs="Arial"/>
          <w:sz w:val="15"/>
          <w:szCs w:val="15"/>
        </w:rPr>
        <w:t xml:space="preserve"> additional features including audio mining, screen recording, and storage.   </w:t>
      </w:r>
    </w:p>
    <w:p w14:paraId="27F9820A" w14:textId="77777777" w:rsidR="002E456E" w:rsidRPr="002E456E" w:rsidRDefault="002E456E" w:rsidP="002E456E">
      <w:pPr>
        <w:spacing w:after="60"/>
        <w:ind w:left="720"/>
        <w:jc w:val="both"/>
        <w:rPr>
          <w:rFonts w:ascii="Calibri" w:hAnsi="Calibri" w:cs="Arial"/>
          <w:sz w:val="15"/>
          <w:szCs w:val="15"/>
        </w:rPr>
      </w:pPr>
      <w:r w:rsidRPr="002E456E">
        <w:rPr>
          <w:rFonts w:ascii="Calibri" w:hAnsi="Calibri" w:cs="Arial"/>
          <w:sz w:val="15"/>
          <w:szCs w:val="15"/>
        </w:rPr>
        <w:tab/>
        <w:t xml:space="preserve">a)     </w:t>
      </w:r>
      <w:r w:rsidRPr="002E456E">
        <w:rPr>
          <w:rFonts w:ascii="Calibri" w:hAnsi="Calibri" w:cs="Arial"/>
          <w:b/>
          <w:bCs/>
          <w:sz w:val="15"/>
          <w:szCs w:val="15"/>
        </w:rPr>
        <w:t>The laws regarding the notice and notification requirements of such recorded conversations vary by jurisdiction and may change from time to time</w:t>
      </w:r>
      <w:r w:rsidRPr="002E456E">
        <w:rPr>
          <w:rFonts w:ascii="Calibri" w:hAnsi="Calibri" w:cs="Arial"/>
          <w:sz w:val="15"/>
          <w:szCs w:val="15"/>
        </w:rPr>
        <w:t xml:space="preserve">. </w:t>
      </w:r>
      <w:r w:rsidRPr="002E456E">
        <w:rPr>
          <w:rFonts w:ascii="Calibri" w:hAnsi="Calibri" w:cs="Arial"/>
          <w:b/>
          <w:bCs/>
          <w:sz w:val="15"/>
          <w:szCs w:val="15"/>
        </w:rPr>
        <w:t>Customer must assess their own circumstances to determine other factors that may be required to make Customer fully compliant with relevant regulations.  Customer is responsible for applying the local laws in the relevant jurisdiction when using this feature. Frontier provides the ability to play a beep during each call to alert callers that the call is recording.  If Customer and its permitted end users choose to record telephone calls, Customer expressly agrees and acknowledges that:</w:t>
      </w:r>
    </w:p>
    <w:p w14:paraId="29FE78CD" w14:textId="77777777" w:rsidR="002E456E" w:rsidRPr="002E456E" w:rsidRDefault="002E456E" w:rsidP="002E456E">
      <w:pPr>
        <w:numPr>
          <w:ilvl w:val="0"/>
          <w:numId w:val="28"/>
        </w:numPr>
        <w:spacing w:after="60"/>
        <w:jc w:val="both"/>
        <w:rPr>
          <w:rFonts w:ascii="Calibri" w:hAnsi="Calibri" w:cs="Arial"/>
          <w:sz w:val="15"/>
          <w:szCs w:val="15"/>
        </w:rPr>
      </w:pPr>
      <w:r w:rsidRPr="002E456E">
        <w:rPr>
          <w:rFonts w:ascii="Calibri" w:hAnsi="Calibri" w:cs="Arial"/>
          <w:sz w:val="15"/>
          <w:szCs w:val="15"/>
        </w:rPr>
        <w:t xml:space="preserve">it will make the necessary arrangements to ensure that the caller is provided with the necessary warning about the presence of any recordings made of a </w:t>
      </w:r>
      <w:proofErr w:type="gramStart"/>
      <w:r w:rsidRPr="002E456E">
        <w:rPr>
          <w:rFonts w:ascii="Calibri" w:hAnsi="Calibri" w:cs="Arial"/>
          <w:sz w:val="15"/>
          <w:szCs w:val="15"/>
        </w:rPr>
        <w:t>call in</w:t>
      </w:r>
      <w:proofErr w:type="gramEnd"/>
      <w:r w:rsidRPr="002E456E">
        <w:rPr>
          <w:rFonts w:ascii="Calibri" w:hAnsi="Calibri" w:cs="Arial"/>
          <w:sz w:val="15"/>
          <w:szCs w:val="15"/>
        </w:rPr>
        <w:t xml:space="preserve"> accordance with the law;</w:t>
      </w:r>
    </w:p>
    <w:p w14:paraId="226D08AC" w14:textId="77777777" w:rsidR="002E456E" w:rsidRPr="002E456E" w:rsidRDefault="002E456E" w:rsidP="002E456E">
      <w:pPr>
        <w:numPr>
          <w:ilvl w:val="0"/>
          <w:numId w:val="28"/>
        </w:numPr>
        <w:spacing w:after="60"/>
        <w:jc w:val="both"/>
        <w:rPr>
          <w:rFonts w:ascii="Calibri" w:hAnsi="Calibri" w:cs="Arial"/>
          <w:sz w:val="15"/>
          <w:szCs w:val="15"/>
        </w:rPr>
      </w:pPr>
      <w:r w:rsidRPr="002E456E">
        <w:rPr>
          <w:rFonts w:ascii="Calibri" w:hAnsi="Calibri" w:cs="Arial"/>
          <w:sz w:val="15"/>
          <w:szCs w:val="15"/>
        </w:rPr>
        <w:t>it will notify your employees, contractors, officers, agents, authorized representative or other third party that their telephone conversation with a caller is being recorded; and</w:t>
      </w:r>
    </w:p>
    <w:p w14:paraId="4BF26ACD" w14:textId="77777777" w:rsidR="002E456E" w:rsidRPr="002E456E" w:rsidRDefault="002E456E" w:rsidP="002E456E">
      <w:pPr>
        <w:numPr>
          <w:ilvl w:val="0"/>
          <w:numId w:val="28"/>
        </w:numPr>
        <w:spacing w:after="60"/>
        <w:jc w:val="both"/>
        <w:rPr>
          <w:rFonts w:ascii="Calibri" w:hAnsi="Calibri" w:cs="Arial"/>
          <w:sz w:val="15"/>
          <w:szCs w:val="15"/>
        </w:rPr>
      </w:pPr>
      <w:r w:rsidRPr="002E456E">
        <w:rPr>
          <w:rFonts w:ascii="Calibri" w:hAnsi="Calibri" w:cs="Arial"/>
          <w:sz w:val="15"/>
          <w:szCs w:val="15"/>
        </w:rPr>
        <w:t>Frontier shall have no liability whatsoever with respect of any use made by you, your employee, contractor, officer, agent, authorized representative or other third party of the recordings and its contents, and/or of any personal information.</w:t>
      </w:r>
    </w:p>
    <w:p w14:paraId="2DF81CC8" w14:textId="77777777" w:rsidR="002E456E" w:rsidRPr="002E456E" w:rsidRDefault="002E456E" w:rsidP="002E456E">
      <w:pPr>
        <w:spacing w:after="60"/>
        <w:ind w:left="720"/>
        <w:jc w:val="both"/>
        <w:rPr>
          <w:rFonts w:ascii="Calibri" w:hAnsi="Calibri" w:cs="Arial"/>
          <w:bCs/>
          <w:sz w:val="15"/>
          <w:szCs w:val="15"/>
        </w:rPr>
      </w:pPr>
      <w:r w:rsidRPr="002E456E">
        <w:rPr>
          <w:rFonts w:ascii="Calibri" w:hAnsi="Calibri" w:cs="Arial"/>
          <w:sz w:val="15"/>
          <w:szCs w:val="15"/>
        </w:rPr>
        <w:tab/>
        <w:t xml:space="preserve">b)   </w:t>
      </w:r>
      <w:r w:rsidRPr="002E456E">
        <w:rPr>
          <w:rFonts w:ascii="Calibri" w:hAnsi="Calibri" w:cs="Arial"/>
          <w:bCs/>
          <w:sz w:val="15"/>
          <w:szCs w:val="15"/>
        </w:rPr>
        <w:t xml:space="preserve">The </w:t>
      </w:r>
      <w:r w:rsidRPr="002E456E">
        <w:rPr>
          <w:rFonts w:ascii="Calibri" w:hAnsi="Calibri" w:cs="Arial"/>
          <w:sz w:val="15"/>
          <w:szCs w:val="15"/>
        </w:rPr>
        <w:t>UCaaS Service Call Recording</w:t>
      </w:r>
      <w:r w:rsidRPr="002E456E">
        <w:rPr>
          <w:rFonts w:ascii="Calibri" w:hAnsi="Calibri" w:cs="Arial"/>
          <w:bCs/>
          <w:sz w:val="15"/>
          <w:szCs w:val="15"/>
        </w:rPr>
        <w:t xml:space="preserve"> incorporates by reference the complete </w:t>
      </w:r>
      <w:r w:rsidRPr="002E456E">
        <w:rPr>
          <w:rFonts w:ascii="Calibri" w:hAnsi="Calibri" w:cs="Arial"/>
          <w:sz w:val="15"/>
          <w:szCs w:val="15"/>
        </w:rPr>
        <w:t>Enghouse Networks (US), Inc. (Enghouse)</w:t>
      </w:r>
      <w:r w:rsidRPr="002E456E">
        <w:rPr>
          <w:rFonts w:ascii="Calibri" w:hAnsi="Calibri" w:cs="Arial"/>
          <w:bCs/>
          <w:sz w:val="15"/>
          <w:szCs w:val="15"/>
        </w:rPr>
        <w:t xml:space="preserve"> terms and conditions located at </w:t>
      </w:r>
      <w:r w:rsidRPr="002E456E">
        <w:rPr>
          <w:rFonts w:ascii="Calibri" w:hAnsi="Calibri" w:cs="Arial"/>
          <w:bCs/>
          <w:sz w:val="15"/>
          <w:szCs w:val="15"/>
        </w:rPr>
        <w:tab/>
      </w:r>
      <w:r w:rsidRPr="002E456E">
        <w:rPr>
          <w:rFonts w:ascii="Calibri" w:hAnsi="Calibri" w:cs="Arial"/>
          <w:bCs/>
          <w:sz w:val="15"/>
          <w:szCs w:val="15"/>
        </w:rPr>
        <w:tab/>
      </w:r>
      <w:hyperlink r:id="rId18" w:history="1">
        <w:r w:rsidRPr="002E456E">
          <w:rPr>
            <w:rStyle w:val="Hyperlink"/>
            <w:rFonts w:ascii="Calibri" w:hAnsi="Calibri" w:cs="Arial"/>
            <w:sz w:val="15"/>
            <w:szCs w:val="15"/>
          </w:rPr>
          <w:t>https://www.enghouseinteractive.com.au/</w:t>
        </w:r>
      </w:hyperlink>
      <w:r w:rsidRPr="002E456E">
        <w:rPr>
          <w:rFonts w:ascii="Calibri" w:hAnsi="Calibri" w:cs="Arial"/>
          <w:sz w:val="15"/>
          <w:szCs w:val="15"/>
        </w:rPr>
        <w:t xml:space="preserve"> </w:t>
      </w:r>
      <w:r w:rsidRPr="002E456E">
        <w:rPr>
          <w:rFonts w:ascii="Calibri" w:hAnsi="Calibri" w:cs="Arial"/>
          <w:b/>
          <w:bCs/>
          <w:sz w:val="15"/>
          <w:szCs w:val="15"/>
        </w:rPr>
        <w:t xml:space="preserve"> </w:t>
      </w:r>
      <w:r w:rsidRPr="002E456E">
        <w:rPr>
          <w:rFonts w:ascii="Calibri" w:hAnsi="Calibri" w:cs="Arial"/>
          <w:bCs/>
          <w:sz w:val="15"/>
          <w:szCs w:val="15"/>
        </w:rPr>
        <w:t xml:space="preserve">as an integral part of the Schedule.  In the event of any conflict solely regarding the call recording service, </w:t>
      </w:r>
      <w:r w:rsidRPr="002E456E">
        <w:rPr>
          <w:rFonts w:ascii="Calibri" w:hAnsi="Calibri" w:cs="Arial"/>
          <w:bCs/>
          <w:sz w:val="15"/>
          <w:szCs w:val="15"/>
        </w:rPr>
        <w:tab/>
        <w:t xml:space="preserve">between this Schedule and Enghouse terms and conditions, precedence shall follow in that order.  In the event this Schedule addresses an exception to </w:t>
      </w:r>
      <w:r w:rsidRPr="002E456E">
        <w:rPr>
          <w:rFonts w:ascii="Calibri" w:hAnsi="Calibri" w:cs="Arial"/>
          <w:bCs/>
          <w:sz w:val="15"/>
          <w:szCs w:val="15"/>
        </w:rPr>
        <w:tab/>
        <w:t>Enghouse terms and conditions the modification shall apply exclusively to the applicable Service Schedule.</w:t>
      </w:r>
    </w:p>
    <w:p w14:paraId="2274E41F" w14:textId="77777777" w:rsidR="002E456E" w:rsidRPr="002E456E" w:rsidRDefault="002E456E" w:rsidP="002E456E">
      <w:pPr>
        <w:spacing w:after="60"/>
        <w:ind w:left="720"/>
        <w:jc w:val="both"/>
        <w:rPr>
          <w:rFonts w:ascii="Calibri" w:hAnsi="Calibri" w:cs="Arial"/>
          <w:sz w:val="15"/>
          <w:szCs w:val="15"/>
        </w:rPr>
      </w:pPr>
    </w:p>
    <w:p w14:paraId="79604D54" w14:textId="5466FA03" w:rsidR="002E456E" w:rsidRPr="002E456E" w:rsidRDefault="002E456E" w:rsidP="002E456E">
      <w:pPr>
        <w:spacing w:after="60"/>
        <w:ind w:left="720"/>
        <w:jc w:val="both"/>
        <w:rPr>
          <w:rFonts w:ascii="Calibri" w:hAnsi="Calibri" w:cs="Arial"/>
          <w:sz w:val="15"/>
          <w:szCs w:val="15"/>
        </w:rPr>
      </w:pPr>
      <w:r w:rsidRPr="002E456E">
        <w:rPr>
          <w:rFonts w:ascii="Calibri" w:hAnsi="Calibri" w:cs="Arial"/>
          <w:sz w:val="15"/>
          <w:szCs w:val="15"/>
        </w:rPr>
        <w:t xml:space="preserve">c)  CUSTOMER’S USE OF THIS SERVICE IS AT ITS SOLE RISK. THE SERVICE IS PROVIDED ON AN “AS IS” OR “AS AVAILABLE” BASIS, AND FRONTIER EXPRESSLY DISCLAIMS ALL WARRANTIES AND CONDITIONS WITH RESPECT TO THE SERVICE, WHETHER IMPLIED, EXPRESS, OR STATUTORY, INCLUDING THE IMPLIED WARRANTIES OF MERCHANTABILITY, FITNESS FOR A PARTICULAR PURPOSE, TITLE, NONINFRINGEMENT OF THIRD-PARTY RIGHTS, QUIET ENJOYMENT AND ACCURACY.  FRONTIER MAKES NO WARRANTY THAT THE </w:t>
      </w:r>
      <w:r w:rsidRPr="002E456E">
        <w:rPr>
          <w:rFonts w:ascii="Calibri" w:hAnsi="Calibri" w:cs="Arial"/>
          <w:sz w:val="15"/>
          <w:szCs w:val="15"/>
        </w:rPr>
        <w:tab/>
        <w:t>SERVICE IS ACCURATE, TIMELY, UNINTERRUPTED, VIRUS-FREE OR ERROR-FREE, OR THAT ANY SUCH PROBLEMS WILL BE CORRECTED. CUSTOMER IS RESPONSIBLE FOR APPLYING THE APPLICABLE LAWS IN THE RELEVANT JURISDICTION WHEN USING THE SERVICE.</w:t>
      </w:r>
    </w:p>
    <w:p w14:paraId="170824C9" w14:textId="77777777" w:rsidR="002E456E" w:rsidRPr="002E456E" w:rsidRDefault="002E456E" w:rsidP="002E456E">
      <w:pPr>
        <w:spacing w:after="60"/>
        <w:ind w:left="720"/>
        <w:jc w:val="both"/>
        <w:rPr>
          <w:rFonts w:ascii="Calibri" w:hAnsi="Calibri" w:cs="Arial"/>
          <w:sz w:val="15"/>
          <w:szCs w:val="15"/>
        </w:rPr>
      </w:pPr>
      <w:r w:rsidRPr="002E456E">
        <w:rPr>
          <w:rFonts w:ascii="Calibri" w:hAnsi="Calibri" w:cs="Arial"/>
          <w:sz w:val="15"/>
          <w:szCs w:val="15"/>
        </w:rPr>
        <w:t xml:space="preserve">d)  Customer represents and warrants that it will and will cause its users and/or administrators to use the UCaaS Call Recording Service in compliance </w:t>
      </w:r>
      <w:r w:rsidRPr="002E456E">
        <w:rPr>
          <w:rFonts w:ascii="Calibri" w:hAnsi="Calibri" w:cs="Arial"/>
          <w:sz w:val="15"/>
          <w:szCs w:val="15"/>
        </w:rPr>
        <w:tab/>
        <w:t xml:space="preserve">with all applicable laws and this FSA and Schedule.  </w:t>
      </w:r>
    </w:p>
    <w:p w14:paraId="49901F46" w14:textId="77777777" w:rsidR="002E456E" w:rsidRPr="002E456E" w:rsidRDefault="002E456E" w:rsidP="002E456E">
      <w:pPr>
        <w:spacing w:after="60"/>
        <w:ind w:left="720"/>
        <w:jc w:val="both"/>
        <w:rPr>
          <w:rFonts w:ascii="Calibri" w:hAnsi="Calibri" w:cs="Arial"/>
          <w:sz w:val="15"/>
          <w:szCs w:val="15"/>
        </w:rPr>
      </w:pPr>
      <w:r w:rsidRPr="002E456E">
        <w:rPr>
          <w:rFonts w:ascii="Calibri" w:hAnsi="Calibri" w:cs="Arial"/>
          <w:sz w:val="15"/>
          <w:szCs w:val="15"/>
        </w:rPr>
        <w:t xml:space="preserve">e)  Additional Terms </w:t>
      </w:r>
    </w:p>
    <w:p w14:paraId="390C9660" w14:textId="77777777" w:rsidR="002E456E" w:rsidRPr="002E456E" w:rsidRDefault="002E456E" w:rsidP="002E456E">
      <w:pPr>
        <w:numPr>
          <w:ilvl w:val="3"/>
          <w:numId w:val="27"/>
        </w:numPr>
        <w:spacing w:after="60"/>
        <w:ind w:left="1170"/>
        <w:jc w:val="both"/>
        <w:rPr>
          <w:rFonts w:ascii="Calibri" w:hAnsi="Calibri" w:cs="Arial"/>
          <w:bCs/>
          <w:sz w:val="15"/>
          <w:szCs w:val="15"/>
          <w:lang w:val="en-AU"/>
        </w:rPr>
      </w:pPr>
      <w:r w:rsidRPr="002E456E">
        <w:rPr>
          <w:rFonts w:ascii="Calibri" w:hAnsi="Calibri" w:cs="Arial"/>
          <w:bCs/>
          <w:sz w:val="15"/>
          <w:szCs w:val="15"/>
          <w:lang w:val="en-AU"/>
        </w:rPr>
        <w:t xml:space="preserve">Customer may not grant sub-licenses or otherwise transfer Customer’s rights which have been granted pursuant to this </w:t>
      </w:r>
      <w:proofErr w:type="gramStart"/>
      <w:r w:rsidRPr="002E456E">
        <w:rPr>
          <w:rFonts w:ascii="Calibri" w:hAnsi="Calibri" w:cs="Arial"/>
          <w:bCs/>
          <w:sz w:val="15"/>
          <w:szCs w:val="15"/>
          <w:lang w:val="en-AU"/>
        </w:rPr>
        <w:t>Agreement;</w:t>
      </w:r>
      <w:proofErr w:type="gramEnd"/>
      <w:r w:rsidRPr="002E456E">
        <w:rPr>
          <w:rFonts w:ascii="Calibri" w:hAnsi="Calibri" w:cs="Arial"/>
          <w:bCs/>
          <w:sz w:val="15"/>
          <w:szCs w:val="15"/>
          <w:lang w:val="en-AU"/>
        </w:rPr>
        <w:t xml:space="preserve"> </w:t>
      </w:r>
    </w:p>
    <w:p w14:paraId="32F1A177" w14:textId="77777777" w:rsidR="002E456E" w:rsidRPr="002E456E" w:rsidRDefault="002E456E" w:rsidP="002E456E">
      <w:pPr>
        <w:numPr>
          <w:ilvl w:val="3"/>
          <w:numId w:val="27"/>
        </w:numPr>
        <w:spacing w:after="60"/>
        <w:ind w:left="1170"/>
        <w:jc w:val="both"/>
        <w:rPr>
          <w:rFonts w:ascii="Calibri" w:hAnsi="Calibri" w:cs="Arial"/>
          <w:bCs/>
          <w:sz w:val="15"/>
          <w:szCs w:val="15"/>
          <w:lang w:val="en-AU"/>
        </w:rPr>
      </w:pPr>
      <w:r w:rsidRPr="002E456E">
        <w:rPr>
          <w:rFonts w:ascii="Calibri" w:hAnsi="Calibri" w:cs="Arial"/>
          <w:bCs/>
          <w:sz w:val="15"/>
          <w:szCs w:val="15"/>
          <w:lang w:val="en-AU"/>
        </w:rPr>
        <w:t>Customer may make copies of the system documentation, excluding training manuals and materials, provided that they are for Customer’s internal use only</w:t>
      </w:r>
      <w:proofErr w:type="gramStart"/>
      <w:r w:rsidRPr="002E456E">
        <w:rPr>
          <w:rFonts w:ascii="Calibri" w:hAnsi="Calibri" w:cs="Arial"/>
          <w:bCs/>
          <w:sz w:val="15"/>
          <w:szCs w:val="15"/>
          <w:lang w:val="en-AU"/>
        </w:rPr>
        <w:t>; .</w:t>
      </w:r>
      <w:proofErr w:type="gramEnd"/>
    </w:p>
    <w:p w14:paraId="7ACC1BBB" w14:textId="77777777" w:rsidR="002E456E" w:rsidRPr="002E456E" w:rsidRDefault="002E456E" w:rsidP="0094020E">
      <w:pPr>
        <w:numPr>
          <w:ilvl w:val="3"/>
          <w:numId w:val="27"/>
        </w:numPr>
        <w:spacing w:after="60"/>
        <w:ind w:left="1170"/>
        <w:jc w:val="both"/>
        <w:rPr>
          <w:rFonts w:ascii="Calibri" w:hAnsi="Calibri" w:cs="Arial"/>
          <w:bCs/>
          <w:sz w:val="15"/>
          <w:szCs w:val="15"/>
          <w:lang w:val="en-AU"/>
        </w:rPr>
      </w:pPr>
      <w:r w:rsidRPr="002E456E">
        <w:rPr>
          <w:rFonts w:ascii="Calibri" w:hAnsi="Calibri" w:cs="Arial"/>
          <w:bCs/>
          <w:sz w:val="15"/>
          <w:szCs w:val="15"/>
          <w:lang w:val="en-AU"/>
        </w:rPr>
        <w:t xml:space="preserve">Customer may not reverse engineer, disassemble or otherwise translate the UCaaS Call Recording Service provided pursuant to this Schedule and/or </w:t>
      </w:r>
      <w:proofErr w:type="gramStart"/>
      <w:r w:rsidRPr="002E456E">
        <w:rPr>
          <w:rFonts w:ascii="Calibri" w:hAnsi="Calibri" w:cs="Arial"/>
          <w:bCs/>
          <w:sz w:val="15"/>
          <w:szCs w:val="15"/>
          <w:lang w:val="en-AU"/>
        </w:rPr>
        <w:t>FSA;</w:t>
      </w:r>
      <w:proofErr w:type="gramEnd"/>
      <w:r w:rsidRPr="002E456E">
        <w:rPr>
          <w:rFonts w:ascii="Calibri" w:hAnsi="Calibri" w:cs="Arial"/>
          <w:bCs/>
          <w:sz w:val="15"/>
          <w:szCs w:val="15"/>
          <w:lang w:val="en-AU"/>
        </w:rPr>
        <w:t xml:space="preserve">  </w:t>
      </w:r>
    </w:p>
    <w:p w14:paraId="0350DC68" w14:textId="77777777" w:rsidR="002E456E" w:rsidRPr="002E456E" w:rsidRDefault="002E456E" w:rsidP="0094020E">
      <w:pPr>
        <w:numPr>
          <w:ilvl w:val="3"/>
          <w:numId w:val="27"/>
        </w:numPr>
        <w:spacing w:after="60"/>
        <w:ind w:left="1170"/>
        <w:jc w:val="both"/>
        <w:rPr>
          <w:rFonts w:ascii="Calibri" w:hAnsi="Calibri" w:cs="Arial"/>
          <w:bCs/>
          <w:sz w:val="15"/>
          <w:szCs w:val="15"/>
          <w:lang w:val="en-AU"/>
        </w:rPr>
      </w:pPr>
      <w:r w:rsidRPr="002E456E">
        <w:rPr>
          <w:rFonts w:ascii="Calibri" w:hAnsi="Calibri" w:cs="Arial"/>
          <w:bCs/>
          <w:sz w:val="15"/>
          <w:szCs w:val="15"/>
          <w:lang w:val="en-AU"/>
        </w:rPr>
        <w:t xml:space="preserve">Third party supplier, or any third party that owns the software, retains exclusive title to and all rights to the software. </w:t>
      </w:r>
    </w:p>
    <w:p w14:paraId="502444D7" w14:textId="77777777" w:rsidR="002E456E" w:rsidRPr="002E456E" w:rsidRDefault="002E456E" w:rsidP="0094020E">
      <w:pPr>
        <w:numPr>
          <w:ilvl w:val="3"/>
          <w:numId w:val="27"/>
        </w:numPr>
        <w:spacing w:after="60"/>
        <w:ind w:left="1170"/>
        <w:jc w:val="both"/>
        <w:rPr>
          <w:rFonts w:ascii="Calibri" w:hAnsi="Calibri" w:cs="Arial"/>
          <w:bCs/>
          <w:sz w:val="15"/>
          <w:szCs w:val="15"/>
          <w:lang w:val="en-AU"/>
        </w:rPr>
      </w:pPr>
      <w:r w:rsidRPr="002E456E">
        <w:rPr>
          <w:rFonts w:ascii="Calibri" w:hAnsi="Calibri" w:cs="Arial"/>
          <w:bCs/>
          <w:sz w:val="15"/>
          <w:szCs w:val="15"/>
          <w:lang w:val="en-AU"/>
        </w:rPr>
        <w:t xml:space="preserve">Customer acknowledges that the UCaaS Call Recording Service and documentation are the property of a </w:t>
      </w:r>
      <w:proofErr w:type="gramStart"/>
      <w:r w:rsidRPr="002E456E">
        <w:rPr>
          <w:rFonts w:ascii="Calibri" w:hAnsi="Calibri" w:cs="Arial"/>
          <w:bCs/>
          <w:sz w:val="15"/>
          <w:szCs w:val="15"/>
          <w:lang w:val="en-AU"/>
        </w:rPr>
        <w:t>third party</w:t>
      </w:r>
      <w:proofErr w:type="gramEnd"/>
      <w:r w:rsidRPr="002E456E">
        <w:rPr>
          <w:rFonts w:ascii="Calibri" w:hAnsi="Calibri" w:cs="Arial"/>
          <w:bCs/>
          <w:sz w:val="15"/>
          <w:szCs w:val="15"/>
          <w:lang w:val="en-AU"/>
        </w:rPr>
        <w:t xml:space="preserve"> supplier and that the only right that the Customer obtains to the Hosted Services is the right of use in accordance with the terms of this Schedule and FSA. </w:t>
      </w:r>
    </w:p>
    <w:p w14:paraId="1A71DBC1" w14:textId="77777777" w:rsidR="002E456E" w:rsidRPr="002E456E" w:rsidRDefault="002E456E" w:rsidP="0094020E">
      <w:pPr>
        <w:numPr>
          <w:ilvl w:val="3"/>
          <w:numId w:val="27"/>
        </w:numPr>
        <w:spacing w:after="60"/>
        <w:ind w:left="1170"/>
        <w:jc w:val="both"/>
        <w:rPr>
          <w:rFonts w:ascii="Calibri" w:hAnsi="Calibri" w:cs="Arial"/>
          <w:bCs/>
          <w:sz w:val="15"/>
          <w:szCs w:val="15"/>
          <w:lang w:val="en-AU"/>
        </w:rPr>
      </w:pPr>
      <w:r w:rsidRPr="002E456E">
        <w:rPr>
          <w:rFonts w:ascii="Calibri" w:hAnsi="Calibri" w:cs="Arial"/>
          <w:bCs/>
          <w:sz w:val="15"/>
          <w:szCs w:val="15"/>
          <w:lang w:val="en-AU"/>
        </w:rPr>
        <w:t xml:space="preserve">Customer shall comply with all applicable </w:t>
      </w:r>
      <w:proofErr w:type="gramStart"/>
      <w:r w:rsidRPr="002E456E">
        <w:rPr>
          <w:rFonts w:ascii="Calibri" w:hAnsi="Calibri" w:cs="Arial"/>
          <w:bCs/>
          <w:sz w:val="15"/>
          <w:szCs w:val="15"/>
          <w:lang w:val="en-AU"/>
        </w:rPr>
        <w:t>laws;</w:t>
      </w:r>
      <w:proofErr w:type="gramEnd"/>
    </w:p>
    <w:p w14:paraId="1D0837F5" w14:textId="77777777" w:rsidR="002E456E" w:rsidRPr="002E456E" w:rsidRDefault="002E456E" w:rsidP="0094020E">
      <w:pPr>
        <w:numPr>
          <w:ilvl w:val="3"/>
          <w:numId w:val="27"/>
        </w:numPr>
        <w:spacing w:after="60"/>
        <w:ind w:left="1170"/>
        <w:jc w:val="both"/>
        <w:rPr>
          <w:rFonts w:ascii="Calibri" w:hAnsi="Calibri" w:cs="Arial"/>
          <w:bCs/>
          <w:sz w:val="15"/>
          <w:szCs w:val="15"/>
          <w:lang w:val="en-AU"/>
        </w:rPr>
      </w:pPr>
      <w:r w:rsidRPr="002E456E">
        <w:rPr>
          <w:rFonts w:ascii="Calibri" w:hAnsi="Calibri" w:cs="Arial"/>
          <w:bCs/>
          <w:sz w:val="15"/>
          <w:szCs w:val="15"/>
          <w:lang w:val="en-AU"/>
        </w:rPr>
        <w:t>The UCaaS Call Recording Service incorporate software functionality from third parties and may only be used with the call recording platform.</w:t>
      </w:r>
    </w:p>
    <w:p w14:paraId="5F57785C" w14:textId="77777777" w:rsidR="002E456E" w:rsidRPr="002E456E" w:rsidRDefault="002E456E" w:rsidP="0094020E">
      <w:pPr>
        <w:numPr>
          <w:ilvl w:val="3"/>
          <w:numId w:val="27"/>
        </w:numPr>
        <w:spacing w:after="60"/>
        <w:ind w:left="1170"/>
        <w:jc w:val="both"/>
        <w:rPr>
          <w:rFonts w:ascii="Calibri" w:hAnsi="Calibri" w:cs="Arial"/>
          <w:bCs/>
          <w:sz w:val="15"/>
          <w:szCs w:val="15"/>
          <w:lang w:val="en-AU"/>
        </w:rPr>
      </w:pPr>
      <w:r w:rsidRPr="002E456E">
        <w:rPr>
          <w:rFonts w:ascii="Calibri" w:hAnsi="Calibri" w:cs="Arial"/>
          <w:bCs/>
          <w:sz w:val="15"/>
          <w:szCs w:val="15"/>
          <w:lang w:val="en-AU"/>
        </w:rPr>
        <w:lastRenderedPageBreak/>
        <w:t xml:space="preserve">All title, </w:t>
      </w:r>
      <w:proofErr w:type="gramStart"/>
      <w:r w:rsidRPr="002E456E">
        <w:rPr>
          <w:rFonts w:ascii="Calibri" w:hAnsi="Calibri" w:cs="Arial"/>
          <w:bCs/>
          <w:sz w:val="15"/>
          <w:szCs w:val="15"/>
          <w:lang w:val="en-AU"/>
        </w:rPr>
        <w:t>ownership</w:t>
      </w:r>
      <w:proofErr w:type="gramEnd"/>
      <w:r w:rsidRPr="002E456E">
        <w:rPr>
          <w:rFonts w:ascii="Calibri" w:hAnsi="Calibri" w:cs="Arial"/>
          <w:bCs/>
          <w:sz w:val="15"/>
          <w:szCs w:val="15"/>
          <w:lang w:val="en-AU"/>
        </w:rPr>
        <w:t xml:space="preserve"> and intellectual property rights to the UCaaS Call Recording Service are and will at all times remain, the sole and exclusive property of Frontier and/or its suppliers and licensors.</w:t>
      </w:r>
    </w:p>
    <w:p w14:paraId="21AA421A" w14:textId="6047EB22" w:rsidR="002E456E" w:rsidRPr="002E456E" w:rsidRDefault="002E456E" w:rsidP="002E456E">
      <w:pPr>
        <w:spacing w:after="60"/>
        <w:ind w:left="720"/>
        <w:jc w:val="both"/>
        <w:rPr>
          <w:rFonts w:ascii="Calibri" w:hAnsi="Calibri" w:cs="Arial"/>
          <w:sz w:val="15"/>
          <w:szCs w:val="15"/>
        </w:rPr>
      </w:pPr>
      <w:r w:rsidRPr="002E456E">
        <w:rPr>
          <w:rFonts w:ascii="Calibri" w:hAnsi="Calibri" w:cs="Arial"/>
          <w:sz w:val="15"/>
          <w:szCs w:val="15"/>
        </w:rPr>
        <w:t>f)  To the extent permitted under applicable law, Customer shall indemnify, defend and hold harmless Frontier and its underlying service providers, licensors and suppliers, and each of their respective subsidiaries, affiliates, officers, agents, and employees, from and against all losses, expenses, damages</w:t>
      </w:r>
      <w:r w:rsidR="0094020E">
        <w:rPr>
          <w:rFonts w:ascii="Calibri" w:hAnsi="Calibri" w:cs="Arial"/>
          <w:sz w:val="15"/>
          <w:szCs w:val="15"/>
        </w:rPr>
        <w:t xml:space="preserve"> </w:t>
      </w:r>
      <w:r w:rsidRPr="002E456E">
        <w:rPr>
          <w:rFonts w:ascii="Calibri" w:hAnsi="Calibri" w:cs="Arial"/>
          <w:sz w:val="15"/>
          <w:szCs w:val="15"/>
        </w:rPr>
        <w:t xml:space="preserve">and costs, including reasonable attorneys' fees, made by any third-party due to or arising out of or relating to  Customer’s authorized, unauthorized, lawful or unlawful use of the Services, your breach of the FSA , your inability to access the Service, the use of any linked sites, your reliance on any errors or omissions on the Service, the propagation and/or contraction of any computer virus in connection with your use of the Service or your violation of any state or federal laws and regulations.  These obligations will survive any termination of your relationship with Frontier or Customer’s use of the call recording service.  Frontier reserves the right to assume the defense and control of any matter subject to indemnification by Customer in which event Customer will cooperate with Frontier in asserting any available defenses.  </w:t>
      </w:r>
    </w:p>
    <w:p w14:paraId="49CA3462" w14:textId="0E817AE4" w:rsidR="002E456E" w:rsidRPr="002E456E" w:rsidRDefault="002E456E" w:rsidP="002E456E">
      <w:pPr>
        <w:spacing w:after="60"/>
        <w:ind w:left="720"/>
        <w:jc w:val="both"/>
        <w:rPr>
          <w:rFonts w:ascii="Calibri" w:hAnsi="Calibri" w:cs="Arial"/>
          <w:sz w:val="15"/>
          <w:szCs w:val="15"/>
        </w:rPr>
      </w:pPr>
    </w:p>
    <w:p w14:paraId="6CE9317A" w14:textId="2457E329"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w:t>
      </w:r>
      <w:proofErr w:type="gramStart"/>
      <w:r w:rsidRPr="00C66E61">
        <w:rPr>
          <w:rFonts w:ascii="Calibri" w:hAnsi="Calibri" w:cs="Arial"/>
          <w:kern w:val="28"/>
          <w:sz w:val="15"/>
          <w:szCs w:val="15"/>
        </w:rPr>
        <w:t>full-duplex</w:t>
      </w:r>
      <w:proofErr w:type="gramEnd"/>
      <w:r w:rsidRPr="00C66E61">
        <w:rPr>
          <w:rFonts w:ascii="Calibri" w:hAnsi="Calibri" w:cs="Arial"/>
          <w:kern w:val="28"/>
          <w:sz w:val="15"/>
          <w:szCs w:val="15"/>
        </w:rPr>
        <w:t xml:space="preserve">;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 xml:space="preserve">disaster recovery or business continuity features, functions, </w:t>
      </w:r>
      <w:proofErr w:type="gramStart"/>
      <w:r w:rsidRPr="00C66E61">
        <w:rPr>
          <w:rFonts w:ascii="Calibri" w:hAnsi="Calibri" w:cs="Calibri"/>
          <w:sz w:val="15"/>
          <w:szCs w:val="15"/>
        </w:rPr>
        <w:t>capabilities</w:t>
      </w:r>
      <w:proofErr w:type="gramEnd"/>
      <w:r w:rsidRPr="00C66E61">
        <w:rPr>
          <w:rFonts w:ascii="Calibri" w:hAnsi="Calibri" w:cs="Calibri"/>
          <w:sz w:val="15"/>
          <w:szCs w:val="15"/>
        </w:rPr>
        <w:t xml:space="preserve">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w:t>
      </w:r>
      <w:proofErr w:type="gramStart"/>
      <w:r w:rsidRPr="00C66E61">
        <w:rPr>
          <w:rFonts w:ascii="Calibri" w:hAnsi="Calibri" w:cs="Calibri"/>
          <w:bCs/>
          <w:sz w:val="15"/>
          <w:szCs w:val="15"/>
        </w:rPr>
        <w:t>best efforts</w:t>
      </w:r>
      <w:proofErr w:type="gramEnd"/>
      <w:r w:rsidRPr="00C66E61">
        <w:rPr>
          <w:rFonts w:ascii="Calibri" w:hAnsi="Calibri" w:cs="Calibri"/>
          <w:bCs/>
          <w:sz w:val="15"/>
          <w:szCs w:val="15"/>
        </w:rPr>
        <w:t xml:space="preserve">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w:t>
      </w:r>
      <w:proofErr w:type="gramStart"/>
      <w:r w:rsidRPr="00C66E61">
        <w:rPr>
          <w:rFonts w:ascii="Calibri" w:hAnsi="Calibri" w:cs="Calibri"/>
          <w:bCs/>
          <w:sz w:val="15"/>
          <w:szCs w:val="15"/>
        </w:rPr>
        <w:t>third party</w:t>
      </w:r>
      <w:proofErr w:type="gramEnd"/>
      <w:r w:rsidRPr="00C66E61">
        <w:rPr>
          <w:rFonts w:ascii="Calibri" w:hAnsi="Calibri" w:cs="Calibri"/>
          <w:bCs/>
          <w:sz w:val="15"/>
          <w:szCs w:val="15"/>
        </w:rPr>
        <w:t xml:space="preserve">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service and/or </w:t>
      </w:r>
      <w:proofErr w:type="gramStart"/>
      <w:r w:rsidRPr="00C66E61">
        <w:rPr>
          <w:rFonts w:ascii="Calibri" w:hAnsi="Calibri" w:cs="Calibri"/>
          <w:bCs/>
          <w:sz w:val="15"/>
          <w:szCs w:val="15"/>
        </w:rPr>
        <w:t>third party</w:t>
      </w:r>
      <w:proofErr w:type="gramEnd"/>
      <w:r w:rsidRPr="00C66E61">
        <w:rPr>
          <w:rFonts w:ascii="Calibri" w:hAnsi="Calibri" w:cs="Calibri"/>
          <w:bCs/>
          <w:sz w:val="15"/>
          <w:szCs w:val="15"/>
        </w:rPr>
        <w:t xml:space="preserve"> network or service.</w:t>
      </w:r>
      <w:r w:rsidRPr="00C66E61">
        <w:rPr>
          <w:rFonts w:ascii="Calibri" w:hAnsi="Calibri" w:cs="Calibri"/>
          <w:sz w:val="15"/>
          <w:szCs w:val="15"/>
        </w:rPr>
        <w:t xml:space="preserve"> </w:t>
      </w:r>
      <w:bookmarkStart w:id="8"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00C66E61" w:rsidRPr="00CA318B">
        <w:rPr>
          <w:rFonts w:ascii="Calibri" w:hAnsi="Calibri" w:cs="Calibri"/>
          <w:sz w:val="15"/>
          <w:szCs w:val="15"/>
        </w:rPr>
        <w:t>provided that</w:t>
      </w:r>
      <w:proofErr w:type="gramEnd"/>
      <w:r w:rsidR="00C66E61" w:rsidRPr="00CA318B">
        <w:rPr>
          <w:rFonts w:ascii="Calibri" w:hAnsi="Calibri" w:cs="Calibri"/>
          <w:sz w:val="15"/>
          <w:szCs w:val="15"/>
        </w:rPr>
        <w:t xml:space="preserve"> Frontier may (but will not be required to) ask Customer to validate such Change request via email or other document. All such Changes and the resulting Services will be subject to the terms and conditions of this Schedule. </w:t>
      </w:r>
      <w:bookmarkEnd w:id="8"/>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r>
      <w:r w:rsidR="00990206" w:rsidRPr="00CA318B">
        <w:rPr>
          <w:rFonts w:asciiTheme="minorHAnsi" w:hAnsiTheme="minorHAnsi" w:cstheme="minorHAnsi"/>
          <w:sz w:val="15"/>
          <w:szCs w:val="15"/>
        </w:rPr>
        <w:fldChar w:fldCharType="separate"/>
      </w:r>
      <w:ins w:id="9"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 xml:space="preserve">Videos included are Business Group Admin Portal, End User </w:t>
      </w:r>
      <w:proofErr w:type="spellStart"/>
      <w:r w:rsidRPr="00CA318B">
        <w:rPr>
          <w:rFonts w:ascii="Calibri" w:hAnsi="Calibri" w:cs="Calibri"/>
          <w:sz w:val="15"/>
          <w:szCs w:val="15"/>
        </w:rPr>
        <w:t>CommPortal</w:t>
      </w:r>
      <w:proofErr w:type="spellEnd"/>
      <w:r w:rsidRPr="00CA318B">
        <w:rPr>
          <w:rFonts w:ascii="Calibri" w:hAnsi="Calibri" w:cs="Calibri"/>
          <w:sz w:val="15"/>
          <w:szCs w:val="15"/>
        </w:rPr>
        <w:t xml:space="preserve">, Frontier Communicator Desktop App, Frontier Communicator Mobile App, Poly VVX 150/250/350, Poly VVX 450, Poly Trio 8500, Poly Trio 8800 and </w:t>
      </w:r>
      <w:proofErr w:type="spellStart"/>
      <w:r w:rsidRPr="00CA318B">
        <w:rPr>
          <w:rFonts w:ascii="Calibri" w:hAnsi="Calibri" w:cs="Calibri"/>
          <w:sz w:val="15"/>
          <w:szCs w:val="15"/>
        </w:rPr>
        <w:t>iACD</w:t>
      </w:r>
      <w:proofErr w:type="spellEnd"/>
      <w:r w:rsidRPr="00CA318B">
        <w:rPr>
          <w:rFonts w:ascii="Calibri" w:hAnsi="Calibri" w:cs="Calibri"/>
          <w:sz w:val="15"/>
          <w:szCs w:val="15"/>
        </w:rPr>
        <w:t>.   </w:t>
      </w:r>
      <w:proofErr w:type="gramStart"/>
      <w:r w:rsidRPr="00CA318B">
        <w:rPr>
          <w:rFonts w:ascii="Calibri" w:hAnsi="Calibri" w:cs="Calibri"/>
          <w:sz w:val="15"/>
          <w:szCs w:val="15"/>
        </w:rPr>
        <w:t>In the event that</w:t>
      </w:r>
      <w:proofErr w:type="gramEnd"/>
      <w:r w:rsidRPr="00CA318B">
        <w:rPr>
          <w:rFonts w:ascii="Calibri" w:hAnsi="Calibri" w:cs="Calibri"/>
          <w:sz w:val="15"/>
          <w:szCs w:val="15"/>
        </w:rPr>
        <w:t xml:space="preserve">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19"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840C5F">
        <w:rPr>
          <w:rFonts w:ascii="Calibri" w:hAnsi="Calibri" w:cs="Calibri"/>
          <w:color w:val="FF0037"/>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840C5F">
        <w:rPr>
          <w:rFonts w:ascii="Calibri" w:hAnsi="Calibri" w:cs="Calibri"/>
          <w:color w:val="FF0037"/>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 xml:space="preserve">participants (webinar host, </w:t>
      </w:r>
      <w:proofErr w:type="gramStart"/>
      <w:r w:rsidRPr="00756105">
        <w:rPr>
          <w:rFonts w:ascii="Calibri" w:hAnsi="Calibri" w:cs="Calibri"/>
          <w:sz w:val="15"/>
          <w:szCs w:val="15"/>
        </w:rPr>
        <w:t>co-host</w:t>
      </w:r>
      <w:proofErr w:type="gramEnd"/>
      <w:r w:rsidRPr="00756105">
        <w:rPr>
          <w:rFonts w:ascii="Calibri" w:hAnsi="Calibri" w:cs="Calibri"/>
          <w:sz w:val="15"/>
          <w:szCs w:val="15"/>
        </w:rPr>
        <w:t xml:space="preserve">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 xml:space="preserve">only attendees </w:t>
      </w:r>
      <w:proofErr w:type="gramStart"/>
      <w:r w:rsidRPr="00756105">
        <w:rPr>
          <w:rFonts w:ascii="Calibri" w:hAnsi="Calibri" w:cs="Calibri"/>
          <w:sz w:val="15"/>
          <w:szCs w:val="15"/>
        </w:rPr>
        <w:t>are able to</w:t>
      </w:r>
      <w:proofErr w:type="gramEnd"/>
      <w:r w:rsidRPr="00756105">
        <w:rPr>
          <w:rFonts w:ascii="Calibri" w:hAnsi="Calibri" w:cs="Calibri"/>
          <w:sz w:val="15"/>
          <w:szCs w:val="15"/>
        </w:rPr>
        <w:t xml:space="preserve">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w:t>
      </w:r>
      <w:proofErr w:type="gramStart"/>
      <w:r w:rsidRPr="00C66E61">
        <w:rPr>
          <w:rFonts w:ascii="Calibri" w:hAnsi="Calibri" w:cs="Calibri"/>
          <w:sz w:val="15"/>
          <w:szCs w:val="15"/>
        </w:rPr>
        <w:t>sublicense</w:t>
      </w:r>
      <w:proofErr w:type="gramEnd"/>
      <w:r w:rsidRPr="00C66E61">
        <w:rPr>
          <w:rFonts w:ascii="Calibri" w:hAnsi="Calibri" w:cs="Calibri"/>
          <w:sz w:val="15"/>
          <w:szCs w:val="15"/>
        </w:rPr>
        <w:t xml:space="preserve"> or use any of the </w:t>
      </w:r>
      <w:bookmarkStart w:id="10" w:name="_Hlk52281342"/>
      <w:r w:rsidRPr="00C66E61">
        <w:rPr>
          <w:rFonts w:ascii="Calibri" w:hAnsi="Calibri" w:cs="Calibri"/>
          <w:sz w:val="15"/>
          <w:szCs w:val="15"/>
        </w:rPr>
        <w:t xml:space="preserve">Meeting Collaboration and Webinar Service </w:t>
      </w:r>
      <w:bookmarkEnd w:id="10"/>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lastRenderedPageBreak/>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A PARTY HAS BEEN ADVISED OF THE </w:t>
      </w:r>
      <w:proofErr w:type="gramStart"/>
      <w:r w:rsidRPr="004A47D9">
        <w:rPr>
          <w:rFonts w:ascii="Calibri" w:hAnsi="Calibri" w:cs="Calibri"/>
          <w:caps/>
          <w:sz w:val="15"/>
          <w:szCs w:val="15"/>
        </w:rPr>
        <w:t>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w:t>
      </w:r>
      <w:proofErr w:type="gramEnd"/>
      <w:r w:rsidRPr="004A47D9">
        <w:rPr>
          <w:rFonts w:ascii="Calibri" w:hAnsi="Calibri" w:cs="Calibri"/>
          <w:caps/>
          <w:sz w:val="15"/>
          <w:szCs w:val="15"/>
        </w:rPr>
        <w:t xml:space="preserve">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w:t>
      </w:r>
      <w:proofErr w:type="gramStart"/>
      <w:r w:rsidRPr="00C66E61">
        <w:rPr>
          <w:rFonts w:ascii="Calibri" w:hAnsi="Calibri" w:cs="Arial"/>
          <w:sz w:val="15"/>
          <w:szCs w:val="15"/>
        </w:rPr>
        <w:t>configuring</w:t>
      </w:r>
      <w:proofErr w:type="gramEnd"/>
      <w:r w:rsidRPr="00C66E61">
        <w:rPr>
          <w:rFonts w:ascii="Calibri" w:hAnsi="Calibri" w:cs="Arial"/>
          <w:sz w:val="15"/>
          <w:szCs w:val="15"/>
        </w:rPr>
        <w:t xml:space="preserve">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w:t>
      </w:r>
      <w:proofErr w:type="gramStart"/>
      <w:r w:rsidRPr="00C66E61">
        <w:rPr>
          <w:rFonts w:ascii="Calibri" w:hAnsi="Calibri" w:cs="Arial"/>
          <w:sz w:val="15"/>
          <w:szCs w:val="15"/>
        </w:rPr>
        <w:t>data</w:t>
      </w:r>
      <w:proofErr w:type="gramEnd"/>
      <w:r w:rsidRPr="00C66E61">
        <w:rPr>
          <w:rFonts w:ascii="Calibri" w:hAnsi="Calibri" w:cs="Arial"/>
          <w:sz w:val="15"/>
          <w:szCs w:val="15"/>
        </w:rPr>
        <w:t xml:space="preserve">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C66E61">
        <w:rPr>
          <w:rFonts w:ascii="Calibri" w:hAnsi="Calibri" w:cs="Arial"/>
          <w:sz w:val="15"/>
          <w:szCs w:val="15"/>
        </w:rPr>
        <w:t>remain at all times</w:t>
      </w:r>
      <w:proofErr w:type="gramEnd"/>
      <w:r w:rsidRPr="00C66E61">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 xml:space="preserve">Customer is solely responsible for the security of its own networks, equipment, hardware, </w:t>
      </w:r>
      <w:proofErr w:type="gramStart"/>
      <w:r w:rsidRPr="00C66E61">
        <w:rPr>
          <w:rFonts w:ascii="Calibri" w:hAnsi="Calibri" w:cs="Arial"/>
          <w:iCs/>
          <w:sz w:val="15"/>
          <w:szCs w:val="15"/>
        </w:rPr>
        <w:t>software</w:t>
      </w:r>
      <w:proofErr w:type="gramEnd"/>
      <w:r w:rsidRPr="00C66E61">
        <w:rPr>
          <w:rFonts w:ascii="Calibri" w:hAnsi="Calibri" w:cs="Arial"/>
          <w:iCs/>
          <w:sz w:val="15"/>
          <w:szCs w:val="15"/>
        </w:rPr>
        <w:t xml:space="preserv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w:t>
      </w:r>
      <w:proofErr w:type="gramStart"/>
      <w:r w:rsidRPr="00C66E61">
        <w:rPr>
          <w:rFonts w:ascii="Calibri" w:hAnsi="Calibri" w:cs="Arial"/>
          <w:sz w:val="15"/>
          <w:szCs w:val="15"/>
        </w:rPr>
        <w:t>documented at all times</w:t>
      </w:r>
      <w:proofErr w:type="gramEnd"/>
      <w:r w:rsidRPr="00C66E61">
        <w:rPr>
          <w:rFonts w:ascii="Calibri" w:hAnsi="Calibri" w:cs="Arial"/>
          <w:sz w:val="15"/>
          <w:szCs w:val="15"/>
        </w:rPr>
        <w:t xml:space="preserve">. Frontier and its contractors are not responsible or liable for data loss for any reason. </w:t>
      </w:r>
      <w:r w:rsidRPr="00C66E61">
        <w:rPr>
          <w:rFonts w:ascii="Calibri" w:hAnsi="Calibri" w:cs="Arial"/>
          <w:iCs/>
          <w:sz w:val="15"/>
          <w:szCs w:val="15"/>
        </w:rPr>
        <w:t xml:space="preserve">Abuse that occurs </w:t>
      </w:r>
      <w:proofErr w:type="gramStart"/>
      <w:r w:rsidRPr="00C66E61">
        <w:rPr>
          <w:rFonts w:ascii="Calibri" w:hAnsi="Calibri" w:cs="Arial"/>
          <w:iCs/>
          <w:sz w:val="15"/>
          <w:szCs w:val="15"/>
        </w:rPr>
        <w:t>as a result of</w:t>
      </w:r>
      <w:proofErr w:type="gramEnd"/>
      <w:r w:rsidRPr="00C66E61">
        <w:rPr>
          <w:rFonts w:ascii="Calibri" w:hAnsi="Calibri" w:cs="Arial"/>
          <w:iCs/>
          <w:sz w:val="15"/>
          <w:szCs w:val="15"/>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20"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t>
      </w:r>
      <w:r w:rsidRPr="00C66E61">
        <w:rPr>
          <w:rFonts w:ascii="Calibri" w:hAnsi="Calibri" w:cs="Arial"/>
          <w:iCs/>
          <w:sz w:val="15"/>
          <w:szCs w:val="15"/>
        </w:rPr>
        <w:lastRenderedPageBreak/>
        <w:t xml:space="preserve">with the AUP or FAFUP is justification for immediate suspension or termination of the Service, notwithstanding any notice requirement which may otherwise be outlined in the FSA. </w:t>
      </w:r>
    </w:p>
    <w:p w14:paraId="7E5EEEE1" w14:textId="7077C8B9" w:rsidR="00C66E61" w:rsidRPr="0094020E"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21DB9887" w14:textId="621C958B" w:rsidR="0094020E" w:rsidRPr="0094020E" w:rsidRDefault="0094020E" w:rsidP="0094020E">
      <w:pPr>
        <w:pStyle w:val="ListParagraph"/>
        <w:spacing w:after="60"/>
        <w:ind w:left="0"/>
        <w:jc w:val="both"/>
        <w:rPr>
          <w:rFonts w:ascii="Calibri" w:hAnsi="Calibri" w:cs="Arial"/>
          <w:b/>
          <w:sz w:val="15"/>
          <w:szCs w:val="15"/>
        </w:rPr>
      </w:pPr>
      <w:r w:rsidRPr="0094020E">
        <w:rPr>
          <w:rFonts w:ascii="Calibri" w:hAnsi="Calibri" w:cs="Arial"/>
          <w:b/>
          <w:color w:val="FF0037"/>
          <w:sz w:val="15"/>
          <w:szCs w:val="15"/>
        </w:rPr>
        <w:t>Customer agrees to and acknowledges Customer’s responsibility to (a) identify one or more individuals to whom email and / or phone notification will be provided (the “Point(s) of Contact”) in the event of a 911 call, (b) enter the contact information for each such Point(s) of Contact in the Administrator Com Portal and (c) read, review and utilize the instructions in this regard available at</w:t>
      </w:r>
      <w:r w:rsidRPr="0094020E">
        <w:rPr>
          <w:rFonts w:ascii="Calibri" w:hAnsi="Calibri" w:cs="Arial"/>
          <w:b/>
          <w:caps/>
          <w:color w:val="FF0037"/>
          <w:sz w:val="15"/>
          <w:szCs w:val="15"/>
        </w:rPr>
        <w:t xml:space="preserve"> </w:t>
      </w:r>
      <w:hyperlink r:id="rId21" w:history="1">
        <w:r w:rsidRPr="0006784B">
          <w:rPr>
            <w:rStyle w:val="Hyperlink"/>
            <w:rFonts w:ascii="Calibri" w:hAnsi="Calibri" w:cs="Arial"/>
            <w:b/>
            <w:sz w:val="15"/>
            <w:szCs w:val="15"/>
          </w:rPr>
          <w:t>https://business.frontier.com/smartvoice-911</w:t>
        </w:r>
      </w:hyperlink>
    </w:p>
    <w:p w14:paraId="3E5C5101" w14:textId="5720BA1F" w:rsidR="0094020E" w:rsidRPr="0094020E" w:rsidRDefault="0094020E" w:rsidP="0094020E">
      <w:pPr>
        <w:pStyle w:val="ListParagraph"/>
        <w:tabs>
          <w:tab w:val="left" w:pos="720"/>
        </w:tabs>
        <w:spacing w:after="60"/>
        <w:ind w:left="1080"/>
        <w:jc w:val="both"/>
        <w:rPr>
          <w:rFonts w:ascii="Calibri" w:hAnsi="Calibri" w:cs="Arial"/>
          <w:b/>
          <w:caps/>
          <w:sz w:val="15"/>
          <w:szCs w:val="15"/>
        </w:rPr>
      </w:pP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840C5F">
        <w:rPr>
          <w:rFonts w:ascii="Calibri" w:hAnsi="Calibri" w:cs="Arial"/>
          <w:b/>
          <w:bCs/>
          <w:caps/>
          <w:color w:val="FF0037"/>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 xml:space="preserve">here are additional charges for each new location that Customer would like to register phones. These locations must be ordered in advance, </w:t>
      </w:r>
      <w:proofErr w:type="gramStart"/>
      <w:r w:rsidRPr="00C66E61">
        <w:rPr>
          <w:rFonts w:ascii="Calibri" w:hAnsi="Calibri" w:cs="Arial"/>
          <w:bCs/>
          <w:sz w:val="16"/>
          <w:szCs w:val="15"/>
        </w:rPr>
        <w:t>in order to</w:t>
      </w:r>
      <w:proofErr w:type="gramEnd"/>
      <w:r w:rsidRPr="00C66E61">
        <w:rPr>
          <w:rFonts w:ascii="Calibri" w:hAnsi="Calibri" w:cs="Arial"/>
          <w:bCs/>
          <w:sz w:val="16"/>
          <w:szCs w:val="15"/>
        </w:rPr>
        <w:t xml:space="preserve">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840C5F" w:rsidRDefault="00C66E61" w:rsidP="000D504B">
      <w:pPr>
        <w:numPr>
          <w:ilvl w:val="0"/>
          <w:numId w:val="12"/>
        </w:numPr>
        <w:tabs>
          <w:tab w:val="left" w:pos="1080"/>
          <w:tab w:val="left" w:pos="1620"/>
        </w:tabs>
        <w:spacing w:after="60"/>
        <w:ind w:left="0" w:firstLine="720"/>
        <w:jc w:val="both"/>
        <w:rPr>
          <w:rFonts w:ascii="Calibri" w:hAnsi="Calibri" w:cs="Arial"/>
          <w:color w:val="FF0037"/>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840C5F">
        <w:rPr>
          <w:rFonts w:ascii="Calibri" w:hAnsi="Calibri" w:cs="Arial"/>
          <w:b/>
          <w:bCs/>
          <w:caps/>
          <w:color w:val="FF0037"/>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C66E61">
        <w:rPr>
          <w:rFonts w:ascii="Calibri" w:hAnsi="Calibri" w:cs="Arial"/>
          <w:sz w:val="16"/>
          <w:szCs w:val="15"/>
        </w:rPr>
        <w:t>dsl</w:t>
      </w:r>
      <w:proofErr w:type="spellEnd"/>
      <w:r w:rsidRPr="00C66E61">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C66E61">
        <w:rPr>
          <w:rFonts w:ascii="Calibri" w:hAnsi="Calibri" w:cs="Arial"/>
          <w:sz w:val="16"/>
          <w:szCs w:val="15"/>
        </w:rPr>
        <w:t>pstn</w:t>
      </w:r>
      <w:proofErr w:type="spellEnd"/>
      <w:r w:rsidRPr="00C66E61">
        <w:rPr>
          <w:rFonts w:ascii="Calibri" w:hAnsi="Calibri" w:cs="Arial"/>
          <w:sz w:val="16"/>
          <w:szCs w:val="15"/>
        </w:rPr>
        <w:t>), the 911 service provider’s network or the emergency services network; (d) if Customer is using the Services outside of the United States; (e) if Customer has moved the VOIP device, delayed in providing or failed to provide accurate 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911 service is offered solely as an aid in contacting an appropriate PSAP in connection with fire, </w:t>
      </w:r>
      <w:proofErr w:type="gramStart"/>
      <w:r w:rsidRPr="00C66E61">
        <w:rPr>
          <w:rFonts w:ascii="Calibri" w:hAnsi="Calibri" w:cs="Arial"/>
          <w:sz w:val="16"/>
          <w:szCs w:val="15"/>
        </w:rPr>
        <w:t>police</w:t>
      </w:r>
      <w:proofErr w:type="gramEnd"/>
      <w:r w:rsidRPr="00C66E61">
        <w:rPr>
          <w:rFonts w:ascii="Calibri" w:hAnsi="Calibri" w:cs="Arial"/>
          <w:sz w:val="16"/>
          <w:szCs w:val="15"/>
        </w:rPr>
        <w:t xml:space="preserv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840C5F">
        <w:rPr>
          <w:rFonts w:ascii="Calibri" w:hAnsi="Calibri" w:cs="Arial"/>
          <w:b/>
          <w:bCs/>
          <w:color w:val="FF0037"/>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w:t>
      </w:r>
      <w:proofErr w:type="gramStart"/>
      <w:r w:rsidRPr="00C66E61">
        <w:rPr>
          <w:rFonts w:ascii="Calibri" w:hAnsi="Calibri" w:cs="Arial"/>
          <w:b/>
          <w:bCs/>
          <w:sz w:val="16"/>
          <w:szCs w:val="15"/>
        </w:rPr>
        <w:t>indemnify</w:t>
      </w:r>
      <w:proofErr w:type="gramEnd"/>
      <w:r w:rsidRPr="00C66E61">
        <w:rPr>
          <w:rFonts w:ascii="Calibri" w:hAnsi="Calibri" w:cs="Arial"/>
          <w:b/>
          <w:bCs/>
          <w:sz w:val="16"/>
          <w:szCs w:val="15"/>
        </w:rPr>
        <w:t xml:space="preserve">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840C5F" w:rsidRDefault="00C66E61" w:rsidP="00C66E61">
      <w:pPr>
        <w:tabs>
          <w:tab w:val="left" w:pos="10620"/>
        </w:tabs>
        <w:jc w:val="center"/>
        <w:rPr>
          <w:rFonts w:ascii="Calibri" w:hAnsi="Calibri" w:cs="Calibri"/>
          <w:b/>
          <w:color w:val="FF0037"/>
          <w:sz w:val="16"/>
          <w:szCs w:val="16"/>
        </w:rPr>
      </w:pPr>
      <w:r w:rsidRPr="00840C5F">
        <w:rPr>
          <w:rFonts w:ascii="Calibri" w:hAnsi="Calibri" w:cs="Calibri"/>
          <w:b/>
          <w:color w:val="FF0037"/>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 xml:space="preserve">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w:t>
      </w:r>
      <w:proofErr w:type="gramStart"/>
      <w:r w:rsidRPr="00C66E61">
        <w:rPr>
          <w:rFonts w:ascii="Calibri" w:hAnsi="Calibri" w:cs="Calibri"/>
          <w:sz w:val="15"/>
          <w:szCs w:val="15"/>
        </w:rPr>
        <w:t>penalties</w:t>
      </w:r>
      <w:proofErr w:type="gramEnd"/>
      <w:r w:rsidRPr="00C66E61">
        <w:rPr>
          <w:rFonts w:ascii="Calibri" w:hAnsi="Calibri" w:cs="Calibri"/>
          <w:sz w:val="15"/>
          <w:szCs w:val="15"/>
        </w:rPr>
        <w:t xml:space="preserve">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w:t>
      </w:r>
      <w:proofErr w:type="gramStart"/>
      <w:r w:rsidRPr="00C66E61">
        <w:rPr>
          <w:rFonts w:ascii="Calibri" w:hAnsi="Calibri" w:cs="Calibri"/>
          <w:sz w:val="15"/>
          <w:szCs w:val="15"/>
        </w:rPr>
        <w:t>)  Frontier</w:t>
      </w:r>
      <w:proofErr w:type="gramEnd"/>
      <w:r w:rsidRPr="00C66E61">
        <w:rPr>
          <w:rFonts w:ascii="Calibri" w:hAnsi="Calibri" w:cs="Calibri"/>
          <w:sz w:val="15"/>
          <w:szCs w:val="15"/>
        </w:rPr>
        <w:t xml:space="preserve">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shall not make any such alteration that would create a safety hazard, </w:t>
      </w:r>
      <w:proofErr w:type="gramStart"/>
      <w:r w:rsidRPr="00C66E61">
        <w:rPr>
          <w:rFonts w:ascii="Calibri" w:hAnsi="Calibri" w:cs="Calibri"/>
          <w:sz w:val="15"/>
          <w:szCs w:val="15"/>
        </w:rPr>
        <w:t>impair</w:t>
      </w:r>
      <w:proofErr w:type="gramEnd"/>
      <w:r w:rsidRPr="00C66E61">
        <w:rPr>
          <w:rFonts w:ascii="Calibri" w:hAnsi="Calibri" w:cs="Calibri"/>
          <w:sz w:val="15"/>
          <w:szCs w:val="15"/>
        </w:rPr>
        <w:t xml:space="preserve">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w:t>
      </w:r>
      <w:proofErr w:type="gramStart"/>
      <w:r w:rsidRPr="00C66E61">
        <w:rPr>
          <w:rFonts w:ascii="Calibri" w:hAnsi="Calibri" w:cs="Calibri"/>
          <w:b/>
          <w:sz w:val="15"/>
          <w:szCs w:val="15"/>
        </w:rPr>
        <w:t>By</w:t>
      </w:r>
      <w:proofErr w:type="gramEnd"/>
      <w:r w:rsidRPr="00C66E61">
        <w:rPr>
          <w:rFonts w:ascii="Calibri" w:hAnsi="Calibri" w:cs="Calibri"/>
          <w:b/>
          <w:sz w:val="15"/>
          <w:szCs w:val="15"/>
        </w:rPr>
        <w:t xml:space="preserve">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w:t>
      </w:r>
      <w:proofErr w:type="gramStart"/>
      <w:r w:rsidRPr="00C66E61">
        <w:rPr>
          <w:rFonts w:ascii="Calibri" w:hAnsi="Calibri" w:cs="Calibri"/>
          <w:sz w:val="15"/>
          <w:szCs w:val="15"/>
        </w:rPr>
        <w:t>as a result of</w:t>
      </w:r>
      <w:proofErr w:type="gramEnd"/>
      <w:r w:rsidRPr="00C66E61">
        <w:rPr>
          <w:rFonts w:ascii="Calibri" w:hAnsi="Calibri" w:cs="Calibri"/>
          <w:sz w:val="15"/>
          <w:szCs w:val="15"/>
        </w:rPr>
        <w:t xml:space="preserve">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w:t>
      </w:r>
      <w:proofErr w:type="gramStart"/>
      <w:r w:rsidRPr="00C66E61">
        <w:rPr>
          <w:rFonts w:ascii="Calibri" w:hAnsi="Calibri" w:cs="Calibri"/>
          <w:sz w:val="15"/>
          <w:szCs w:val="15"/>
        </w:rPr>
        <w:t>defaced</w:t>
      </w:r>
      <w:proofErr w:type="gramEnd"/>
      <w:r w:rsidRPr="00C66E61">
        <w:rPr>
          <w:rFonts w:ascii="Calibri" w:hAnsi="Calibri" w:cs="Calibri"/>
          <w:sz w:val="15"/>
          <w:szCs w:val="15"/>
        </w:rPr>
        <w:t xml:space="preserve">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w:t>
      </w:r>
      <w:r w:rsidRPr="00C66E61">
        <w:rPr>
          <w:rFonts w:ascii="Calibri" w:eastAsia="Arial Unicode MS" w:hAnsi="Calibri" w:cs="Calibri"/>
          <w:sz w:val="15"/>
          <w:szCs w:val="15"/>
        </w:rPr>
        <w:lastRenderedPageBreak/>
        <w:t xml:space="preserve">a Certificate of Acceptance (“COA”) for installation of UCaaS </w:t>
      </w:r>
      <w:proofErr w:type="gramStart"/>
      <w:r w:rsidRPr="00C66E61">
        <w:rPr>
          <w:rFonts w:ascii="Calibri" w:eastAsia="Arial Unicode MS" w:hAnsi="Calibri" w:cs="Calibri"/>
          <w:sz w:val="15"/>
          <w:szCs w:val="15"/>
        </w:rPr>
        <w:t>Services  that</w:t>
      </w:r>
      <w:proofErr w:type="gramEnd"/>
      <w:r w:rsidRPr="00C66E61">
        <w:rPr>
          <w:rFonts w:ascii="Calibri" w:eastAsia="Arial Unicode MS" w:hAnsi="Calibri" w:cs="Calibri"/>
          <w:sz w:val="15"/>
          <w:szCs w:val="15"/>
        </w:rPr>
        <w:t xml:space="preserve">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 xml:space="preserve">related pricing are based on the following key assumptions.  If these assumptions are not met, changes in project scope, pricing and/or schedule may be required </w:t>
      </w:r>
      <w:proofErr w:type="gramStart"/>
      <w:r w:rsidRPr="00C66E61">
        <w:rPr>
          <w:rFonts w:ascii="Calibri" w:hAnsi="Calibri" w:cs="Arial"/>
          <w:sz w:val="16"/>
          <w:szCs w:val="16"/>
        </w:rPr>
        <w:t>in order to</w:t>
      </w:r>
      <w:proofErr w:type="gramEnd"/>
      <w:r w:rsidRPr="00C66E61">
        <w:rPr>
          <w:rFonts w:ascii="Calibri" w:hAnsi="Calibri" w:cs="Arial"/>
          <w:sz w:val="16"/>
          <w:szCs w:val="16"/>
        </w:rPr>
        <w:t xml:space="preserve">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proofErr w:type="gramStart"/>
      <w:r w:rsidRPr="00C66E61">
        <w:rPr>
          <w:rFonts w:ascii="Calibri" w:hAnsi="Calibri" w:cs="Arial"/>
          <w:sz w:val="16"/>
          <w:szCs w:val="16"/>
          <w:u w:val="single"/>
        </w:rPr>
        <w:t>Cut-Over</w:t>
      </w:r>
      <w:proofErr w:type="gramEnd"/>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xml:space="preserve">. Frontier is not responsible for removal, disposal and cleanup of existing cable, </w:t>
      </w:r>
      <w:proofErr w:type="gramStart"/>
      <w:r w:rsidRPr="00C66E61">
        <w:rPr>
          <w:rFonts w:ascii="Calibri" w:hAnsi="Calibri" w:cs="Arial"/>
          <w:sz w:val="16"/>
          <w:szCs w:val="16"/>
        </w:rPr>
        <w:t>telephony</w:t>
      </w:r>
      <w:proofErr w:type="gramEnd"/>
      <w:r w:rsidRPr="00C66E61">
        <w:rPr>
          <w:rFonts w:ascii="Calibri" w:hAnsi="Calibri" w:cs="Arial"/>
          <w:sz w:val="16"/>
          <w:szCs w:val="16"/>
        </w:rPr>
        <w:t xml:space="preserve">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 xml:space="preserve">Hardware, software, </w:t>
      </w:r>
      <w:proofErr w:type="gramStart"/>
      <w:r w:rsidRPr="00C66E61">
        <w:rPr>
          <w:rFonts w:ascii="Calibri" w:eastAsia="MS Mincho" w:hAnsi="Calibri" w:cs="Arial"/>
          <w:sz w:val="16"/>
          <w:szCs w:val="16"/>
        </w:rPr>
        <w:t>telecommunications</w:t>
      </w:r>
      <w:proofErr w:type="gramEnd"/>
      <w:r w:rsidRPr="00C66E61">
        <w:rPr>
          <w:rFonts w:ascii="Calibri" w:eastAsia="MS Mincho" w:hAnsi="Calibri" w:cs="Arial"/>
          <w:sz w:val="16"/>
          <w:szCs w:val="16"/>
        </w:rPr>
        <w:t xml:space="preserve">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 xml:space="preserve">Additional site visits required by Frontier personnel </w:t>
      </w:r>
      <w:proofErr w:type="gramStart"/>
      <w:r w:rsidRPr="00C66E61">
        <w:rPr>
          <w:rFonts w:ascii="Calibri" w:eastAsia="MS Mincho" w:hAnsi="Calibri" w:cs="Arial"/>
          <w:sz w:val="16"/>
          <w:szCs w:val="16"/>
        </w:rPr>
        <w:t>as a result of</w:t>
      </w:r>
      <w:proofErr w:type="gramEnd"/>
      <w:r w:rsidRPr="00C66E61">
        <w:rPr>
          <w:rFonts w:ascii="Calibri" w:eastAsia="MS Mincho" w:hAnsi="Calibri" w:cs="Arial"/>
          <w:sz w:val="16"/>
          <w:szCs w:val="16"/>
        </w:rPr>
        <w:t xml:space="preserve">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lastRenderedPageBreak/>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installation, </w:t>
      </w:r>
      <w:proofErr w:type="gramStart"/>
      <w:r w:rsidRPr="00C66E61">
        <w:rPr>
          <w:rFonts w:ascii="Calibri" w:hAnsi="Calibri" w:cs="Arial"/>
          <w:sz w:val="16"/>
          <w:szCs w:val="16"/>
        </w:rPr>
        <w:t>configuration</w:t>
      </w:r>
      <w:proofErr w:type="gramEnd"/>
      <w:r w:rsidRPr="00C66E61">
        <w:rPr>
          <w:rFonts w:ascii="Calibri" w:hAnsi="Calibri" w:cs="Arial"/>
          <w:sz w:val="16"/>
          <w:szCs w:val="16"/>
        </w:rPr>
        <w:t xml:space="preserve">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Frontier employees or representatives access, escort, suitable </w:t>
      </w:r>
      <w:proofErr w:type="gramStart"/>
      <w:r w:rsidRPr="00C66E61">
        <w:rPr>
          <w:rFonts w:ascii="Calibri" w:hAnsi="Calibri" w:cs="Arial"/>
          <w:sz w:val="16"/>
          <w:szCs w:val="16"/>
        </w:rPr>
        <w:t>workspace</w:t>
      </w:r>
      <w:proofErr w:type="gramEnd"/>
      <w:r w:rsidRPr="00C66E61">
        <w:rPr>
          <w:rFonts w:ascii="Calibri" w:hAnsi="Calibri" w:cs="Arial"/>
          <w:sz w:val="16"/>
          <w:szCs w:val="16"/>
        </w:rPr>
        <w:t xml:space="preserv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w:t>
      </w:r>
      <w:proofErr w:type="gramStart"/>
      <w:r w:rsidRPr="00C66E61">
        <w:rPr>
          <w:rFonts w:ascii="Calibri" w:hAnsi="Calibri" w:cs="Arial"/>
          <w:sz w:val="16"/>
          <w:szCs w:val="16"/>
        </w:rPr>
        <w:t>i.e.</w:t>
      </w:r>
      <w:proofErr w:type="gramEnd"/>
      <w:r w:rsidRPr="00C66E61">
        <w:rPr>
          <w:rFonts w:ascii="Calibri" w:hAnsi="Calibri" w:cs="Arial"/>
          <w:sz w:val="16"/>
          <w:szCs w:val="16"/>
        </w:rPr>
        <w:t xml:space="preserv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 xml:space="preserve">All manufacturer recommended environmental, HVAC, </w:t>
      </w:r>
      <w:proofErr w:type="gramStart"/>
      <w:r w:rsidRPr="00C66E61">
        <w:rPr>
          <w:rFonts w:ascii="Calibri" w:hAnsi="Calibri" w:cs="Arial"/>
          <w:sz w:val="16"/>
          <w:szCs w:val="16"/>
        </w:rPr>
        <w:t>power</w:t>
      </w:r>
      <w:proofErr w:type="gramEnd"/>
      <w:r w:rsidRPr="00C66E61">
        <w:rPr>
          <w:rFonts w:ascii="Calibri" w:hAnsi="Calibri" w:cs="Arial"/>
          <w:sz w:val="16"/>
          <w:szCs w:val="16"/>
        </w:rPr>
        <w:t xml:space="preserve">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t>
      </w:r>
      <w:proofErr w:type="gramStart"/>
      <w:r w:rsidRPr="00C66E61">
        <w:rPr>
          <w:rFonts w:ascii="Calibri" w:eastAsia="MS Mincho" w:hAnsi="Calibri" w:cs="Arial"/>
          <w:sz w:val="16"/>
          <w:szCs w:val="16"/>
        </w:rPr>
        <w:t>with the exception of</w:t>
      </w:r>
      <w:proofErr w:type="gramEnd"/>
      <w:r w:rsidRPr="00C66E61">
        <w:rPr>
          <w:rFonts w:ascii="Calibri" w:eastAsia="MS Mincho" w:hAnsi="Calibri" w:cs="Arial"/>
          <w:sz w:val="16"/>
          <w:szCs w:val="16"/>
        </w:rPr>
        <w:t xml:space="preserve">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w:t>
      </w:r>
      <w:proofErr w:type="gramStart"/>
      <w:r w:rsidRPr="00C66E61">
        <w:rPr>
          <w:rFonts w:ascii="Calibri" w:eastAsia="MS Mincho" w:hAnsi="Calibri" w:cs="Arial"/>
          <w:sz w:val="16"/>
          <w:szCs w:val="16"/>
        </w:rPr>
        <w:t>power</w:t>
      </w:r>
      <w:proofErr w:type="gramEnd"/>
      <w:r w:rsidRPr="00C66E61">
        <w:rPr>
          <w:rFonts w:ascii="Calibri" w:eastAsia="MS Mincho" w:hAnsi="Calibri" w:cs="Arial"/>
          <w:sz w:val="16"/>
          <w:szCs w:val="16"/>
        </w:rPr>
        <w:t xml:space="preserve">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Provide a secure location for Equipment shipped to the Installation Site and sign required documentation (</w:t>
      </w:r>
      <w:proofErr w:type="gramStart"/>
      <w:r w:rsidRPr="00C66E61">
        <w:rPr>
          <w:rFonts w:ascii="Calibri" w:hAnsi="Calibri" w:cs="Arial"/>
          <w:sz w:val="16"/>
          <w:szCs w:val="16"/>
        </w:rPr>
        <w:t>e.g.</w:t>
      </w:r>
      <w:proofErr w:type="gramEnd"/>
      <w:r w:rsidRPr="00C66E61">
        <w:rPr>
          <w:rFonts w:ascii="Calibri" w:hAnsi="Calibri" w:cs="Arial"/>
          <w:sz w:val="16"/>
          <w:szCs w:val="16"/>
        </w:rPr>
        <w:t xml:space="preserve">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Wiring, </w:t>
      </w:r>
      <w:proofErr w:type="gramStart"/>
      <w:r w:rsidRPr="00C66E61">
        <w:rPr>
          <w:rFonts w:ascii="Calibri" w:hAnsi="Calibri" w:cs="Arial"/>
          <w:sz w:val="16"/>
          <w:szCs w:val="16"/>
        </w:rPr>
        <w:t>cabling</w:t>
      </w:r>
      <w:proofErr w:type="gramEnd"/>
      <w:r w:rsidRPr="00C66E61">
        <w:rPr>
          <w:rFonts w:ascii="Calibri" w:hAnsi="Calibri" w:cs="Arial"/>
          <w:sz w:val="16"/>
          <w:szCs w:val="16"/>
        </w:rPr>
        <w:t xml:space="preserve">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w:t>
      </w:r>
      <w:proofErr w:type="gramStart"/>
      <w:r w:rsidRPr="00C66E61">
        <w:rPr>
          <w:rFonts w:ascii="Calibri" w:hAnsi="Calibri" w:cs="Arial"/>
          <w:sz w:val="16"/>
          <w:szCs w:val="16"/>
        </w:rPr>
        <w:t>duct</w:t>
      </w:r>
      <w:proofErr w:type="gramEnd"/>
      <w:r w:rsidRPr="00C66E61">
        <w:rPr>
          <w:rFonts w:ascii="Calibri" w:hAnsi="Calibri" w:cs="Arial"/>
          <w:sz w:val="16"/>
          <w:szCs w:val="16"/>
        </w:rPr>
        <w:t xml:space="preserve">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5440A1">
          <w:headerReference w:type="even" r:id="rId22"/>
          <w:headerReference w:type="default" r:id="rId23"/>
          <w:headerReference w:type="first" r:id="rId24"/>
          <w:type w:val="continuous"/>
          <w:pgSz w:w="12240" w:h="15840" w:code="1"/>
          <w:pgMar w:top="720" w:right="720" w:bottom="720" w:left="720" w:header="432" w:footer="432" w:gutter="0"/>
          <w:cols w:space="720"/>
          <w:docGrid w:linePitch="326"/>
        </w:sectPr>
      </w:pPr>
    </w:p>
    <w:p w14:paraId="34925DC6"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5440A1">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w:t>
      </w:r>
      <w:proofErr w:type="gramStart"/>
      <w:r w:rsidRPr="00C66E61">
        <w:rPr>
          <w:rFonts w:ascii="Calibri" w:eastAsia="MS Mincho" w:hAnsi="Calibri" w:cs="Arial"/>
          <w:sz w:val="16"/>
          <w:szCs w:val="16"/>
        </w:rPr>
        <w:t>thereof ,</w:t>
      </w:r>
      <w:proofErr w:type="gramEnd"/>
      <w:r w:rsidRPr="00C66E61">
        <w:rPr>
          <w:rFonts w:ascii="Calibri" w:eastAsia="MS Mincho" w:hAnsi="Calibri" w:cs="Arial"/>
          <w:sz w:val="16"/>
          <w:szCs w:val="16"/>
        </w:rPr>
        <w:t xml:space="preserve">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w:t>
      </w:r>
      <w:proofErr w:type="gramStart"/>
      <w:r w:rsidRPr="00C66E61">
        <w:rPr>
          <w:rFonts w:ascii="Calibri" w:eastAsia="MS Mincho" w:hAnsi="Calibri" w:cs="Arial"/>
          <w:sz w:val="16"/>
          <w:szCs w:val="16"/>
        </w:rPr>
        <w:t>equipment</w:t>
      </w:r>
      <w:proofErr w:type="gramEnd"/>
      <w:r w:rsidRPr="00C66E61">
        <w:rPr>
          <w:rFonts w:ascii="Calibri" w:eastAsia="MS Mincho" w:hAnsi="Calibri" w:cs="Arial"/>
          <w:sz w:val="16"/>
          <w:szCs w:val="16"/>
        </w:rPr>
        <w:t xml:space="preserve">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11FDF0CB" w14:textId="77777777" w:rsidR="00C66E61" w:rsidRPr="003D76A8" w:rsidRDefault="00C66E61" w:rsidP="008D1F71">
      <w:pPr>
        <w:spacing w:after="60"/>
        <w:ind w:right="-43"/>
        <w:rPr>
          <w:rFonts w:ascii="Calibri" w:hAnsi="Calibri" w:cs="Arial"/>
          <w:b/>
          <w:bCs/>
          <w:sz w:val="16"/>
          <w:szCs w:val="16"/>
        </w:rPr>
      </w:pPr>
    </w:p>
    <w:sectPr w:rsidR="00C66E61"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AE2A" w14:textId="77777777" w:rsidR="006B5482" w:rsidRDefault="006B5482" w:rsidP="006B0555">
      <w:r>
        <w:separator/>
      </w:r>
    </w:p>
  </w:endnote>
  <w:endnote w:type="continuationSeparator" w:id="0">
    <w:p w14:paraId="1BB07FE4" w14:textId="77777777" w:rsidR="006B5482" w:rsidRDefault="006B5482"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Calibri"/>
    <w:charset w:val="4F"/>
    <w:family w:val="auto"/>
    <w:pitch w:val="variable"/>
    <w:sig w:usb0="00000001" w:usb1="09060000" w:usb2="00000010" w:usb3="00000000" w:csb0="00080000" w:csb1="00000000"/>
  </w:font>
  <w:font w:name="PP Object Sans Medium">
    <w:panose1 w:val="00000600000000000000"/>
    <w:charset w:val="00"/>
    <w:family w:val="modern"/>
    <w:notTrueType/>
    <w:pitch w:val="variable"/>
    <w:sig w:usb0="00000207" w:usb1="00000001" w:usb2="00000000" w:usb3="00000000" w:csb0="00000097" w:csb1="00000000"/>
  </w:font>
  <w:font w:name="PP Object Sans">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DEB7" w14:textId="72B60958" w:rsidR="005440A1" w:rsidRDefault="005440A1" w:rsidP="005440A1">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xml:space="preserve">. 04252022 </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367D1DD3" w14:textId="77777777" w:rsidR="005440A1" w:rsidRPr="002A1518" w:rsidRDefault="005440A1" w:rsidP="005440A1">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5440A1" w:rsidRDefault="005440A1" w:rsidP="005440A1">
    <w:pPr>
      <w:pStyle w:val="Footer"/>
      <w:jc w:val="center"/>
      <w:rPr>
        <w:rFonts w:ascii="Arial" w:hAnsi="Arial" w:cs="Arial"/>
        <w:sz w:val="16"/>
        <w:szCs w:val="16"/>
      </w:rPr>
    </w:pPr>
  </w:p>
  <w:p w14:paraId="0592C215" w14:textId="77777777" w:rsidR="005440A1" w:rsidRPr="005A7C93" w:rsidRDefault="005440A1" w:rsidP="005440A1">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5440A1" w:rsidRPr="005A7C93" w:rsidRDefault="005440A1" w:rsidP="005440A1">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156916CB" w:rsidR="005440A1" w:rsidRPr="00704685" w:rsidRDefault="00256A23">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 xml:space="preserve">Ver. </w:t>
    </w:r>
    <w:r w:rsidR="005440A1">
      <w:rPr>
        <w:rFonts w:asciiTheme="minorHAnsi" w:hAnsiTheme="minorHAnsi" w:cstheme="minorHAnsi"/>
        <w:sz w:val="16"/>
        <w:szCs w:val="16"/>
      </w:rPr>
      <w:t>04252022</w:t>
    </w:r>
    <w:r w:rsidR="0094020E">
      <w:rPr>
        <w:rFonts w:asciiTheme="minorHAnsi" w:hAnsiTheme="minorHAnsi" w:cstheme="minorHAnsi"/>
        <w:sz w:val="16"/>
        <w:szCs w:val="16"/>
      </w:rPr>
      <w:t>_Nov.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0549C" w14:textId="77777777" w:rsidR="006B5482" w:rsidRDefault="006B5482" w:rsidP="006B0555">
      <w:r>
        <w:separator/>
      </w:r>
    </w:p>
  </w:footnote>
  <w:footnote w:type="continuationSeparator" w:id="0">
    <w:p w14:paraId="0A752230" w14:textId="77777777" w:rsidR="006B5482" w:rsidRDefault="006B5482"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5440A1" w:rsidRPr="00840C5F" w14:paraId="4DAB9E84" w14:textId="77777777" w:rsidTr="005440A1">
      <w:trPr>
        <w:trHeight w:val="2095"/>
      </w:trPr>
      <w:tc>
        <w:tcPr>
          <w:tcW w:w="5181" w:type="dxa"/>
        </w:tcPr>
        <w:p w14:paraId="0E54E526" w14:textId="77777777" w:rsidR="005440A1" w:rsidRPr="00840C5F" w:rsidRDefault="005440A1" w:rsidP="00840C5F">
          <w:pPr>
            <w:tabs>
              <w:tab w:val="center" w:pos="4536"/>
              <w:tab w:val="right" w:pos="9072"/>
            </w:tabs>
            <w:ind w:left="-259"/>
            <w:rPr>
              <w:rFonts w:ascii="PP Object Sans Medium" w:eastAsia="Calibri" w:hAnsi="PP Object Sans Medium"/>
              <w:color w:val="FF0037"/>
              <w:sz w:val="18"/>
              <w:szCs w:val="18"/>
            </w:rPr>
          </w:pPr>
          <w:r w:rsidRPr="00840C5F">
            <w:rPr>
              <w:rFonts w:ascii="PP Object Sans Medium" w:eastAsia="Calibri" w:hAnsi="PP Object Sans Medium"/>
              <w:noProof/>
              <w:color w:val="FF0037"/>
              <w:sz w:val="18"/>
              <w:szCs w:val="18"/>
            </w:rPr>
            <w:drawing>
              <wp:inline distT="0" distB="0" distL="0" distR="0" wp14:anchorId="5F6207A4" wp14:editId="4ECC059B">
                <wp:extent cx="1075038" cy="1259640"/>
                <wp:effectExtent l="0" t="0" r="0" b="0"/>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69E79754" w14:textId="77777777" w:rsidR="005440A1" w:rsidRPr="00840C5F" w:rsidRDefault="005440A1" w:rsidP="00840C5F">
          <w:pPr>
            <w:tabs>
              <w:tab w:val="center" w:pos="4536"/>
              <w:tab w:val="right" w:pos="9072"/>
            </w:tabs>
            <w:jc w:val="right"/>
            <w:rPr>
              <w:rFonts w:ascii="PP Object Sans Medium" w:eastAsia="Calibri" w:hAnsi="PP Object Sans Medium"/>
              <w:color w:val="FF0037"/>
              <w:sz w:val="18"/>
              <w:szCs w:val="18"/>
            </w:rPr>
          </w:pPr>
        </w:p>
        <w:p w14:paraId="74A55804" w14:textId="5C14A7A8" w:rsidR="005440A1" w:rsidRPr="00840C5F" w:rsidRDefault="005440A1" w:rsidP="00840C5F">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Frontier Schedule</w:t>
          </w:r>
        </w:p>
        <w:p w14:paraId="062E7DE1" w14:textId="38C48F9D" w:rsidR="005440A1" w:rsidRPr="00840C5F" w:rsidRDefault="005440A1" w:rsidP="00840C5F">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DIA Managed Router + UCF UCaaS</w:t>
          </w:r>
        </w:p>
        <w:p w14:paraId="409FCDEC" w14:textId="77777777" w:rsidR="005440A1" w:rsidRPr="00840C5F" w:rsidRDefault="005440A1" w:rsidP="00840C5F">
          <w:pPr>
            <w:tabs>
              <w:tab w:val="center" w:pos="4536"/>
              <w:tab w:val="right" w:pos="9072"/>
            </w:tabs>
            <w:jc w:val="right"/>
            <w:rPr>
              <w:rFonts w:ascii="PP Object Sans" w:eastAsia="Calibri" w:hAnsi="PP Object Sans"/>
              <w:color w:val="898C93"/>
              <w:sz w:val="14"/>
              <w:szCs w:val="14"/>
            </w:rPr>
          </w:pPr>
          <w:r w:rsidRPr="00840C5F">
            <w:rPr>
              <w:rFonts w:ascii="PP Object Sans" w:eastAsia="Calibri" w:hAnsi="PP Object Sans"/>
              <w:color w:val="898C93"/>
              <w:sz w:val="14"/>
              <w:szCs w:val="14"/>
            </w:rPr>
            <w:t>Frontier Confidential</w:t>
          </w:r>
        </w:p>
      </w:tc>
    </w:tr>
  </w:tbl>
  <w:p w14:paraId="4BED083E" w14:textId="77777777" w:rsidR="005440A1" w:rsidRPr="00840C5F" w:rsidRDefault="005440A1" w:rsidP="00840C5F">
    <w:pPr>
      <w:tabs>
        <w:tab w:val="center" w:pos="4536"/>
        <w:tab w:val="right" w:pos="9072"/>
      </w:tabs>
      <w:jc w:val="right"/>
      <w:rPr>
        <w:rFonts w:ascii="PP Object Sans Medium" w:eastAsia="Calibri" w:hAnsi="PP Object Sans Medium"/>
        <w:color w:val="FF0037"/>
        <w:sz w:val="18"/>
        <w:szCs w:val="18"/>
      </w:rPr>
    </w:pPr>
  </w:p>
  <w:p w14:paraId="450FDCC8" w14:textId="77777777" w:rsidR="005440A1" w:rsidRDefault="005440A1">
    <w:pPr>
      <w:pStyle w:val="Header"/>
      <w:rPr>
        <w:sz w:val="16"/>
        <w:szCs w:val="1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0F1A199C" w:rsidR="005440A1" w:rsidRDefault="0056550D">
    <w:pPr>
      <w:pStyle w:val="Header"/>
    </w:pPr>
    <w:r>
      <w:rPr>
        <w:noProof/>
      </w:rPr>
      <mc:AlternateContent>
        <mc:Choice Requires="wps">
          <w:drawing>
            <wp:anchor distT="0" distB="0" distL="114300" distR="114300" simplePos="0" relativeHeight="251667456" behindDoc="1" locked="0" layoutInCell="1" allowOverlap="1" wp14:anchorId="30004BCA" wp14:editId="5CB10BAF">
              <wp:simplePos x="0" y="0"/>
              <wp:positionH relativeFrom="margin">
                <wp:align>center</wp:align>
              </wp:positionH>
              <wp:positionV relativeFrom="margin">
                <wp:align>center</wp:align>
              </wp:positionV>
              <wp:extent cx="6446520" cy="3223260"/>
              <wp:effectExtent l="0" t="1095375" r="0" b="996315"/>
              <wp:wrapNone/>
              <wp:docPr id="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1F97C0" w14:textId="77777777" w:rsidR="0056550D" w:rsidRDefault="0056550D" w:rsidP="0056550D">
                          <w:pPr>
                            <w:jc w:val="center"/>
                            <w:rPr>
                              <w:color w:val="B8CCE4"/>
                              <w:sz w:val="2"/>
                              <w:szCs w:val="2"/>
                            </w:rP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0004BCA" id="_x0000_t202" coordsize="21600,21600" o:spt="202" path="m,l,21600r21600,l21600,xe">
              <v:stroke joinstyle="miter"/>
              <v:path gradientshapeok="t" o:connecttype="rect"/>
            </v:shapetype>
            <v:shape id="WordArt 8" o:spid="_x0000_s1028" type="#_x0000_t202" style="position:absolute;margin-left:0;margin-top:0;width:507.6pt;height:253.8pt;rotation:-45;z-index:-2516490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" filled="f" stroked="f">
              <v:stroke joinstyle="round"/>
              <o:lock v:ext="edit" shapetype="t"/>
              <v:textbox style="mso-fit-shape-to-text:t">
                <w:txbxContent>
                  <w:p w14:paraId="471F97C0" w14:textId="77777777" w:rsidR="0056550D" w:rsidRDefault="0056550D" w:rsidP="0056550D">
                    <w:pPr>
                      <w:jc w:val="center"/>
                      <w:rPr>
                        <w:color w:val="B8CCE4"/>
                        <w:sz w:val="2"/>
                        <w:szCs w:val="2"/>
                      </w:rPr>
                    </w:pPr>
                    <w:r>
                      <w:rPr>
                        <w:color w:val="B8CCE4"/>
                        <w:sz w:val="2"/>
                        <w:szCs w:val="2"/>
                      </w:rPr>
                      <w:t>draft</w:t>
                    </w:r>
                  </w:p>
                </w:txbxContent>
              </v:textbox>
              <w10:wrap anchorx="margin" anchory="margin"/>
            </v:shape>
          </w:pict>
        </mc:Fallback>
      </mc:AlternateContent>
    </w:r>
    <w:r w:rsidR="0094020E">
      <w:rPr>
        <w:noProof/>
      </w:rPr>
      <w:pict w14:anchorId="16685D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mc:AlternateContent>
        <mc:Choice Requires="wps">
          <w:drawing>
            <wp:anchor distT="0" distB="0" distL="114300" distR="114300" simplePos="0" relativeHeight="251663360" behindDoc="1" locked="0" layoutInCell="1" allowOverlap="1" wp14:anchorId="3CC86452" wp14:editId="116B94DC">
              <wp:simplePos x="0" y="0"/>
              <wp:positionH relativeFrom="margin">
                <wp:align>center</wp:align>
              </wp:positionH>
              <wp:positionV relativeFrom="margin">
                <wp:align>center</wp:align>
              </wp:positionV>
              <wp:extent cx="7252335" cy="2417445"/>
              <wp:effectExtent l="0" t="1952625" r="0" b="1811655"/>
              <wp:wrapNone/>
              <wp:docPr id="1"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76951F0" w14:textId="77777777" w:rsidR="0056550D" w:rsidRDefault="0056550D" w:rsidP="0056550D">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C86452" id="WordArt 4" o:spid="_x0000_s1029"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OeZUHf5AQAAzA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376951F0" w14:textId="77777777" w:rsidR="0056550D" w:rsidRDefault="0056550D" w:rsidP="0056550D">
                    <w:pPr>
                      <w:jc w:val="center"/>
                      <w:rPr>
                        <w:color w:val="E5B8B7"/>
                        <w:sz w:val="2"/>
                        <w:szCs w:val="2"/>
                      </w:rPr>
                    </w:pPr>
                    <w:r>
                      <w:rPr>
                        <w:color w:val="E5B8B7"/>
                        <w:sz w:val="2"/>
                        <w:szCs w:val="2"/>
                      </w:rPr>
                      <w:t>DRAFT</w:t>
                    </w:r>
                  </w:p>
                </w:txbxContent>
              </v:textbox>
              <w10:wrap anchorx="margin" anchory="margin"/>
            </v:shape>
          </w:pict>
        </mc:Fallback>
      </mc:AlternateContent>
    </w:r>
    <w:r w:rsidR="0094020E">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B4B9E" w14:textId="77777777" w:rsidR="005440A1" w:rsidRDefault="005440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FDE3" w14:textId="77777777" w:rsidR="005440A1" w:rsidRDefault="005440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DDDC" w14:textId="77777777" w:rsidR="005440A1" w:rsidRDefault="005440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5440A1" w:rsidRDefault="005440A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0EF4DF74" w:rsidR="005440A1" w:rsidRDefault="005440A1">
    <w:pPr>
      <w:pStyle w:val="Header"/>
    </w:pPr>
    <w:r>
      <w:rPr>
        <w:noProof/>
      </w:rPr>
      <w:drawing>
        <wp:inline distT="0" distB="0" distL="0" distR="0" wp14:anchorId="632D2534" wp14:editId="570C9207">
          <wp:extent cx="1036864" cy="42106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66515" cy="433103"/>
                  </a:xfrm>
                  <a:prstGeom prst="rect">
                    <a:avLst/>
                  </a:prstGeom>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5440A1" w:rsidRDefault="005440A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19843F96" w:rsidR="005440A1" w:rsidRDefault="0056550D">
    <w:pPr>
      <w:pStyle w:val="Header"/>
    </w:pPr>
    <w:r>
      <w:rPr>
        <w:noProof/>
      </w:rPr>
      <mc:AlternateContent>
        <mc:Choice Requires="wps">
          <w:drawing>
            <wp:anchor distT="0" distB="0" distL="114300" distR="114300" simplePos="0" relativeHeight="251666432" behindDoc="1" locked="0" layoutInCell="1" allowOverlap="1" wp14:anchorId="08ACB17B" wp14:editId="7C7B193D">
              <wp:simplePos x="0" y="0"/>
              <wp:positionH relativeFrom="margin">
                <wp:align>center</wp:align>
              </wp:positionH>
              <wp:positionV relativeFrom="margin">
                <wp:align>center</wp:align>
              </wp:positionV>
              <wp:extent cx="6446520" cy="3223260"/>
              <wp:effectExtent l="0" t="1095375" r="0" b="996315"/>
              <wp:wrapNone/>
              <wp:docPr id="6"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AB7C1A" w14:textId="77777777" w:rsidR="0056550D" w:rsidRDefault="0056550D" w:rsidP="0056550D">
                          <w:pPr>
                            <w:jc w:val="center"/>
                            <w:rPr>
                              <w:color w:val="B8CCE4"/>
                              <w:sz w:val="2"/>
                              <w:szCs w:val="2"/>
                            </w:rP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8ACB17B" id="_x0000_t202" coordsize="21600,21600" o:spt="202" path="m,l,21600r21600,l21600,xe">
              <v:stroke joinstyle="miter"/>
              <v:path gradientshapeok="t" o:connecttype="rect"/>
            </v:shapetype>
            <v:shape id="WordArt 7" o:spid="_x0000_s1026" type="#_x0000_t202" style="position:absolute;margin-left:0;margin-top:0;width:507.6pt;height:253.8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" filled="f" stroked="f">
              <v:stroke joinstyle="round"/>
              <o:lock v:ext="edit" shapetype="t"/>
              <v:textbox style="mso-fit-shape-to-text:t">
                <w:txbxContent>
                  <w:p w14:paraId="6AAB7C1A" w14:textId="77777777" w:rsidR="0056550D" w:rsidRDefault="0056550D" w:rsidP="0056550D">
                    <w:pPr>
                      <w:jc w:val="center"/>
                      <w:rPr>
                        <w:color w:val="B8CCE4"/>
                        <w:sz w:val="2"/>
                        <w:szCs w:val="2"/>
                      </w:rPr>
                    </w:pPr>
                    <w:r>
                      <w:rPr>
                        <w:color w:val="B8CCE4"/>
                        <w:sz w:val="2"/>
                        <w:szCs w:val="2"/>
                      </w:rPr>
                      <w:t>draft</w:t>
                    </w:r>
                  </w:p>
                </w:txbxContent>
              </v:textbox>
              <w10:wrap anchorx="margin" anchory="margin"/>
            </v:shape>
          </w:pict>
        </mc:Fallback>
      </mc:AlternateContent>
    </w:r>
    <w:r w:rsidR="0094020E">
      <w:rPr>
        <w:noProof/>
      </w:rPr>
      <w:pict w14:anchorId="642161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mc:AlternateContent>
        <mc:Choice Requires="wps">
          <w:drawing>
            <wp:anchor distT="0" distB="0" distL="114300" distR="114300" simplePos="0" relativeHeight="251662336" behindDoc="1" locked="0" layoutInCell="1" allowOverlap="1" wp14:anchorId="6FB86053" wp14:editId="15104417">
              <wp:simplePos x="0" y="0"/>
              <wp:positionH relativeFrom="margin">
                <wp:align>center</wp:align>
              </wp:positionH>
              <wp:positionV relativeFrom="margin">
                <wp:align>center</wp:align>
              </wp:positionV>
              <wp:extent cx="7252335" cy="2417445"/>
              <wp:effectExtent l="0" t="1952625" r="0" b="1811655"/>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099A088" w14:textId="77777777" w:rsidR="0056550D" w:rsidRDefault="0056550D" w:rsidP="0056550D">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FB86053" id="WordArt 3" o:spid="_x0000_s1027" type="#_x0000_t202" style="position:absolute;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LI9w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" filled="f" stroked="f">
              <v:stroke joinstyle="round"/>
              <o:lock v:ext="edit" shapetype="t"/>
              <v:textbox style="mso-fit-shape-to-text:t">
                <w:txbxContent>
                  <w:p w14:paraId="6099A088" w14:textId="77777777" w:rsidR="0056550D" w:rsidRDefault="0056550D" w:rsidP="0056550D">
                    <w:pPr>
                      <w:jc w:val="center"/>
                      <w:rPr>
                        <w:color w:val="E5B8B7"/>
                        <w:sz w:val="2"/>
                        <w:szCs w:val="2"/>
                      </w:rPr>
                    </w:pPr>
                    <w:r>
                      <w:rPr>
                        <w:color w:val="E5B8B7"/>
                        <w:sz w:val="2"/>
                        <w:szCs w:val="2"/>
                      </w:rPr>
                      <w:t>DRAFT</w:t>
                    </w:r>
                  </w:p>
                </w:txbxContent>
              </v:textbox>
              <w10:wrap anchorx="margin" anchory="margin"/>
            </v:shape>
          </w:pict>
        </mc:Fallback>
      </mc:AlternateContent>
    </w:r>
    <w:r w:rsidR="0094020E">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10478"/>
      <w:gridCol w:w="3455"/>
    </w:tblGrid>
    <w:tr w:rsidR="005440A1" w14:paraId="3ECD7B55" w14:textId="77777777" w:rsidTr="005440A1">
      <w:tc>
        <w:tcPr>
          <w:tcW w:w="3330" w:type="dxa"/>
        </w:tcPr>
        <w:tbl>
          <w:tblPr>
            <w:tblW w:w="0" w:type="auto"/>
            <w:tblInd w:w="8" w:type="dxa"/>
            <w:tblLook w:val="0000" w:firstRow="0" w:lastRow="0" w:firstColumn="0" w:lastColumn="0" w:noHBand="0" w:noVBand="0"/>
          </w:tblPr>
          <w:tblGrid>
            <w:gridCol w:w="3174"/>
          </w:tblGrid>
          <w:tr w:rsidR="005440A1" w14:paraId="2EBB1754" w14:textId="77777777" w:rsidTr="005440A1">
            <w:trPr>
              <w:trHeight w:val="621"/>
            </w:trPr>
            <w:tc>
              <w:tcPr>
                <w:tcW w:w="3174" w:type="dxa"/>
                <w:tcBorders>
                  <w:top w:val="nil"/>
                  <w:left w:val="nil"/>
                  <w:bottom w:val="nil"/>
                  <w:right w:val="nil"/>
                </w:tcBorders>
              </w:tcPr>
              <w:p w14:paraId="40419342" w14:textId="67DDBD82" w:rsidR="005440A1" w:rsidRDefault="005440A1" w:rsidP="005440A1">
                <w:pPr>
                  <w:pStyle w:val="Header"/>
                  <w:rPr>
                    <w:rStyle w:val="PageNumber"/>
                  </w:rPr>
                </w:pPr>
              </w:p>
            </w:tc>
          </w:tr>
        </w:tbl>
        <w:tbl>
          <w:tblPr>
            <w:tblStyle w:val="TableGrid3"/>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5440A1" w14:paraId="4FD4551E" w14:textId="77777777" w:rsidTr="00840C5F">
            <w:trPr>
              <w:trHeight w:val="2095"/>
            </w:trPr>
            <w:tc>
              <w:tcPr>
                <w:tcW w:w="5181" w:type="dxa"/>
              </w:tcPr>
              <w:p w14:paraId="26B603CA" w14:textId="77777777" w:rsidR="005440A1" w:rsidRDefault="005440A1" w:rsidP="00840C5F">
                <w:pPr>
                  <w:pStyle w:val="Header"/>
                  <w:ind w:left="-259"/>
                  <w:rPr>
                    <w:rFonts w:ascii="PP Object Sans Medium" w:hAnsi="PP Object Sans Medium"/>
                    <w:color w:val="FF0037"/>
                    <w:sz w:val="18"/>
                    <w:szCs w:val="18"/>
                  </w:rPr>
                </w:pPr>
                <w:r>
                  <w:rPr>
                    <w:rFonts w:ascii="PP Object Sans Medium" w:hAnsi="PP Object Sans Medium"/>
                    <w:noProof/>
                    <w:color w:val="FF0037"/>
                    <w:sz w:val="18"/>
                    <w:szCs w:val="18"/>
                  </w:rPr>
                  <w:drawing>
                    <wp:inline distT="0" distB="0" distL="0" distR="0" wp14:anchorId="1FD24FB2" wp14:editId="62481370">
                      <wp:extent cx="1075038" cy="1259640"/>
                      <wp:effectExtent l="0" t="0" r="0" b="0"/>
                      <wp:docPr id="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2FBC2E48" w14:textId="77777777" w:rsidR="005440A1" w:rsidRDefault="005440A1" w:rsidP="00840C5F">
                <w:pPr>
                  <w:pStyle w:val="Header"/>
                  <w:jc w:val="right"/>
                  <w:rPr>
                    <w:rFonts w:ascii="PP Object Sans Medium" w:hAnsi="PP Object Sans Medium"/>
                    <w:color w:val="FF0037"/>
                    <w:sz w:val="18"/>
                    <w:szCs w:val="18"/>
                  </w:rPr>
                </w:pPr>
              </w:p>
              <w:p w14:paraId="61484816" w14:textId="1BC01551" w:rsidR="005440A1" w:rsidRPr="00A45864" w:rsidRDefault="005440A1" w:rsidP="00840C5F">
                <w:pPr>
                  <w:pStyle w:val="Header"/>
                  <w:jc w:val="right"/>
                  <w:rPr>
                    <w:rFonts w:ascii="PP Object Sans" w:hAnsi="PP Object Sans"/>
                    <w:b/>
                    <w:bCs/>
                    <w:color w:val="141928"/>
                    <w:sz w:val="28"/>
                    <w:szCs w:val="28"/>
                  </w:rPr>
                </w:pPr>
                <w:r>
                  <w:rPr>
                    <w:rFonts w:ascii="PP Object Sans" w:hAnsi="PP Object Sans"/>
                    <w:b/>
                    <w:bCs/>
                    <w:color w:val="141928"/>
                    <w:sz w:val="28"/>
                    <w:szCs w:val="28"/>
                  </w:rPr>
                  <w:t>Frontier Scheudle</w:t>
                </w:r>
              </w:p>
              <w:p w14:paraId="2D025C38" w14:textId="0D96703E" w:rsidR="005440A1" w:rsidRPr="00A45864" w:rsidRDefault="005440A1" w:rsidP="00840C5F">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DIA Managed Router + UCF UCaaS</w:t>
                </w:r>
              </w:p>
              <w:p w14:paraId="4E989D38" w14:textId="77777777" w:rsidR="005440A1" w:rsidRPr="00A45864" w:rsidRDefault="005440A1" w:rsidP="00840C5F">
                <w:pPr>
                  <w:pStyle w:val="Header"/>
                  <w:jc w:val="right"/>
                  <w:rPr>
                    <w:rFonts w:ascii="PP Object Sans" w:hAnsi="PP Object Sans"/>
                    <w:color w:val="898C93"/>
                    <w:sz w:val="14"/>
                    <w:szCs w:val="14"/>
                  </w:rPr>
                </w:pPr>
                <w:r w:rsidRPr="00A45864">
                  <w:rPr>
                    <w:rFonts w:ascii="PP Object Sans" w:hAnsi="PP Object Sans"/>
                    <w:color w:val="898C93"/>
                    <w:sz w:val="14"/>
                    <w:szCs w:val="14"/>
                  </w:rPr>
                  <w:t>Frontier Confidential</w:t>
                </w:r>
              </w:p>
            </w:tc>
          </w:tr>
        </w:tbl>
        <w:p w14:paraId="5A7ACEE0" w14:textId="77777777" w:rsidR="005440A1" w:rsidRDefault="005440A1" w:rsidP="005440A1">
          <w:pPr>
            <w:pStyle w:val="Header"/>
            <w:rPr>
              <w:sz w:val="16"/>
              <w:szCs w:val="16"/>
            </w:rPr>
          </w:pPr>
        </w:p>
      </w:tc>
      <w:tc>
        <w:tcPr>
          <w:tcW w:w="7650" w:type="dxa"/>
        </w:tcPr>
        <w:p w14:paraId="345F4DA7" w14:textId="344F5360" w:rsidR="005440A1" w:rsidRPr="007B7CDD" w:rsidRDefault="005440A1" w:rsidP="005440A1">
          <w:pPr>
            <w:pStyle w:val="Header"/>
            <w:ind w:left="-726"/>
            <w:jc w:val="right"/>
            <w:rPr>
              <w:rFonts w:ascii="Calibri" w:hAnsi="Calibri" w:cs="Arial"/>
              <w:b/>
              <w:sz w:val="20"/>
              <w:szCs w:val="20"/>
            </w:rPr>
          </w:pPr>
          <w:r w:rsidRPr="007B7CDD">
            <w:rPr>
              <w:rFonts w:ascii="Calibri" w:hAnsi="Calibri" w:cs="Arial"/>
              <w:b/>
              <w:sz w:val="20"/>
              <w:szCs w:val="20"/>
            </w:rPr>
            <w:t xml:space="preserve"> </w:t>
          </w:r>
        </w:p>
        <w:p w14:paraId="4732D72F" w14:textId="77777777" w:rsidR="005440A1" w:rsidRPr="00790718" w:rsidRDefault="005440A1" w:rsidP="005440A1">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Pr="00EF32E5">
            <w:rPr>
              <w:rFonts w:ascii="Calibri" w:hAnsi="Calibri" w:cs="Arial"/>
              <w:b/>
              <w:color w:val="FF0000"/>
              <w:sz w:val="20"/>
              <w:szCs w:val="20"/>
            </w:rPr>
            <w:t xml:space="preserve"> </w:t>
          </w:r>
        </w:p>
        <w:p w14:paraId="047605E9" w14:textId="555D0036" w:rsidR="005440A1" w:rsidRPr="00DF28BE" w:rsidRDefault="005440A1" w:rsidP="005440A1">
          <w:pPr>
            <w:pStyle w:val="Header"/>
            <w:ind w:left="-1048" w:right="32"/>
            <w:jc w:val="right"/>
            <w:rPr>
              <w:rFonts w:ascii="Calibri" w:hAnsi="Calibri" w:cs="Arial"/>
              <w:sz w:val="18"/>
              <w:szCs w:val="18"/>
            </w:rPr>
          </w:pPr>
        </w:p>
      </w:tc>
    </w:tr>
  </w:tbl>
  <w:p w14:paraId="6C0154DA" w14:textId="77777777" w:rsidR="005440A1" w:rsidRPr="009A36BE" w:rsidRDefault="005440A1" w:rsidP="005440A1">
    <w:pPr>
      <w:pStyle w:val="Header"/>
      <w:rPr>
        <w:sz w:val="16"/>
        <w:szCs w:val="16"/>
      </w:rPr>
    </w:pPr>
  </w:p>
  <w:p w14:paraId="0A211B65" w14:textId="77777777" w:rsidR="005440A1" w:rsidRDefault="00544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A1F3E"/>
    <w:multiLevelType w:val="hybridMultilevel"/>
    <w:tmpl w:val="4722751A"/>
    <w:lvl w:ilvl="0" w:tplc="E7BE1856">
      <w:start w:val="1"/>
      <w:numFmt w:val="decimal"/>
      <w:lvlText w:val="%1."/>
      <w:lvlJc w:val="left"/>
      <w:pPr>
        <w:ind w:left="360" w:hanging="360"/>
      </w:pPr>
      <w:rPr>
        <w:rFonts w:hint="default"/>
        <w:b/>
        <w:bCs/>
        <w:color w:val="FF003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6E7B2F"/>
    <w:multiLevelType w:val="hybridMultilevel"/>
    <w:tmpl w:val="69EC00DE"/>
    <w:lvl w:ilvl="0" w:tplc="83D058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D3DAC"/>
    <w:multiLevelType w:val="hybridMultilevel"/>
    <w:tmpl w:val="7C7065A4"/>
    <w:lvl w:ilvl="0" w:tplc="772413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1615FF4"/>
    <w:multiLevelType w:val="multilevel"/>
    <w:tmpl w:val="CB44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F96CDA"/>
    <w:multiLevelType w:val="hybridMultilevel"/>
    <w:tmpl w:val="33D61C62"/>
    <w:lvl w:ilvl="0" w:tplc="52A03598">
      <w:start w:val="1"/>
      <w:numFmt w:val="lowerLetter"/>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0B1AC2"/>
    <w:multiLevelType w:val="hybridMultilevel"/>
    <w:tmpl w:val="759E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07588556">
    <w:abstractNumId w:val="4"/>
  </w:num>
  <w:num w:numId="2" w16cid:durableId="10304688">
    <w:abstractNumId w:val="25"/>
  </w:num>
  <w:num w:numId="3" w16cid:durableId="167520603">
    <w:abstractNumId w:val="18"/>
  </w:num>
  <w:num w:numId="4" w16cid:durableId="816803228">
    <w:abstractNumId w:val="9"/>
  </w:num>
  <w:num w:numId="5" w16cid:durableId="1222867450">
    <w:abstractNumId w:val="8"/>
  </w:num>
  <w:num w:numId="6" w16cid:durableId="1915120494">
    <w:abstractNumId w:val="14"/>
  </w:num>
  <w:num w:numId="7" w16cid:durableId="8243232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0416664">
    <w:abstractNumId w:val="11"/>
  </w:num>
  <w:num w:numId="9" w16cid:durableId="1060177012">
    <w:abstractNumId w:val="20"/>
  </w:num>
  <w:num w:numId="10" w16cid:durableId="1882403727">
    <w:abstractNumId w:val="23"/>
  </w:num>
  <w:num w:numId="11" w16cid:durableId="89475163">
    <w:abstractNumId w:val="19"/>
  </w:num>
  <w:num w:numId="12" w16cid:durableId="602028956">
    <w:abstractNumId w:val="27"/>
  </w:num>
  <w:num w:numId="13" w16cid:durableId="884367557">
    <w:abstractNumId w:val="12"/>
  </w:num>
  <w:num w:numId="14" w16cid:durableId="116874319">
    <w:abstractNumId w:val="3"/>
  </w:num>
  <w:num w:numId="15" w16cid:durableId="1555652282">
    <w:abstractNumId w:val="10"/>
  </w:num>
  <w:num w:numId="16" w16cid:durableId="1594819765">
    <w:abstractNumId w:val="1"/>
  </w:num>
  <w:num w:numId="17" w16cid:durableId="2060398604">
    <w:abstractNumId w:val="17"/>
  </w:num>
  <w:num w:numId="18" w16cid:durableId="646058644">
    <w:abstractNumId w:val="21"/>
  </w:num>
  <w:num w:numId="19" w16cid:durableId="1876651498">
    <w:abstractNumId w:val="13"/>
  </w:num>
  <w:num w:numId="20" w16cid:durableId="1923491100">
    <w:abstractNumId w:val="22"/>
  </w:num>
  <w:num w:numId="21" w16cid:durableId="1565876606">
    <w:abstractNumId w:val="0"/>
  </w:num>
  <w:num w:numId="22" w16cid:durableId="518593351">
    <w:abstractNumId w:val="2"/>
  </w:num>
  <w:num w:numId="23" w16cid:durableId="1707947092">
    <w:abstractNumId w:val="24"/>
  </w:num>
  <w:num w:numId="24" w16cid:durableId="490561355">
    <w:abstractNumId w:val="15"/>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16cid:durableId="1211959370">
    <w:abstractNumId w:val="15"/>
  </w:num>
  <w:num w:numId="26" w16cid:durableId="364982787">
    <w:abstractNumId w:val="6"/>
  </w:num>
  <w:num w:numId="27" w16cid:durableId="1890990403">
    <w:abstractNumId w:val="26"/>
  </w:num>
  <w:num w:numId="28" w16cid:durableId="297075942">
    <w:abstractNumId w:val="16"/>
  </w:num>
  <w:num w:numId="29" w16cid:durableId="2082023044">
    <w:abstractNumId w:val="5"/>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ocumentProtection w:edit="readOnly" w:enforcement="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092A"/>
    <w:rsid w:val="000138FF"/>
    <w:rsid w:val="00085B39"/>
    <w:rsid w:val="000D504B"/>
    <w:rsid w:val="000D71AB"/>
    <w:rsid w:val="000F5CE7"/>
    <w:rsid w:val="001955FE"/>
    <w:rsid w:val="001F49F3"/>
    <w:rsid w:val="00240597"/>
    <w:rsid w:val="00256A23"/>
    <w:rsid w:val="00262DA5"/>
    <w:rsid w:val="002D03D3"/>
    <w:rsid w:val="002E456E"/>
    <w:rsid w:val="00325F78"/>
    <w:rsid w:val="00345463"/>
    <w:rsid w:val="0037495E"/>
    <w:rsid w:val="00380799"/>
    <w:rsid w:val="0039061B"/>
    <w:rsid w:val="003D0D17"/>
    <w:rsid w:val="003D1B3F"/>
    <w:rsid w:val="003D76A8"/>
    <w:rsid w:val="00435574"/>
    <w:rsid w:val="00453925"/>
    <w:rsid w:val="004A47D9"/>
    <w:rsid w:val="004B568B"/>
    <w:rsid w:val="004D732D"/>
    <w:rsid w:val="00524D97"/>
    <w:rsid w:val="005440A1"/>
    <w:rsid w:val="0056550D"/>
    <w:rsid w:val="005748E5"/>
    <w:rsid w:val="00605420"/>
    <w:rsid w:val="00613E09"/>
    <w:rsid w:val="006B0555"/>
    <w:rsid w:val="006B5482"/>
    <w:rsid w:val="006D7528"/>
    <w:rsid w:val="00704685"/>
    <w:rsid w:val="007342E6"/>
    <w:rsid w:val="00756105"/>
    <w:rsid w:val="00785ABF"/>
    <w:rsid w:val="007916A2"/>
    <w:rsid w:val="007A5E13"/>
    <w:rsid w:val="007D47BB"/>
    <w:rsid w:val="007E39BD"/>
    <w:rsid w:val="00826FBF"/>
    <w:rsid w:val="00832317"/>
    <w:rsid w:val="00835E64"/>
    <w:rsid w:val="0083633C"/>
    <w:rsid w:val="00836DB3"/>
    <w:rsid w:val="00840C5F"/>
    <w:rsid w:val="00846C2B"/>
    <w:rsid w:val="008B6336"/>
    <w:rsid w:val="008C3E86"/>
    <w:rsid w:val="008D1F71"/>
    <w:rsid w:val="0094020E"/>
    <w:rsid w:val="00990206"/>
    <w:rsid w:val="009C2DAC"/>
    <w:rsid w:val="009E43A9"/>
    <w:rsid w:val="009F048B"/>
    <w:rsid w:val="009F4670"/>
    <w:rsid w:val="00AB0536"/>
    <w:rsid w:val="00AD0E65"/>
    <w:rsid w:val="00B25065"/>
    <w:rsid w:val="00B50C8F"/>
    <w:rsid w:val="00B665AD"/>
    <w:rsid w:val="00B8000E"/>
    <w:rsid w:val="00C055E5"/>
    <w:rsid w:val="00C66E61"/>
    <w:rsid w:val="00C7764A"/>
    <w:rsid w:val="00C84DC6"/>
    <w:rsid w:val="00CA318B"/>
    <w:rsid w:val="00CA6EFE"/>
    <w:rsid w:val="00CC69C1"/>
    <w:rsid w:val="00CD243F"/>
    <w:rsid w:val="00CD4771"/>
    <w:rsid w:val="00D31AF1"/>
    <w:rsid w:val="00D3295F"/>
    <w:rsid w:val="00D47C99"/>
    <w:rsid w:val="00D63034"/>
    <w:rsid w:val="00D67C0D"/>
    <w:rsid w:val="00E536D3"/>
    <w:rsid w:val="00E91437"/>
    <w:rsid w:val="00E9731B"/>
    <w:rsid w:val="00EA46E9"/>
    <w:rsid w:val="00EB277B"/>
    <w:rsid w:val="00EB4B9B"/>
    <w:rsid w:val="00ED390D"/>
    <w:rsid w:val="00F8660C"/>
    <w:rsid w:val="00F95DDA"/>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29B282D"/>
  <w15:docId w15:val="{C9605F3F-CB31-4CF3-BB64-85E3392E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0555"/>
    <w:pPr>
      <w:tabs>
        <w:tab w:val="center" w:pos="4320"/>
        <w:tab w:val="right" w:pos="8640"/>
      </w:tabs>
    </w:pPr>
  </w:style>
  <w:style w:type="character" w:customStyle="1" w:styleId="HeaderChar">
    <w:name w:val="Header Char"/>
    <w:basedOn w:val="DefaultParagraphFont"/>
    <w:link w:val="Header"/>
    <w:uiPriority w:val="99"/>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40C5F"/>
    <w:pPr>
      <w:spacing w:after="0" w:line="240" w:lineRule="auto"/>
    </w:pPr>
    <w:rPr>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40C5F"/>
    <w:pPr>
      <w:spacing w:after="0" w:line="240" w:lineRule="auto"/>
    </w:pPr>
    <w:rPr>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www.enghouseinteractive.com.au/"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business.frontier.com/smartvoice-911"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frontier.com/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www.metaswitch.com/legal/standard-terms-and-condi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emf"/></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CFF26-C9B8-46C5-A0E1-45E20179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12502</Words>
  <Characters>71268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Evirgen, Danielle</cp:lastModifiedBy>
  <cp:revision>2</cp:revision>
  <dcterms:created xsi:type="dcterms:W3CDTF">2022-11-07T17:17:00Z</dcterms:created>
  <dcterms:modified xsi:type="dcterms:W3CDTF">2022-11-07T17:17:00Z</dcterms:modified>
</cp:coreProperties>
</file>