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6ACA7" w14:textId="522D7BC5" w:rsidR="00622985" w:rsidRPr="00DF28BE" w:rsidRDefault="00622985" w:rsidP="00EC42E9">
      <w:pPr>
        <w:tabs>
          <w:tab w:val="left" w:pos="630"/>
        </w:tabs>
        <w:spacing w:after="60"/>
        <w:jc w:val="both"/>
        <w:rPr>
          <w:rFonts w:ascii="Calibri" w:hAnsi="Calibri"/>
          <w:sz w:val="16"/>
          <w:szCs w:val="16"/>
        </w:rPr>
      </w:pPr>
      <w:r w:rsidRPr="00DF28BE">
        <w:rPr>
          <w:rFonts w:ascii="Calibri" w:hAnsi="Calibri"/>
          <w:b/>
          <w:bCs/>
          <w:sz w:val="16"/>
          <w:szCs w:val="16"/>
        </w:rPr>
        <w:t xml:space="preserve">This is Schedule Number </w:t>
      </w:r>
      <w:r w:rsidR="00E06D3D" w:rsidRPr="00E06D3D">
        <w:rPr>
          <w:rFonts w:ascii="Calibri" w:hAnsi="Calibri"/>
          <w:b/>
          <w:bCs/>
          <w:sz w:val="16"/>
          <w:szCs w:val="16"/>
        </w:rPr>
        <w:t>{{ScheduleId}}</w:t>
      </w:r>
      <w:r w:rsidRPr="00DF28BE">
        <w:rPr>
          <w:rFonts w:ascii="Calibri" w:hAnsi="Calibri"/>
          <w:b/>
          <w:bCs/>
          <w:sz w:val="16"/>
          <w:szCs w:val="16"/>
        </w:rPr>
        <w:t xml:space="preserve"> </w:t>
      </w:r>
      <w:r w:rsidRPr="00DF28BE">
        <w:rPr>
          <w:rFonts w:ascii="Calibri" w:hAnsi="Calibri"/>
          <w:sz w:val="16"/>
          <w:szCs w:val="16"/>
        </w:rPr>
        <w:t xml:space="preserve">to the Frontier Services Agreement dated </w:t>
      </w:r>
      <w:r w:rsidR="00E06D3D">
        <w:rPr>
          <w:rFonts w:ascii="Calibri" w:hAnsi="Calibri" w:cs="Calibri"/>
          <w:sz w:val="16"/>
          <w:szCs w:val="16"/>
        </w:rPr>
        <w:t>{{Effective_Date}}</w:t>
      </w:r>
      <w:r w:rsidRPr="00DF28BE">
        <w:rPr>
          <w:rFonts w:ascii="Calibri" w:hAnsi="Calibri"/>
          <w:sz w:val="16"/>
          <w:szCs w:val="16"/>
        </w:rPr>
        <w:t xml:space="preserve"> </w:t>
      </w:r>
      <w:r w:rsidR="00816059" w:rsidRPr="00DF28BE">
        <w:rPr>
          <w:rFonts w:ascii="Calibri" w:hAnsi="Calibri"/>
          <w:b/>
          <w:bCs/>
          <w:sz w:val="16"/>
          <w:szCs w:val="16"/>
        </w:rPr>
        <w:t xml:space="preserve">(“FSA”) </w:t>
      </w:r>
      <w:r w:rsidR="00816059" w:rsidRPr="00DF28BE">
        <w:rPr>
          <w:rFonts w:ascii="Calibri" w:hAnsi="Calibri"/>
          <w:bCs/>
          <w:sz w:val="16"/>
          <w:szCs w:val="16"/>
        </w:rPr>
        <w:t>by and b</w:t>
      </w:r>
      <w:r w:rsidRPr="00DF28BE">
        <w:rPr>
          <w:rFonts w:ascii="Calibri" w:hAnsi="Calibri"/>
          <w:sz w:val="16"/>
          <w:szCs w:val="16"/>
        </w:rPr>
        <w:t xml:space="preserve">etween </w:t>
      </w:r>
      <w:r w:rsidR="00E06D3D">
        <w:rPr>
          <w:rFonts w:ascii="Calibri" w:hAnsi="Calibri" w:cs="Calibri"/>
          <w:sz w:val="16"/>
          <w:szCs w:val="16"/>
        </w:rPr>
        <w:t>{{</w:t>
      </w:r>
      <w:r w:rsidR="00E06D3D">
        <w:rPr>
          <w:rFonts w:ascii="Calibri" w:hAnsi="Calibri" w:cs="Calibri"/>
          <w:b/>
          <w:sz w:val="16"/>
          <w:szCs w:val="16"/>
        </w:rPr>
        <w:t>Subscriber_Name</w:t>
      </w:r>
      <w:r w:rsidR="00E06D3D">
        <w:rPr>
          <w:rFonts w:ascii="Calibri" w:hAnsi="Calibri" w:cs="Calibri"/>
          <w:bCs/>
          <w:sz w:val="16"/>
          <w:szCs w:val="16"/>
        </w:rPr>
        <w:t>}}</w:t>
      </w:r>
      <w:r w:rsidR="00E06D3D">
        <w:rPr>
          <w:rFonts w:ascii="Calibri" w:hAnsi="Calibri" w:cs="Calibri"/>
          <w:b/>
          <w:sz w:val="16"/>
          <w:szCs w:val="16"/>
        </w:rPr>
        <w:t xml:space="preserve"> </w:t>
      </w:r>
      <w:r w:rsidR="00CC6FFD" w:rsidRPr="00DF28BE">
        <w:rPr>
          <w:rFonts w:ascii="Calibri" w:hAnsi="Calibri"/>
          <w:sz w:val="16"/>
          <w:szCs w:val="16"/>
        </w:rPr>
        <w:t xml:space="preserve">(“Customer”) </w:t>
      </w:r>
      <w:r w:rsidRPr="00DF28BE">
        <w:rPr>
          <w:rFonts w:ascii="Calibri" w:hAnsi="Calibri"/>
          <w:sz w:val="16"/>
          <w:szCs w:val="16"/>
        </w:rPr>
        <w:t xml:space="preserve">and </w:t>
      </w:r>
      <w:r w:rsidRPr="00DF28BE">
        <w:rPr>
          <w:rFonts w:ascii="Calibri" w:hAnsi="Calibri"/>
          <w:b/>
          <w:bCs/>
          <w:sz w:val="16"/>
          <w:szCs w:val="16"/>
        </w:rPr>
        <w:t>Frontier</w:t>
      </w:r>
      <w:r w:rsidR="00816059" w:rsidRPr="00DF28BE">
        <w:rPr>
          <w:rFonts w:ascii="Calibri" w:hAnsi="Calibri"/>
          <w:b/>
          <w:bCs/>
          <w:sz w:val="16"/>
          <w:szCs w:val="16"/>
        </w:rPr>
        <w:t xml:space="preserve"> Communications of America, Inc. </w:t>
      </w:r>
      <w:r w:rsidR="00816059" w:rsidRPr="00DF28BE">
        <w:rPr>
          <w:rFonts w:ascii="Calibri" w:hAnsi="Calibri"/>
          <w:bCs/>
          <w:sz w:val="16"/>
          <w:szCs w:val="16"/>
        </w:rPr>
        <w:t>on behalf of itself and its affiliates</w:t>
      </w:r>
      <w:r w:rsidR="00816059" w:rsidRPr="00DF28BE">
        <w:rPr>
          <w:rFonts w:ascii="Calibri" w:hAnsi="Calibri"/>
          <w:sz w:val="16"/>
          <w:szCs w:val="16"/>
        </w:rPr>
        <w:t xml:space="preserve"> (“Frontier”).</w:t>
      </w:r>
      <w:r w:rsidR="00FB1309" w:rsidRPr="00DF28BE">
        <w:rPr>
          <w:rFonts w:ascii="Calibri" w:hAnsi="Calibri"/>
          <w:sz w:val="16"/>
          <w:szCs w:val="16"/>
        </w:rPr>
        <w:t xml:space="preserve"> </w:t>
      </w:r>
      <w:r w:rsidRPr="00DF28BE">
        <w:rPr>
          <w:rFonts w:ascii="Calibri" w:hAnsi="Calibri"/>
          <w:sz w:val="16"/>
          <w:szCs w:val="16"/>
        </w:rPr>
        <w:t>Customer orders and Frontier agrees to provide the Services</w:t>
      </w:r>
      <w:r w:rsidR="00807428" w:rsidRPr="00DF28BE">
        <w:rPr>
          <w:rFonts w:ascii="Calibri" w:hAnsi="Calibri"/>
          <w:sz w:val="16"/>
          <w:szCs w:val="16"/>
        </w:rPr>
        <w:t xml:space="preserve"> identified in the Schedule</w:t>
      </w:r>
      <w:r w:rsidRPr="00DF28BE">
        <w:rPr>
          <w:rFonts w:ascii="Calibri" w:hAnsi="Calibri"/>
          <w:sz w:val="16"/>
          <w:szCs w:val="16"/>
        </w:rPr>
        <w:t xml:space="preserve"> below.</w:t>
      </w:r>
    </w:p>
    <w:tbl>
      <w:tblPr>
        <w:tblW w:w="10980" w:type="dxa"/>
        <w:tblInd w:w="108" w:type="dxa"/>
        <w:tblLayout w:type="fixed"/>
        <w:tblLook w:val="04A0" w:firstRow="1" w:lastRow="0" w:firstColumn="1" w:lastColumn="0" w:noHBand="0" w:noVBand="1"/>
      </w:tblPr>
      <w:tblGrid>
        <w:gridCol w:w="2214"/>
        <w:gridCol w:w="4246"/>
        <w:gridCol w:w="1684"/>
        <w:gridCol w:w="2836"/>
      </w:tblGrid>
      <w:tr w:rsidR="00DD7B72" w:rsidRPr="00DD7B72" w14:paraId="30644018" w14:textId="77777777" w:rsidTr="00DD7B72">
        <w:trPr>
          <w:trHeight w:val="216"/>
        </w:trPr>
        <w:tc>
          <w:tcPr>
            <w:tcW w:w="2214" w:type="dxa"/>
            <w:vAlign w:val="center"/>
          </w:tcPr>
          <w:p w14:paraId="6C6A64AC" w14:textId="77777777" w:rsidR="00DD7B72" w:rsidRPr="00DD7B72" w:rsidRDefault="00DD7B72" w:rsidP="00DD7B72">
            <w:pPr>
              <w:jc w:val="right"/>
              <w:rPr>
                <w:rFonts w:ascii="Calibri" w:hAnsi="Calibri" w:cs="Arial"/>
                <w:b/>
                <w:bCs/>
                <w:sz w:val="16"/>
                <w:szCs w:val="16"/>
              </w:rPr>
            </w:pPr>
            <w:r w:rsidRPr="00DD7B72">
              <w:rPr>
                <w:rFonts w:ascii="Calibri" w:hAnsi="Calibri" w:cs="Arial"/>
                <w:b/>
                <w:sz w:val="16"/>
                <w:szCs w:val="16"/>
              </w:rPr>
              <w:t>Primary Service Location:</w:t>
            </w:r>
            <w:r w:rsidRPr="00DD7B72">
              <w:rPr>
                <w:rFonts w:ascii="Calibri" w:hAnsi="Calibri" w:cs="Arial"/>
                <w:b/>
                <w:bCs/>
                <w:sz w:val="16"/>
                <w:szCs w:val="16"/>
              </w:rPr>
              <w:t xml:space="preserve"> </w:t>
            </w:r>
          </w:p>
        </w:tc>
        <w:tc>
          <w:tcPr>
            <w:tcW w:w="4246" w:type="dxa"/>
            <w:vAlign w:val="center"/>
          </w:tcPr>
          <w:p w14:paraId="48A50ACD" w14:textId="755CE541" w:rsidR="00DD7B72" w:rsidRPr="00DD7B72" w:rsidRDefault="00E06D3D" w:rsidP="00E06D3D">
            <w:pPr>
              <w:rPr>
                <w:rFonts w:ascii="Calibri" w:hAnsi="Calibri" w:cs="Arial"/>
                <w:b/>
                <w:bCs/>
                <w:sz w:val="16"/>
                <w:szCs w:val="16"/>
              </w:rPr>
            </w:pPr>
            <w:r w:rsidRPr="00E06D3D">
              <w:rPr>
                <w:rFonts w:ascii="Calibri" w:hAnsi="Calibri" w:cs="Arial"/>
                <w:b/>
                <w:bCs/>
                <w:sz w:val="16"/>
                <w:szCs w:val="16"/>
              </w:rPr>
              <w:t>{{ServiceStreet}} {{ServiceCity}} {{ServiceState}} {{ServicePostalCode}}</w:t>
            </w:r>
          </w:p>
        </w:tc>
        <w:tc>
          <w:tcPr>
            <w:tcW w:w="1684" w:type="dxa"/>
            <w:vAlign w:val="center"/>
          </w:tcPr>
          <w:p w14:paraId="7E9C3F19" w14:textId="77777777" w:rsidR="00DD7B72" w:rsidRPr="00DD7B72" w:rsidRDefault="00DD7B72" w:rsidP="00DD7B72">
            <w:pPr>
              <w:jc w:val="right"/>
              <w:rPr>
                <w:rFonts w:ascii="Calibri" w:hAnsi="Calibri" w:cs="Arial"/>
                <w:b/>
                <w:bCs/>
                <w:sz w:val="16"/>
                <w:szCs w:val="16"/>
              </w:rPr>
            </w:pPr>
            <w:r w:rsidRPr="00DD7B72">
              <w:rPr>
                <w:rFonts w:ascii="Calibri" w:hAnsi="Calibri" w:cs="Arial"/>
                <w:b/>
                <w:bCs/>
                <w:sz w:val="16"/>
                <w:szCs w:val="16"/>
              </w:rPr>
              <w:t>Schedule Date:</w:t>
            </w:r>
          </w:p>
        </w:tc>
        <w:tc>
          <w:tcPr>
            <w:tcW w:w="2836" w:type="dxa"/>
            <w:vAlign w:val="center"/>
          </w:tcPr>
          <w:p w14:paraId="4B2DA01C" w14:textId="3E828E78" w:rsidR="00DD7B72" w:rsidRPr="00DD7B72" w:rsidRDefault="00E06D3D" w:rsidP="00DD7B72">
            <w:pPr>
              <w:jc w:val="right"/>
              <w:rPr>
                <w:rFonts w:ascii="Calibri" w:hAnsi="Calibri" w:cs="Arial"/>
                <w:b/>
                <w:bCs/>
                <w:sz w:val="16"/>
                <w:szCs w:val="16"/>
              </w:rPr>
            </w:pPr>
            <w:r w:rsidRPr="00E06D3D">
              <w:rPr>
                <w:rFonts w:ascii="Calibri" w:hAnsi="Calibri" w:cs="Arial"/>
                <w:b/>
                <w:bCs/>
                <w:sz w:val="16"/>
                <w:szCs w:val="16"/>
              </w:rPr>
              <w:t>{{Effective_Date}}</w:t>
            </w:r>
          </w:p>
        </w:tc>
      </w:tr>
      <w:tr w:rsidR="00DD7B72" w:rsidRPr="00DD7B72" w14:paraId="3282F2B6" w14:textId="77777777" w:rsidTr="00DD7B72">
        <w:trPr>
          <w:trHeight w:val="243"/>
        </w:trPr>
        <w:tc>
          <w:tcPr>
            <w:tcW w:w="2214" w:type="dxa"/>
            <w:vAlign w:val="center"/>
          </w:tcPr>
          <w:p w14:paraId="10FB9E1B" w14:textId="77777777" w:rsidR="00DD7B72" w:rsidRPr="00DD7B72" w:rsidRDefault="00CC3407" w:rsidP="00CC3407">
            <w:pPr>
              <w:jc w:val="center"/>
              <w:rPr>
                <w:rFonts w:ascii="Calibri" w:hAnsi="Calibri" w:cs="Arial"/>
                <w:b/>
                <w:bCs/>
                <w:sz w:val="16"/>
                <w:szCs w:val="16"/>
              </w:rPr>
            </w:pPr>
            <w:r>
              <w:rPr>
                <w:rFonts w:ascii="Calibri" w:hAnsi="Calibri" w:cs="Arial"/>
                <w:b/>
                <w:bCs/>
                <w:sz w:val="16"/>
                <w:szCs w:val="16"/>
              </w:rPr>
              <w:t xml:space="preserve">       </w:t>
            </w:r>
            <w:r w:rsidR="00DD7B72" w:rsidRPr="00DD7B72">
              <w:rPr>
                <w:rFonts w:ascii="Calibri" w:hAnsi="Calibri" w:cs="Arial"/>
                <w:b/>
                <w:bCs/>
                <w:sz w:val="16"/>
                <w:szCs w:val="16"/>
              </w:rPr>
              <w:t>Schedule Type/Purpose:</w:t>
            </w:r>
          </w:p>
        </w:tc>
        <w:tc>
          <w:tcPr>
            <w:tcW w:w="4246" w:type="dxa"/>
            <w:vAlign w:val="center"/>
          </w:tcPr>
          <w:p w14:paraId="1FED2CEE" w14:textId="2D42A0AC" w:rsidR="00DD7B72" w:rsidRPr="00DD7B72" w:rsidRDefault="00E06D3D" w:rsidP="00DD7B72">
            <w:pPr>
              <w:jc w:val="both"/>
              <w:rPr>
                <w:rFonts w:ascii="Calibri" w:hAnsi="Calibri" w:cs="Arial"/>
                <w:b/>
                <w:bCs/>
                <w:sz w:val="16"/>
                <w:szCs w:val="16"/>
              </w:rPr>
            </w:pPr>
            <w:r>
              <w:rPr>
                <w:rFonts w:ascii="Calibri" w:hAnsi="Calibri" w:cs="Arial"/>
                <w:b/>
                <w:bCs/>
                <w:sz w:val="16"/>
                <w:szCs w:val="16"/>
              </w:rPr>
              <w:t>{{ScheduleType}}</w:t>
            </w:r>
          </w:p>
        </w:tc>
        <w:tc>
          <w:tcPr>
            <w:tcW w:w="1684" w:type="dxa"/>
            <w:vAlign w:val="center"/>
          </w:tcPr>
          <w:p w14:paraId="68E165FF" w14:textId="77777777" w:rsidR="00DD7B72" w:rsidRPr="00DD7B72" w:rsidRDefault="00CC3407" w:rsidP="00CC3407">
            <w:pPr>
              <w:jc w:val="center"/>
              <w:rPr>
                <w:rFonts w:ascii="Calibri" w:hAnsi="Calibri" w:cs="Arial"/>
                <w:b/>
                <w:bCs/>
                <w:sz w:val="16"/>
                <w:szCs w:val="16"/>
              </w:rPr>
            </w:pPr>
            <w:r>
              <w:rPr>
                <w:rFonts w:ascii="Calibri" w:hAnsi="Calibri" w:cs="Arial"/>
                <w:b/>
                <w:bCs/>
                <w:sz w:val="16"/>
                <w:szCs w:val="16"/>
              </w:rPr>
              <w:t xml:space="preserve">           </w:t>
            </w:r>
            <w:r w:rsidR="00DD7B72" w:rsidRPr="00DD7B72">
              <w:rPr>
                <w:rFonts w:ascii="Calibri" w:hAnsi="Calibri" w:cs="Arial"/>
                <w:b/>
                <w:bCs/>
                <w:sz w:val="16"/>
                <w:szCs w:val="16"/>
              </w:rPr>
              <w:t>Service Term:</w:t>
            </w:r>
          </w:p>
        </w:tc>
        <w:tc>
          <w:tcPr>
            <w:tcW w:w="2836" w:type="dxa"/>
            <w:vAlign w:val="center"/>
          </w:tcPr>
          <w:p w14:paraId="2A12E90A" w14:textId="59B8BE5F" w:rsidR="00DD7B72" w:rsidRPr="00DD7B72" w:rsidRDefault="00E06D3D" w:rsidP="002E1054">
            <w:pPr>
              <w:jc w:val="right"/>
              <w:rPr>
                <w:rFonts w:ascii="Calibri" w:hAnsi="Calibri" w:cs="Arial"/>
                <w:b/>
                <w:bCs/>
                <w:sz w:val="16"/>
                <w:szCs w:val="16"/>
              </w:rPr>
            </w:pPr>
            <w:r>
              <w:rPr>
                <w:rFonts w:ascii="Calibri" w:hAnsi="Calibri" w:cs="Calibri"/>
                <w:b/>
                <w:bCs/>
                <w:sz w:val="16"/>
                <w:szCs w:val="16"/>
              </w:rPr>
              <w:t>{{ContractTerm}}</w:t>
            </w:r>
          </w:p>
        </w:tc>
      </w:tr>
      <w:tr w:rsidR="00DD7B72" w:rsidRPr="00DF28BE" w14:paraId="0D788C22" w14:textId="77777777" w:rsidTr="00DD7B72">
        <w:trPr>
          <w:trHeight w:val="288"/>
        </w:trPr>
        <w:tc>
          <w:tcPr>
            <w:tcW w:w="10980" w:type="dxa"/>
            <w:gridSpan w:val="4"/>
            <w:vMerge w:val="restart"/>
            <w:vAlign w:val="center"/>
          </w:tcPr>
          <w:p w14:paraId="64A5EDEE" w14:textId="77777777" w:rsidR="00DD7B72" w:rsidRDefault="00DD7B72" w:rsidP="005A6E1E">
            <w:pPr>
              <w:ind w:left="162" w:right="18" w:hanging="162"/>
              <w:rPr>
                <w:rFonts w:ascii="Calibri" w:hAnsi="Calibri"/>
                <w:bCs/>
                <w:i/>
                <w:sz w:val="14"/>
                <w:szCs w:val="16"/>
              </w:rPr>
            </w:pPr>
            <w:r w:rsidRPr="008B6CAA">
              <w:rPr>
                <w:rFonts w:ascii="Lantinghei TC Heavy" w:hAnsi="Lantinghei TC Heavy" w:cs="Lantinghei TC Heavy"/>
                <w:bCs/>
                <w:color w:val="800000"/>
                <w:sz w:val="18"/>
                <w:szCs w:val="18"/>
              </w:rPr>
              <w:t>★</w:t>
            </w:r>
            <w:r w:rsidRPr="00DF28BE">
              <w:rPr>
                <w:rFonts w:ascii="Calibri" w:hAnsi="Calibri"/>
                <w:bCs/>
                <w:sz w:val="16"/>
                <w:szCs w:val="16"/>
              </w:rPr>
              <w:t xml:space="preserve"> </w:t>
            </w:r>
            <w:r w:rsidRPr="006630EA">
              <w:rPr>
                <w:rFonts w:ascii="Calibri" w:hAnsi="Calibri"/>
                <w:bCs/>
                <w:i/>
                <w:sz w:val="14"/>
                <w:szCs w:val="16"/>
                <w:u w:val="single"/>
              </w:rPr>
              <w:t>Additional Service Locations</w:t>
            </w:r>
            <w:r w:rsidRPr="006630EA">
              <w:rPr>
                <w:rFonts w:ascii="Calibri" w:hAnsi="Calibri"/>
                <w:bCs/>
                <w:i/>
                <w:sz w:val="14"/>
                <w:szCs w:val="16"/>
              </w:rPr>
              <w:t xml:space="preserve"> may be provisioned.  Addresses and location-specific Service details will be as outlined in the Frontier data collection sheet, and additional E-911 location charges apply, as outlined in the table below.</w:t>
            </w:r>
          </w:p>
          <w:p w14:paraId="4CA5BE0B" w14:textId="77777777" w:rsidR="00DB3B90" w:rsidRPr="00DF28BE" w:rsidRDefault="00DB3B90" w:rsidP="005A6E1E">
            <w:pPr>
              <w:ind w:left="162" w:right="18" w:hanging="162"/>
              <w:rPr>
                <w:rFonts w:ascii="Calibri" w:hAnsi="Calibri"/>
                <w:bCs/>
                <w:sz w:val="16"/>
                <w:szCs w:val="16"/>
              </w:rPr>
            </w:pPr>
          </w:p>
        </w:tc>
      </w:tr>
      <w:tr w:rsidR="00DD7B72" w:rsidRPr="00DF28BE" w14:paraId="1C095EB7" w14:textId="77777777" w:rsidTr="00DD7B72">
        <w:trPr>
          <w:trHeight w:val="288"/>
        </w:trPr>
        <w:tc>
          <w:tcPr>
            <w:tcW w:w="10980" w:type="dxa"/>
            <w:gridSpan w:val="4"/>
            <w:vMerge/>
            <w:vAlign w:val="center"/>
          </w:tcPr>
          <w:p w14:paraId="64A4A98C" w14:textId="77777777" w:rsidR="00DD7B72" w:rsidRPr="00DF28BE" w:rsidRDefault="00DD7B72" w:rsidP="00622985">
            <w:pPr>
              <w:ind w:right="18"/>
              <w:rPr>
                <w:rFonts w:ascii="Calibri" w:hAnsi="Calibri"/>
                <w:b/>
                <w:bCs/>
                <w:sz w:val="16"/>
                <w:szCs w:val="16"/>
              </w:rPr>
            </w:pPr>
          </w:p>
        </w:tc>
      </w:tr>
    </w:tbl>
    <w:p w14:paraId="2E8359D0" w14:textId="77777777" w:rsidR="0007180B" w:rsidRPr="00DF28BE" w:rsidRDefault="0007180B" w:rsidP="00E92CD8">
      <w:pPr>
        <w:pStyle w:val="BodyText"/>
        <w:tabs>
          <w:tab w:val="left" w:pos="2880"/>
        </w:tabs>
        <w:spacing w:after="0"/>
        <w:ind w:left="360" w:right="648"/>
        <w:rPr>
          <w:rFonts w:ascii="Calibri" w:hAnsi="Calibri"/>
          <w:sz w:val="18"/>
          <w:szCs w:val="18"/>
        </w:rPr>
        <w:sectPr w:rsidR="0007180B" w:rsidRPr="00DF28BE" w:rsidSect="00D82030">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792" w:footer="864" w:gutter="0"/>
          <w:cols w:space="720"/>
          <w:docGrid w:linePitch="326"/>
        </w:sectPr>
      </w:pPr>
    </w:p>
    <w:p w14:paraId="420E2CFC" w14:textId="77777777" w:rsidR="00670F7F" w:rsidRPr="005962EB" w:rsidRDefault="00670F7F" w:rsidP="00670F7F">
      <w:pPr>
        <w:tabs>
          <w:tab w:val="left" w:pos="1170"/>
        </w:tabs>
        <w:rPr>
          <w:rFonts w:ascii="Arial" w:hAnsi="Arial" w:cs="Arial"/>
          <w:b/>
          <w:sz w:val="17"/>
          <w:szCs w:val="17"/>
        </w:rPr>
      </w:pPr>
      <w:r w:rsidRPr="005962EB">
        <w:rPr>
          <w:rFonts w:ascii="Arial" w:hAnsi="Arial" w:cs="Arial"/>
          <w:b/>
          <w:sz w:val="17"/>
          <w:szCs w:val="17"/>
        </w:rPr>
        <w:t xml:space="preserve">  {{#LIServiceAddress</w:t>
      </w:r>
      <w:proofErr w:type="gramStart"/>
      <w:r w:rsidRPr="005962EB">
        <w:rPr>
          <w:rFonts w:ascii="Arial" w:hAnsi="Arial" w:cs="Arial"/>
          <w:b/>
          <w:sz w:val="17"/>
          <w:szCs w:val="17"/>
        </w:rPr>
        <w:t>}}Service</w:t>
      </w:r>
      <w:proofErr w:type="gramEnd"/>
      <w:r w:rsidRPr="005962EB">
        <w:rPr>
          <w:rFonts w:ascii="Arial" w:hAnsi="Arial" w:cs="Arial"/>
          <w:b/>
          <w:sz w:val="17"/>
          <w:szCs w:val="17"/>
        </w:rPr>
        <w:t xml:space="preserve"> Location: {{LIServiceStreet}}{{LIServiceCity}}{{LIServiceState}}{{LIServicePostalCode}}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39"/>
        <w:gridCol w:w="1828"/>
        <w:gridCol w:w="1977"/>
        <w:gridCol w:w="2698"/>
      </w:tblGrid>
      <w:tr w:rsidR="00670F7F" w:rsidRPr="005962EB" w14:paraId="4F1E244F" w14:textId="77777777" w:rsidTr="001913D1">
        <w:tc>
          <w:tcPr>
            <w:tcW w:w="2347" w:type="dxa"/>
            <w:shd w:val="clear" w:color="auto" w:fill="AEAAAA"/>
          </w:tcPr>
          <w:p w14:paraId="34E08C0D" w14:textId="77777777" w:rsidR="00670F7F" w:rsidRPr="005962EB" w:rsidRDefault="00670F7F" w:rsidP="001913D1">
            <w:pPr>
              <w:tabs>
                <w:tab w:val="left" w:pos="1170"/>
              </w:tabs>
              <w:rPr>
                <w:rFonts w:ascii="Arial" w:hAnsi="Arial" w:cs="Arial"/>
                <w:b/>
                <w:sz w:val="22"/>
                <w:szCs w:val="22"/>
              </w:rPr>
            </w:pPr>
            <w:r w:rsidRPr="005962EB">
              <w:rPr>
                <w:rFonts w:ascii="Arial" w:hAnsi="Arial" w:cs="Arial"/>
                <w:b/>
                <w:sz w:val="22"/>
                <w:szCs w:val="22"/>
              </w:rPr>
              <w:t>Product Name</w:t>
            </w:r>
          </w:p>
        </w:tc>
        <w:tc>
          <w:tcPr>
            <w:tcW w:w="1739" w:type="dxa"/>
            <w:shd w:val="clear" w:color="auto" w:fill="AEAAAA"/>
          </w:tcPr>
          <w:p w14:paraId="256993A9" w14:textId="77777777" w:rsidR="00670F7F" w:rsidRPr="005962EB" w:rsidRDefault="00670F7F" w:rsidP="001913D1">
            <w:pPr>
              <w:tabs>
                <w:tab w:val="left" w:pos="1170"/>
              </w:tabs>
              <w:rPr>
                <w:rFonts w:ascii="Arial" w:hAnsi="Arial" w:cs="Arial"/>
                <w:b/>
                <w:sz w:val="22"/>
                <w:szCs w:val="22"/>
              </w:rPr>
            </w:pPr>
            <w:r w:rsidRPr="005962EB">
              <w:rPr>
                <w:rFonts w:ascii="Arial" w:hAnsi="Arial" w:cs="Arial"/>
                <w:b/>
                <w:sz w:val="22"/>
                <w:szCs w:val="22"/>
              </w:rPr>
              <w:t>Qty</w:t>
            </w:r>
          </w:p>
        </w:tc>
        <w:tc>
          <w:tcPr>
            <w:tcW w:w="1814" w:type="dxa"/>
            <w:shd w:val="clear" w:color="auto" w:fill="AEAAAA"/>
          </w:tcPr>
          <w:p w14:paraId="5E527211" w14:textId="77777777" w:rsidR="00670F7F" w:rsidRPr="005962EB" w:rsidRDefault="00670F7F" w:rsidP="001913D1">
            <w:pPr>
              <w:tabs>
                <w:tab w:val="left" w:pos="1170"/>
              </w:tabs>
              <w:rPr>
                <w:rFonts w:ascii="Arial" w:hAnsi="Arial" w:cs="Arial"/>
                <w:b/>
                <w:sz w:val="22"/>
                <w:szCs w:val="22"/>
              </w:rPr>
            </w:pPr>
            <w:r w:rsidRPr="005962EB">
              <w:rPr>
                <w:rFonts w:ascii="Arial" w:hAnsi="Arial" w:cs="Arial"/>
                <w:b/>
                <w:sz w:val="22"/>
                <w:szCs w:val="22"/>
              </w:rPr>
              <w:t>MRC</w:t>
            </w:r>
          </w:p>
        </w:tc>
        <w:tc>
          <w:tcPr>
            <w:tcW w:w="1724" w:type="dxa"/>
            <w:shd w:val="clear" w:color="auto" w:fill="AEAAAA"/>
          </w:tcPr>
          <w:p w14:paraId="1BEECE72" w14:textId="77777777" w:rsidR="00670F7F" w:rsidRPr="005962EB" w:rsidRDefault="00670F7F" w:rsidP="001913D1">
            <w:pPr>
              <w:tabs>
                <w:tab w:val="left" w:pos="1170"/>
              </w:tabs>
              <w:rPr>
                <w:rFonts w:ascii="Arial" w:hAnsi="Arial" w:cs="Arial"/>
                <w:b/>
                <w:sz w:val="22"/>
                <w:szCs w:val="22"/>
              </w:rPr>
            </w:pPr>
            <w:r w:rsidRPr="005962EB">
              <w:rPr>
                <w:rFonts w:ascii="Arial" w:hAnsi="Arial" w:cs="Arial"/>
                <w:b/>
                <w:sz w:val="22"/>
                <w:szCs w:val="22"/>
              </w:rPr>
              <w:t>Total MRC</w:t>
            </w:r>
          </w:p>
        </w:tc>
        <w:tc>
          <w:tcPr>
            <w:tcW w:w="2594" w:type="dxa"/>
            <w:shd w:val="clear" w:color="auto" w:fill="AEAAAA"/>
          </w:tcPr>
          <w:p w14:paraId="33729DD8" w14:textId="77777777" w:rsidR="00670F7F" w:rsidRPr="005962EB" w:rsidRDefault="00670F7F" w:rsidP="001913D1">
            <w:pPr>
              <w:tabs>
                <w:tab w:val="left" w:pos="1170"/>
              </w:tabs>
              <w:rPr>
                <w:rFonts w:ascii="Arial" w:hAnsi="Arial" w:cs="Arial"/>
                <w:b/>
                <w:sz w:val="22"/>
                <w:szCs w:val="22"/>
              </w:rPr>
            </w:pPr>
            <w:r w:rsidRPr="005962EB">
              <w:rPr>
                <w:rFonts w:ascii="Arial" w:hAnsi="Arial" w:cs="Arial"/>
                <w:b/>
                <w:sz w:val="22"/>
                <w:szCs w:val="22"/>
              </w:rPr>
              <w:t>NRC</w:t>
            </w:r>
          </w:p>
        </w:tc>
      </w:tr>
      <w:tr w:rsidR="00670F7F" w:rsidRPr="005962EB" w14:paraId="4C841D2F" w14:textId="77777777" w:rsidTr="001913D1">
        <w:trPr>
          <w:trHeight w:val="323"/>
        </w:trPr>
        <w:tc>
          <w:tcPr>
            <w:tcW w:w="2347" w:type="dxa"/>
            <w:shd w:val="clear" w:color="auto" w:fill="auto"/>
          </w:tcPr>
          <w:p w14:paraId="5263D76B" w14:textId="77777777" w:rsidR="00670F7F" w:rsidRPr="005962EB" w:rsidRDefault="00670F7F" w:rsidP="001913D1">
            <w:pPr>
              <w:tabs>
                <w:tab w:val="left" w:pos="1170"/>
              </w:tabs>
              <w:rPr>
                <w:rFonts w:ascii="Arial" w:hAnsi="Arial" w:cs="Arial"/>
                <w:b/>
                <w:sz w:val="18"/>
                <w:szCs w:val="18"/>
              </w:rPr>
            </w:pPr>
            <w:r w:rsidRPr="005962EB">
              <w:rPr>
                <w:rFonts w:ascii="Arial" w:hAnsi="Arial" w:cs="Arial"/>
                <w:sz w:val="18"/>
                <w:szCs w:val="18"/>
              </w:rPr>
              <w:t>{{#Product</w:t>
            </w:r>
            <w:proofErr w:type="gramStart"/>
            <w:r w:rsidRPr="005962EB">
              <w:rPr>
                <w:rFonts w:ascii="Arial" w:hAnsi="Arial" w:cs="Arial"/>
                <w:sz w:val="18"/>
                <w:szCs w:val="18"/>
              </w:rPr>
              <w:t>}}{</w:t>
            </w:r>
            <w:proofErr w:type="gramEnd"/>
            <w:r w:rsidRPr="005962EB">
              <w:rPr>
                <w:rFonts w:ascii="Arial" w:hAnsi="Arial" w:cs="Arial"/>
                <w:sz w:val="18"/>
                <w:szCs w:val="18"/>
              </w:rPr>
              <w:t>{ProductName}}</w:t>
            </w:r>
          </w:p>
        </w:tc>
        <w:tc>
          <w:tcPr>
            <w:tcW w:w="1739" w:type="dxa"/>
            <w:shd w:val="clear" w:color="auto" w:fill="auto"/>
          </w:tcPr>
          <w:p w14:paraId="5B4C1337" w14:textId="77777777" w:rsidR="00670F7F" w:rsidRPr="005962EB" w:rsidRDefault="00670F7F" w:rsidP="001913D1">
            <w:pPr>
              <w:tabs>
                <w:tab w:val="left" w:pos="1170"/>
              </w:tabs>
              <w:rPr>
                <w:rFonts w:ascii="Arial" w:hAnsi="Arial" w:cs="Arial"/>
                <w:b/>
                <w:sz w:val="18"/>
                <w:szCs w:val="18"/>
              </w:rPr>
            </w:pPr>
            <w:r w:rsidRPr="005962EB">
              <w:rPr>
                <w:rFonts w:ascii="Arial" w:hAnsi="Arial" w:cs="Arial"/>
                <w:sz w:val="18"/>
                <w:szCs w:val="18"/>
              </w:rPr>
              <w:t>{{Quantity}}</w:t>
            </w:r>
          </w:p>
        </w:tc>
        <w:tc>
          <w:tcPr>
            <w:tcW w:w="1814" w:type="dxa"/>
            <w:shd w:val="clear" w:color="auto" w:fill="auto"/>
          </w:tcPr>
          <w:p w14:paraId="1089FBAD" w14:textId="77777777" w:rsidR="00670F7F" w:rsidRPr="005962EB" w:rsidRDefault="00670F7F" w:rsidP="001913D1">
            <w:pPr>
              <w:tabs>
                <w:tab w:val="left" w:pos="1170"/>
              </w:tabs>
              <w:rPr>
                <w:rFonts w:ascii="Arial" w:hAnsi="Arial" w:cs="Arial"/>
                <w:b/>
                <w:sz w:val="18"/>
                <w:szCs w:val="18"/>
              </w:rPr>
            </w:pPr>
            <w:r w:rsidRPr="005962EB">
              <w:rPr>
                <w:rFonts w:ascii="Arial" w:hAnsi="Arial" w:cs="Arial"/>
                <w:sz w:val="18"/>
                <w:szCs w:val="18"/>
              </w:rPr>
              <w:t>{{</w:t>
            </w:r>
            <w:proofErr w:type="spellStart"/>
            <w:r w:rsidRPr="005962EB">
              <w:rPr>
                <w:rFonts w:ascii="Arial" w:hAnsi="Arial" w:cs="Arial"/>
                <w:sz w:val="18"/>
                <w:szCs w:val="18"/>
              </w:rPr>
              <w:t>RecurringCharge</w:t>
            </w:r>
            <w:proofErr w:type="spellEnd"/>
            <w:r w:rsidRPr="005962EB">
              <w:rPr>
                <w:rFonts w:ascii="Arial" w:hAnsi="Arial" w:cs="Arial"/>
                <w:sz w:val="18"/>
                <w:szCs w:val="18"/>
              </w:rPr>
              <w:t>}}</w:t>
            </w:r>
          </w:p>
        </w:tc>
        <w:tc>
          <w:tcPr>
            <w:tcW w:w="1724" w:type="dxa"/>
            <w:shd w:val="clear" w:color="auto" w:fill="auto"/>
          </w:tcPr>
          <w:p w14:paraId="1888D565" w14:textId="77777777" w:rsidR="00670F7F" w:rsidRPr="005962EB" w:rsidRDefault="00670F7F"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TotalMRC</w:t>
            </w:r>
            <w:proofErr w:type="spellEnd"/>
            <w:r w:rsidRPr="005962EB">
              <w:rPr>
                <w:rFonts w:ascii="Arial" w:hAnsi="Arial" w:cs="Arial"/>
                <w:b/>
                <w:bCs/>
                <w:sz w:val="18"/>
                <w:szCs w:val="18"/>
              </w:rPr>
              <w:t>}}</w:t>
            </w:r>
          </w:p>
        </w:tc>
        <w:tc>
          <w:tcPr>
            <w:tcW w:w="2594" w:type="dxa"/>
            <w:shd w:val="clear" w:color="auto" w:fill="auto"/>
          </w:tcPr>
          <w:p w14:paraId="546F4A59" w14:textId="77777777" w:rsidR="00670F7F" w:rsidRPr="005962EB" w:rsidRDefault="00670F7F" w:rsidP="001913D1">
            <w:pPr>
              <w:tabs>
                <w:tab w:val="left" w:pos="1170"/>
              </w:tabs>
              <w:rPr>
                <w:rFonts w:ascii="Arial" w:hAnsi="Arial" w:cs="Arial"/>
                <w:b/>
                <w:sz w:val="18"/>
                <w:szCs w:val="18"/>
              </w:rPr>
            </w:pPr>
            <w:r w:rsidRPr="005962EB">
              <w:rPr>
                <w:rFonts w:ascii="Arial" w:hAnsi="Arial" w:cs="Arial"/>
                <w:sz w:val="18"/>
                <w:szCs w:val="18"/>
              </w:rPr>
              <w:t>{{</w:t>
            </w:r>
            <w:proofErr w:type="spellStart"/>
            <w:r w:rsidRPr="005962EB">
              <w:rPr>
                <w:rFonts w:ascii="Arial" w:hAnsi="Arial" w:cs="Arial"/>
                <w:sz w:val="18"/>
                <w:szCs w:val="18"/>
              </w:rPr>
              <w:t>OneTimeCharge</w:t>
            </w:r>
            <w:proofErr w:type="spellEnd"/>
            <w:proofErr w:type="gramStart"/>
            <w:r w:rsidRPr="005962EB">
              <w:rPr>
                <w:rFonts w:ascii="Arial" w:hAnsi="Arial" w:cs="Arial"/>
                <w:sz w:val="18"/>
                <w:szCs w:val="18"/>
              </w:rPr>
              <w:t>}}{</w:t>
            </w:r>
            <w:proofErr w:type="gramEnd"/>
            <w:r w:rsidRPr="005962EB">
              <w:rPr>
                <w:rFonts w:ascii="Arial" w:hAnsi="Arial" w:cs="Arial"/>
                <w:sz w:val="18"/>
                <w:szCs w:val="18"/>
              </w:rPr>
              <w:t>{/Product}}</w:t>
            </w:r>
          </w:p>
        </w:tc>
      </w:tr>
      <w:tr w:rsidR="00670F7F" w:rsidRPr="005962EB" w14:paraId="49998323" w14:textId="77777777" w:rsidTr="001913D1">
        <w:tc>
          <w:tcPr>
            <w:tcW w:w="2347" w:type="dxa"/>
            <w:shd w:val="clear" w:color="auto" w:fill="auto"/>
          </w:tcPr>
          <w:p w14:paraId="036080A6" w14:textId="77777777" w:rsidR="00670F7F" w:rsidRPr="005962EB" w:rsidRDefault="00670F7F" w:rsidP="001913D1">
            <w:pPr>
              <w:tabs>
                <w:tab w:val="left" w:pos="1170"/>
              </w:tabs>
              <w:rPr>
                <w:rFonts w:ascii="Arial" w:hAnsi="Arial" w:cs="Arial"/>
                <w:b/>
                <w:sz w:val="18"/>
                <w:szCs w:val="18"/>
              </w:rPr>
            </w:pPr>
            <w:r w:rsidRPr="005962EB">
              <w:rPr>
                <w:rFonts w:ascii="Arial" w:hAnsi="Arial" w:cs="Arial"/>
                <w:b/>
                <w:sz w:val="18"/>
                <w:szCs w:val="18"/>
              </w:rPr>
              <w:t>Total</w:t>
            </w:r>
          </w:p>
        </w:tc>
        <w:tc>
          <w:tcPr>
            <w:tcW w:w="3553" w:type="dxa"/>
            <w:gridSpan w:val="2"/>
            <w:shd w:val="clear" w:color="auto" w:fill="auto"/>
          </w:tcPr>
          <w:p w14:paraId="28341B5A" w14:textId="77777777" w:rsidR="00670F7F" w:rsidRPr="005962EB" w:rsidRDefault="00670F7F" w:rsidP="001913D1">
            <w:pPr>
              <w:tabs>
                <w:tab w:val="left" w:pos="1170"/>
              </w:tabs>
              <w:rPr>
                <w:rFonts w:ascii="Arial" w:hAnsi="Arial" w:cs="Arial"/>
                <w:b/>
                <w:sz w:val="18"/>
                <w:szCs w:val="18"/>
              </w:rPr>
            </w:pPr>
          </w:p>
        </w:tc>
        <w:tc>
          <w:tcPr>
            <w:tcW w:w="1724" w:type="dxa"/>
            <w:shd w:val="clear" w:color="auto" w:fill="auto"/>
          </w:tcPr>
          <w:p w14:paraId="720A0443" w14:textId="77777777" w:rsidR="00670F7F" w:rsidRPr="005962EB" w:rsidRDefault="00670F7F"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saRecurringTotal</w:t>
            </w:r>
            <w:proofErr w:type="spellEnd"/>
            <w:r w:rsidRPr="005962EB">
              <w:rPr>
                <w:rFonts w:ascii="Arial" w:hAnsi="Arial" w:cs="Arial"/>
                <w:b/>
                <w:bCs/>
                <w:sz w:val="18"/>
                <w:szCs w:val="18"/>
              </w:rPr>
              <w:t>}}</w:t>
            </w:r>
          </w:p>
        </w:tc>
        <w:tc>
          <w:tcPr>
            <w:tcW w:w="2594" w:type="dxa"/>
            <w:shd w:val="clear" w:color="auto" w:fill="auto"/>
          </w:tcPr>
          <w:p w14:paraId="055283DE" w14:textId="77777777" w:rsidR="00670F7F" w:rsidRPr="005962EB" w:rsidRDefault="00670F7F"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saOneTimeTotal</w:t>
            </w:r>
            <w:proofErr w:type="spellEnd"/>
            <w:r w:rsidRPr="005962EB">
              <w:rPr>
                <w:rFonts w:ascii="Arial" w:hAnsi="Arial" w:cs="Arial"/>
                <w:b/>
                <w:bCs/>
                <w:sz w:val="18"/>
                <w:szCs w:val="18"/>
              </w:rPr>
              <w:t>}}</w:t>
            </w:r>
          </w:p>
        </w:tc>
      </w:tr>
    </w:tbl>
    <w:p w14:paraId="2148A4FE" w14:textId="77777777" w:rsidR="00670F7F" w:rsidRPr="005962EB" w:rsidRDefault="00670F7F" w:rsidP="00670F7F">
      <w:pPr>
        <w:tabs>
          <w:tab w:val="left" w:pos="1170"/>
        </w:tabs>
        <w:rPr>
          <w:rFonts w:ascii="Arial" w:hAnsi="Arial" w:cs="Arial"/>
          <w:b/>
          <w:sz w:val="17"/>
          <w:szCs w:val="17"/>
        </w:rPr>
      </w:pPr>
    </w:p>
    <w:p w14:paraId="7AEE5E7D" w14:textId="77777777" w:rsidR="00670F7F" w:rsidRPr="005962EB" w:rsidRDefault="00670F7F" w:rsidP="00670F7F">
      <w:pPr>
        <w:tabs>
          <w:tab w:val="left" w:pos="1170"/>
        </w:tabs>
        <w:rPr>
          <w:rFonts w:ascii="Arial" w:hAnsi="Arial" w:cs="Arial"/>
          <w:b/>
          <w:sz w:val="17"/>
          <w:szCs w:val="17"/>
        </w:rPr>
      </w:pPr>
      <w:r w:rsidRPr="005962EB">
        <w:rPr>
          <w:rFonts w:ascii="Arial" w:hAnsi="Arial" w:cs="Arial"/>
          <w:b/>
          <w:sz w:val="17"/>
          <w:szCs w:val="17"/>
        </w:rPr>
        <w:t>{{/</w:t>
      </w:r>
      <w:proofErr w:type="spellStart"/>
      <w:r w:rsidRPr="005962EB">
        <w:rPr>
          <w:rFonts w:ascii="Arial" w:hAnsi="Arial" w:cs="Arial"/>
          <w:b/>
          <w:sz w:val="17"/>
          <w:szCs w:val="17"/>
        </w:rPr>
        <w:t>LIServiceAddress</w:t>
      </w:r>
      <w:proofErr w:type="spellEnd"/>
      <w:r w:rsidRPr="005962EB">
        <w:rPr>
          <w:rFonts w:ascii="Arial" w:hAnsi="Arial"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777"/>
        <w:gridCol w:w="2700"/>
      </w:tblGrid>
      <w:tr w:rsidR="00670F7F" w:rsidRPr="005962EB" w14:paraId="0CE7B76A" w14:textId="77777777" w:rsidTr="001913D1">
        <w:tc>
          <w:tcPr>
            <w:tcW w:w="2340" w:type="dxa"/>
            <w:shd w:val="clear" w:color="auto" w:fill="B4C6E7"/>
          </w:tcPr>
          <w:p w14:paraId="25ABE6C9" w14:textId="77777777" w:rsidR="00670F7F" w:rsidRPr="005962EB" w:rsidRDefault="00670F7F" w:rsidP="001913D1">
            <w:pPr>
              <w:tabs>
                <w:tab w:val="left" w:pos="1170"/>
              </w:tabs>
              <w:rPr>
                <w:rFonts w:ascii="Arial" w:hAnsi="Arial" w:cs="Arial"/>
                <w:b/>
                <w:sz w:val="18"/>
                <w:szCs w:val="18"/>
              </w:rPr>
            </w:pPr>
            <w:r w:rsidRPr="005962EB">
              <w:rPr>
                <w:rFonts w:ascii="Arial" w:hAnsi="Arial" w:cs="Arial"/>
                <w:b/>
                <w:sz w:val="18"/>
                <w:szCs w:val="18"/>
              </w:rPr>
              <w:t>Grand Total</w:t>
            </w:r>
          </w:p>
        </w:tc>
        <w:tc>
          <w:tcPr>
            <w:tcW w:w="3600" w:type="dxa"/>
            <w:shd w:val="clear" w:color="auto" w:fill="B4C6E7"/>
          </w:tcPr>
          <w:p w14:paraId="4EC16CC8" w14:textId="77777777" w:rsidR="00670F7F" w:rsidRPr="005962EB" w:rsidRDefault="00670F7F" w:rsidP="001913D1">
            <w:pPr>
              <w:tabs>
                <w:tab w:val="left" w:pos="1170"/>
              </w:tabs>
              <w:rPr>
                <w:rFonts w:ascii="Arial" w:hAnsi="Arial" w:cs="Arial"/>
                <w:b/>
                <w:sz w:val="18"/>
                <w:szCs w:val="18"/>
              </w:rPr>
            </w:pPr>
          </w:p>
        </w:tc>
        <w:tc>
          <w:tcPr>
            <w:tcW w:w="1620" w:type="dxa"/>
            <w:shd w:val="clear" w:color="auto" w:fill="B4C6E7"/>
          </w:tcPr>
          <w:p w14:paraId="6D772499" w14:textId="77777777" w:rsidR="00670F7F" w:rsidRPr="005962EB" w:rsidRDefault="00670F7F"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RecurringTotal</w:t>
            </w:r>
            <w:proofErr w:type="spellEnd"/>
            <w:r w:rsidRPr="005962EB">
              <w:rPr>
                <w:rFonts w:ascii="Arial" w:hAnsi="Arial" w:cs="Arial"/>
                <w:b/>
                <w:bCs/>
                <w:sz w:val="18"/>
                <w:szCs w:val="18"/>
              </w:rPr>
              <w:t>}}</w:t>
            </w:r>
          </w:p>
        </w:tc>
        <w:tc>
          <w:tcPr>
            <w:tcW w:w="2700" w:type="dxa"/>
            <w:shd w:val="clear" w:color="auto" w:fill="B4C6E7"/>
          </w:tcPr>
          <w:p w14:paraId="0EC3E9A9" w14:textId="77777777" w:rsidR="00670F7F" w:rsidRPr="005962EB" w:rsidRDefault="00670F7F" w:rsidP="001913D1">
            <w:pPr>
              <w:tabs>
                <w:tab w:val="left" w:pos="1170"/>
              </w:tabs>
              <w:rPr>
                <w:rFonts w:ascii="Arial" w:hAnsi="Arial" w:cs="Arial"/>
                <w:b/>
                <w:sz w:val="18"/>
                <w:szCs w:val="18"/>
              </w:rPr>
            </w:pPr>
            <w:r w:rsidRPr="005962EB">
              <w:rPr>
                <w:rFonts w:ascii="Arial" w:hAnsi="Arial" w:cs="Arial"/>
                <w:b/>
                <w:bCs/>
                <w:sz w:val="18"/>
                <w:szCs w:val="18"/>
              </w:rPr>
              <w:t>{{</w:t>
            </w:r>
            <w:proofErr w:type="spellStart"/>
            <w:r w:rsidRPr="005962EB">
              <w:rPr>
                <w:rFonts w:ascii="Arial" w:hAnsi="Arial" w:cs="Arial"/>
                <w:b/>
                <w:bCs/>
                <w:sz w:val="18"/>
                <w:szCs w:val="18"/>
              </w:rPr>
              <w:t>OneTimeTotal</w:t>
            </w:r>
            <w:proofErr w:type="spellEnd"/>
            <w:r w:rsidRPr="005962EB">
              <w:rPr>
                <w:rFonts w:ascii="Arial" w:hAnsi="Arial" w:cs="Arial"/>
                <w:b/>
                <w:bCs/>
                <w:sz w:val="18"/>
                <w:szCs w:val="18"/>
              </w:rPr>
              <w:t>}}</w:t>
            </w:r>
          </w:p>
        </w:tc>
      </w:tr>
    </w:tbl>
    <w:p w14:paraId="772B9748" w14:textId="77777777" w:rsidR="003C054E" w:rsidRDefault="003C054E" w:rsidP="00F4128B">
      <w:pPr>
        <w:pStyle w:val="BodyText"/>
        <w:tabs>
          <w:tab w:val="left" w:pos="2880"/>
          <w:tab w:val="left" w:pos="10800"/>
          <w:tab w:val="left" w:pos="11250"/>
        </w:tabs>
        <w:spacing w:after="0"/>
        <w:ind w:right="-180"/>
        <w:rPr>
          <w:rFonts w:ascii="Calibri" w:hAnsi="Calibri"/>
          <w:b/>
          <w:bCs/>
          <w:strike/>
          <w:sz w:val="16"/>
          <w:szCs w:val="16"/>
        </w:rPr>
      </w:pPr>
    </w:p>
    <w:p w14:paraId="5E5794B9" w14:textId="77777777" w:rsidR="00EF32E5" w:rsidRDefault="00EF7F64" w:rsidP="00EF32E5">
      <w:pPr>
        <w:pStyle w:val="BodyText"/>
        <w:tabs>
          <w:tab w:val="left" w:pos="10800"/>
          <w:tab w:val="left" w:pos="11250"/>
        </w:tabs>
        <w:spacing w:after="0"/>
        <w:ind w:right="-180"/>
        <w:rPr>
          <w:ins w:id="2" w:author="Evirgen, Danielle" w:date="2020-01-14T18:31:00Z"/>
          <w:rFonts w:ascii="Calibri" w:hAnsi="Calibri" w:cs="Arial"/>
          <w:b/>
          <w:bCs/>
          <w:sz w:val="15"/>
          <w:szCs w:val="15"/>
        </w:rPr>
        <w:sectPr w:rsidR="00EF32E5" w:rsidSect="00D82030">
          <w:type w:val="continuous"/>
          <w:pgSz w:w="12240" w:h="15840" w:code="1"/>
          <w:pgMar w:top="720" w:right="720" w:bottom="720" w:left="720" w:header="864" w:footer="864" w:gutter="0"/>
          <w:cols w:space="432"/>
          <w:docGrid w:linePitch="326"/>
        </w:sectPr>
      </w:pPr>
      <w:r>
        <w:rPr>
          <w:rFonts w:ascii="Calibri" w:hAnsi="Calibri" w:cs="Arial"/>
          <w:b/>
          <w:bCs/>
          <w:sz w:val="15"/>
          <w:szCs w:val="15"/>
        </w:rPr>
        <w:br w:type="page"/>
      </w:r>
    </w:p>
    <w:p w14:paraId="60F168E1" w14:textId="77777777" w:rsidR="00BE0EC8" w:rsidRPr="00DF28BE" w:rsidRDefault="00A604C7" w:rsidP="00F4128B">
      <w:pPr>
        <w:pStyle w:val="BodyText"/>
        <w:tabs>
          <w:tab w:val="left" w:pos="2880"/>
          <w:tab w:val="left" w:pos="10800"/>
          <w:tab w:val="left" w:pos="11250"/>
        </w:tabs>
        <w:spacing w:after="0"/>
        <w:ind w:right="-180"/>
        <w:rPr>
          <w:rFonts w:ascii="Calibri" w:hAnsi="Calibri" w:cs="Arial"/>
          <w:b/>
          <w:bCs/>
          <w:sz w:val="15"/>
          <w:szCs w:val="15"/>
        </w:rPr>
      </w:pPr>
      <w:r w:rsidRPr="00A604C7">
        <w:rPr>
          <w:rFonts w:ascii="Calibri" w:hAnsi="Calibri" w:cs="Arial"/>
          <w:b/>
          <w:bCs/>
          <w:sz w:val="15"/>
          <w:szCs w:val="15"/>
        </w:rPr>
        <w:t>1</w:t>
      </w:r>
      <w:r w:rsidRPr="001E2EA6">
        <w:rPr>
          <w:rFonts w:ascii="Calibri" w:hAnsi="Calibri" w:cs="Arial"/>
          <w:b/>
          <w:bCs/>
          <w:caps/>
          <w:sz w:val="15"/>
          <w:szCs w:val="15"/>
        </w:rPr>
        <w:t>.</w:t>
      </w:r>
      <w:r w:rsidR="00FE7CD6" w:rsidRPr="001E2EA6">
        <w:rPr>
          <w:rFonts w:ascii="Calibri" w:hAnsi="Calibri" w:cs="Arial"/>
          <w:b/>
          <w:bCs/>
          <w:caps/>
          <w:sz w:val="15"/>
          <w:szCs w:val="15"/>
        </w:rPr>
        <w:t xml:space="preserve">  </w:t>
      </w:r>
      <w:r w:rsidR="00177145" w:rsidRPr="001E2EA6">
        <w:rPr>
          <w:rFonts w:ascii="Calibri" w:hAnsi="Calibri" w:cs="Arial"/>
          <w:b/>
          <w:bCs/>
          <w:caps/>
          <w:sz w:val="15"/>
          <w:szCs w:val="15"/>
          <w:u w:val="single"/>
        </w:rPr>
        <w:t>Service</w:t>
      </w:r>
      <w:r w:rsidR="00B56E27" w:rsidRPr="001E2EA6">
        <w:rPr>
          <w:rFonts w:ascii="Calibri" w:hAnsi="Calibri" w:cs="Arial"/>
          <w:b/>
          <w:bCs/>
          <w:caps/>
          <w:sz w:val="15"/>
          <w:szCs w:val="15"/>
        </w:rPr>
        <w:t>.</w:t>
      </w:r>
    </w:p>
    <w:p w14:paraId="28515A41" w14:textId="77777777" w:rsidR="009C3442" w:rsidRPr="00DF28BE" w:rsidRDefault="00AF56E7" w:rsidP="00E468D4">
      <w:pPr>
        <w:numPr>
          <w:ilvl w:val="0"/>
          <w:numId w:val="2"/>
        </w:numPr>
        <w:spacing w:after="60"/>
        <w:ind w:left="0" w:firstLine="360"/>
        <w:jc w:val="both"/>
        <w:rPr>
          <w:rFonts w:ascii="Calibri" w:hAnsi="Calibri" w:cs="Arial"/>
          <w:sz w:val="15"/>
          <w:szCs w:val="15"/>
        </w:rPr>
      </w:pPr>
      <w:r w:rsidRPr="00DF28BE">
        <w:rPr>
          <w:rFonts w:ascii="Calibri" w:hAnsi="Calibri" w:cs="Arial"/>
          <w:bCs/>
          <w:sz w:val="15"/>
          <w:szCs w:val="15"/>
          <w:u w:val="single"/>
        </w:rPr>
        <w:t xml:space="preserve">General </w:t>
      </w:r>
      <w:r w:rsidR="009D1581" w:rsidRPr="00DF28BE">
        <w:rPr>
          <w:rFonts w:ascii="Calibri" w:hAnsi="Calibri" w:cs="Arial"/>
          <w:bCs/>
          <w:sz w:val="15"/>
          <w:szCs w:val="15"/>
          <w:u w:val="single"/>
        </w:rPr>
        <w:t>Description</w:t>
      </w:r>
      <w:r w:rsidRPr="00DF28BE">
        <w:rPr>
          <w:rFonts w:ascii="Calibri" w:hAnsi="Calibri" w:cs="Arial"/>
          <w:bCs/>
          <w:sz w:val="15"/>
          <w:szCs w:val="15"/>
        </w:rPr>
        <w:t>:</w:t>
      </w:r>
      <w:r w:rsidR="009D1581" w:rsidRPr="00DF28BE">
        <w:rPr>
          <w:rFonts w:ascii="Calibri" w:hAnsi="Calibri" w:cs="Arial"/>
          <w:sz w:val="15"/>
          <w:szCs w:val="15"/>
        </w:rPr>
        <w:t xml:space="preserve"> </w:t>
      </w:r>
      <w:r w:rsidR="00177145" w:rsidRPr="00DF28BE">
        <w:rPr>
          <w:rFonts w:ascii="Calibri" w:hAnsi="Calibri" w:cs="Arial"/>
          <w:sz w:val="15"/>
          <w:szCs w:val="15"/>
        </w:rPr>
        <w:t xml:space="preserve">Frontier </w:t>
      </w:r>
      <w:r w:rsidR="00D715A2">
        <w:rPr>
          <w:rFonts w:ascii="Calibri" w:hAnsi="Calibri" w:cs="Arial"/>
          <w:sz w:val="15"/>
          <w:szCs w:val="15"/>
        </w:rPr>
        <w:t xml:space="preserve">AnyWare UCaaS </w:t>
      </w:r>
      <w:r w:rsidR="003B65E9">
        <w:rPr>
          <w:rFonts w:ascii="Calibri" w:hAnsi="Calibri" w:cs="Arial"/>
          <w:sz w:val="15"/>
          <w:szCs w:val="15"/>
        </w:rPr>
        <w:t>(</w:t>
      </w:r>
      <w:r w:rsidR="00BD50B4">
        <w:rPr>
          <w:rFonts w:ascii="Calibri" w:hAnsi="Calibri" w:cs="Arial"/>
          <w:sz w:val="15"/>
          <w:szCs w:val="15"/>
        </w:rPr>
        <w:t>FAW UCaa</w:t>
      </w:r>
      <w:r w:rsidR="00D715A2">
        <w:rPr>
          <w:rFonts w:ascii="Calibri" w:hAnsi="Calibri" w:cs="Arial"/>
          <w:sz w:val="15"/>
          <w:szCs w:val="15"/>
        </w:rPr>
        <w:t>S</w:t>
      </w:r>
      <w:r w:rsidR="003B65E9">
        <w:rPr>
          <w:rFonts w:ascii="Calibri" w:hAnsi="Calibri" w:cs="Arial"/>
          <w:sz w:val="15"/>
          <w:szCs w:val="15"/>
        </w:rPr>
        <w:t xml:space="preserve">) </w:t>
      </w:r>
      <w:r w:rsidR="00177145" w:rsidRPr="00DF28BE">
        <w:rPr>
          <w:rFonts w:ascii="Calibri" w:hAnsi="Calibri" w:cs="Arial"/>
          <w:sz w:val="15"/>
          <w:szCs w:val="15"/>
        </w:rPr>
        <w:t>Service</w:t>
      </w:r>
      <w:r w:rsidR="00BE0EC8" w:rsidRPr="00DF28BE">
        <w:rPr>
          <w:rFonts w:ascii="Calibri" w:hAnsi="Calibri" w:cs="Arial"/>
          <w:sz w:val="15"/>
          <w:szCs w:val="15"/>
        </w:rPr>
        <w:t xml:space="preserve"> is a business voice communications service using Internet Protocol (</w:t>
      </w:r>
      <w:r w:rsidR="00BE0EC8" w:rsidRPr="00DF28BE">
        <w:rPr>
          <w:rFonts w:ascii="Calibri" w:hAnsi="Calibri" w:cs="Arial"/>
          <w:b/>
          <w:bCs/>
          <w:sz w:val="15"/>
          <w:szCs w:val="15"/>
        </w:rPr>
        <w:t>“IP”</w:t>
      </w:r>
      <w:r w:rsidR="00BE0EC8" w:rsidRPr="00DF28BE">
        <w:rPr>
          <w:rFonts w:ascii="Calibri" w:hAnsi="Calibri" w:cs="Arial"/>
          <w:sz w:val="15"/>
          <w:szCs w:val="15"/>
        </w:rPr>
        <w:t>) technology.</w:t>
      </w:r>
      <w:r w:rsidR="00FB1309" w:rsidRPr="00DF28BE">
        <w:rPr>
          <w:rFonts w:ascii="Calibri" w:hAnsi="Calibri" w:cs="Arial"/>
          <w:sz w:val="15"/>
          <w:szCs w:val="15"/>
        </w:rPr>
        <w:t xml:space="preserve"> </w:t>
      </w:r>
      <w:r w:rsidR="00BE0EC8" w:rsidRPr="00DF28BE">
        <w:rPr>
          <w:rFonts w:ascii="Calibri" w:hAnsi="Calibri" w:cs="Arial"/>
          <w:sz w:val="15"/>
          <w:szCs w:val="15"/>
        </w:rPr>
        <w:t xml:space="preserve">It provides </w:t>
      </w:r>
      <w:r w:rsidR="00F672F8">
        <w:rPr>
          <w:rFonts w:ascii="Calibri" w:hAnsi="Calibri" w:cs="Arial"/>
          <w:sz w:val="15"/>
          <w:szCs w:val="15"/>
        </w:rPr>
        <w:tab/>
      </w:r>
      <w:r w:rsidR="00BE0EC8" w:rsidRPr="00DF28BE">
        <w:rPr>
          <w:rFonts w:ascii="Calibri" w:hAnsi="Calibri" w:cs="Arial"/>
          <w:sz w:val="15"/>
          <w:szCs w:val="15"/>
        </w:rPr>
        <w:t xml:space="preserve">voice communications between a station on the </w:t>
      </w:r>
      <w:r w:rsidR="00C8744A" w:rsidRPr="00DF28BE">
        <w:rPr>
          <w:rFonts w:ascii="Calibri" w:hAnsi="Calibri" w:cs="Arial"/>
          <w:sz w:val="15"/>
          <w:szCs w:val="15"/>
        </w:rPr>
        <w:t>C</w:t>
      </w:r>
      <w:r w:rsidR="00BE0EC8" w:rsidRPr="00DF28BE">
        <w:rPr>
          <w:rFonts w:ascii="Calibri" w:hAnsi="Calibri" w:cs="Arial"/>
          <w:sz w:val="15"/>
          <w:szCs w:val="15"/>
        </w:rPr>
        <w:t>ustomer’s Local Area Network (</w:t>
      </w:r>
      <w:r w:rsidR="00BE0EC8" w:rsidRPr="00DF28BE">
        <w:rPr>
          <w:rFonts w:ascii="Calibri" w:hAnsi="Calibri" w:cs="Arial"/>
          <w:b/>
          <w:bCs/>
          <w:sz w:val="15"/>
          <w:szCs w:val="15"/>
        </w:rPr>
        <w:t>“LAN”</w:t>
      </w:r>
      <w:r w:rsidR="00BE0EC8" w:rsidRPr="00DF28BE">
        <w:rPr>
          <w:rFonts w:ascii="Calibri" w:hAnsi="Calibri" w:cs="Arial"/>
          <w:sz w:val="15"/>
          <w:szCs w:val="15"/>
        </w:rPr>
        <w:t xml:space="preserve">) and </w:t>
      </w:r>
      <w:r w:rsidR="00311D7A" w:rsidRPr="00DF28BE">
        <w:rPr>
          <w:rFonts w:ascii="Calibri" w:hAnsi="Calibri" w:cs="Arial"/>
          <w:sz w:val="15"/>
          <w:szCs w:val="15"/>
        </w:rPr>
        <w:t>(a)</w:t>
      </w:r>
      <w:r w:rsidR="00BE0EC8" w:rsidRPr="00DF28BE">
        <w:rPr>
          <w:rFonts w:ascii="Calibri" w:hAnsi="Calibri" w:cs="Arial"/>
          <w:sz w:val="15"/>
          <w:szCs w:val="15"/>
        </w:rPr>
        <w:t xml:space="preserve"> for Services</w:t>
      </w:r>
      <w:r w:rsidR="00C8744A" w:rsidRPr="00DF28BE">
        <w:rPr>
          <w:rFonts w:ascii="Calibri" w:hAnsi="Calibri" w:cs="Arial"/>
          <w:sz w:val="15"/>
          <w:szCs w:val="15"/>
        </w:rPr>
        <w:t xml:space="preserve"> provisioned over a </w:t>
      </w:r>
      <w:r w:rsidR="00B71890" w:rsidRPr="00DF28BE">
        <w:rPr>
          <w:rFonts w:ascii="Calibri" w:hAnsi="Calibri" w:cs="Arial"/>
          <w:sz w:val="15"/>
          <w:szCs w:val="15"/>
        </w:rPr>
        <w:t>third party network</w:t>
      </w:r>
      <w:r w:rsidR="00BE0EC8" w:rsidRPr="00DF28BE">
        <w:rPr>
          <w:rFonts w:ascii="Calibri" w:hAnsi="Calibri" w:cs="Arial"/>
          <w:sz w:val="15"/>
          <w:szCs w:val="15"/>
        </w:rPr>
        <w:t xml:space="preserve">, a station on the </w:t>
      </w:r>
      <w:r w:rsidR="00F672F8">
        <w:rPr>
          <w:rFonts w:ascii="Calibri" w:hAnsi="Calibri" w:cs="Arial"/>
          <w:sz w:val="15"/>
          <w:szCs w:val="15"/>
        </w:rPr>
        <w:tab/>
      </w:r>
      <w:r w:rsidR="00BE0EC8" w:rsidRPr="00DF28BE">
        <w:rPr>
          <w:rFonts w:ascii="Calibri" w:hAnsi="Calibri" w:cs="Arial"/>
          <w:sz w:val="15"/>
          <w:szCs w:val="15"/>
        </w:rPr>
        <w:t>Public Switched Telephone Network (</w:t>
      </w:r>
      <w:r w:rsidR="00BE0EC8" w:rsidRPr="00DF28BE">
        <w:rPr>
          <w:rFonts w:ascii="Calibri" w:hAnsi="Calibri" w:cs="Arial"/>
          <w:b/>
          <w:bCs/>
          <w:sz w:val="15"/>
          <w:szCs w:val="15"/>
        </w:rPr>
        <w:t>“PSTN”</w:t>
      </w:r>
      <w:r w:rsidR="00BE0EC8" w:rsidRPr="00DF28BE">
        <w:rPr>
          <w:rFonts w:ascii="Calibri" w:hAnsi="Calibri" w:cs="Arial"/>
          <w:sz w:val="15"/>
          <w:szCs w:val="15"/>
        </w:rPr>
        <w:t xml:space="preserve">); </w:t>
      </w:r>
      <w:r w:rsidR="00311D7A" w:rsidRPr="00DF28BE">
        <w:rPr>
          <w:rFonts w:ascii="Calibri" w:hAnsi="Calibri" w:cs="Arial"/>
          <w:sz w:val="15"/>
          <w:szCs w:val="15"/>
        </w:rPr>
        <w:t>(b)</w:t>
      </w:r>
      <w:r w:rsidR="00BE0EC8" w:rsidRPr="00DF28BE">
        <w:rPr>
          <w:rFonts w:ascii="Calibri" w:hAnsi="Calibri" w:cs="Arial"/>
          <w:sz w:val="15"/>
          <w:szCs w:val="15"/>
        </w:rPr>
        <w:t xml:space="preserve"> for Services</w:t>
      </w:r>
      <w:r w:rsidR="00B71890" w:rsidRPr="00DF28BE">
        <w:rPr>
          <w:rFonts w:ascii="Calibri" w:hAnsi="Calibri" w:cs="Arial"/>
          <w:sz w:val="15"/>
          <w:szCs w:val="15"/>
        </w:rPr>
        <w:t xml:space="preserve"> provisioned over Frontier’s network</w:t>
      </w:r>
      <w:r w:rsidR="00BE0EC8" w:rsidRPr="00DF28BE">
        <w:rPr>
          <w:rFonts w:ascii="Calibri" w:hAnsi="Calibri" w:cs="Arial"/>
          <w:sz w:val="15"/>
          <w:szCs w:val="15"/>
        </w:rPr>
        <w:t xml:space="preserve">, a station on Frontier’s converged Services network, in each case </w:t>
      </w:r>
      <w:r w:rsidR="00F672F8">
        <w:rPr>
          <w:rFonts w:ascii="Calibri" w:hAnsi="Calibri" w:cs="Arial"/>
          <w:sz w:val="15"/>
          <w:szCs w:val="15"/>
        </w:rPr>
        <w:tab/>
      </w:r>
      <w:r w:rsidR="00BE0EC8" w:rsidRPr="00DF28BE">
        <w:rPr>
          <w:rFonts w:ascii="Calibri" w:hAnsi="Calibri" w:cs="Arial"/>
          <w:sz w:val="15"/>
          <w:szCs w:val="15"/>
        </w:rPr>
        <w:t>using IP technology.</w:t>
      </w:r>
      <w:r w:rsidR="00A444FE" w:rsidRPr="00DF28BE">
        <w:rPr>
          <w:rFonts w:ascii="Calibri" w:hAnsi="Calibri" w:cs="Arial"/>
          <w:sz w:val="15"/>
          <w:szCs w:val="15"/>
        </w:rPr>
        <w:t xml:space="preserve"> </w:t>
      </w:r>
      <w:r w:rsidR="00BD50B4">
        <w:rPr>
          <w:rFonts w:ascii="Calibri" w:hAnsi="Calibri" w:cs="Arial"/>
          <w:sz w:val="15"/>
          <w:szCs w:val="15"/>
        </w:rPr>
        <w:t>FAW UCaa</w:t>
      </w:r>
      <w:r w:rsidR="00D715A2">
        <w:rPr>
          <w:rFonts w:ascii="Calibri" w:hAnsi="Calibri" w:cs="Arial"/>
          <w:sz w:val="15"/>
          <w:szCs w:val="15"/>
        </w:rPr>
        <w:t>S</w:t>
      </w:r>
      <w:r w:rsidR="009C3442" w:rsidRPr="00DF28BE">
        <w:rPr>
          <w:rFonts w:ascii="Calibri" w:hAnsi="Calibri" w:cs="Arial"/>
          <w:sz w:val="15"/>
          <w:szCs w:val="15"/>
        </w:rPr>
        <w:t xml:space="preserve"> Service provides basic IP voice communications standard features such as completing calls to the PSTN, abbreviated dialing and </w:t>
      </w:r>
      <w:r w:rsidR="00F672F8">
        <w:rPr>
          <w:rFonts w:ascii="Calibri" w:hAnsi="Calibri" w:cs="Arial"/>
          <w:sz w:val="15"/>
          <w:szCs w:val="15"/>
        </w:rPr>
        <w:tab/>
      </w:r>
      <w:r w:rsidR="009C3442" w:rsidRPr="00DF28BE">
        <w:rPr>
          <w:rFonts w:ascii="Calibri" w:hAnsi="Calibri" w:cs="Arial"/>
          <w:sz w:val="15"/>
          <w:szCs w:val="15"/>
        </w:rPr>
        <w:t>basic calling features/call management services; and access to 9-1-1 Emergency Service, subject to the limitations and terms described herein.</w:t>
      </w:r>
    </w:p>
    <w:p w14:paraId="54003346" w14:textId="77777777" w:rsidR="00196C84" w:rsidRPr="00DF28BE" w:rsidRDefault="00196C84" w:rsidP="000A73C7">
      <w:pPr>
        <w:numPr>
          <w:ilvl w:val="0"/>
          <w:numId w:val="2"/>
        </w:numPr>
        <w:tabs>
          <w:tab w:val="left" w:pos="360"/>
          <w:tab w:val="left" w:pos="720"/>
          <w:tab w:val="left" w:pos="3600"/>
        </w:tabs>
        <w:spacing w:after="60"/>
        <w:ind w:left="0" w:firstLine="360"/>
        <w:jc w:val="both"/>
        <w:rPr>
          <w:rFonts w:ascii="Calibri" w:hAnsi="Calibri" w:cs="Arial"/>
          <w:sz w:val="15"/>
          <w:szCs w:val="15"/>
        </w:rPr>
      </w:pPr>
      <w:r w:rsidRPr="00DF28BE">
        <w:rPr>
          <w:rFonts w:ascii="Calibri" w:hAnsi="Calibri" w:cs="Arial"/>
          <w:sz w:val="15"/>
          <w:szCs w:val="15"/>
          <w:u w:val="single"/>
        </w:rPr>
        <w:t>Availability</w:t>
      </w:r>
      <w:r w:rsidR="00A10993" w:rsidRPr="00DF28BE">
        <w:rPr>
          <w:rFonts w:ascii="Calibri" w:hAnsi="Calibri" w:cs="Arial"/>
          <w:sz w:val="15"/>
          <w:szCs w:val="15"/>
          <w:u w:val="single"/>
        </w:rPr>
        <w:t>,</w:t>
      </w:r>
      <w:r w:rsidRPr="00DF28BE">
        <w:rPr>
          <w:rFonts w:ascii="Calibri" w:hAnsi="Calibri" w:cs="Arial"/>
          <w:sz w:val="15"/>
          <w:szCs w:val="15"/>
          <w:u w:val="single"/>
        </w:rPr>
        <w:t xml:space="preserve"> Limitations</w:t>
      </w:r>
      <w:r w:rsidR="00A10993" w:rsidRPr="00DF28BE">
        <w:rPr>
          <w:rFonts w:ascii="Calibri" w:hAnsi="Calibri" w:cs="Arial"/>
          <w:sz w:val="15"/>
          <w:szCs w:val="15"/>
          <w:u w:val="single"/>
        </w:rPr>
        <w:t>, and Exclusions</w:t>
      </w:r>
      <w:r w:rsidRPr="00DF28BE">
        <w:rPr>
          <w:rFonts w:ascii="Calibri" w:hAnsi="Calibri" w:cs="Arial"/>
          <w:sz w:val="15"/>
          <w:szCs w:val="15"/>
        </w:rPr>
        <w:t>.</w:t>
      </w:r>
      <w:r w:rsidR="00FB1309" w:rsidRPr="00DF28BE">
        <w:rPr>
          <w:rFonts w:ascii="Calibri" w:hAnsi="Calibri" w:cs="Arial"/>
          <w:sz w:val="15"/>
          <w:szCs w:val="15"/>
        </w:rPr>
        <w:t xml:space="preserve"> </w:t>
      </w:r>
    </w:p>
    <w:p w14:paraId="26BBDF18" w14:textId="77777777" w:rsidR="00131B8B" w:rsidRPr="00131B8B" w:rsidRDefault="00196C84" w:rsidP="00131B8B">
      <w:pPr>
        <w:pStyle w:val="Heading1"/>
        <w:numPr>
          <w:ilvl w:val="0"/>
          <w:numId w:val="5"/>
        </w:numPr>
        <w:tabs>
          <w:tab w:val="left" w:pos="360"/>
          <w:tab w:val="left" w:pos="1080"/>
        </w:tabs>
        <w:spacing w:before="0"/>
        <w:ind w:left="0" w:firstLine="720"/>
        <w:jc w:val="both"/>
        <w:rPr>
          <w:rFonts w:ascii="Calibri" w:hAnsi="Calibri"/>
          <w:sz w:val="15"/>
          <w:szCs w:val="15"/>
        </w:rPr>
      </w:pPr>
      <w:r w:rsidRPr="00DF28BE">
        <w:rPr>
          <w:rFonts w:ascii="Calibri" w:hAnsi="Calibri"/>
          <w:b w:val="0"/>
          <w:bCs w:val="0"/>
          <w:sz w:val="15"/>
          <w:szCs w:val="15"/>
          <w:u w:val="single"/>
        </w:rPr>
        <w:t>Service Availability</w:t>
      </w:r>
      <w:r w:rsidRPr="00DF28BE">
        <w:rPr>
          <w:rFonts w:ascii="Calibri" w:hAnsi="Calibri"/>
          <w:b w:val="0"/>
          <w:bCs w:val="0"/>
          <w:sz w:val="15"/>
          <w:szCs w:val="15"/>
        </w:rPr>
        <w:t>:</w:t>
      </w:r>
      <w:r w:rsidR="0038688A" w:rsidRPr="00DF28BE">
        <w:rPr>
          <w:rFonts w:ascii="Calibri" w:hAnsi="Calibri"/>
          <w:b w:val="0"/>
          <w:bCs w:val="0"/>
          <w:sz w:val="15"/>
          <w:szCs w:val="15"/>
        </w:rPr>
        <w:t xml:space="preserve"> </w:t>
      </w:r>
      <w:r w:rsidRPr="00DF28BE">
        <w:rPr>
          <w:rFonts w:ascii="Calibri" w:hAnsi="Calibri"/>
          <w:b w:val="0"/>
          <w:bCs w:val="0"/>
          <w:sz w:val="15"/>
          <w:szCs w:val="15"/>
        </w:rPr>
        <w:t>Customer’s eligibility to receive IP Service, Customer’s Local Area Network (</w:t>
      </w:r>
      <w:r w:rsidRPr="00DF28BE">
        <w:rPr>
          <w:rFonts w:ascii="Calibri" w:hAnsi="Calibri"/>
          <w:sz w:val="15"/>
          <w:szCs w:val="15"/>
        </w:rPr>
        <w:t>“LAN”</w:t>
      </w:r>
      <w:r w:rsidRPr="00DF28BE">
        <w:rPr>
          <w:rFonts w:ascii="Calibri" w:hAnsi="Calibri"/>
          <w:b w:val="0"/>
          <w:bCs w:val="0"/>
          <w:sz w:val="15"/>
          <w:szCs w:val="15"/>
        </w:rPr>
        <w:t>) environment must be at least 10</w:t>
      </w:r>
      <w:r w:rsidR="003A2D4F">
        <w:rPr>
          <w:rFonts w:ascii="Calibri" w:hAnsi="Calibri"/>
          <w:b w:val="0"/>
          <w:bCs w:val="0"/>
          <w:sz w:val="15"/>
          <w:szCs w:val="15"/>
        </w:rPr>
        <w:t>Mb/100Mb/1000Mb</w:t>
      </w:r>
      <w:r w:rsidRPr="00DF28BE">
        <w:rPr>
          <w:rFonts w:ascii="Calibri" w:hAnsi="Calibri"/>
          <w:b w:val="0"/>
          <w:bCs w:val="0"/>
          <w:sz w:val="15"/>
          <w:szCs w:val="15"/>
        </w:rPr>
        <w:t xml:space="preserve"> </w:t>
      </w:r>
      <w:r w:rsidR="00131B8B">
        <w:rPr>
          <w:rFonts w:ascii="Calibri" w:hAnsi="Calibri"/>
          <w:b w:val="0"/>
          <w:bCs w:val="0"/>
          <w:sz w:val="15"/>
          <w:szCs w:val="15"/>
        </w:rPr>
        <w:tab/>
      </w:r>
      <w:r w:rsidR="00131B8B">
        <w:rPr>
          <w:rFonts w:ascii="Calibri" w:hAnsi="Calibri"/>
          <w:b w:val="0"/>
          <w:bCs w:val="0"/>
          <w:sz w:val="15"/>
          <w:szCs w:val="15"/>
        </w:rPr>
        <w:tab/>
      </w:r>
      <w:r w:rsidR="00131B8B">
        <w:rPr>
          <w:rFonts w:ascii="Calibri" w:hAnsi="Calibri"/>
          <w:b w:val="0"/>
          <w:bCs w:val="0"/>
          <w:sz w:val="15"/>
          <w:szCs w:val="15"/>
        </w:rPr>
        <w:tab/>
      </w:r>
      <w:r w:rsidRPr="00DF28BE">
        <w:rPr>
          <w:rFonts w:ascii="Calibri" w:hAnsi="Calibri"/>
          <w:b w:val="0"/>
          <w:bCs w:val="0"/>
          <w:sz w:val="15"/>
          <w:szCs w:val="15"/>
        </w:rPr>
        <w:t xml:space="preserve">Ethernet; LAN ports used for voice must be set to full-duplex; Customer’s LAN must have adequate bandwidth and ports to support the minimum amount of </w:t>
      </w:r>
      <w:r w:rsidR="00131B8B">
        <w:rPr>
          <w:rFonts w:ascii="Calibri" w:hAnsi="Calibri"/>
          <w:b w:val="0"/>
          <w:bCs w:val="0"/>
          <w:sz w:val="15"/>
          <w:szCs w:val="15"/>
        </w:rPr>
        <w:tab/>
      </w:r>
      <w:r w:rsidR="00131B8B">
        <w:rPr>
          <w:rFonts w:ascii="Calibri" w:hAnsi="Calibri"/>
          <w:b w:val="0"/>
          <w:bCs w:val="0"/>
          <w:sz w:val="15"/>
          <w:szCs w:val="15"/>
        </w:rPr>
        <w:tab/>
      </w:r>
      <w:r w:rsidR="00131B8B">
        <w:rPr>
          <w:rFonts w:ascii="Calibri" w:hAnsi="Calibri"/>
          <w:b w:val="0"/>
          <w:bCs w:val="0"/>
          <w:sz w:val="15"/>
          <w:szCs w:val="15"/>
        </w:rPr>
        <w:tab/>
      </w:r>
      <w:r w:rsidRPr="00DF28BE">
        <w:rPr>
          <w:rFonts w:ascii="Calibri" w:hAnsi="Calibri"/>
          <w:b w:val="0"/>
          <w:bCs w:val="0"/>
          <w:sz w:val="15"/>
          <w:szCs w:val="15"/>
        </w:rPr>
        <w:t>concurrent voice and data traffic ordered by Customer.</w:t>
      </w:r>
      <w:r w:rsidR="00FB1309" w:rsidRPr="00DF28BE">
        <w:rPr>
          <w:rFonts w:ascii="Calibri" w:hAnsi="Calibri"/>
          <w:b w:val="0"/>
          <w:bCs w:val="0"/>
          <w:sz w:val="15"/>
          <w:szCs w:val="15"/>
        </w:rPr>
        <w:t xml:space="preserve"> </w:t>
      </w:r>
    </w:p>
    <w:p w14:paraId="106A6D52" w14:textId="77777777" w:rsidR="00196C84" w:rsidRPr="00131B8B" w:rsidRDefault="00196C84" w:rsidP="00131B8B">
      <w:pPr>
        <w:pStyle w:val="Heading1"/>
        <w:numPr>
          <w:ilvl w:val="0"/>
          <w:numId w:val="5"/>
        </w:numPr>
        <w:tabs>
          <w:tab w:val="left" w:pos="360"/>
          <w:tab w:val="left" w:pos="1080"/>
        </w:tabs>
        <w:spacing w:before="0"/>
        <w:ind w:left="0" w:firstLine="720"/>
        <w:jc w:val="both"/>
        <w:rPr>
          <w:rFonts w:ascii="Calibri" w:hAnsi="Calibri"/>
          <w:b w:val="0"/>
          <w:sz w:val="15"/>
          <w:szCs w:val="15"/>
        </w:rPr>
      </w:pPr>
      <w:r w:rsidRPr="00131B8B">
        <w:rPr>
          <w:rFonts w:ascii="Calibri" w:hAnsi="Calibri"/>
          <w:sz w:val="15"/>
          <w:szCs w:val="15"/>
          <w:u w:val="single"/>
        </w:rPr>
        <w:t>Limitations</w:t>
      </w:r>
      <w:r w:rsidR="00AF56E7" w:rsidRPr="00131B8B">
        <w:rPr>
          <w:rFonts w:ascii="Calibri" w:hAnsi="Calibri"/>
          <w:sz w:val="15"/>
          <w:szCs w:val="15"/>
          <w:u w:val="single"/>
        </w:rPr>
        <w:softHyphen/>
      </w:r>
      <w:r w:rsidR="00AF56E7" w:rsidRPr="00131B8B">
        <w:rPr>
          <w:rFonts w:ascii="Calibri" w:hAnsi="Calibri"/>
          <w:sz w:val="15"/>
          <w:szCs w:val="15"/>
        </w:rPr>
        <w:t>:</w:t>
      </w:r>
      <w:r w:rsidR="00FB1309" w:rsidRPr="00131B8B">
        <w:rPr>
          <w:rFonts w:ascii="Calibri" w:hAnsi="Calibri"/>
          <w:sz w:val="15"/>
          <w:szCs w:val="15"/>
        </w:rPr>
        <w:t xml:space="preserve"> </w:t>
      </w:r>
      <w:r w:rsidRPr="00131B8B">
        <w:rPr>
          <w:rFonts w:ascii="Calibri" w:hAnsi="Calibri"/>
          <w:b w:val="0"/>
          <w:sz w:val="15"/>
          <w:szCs w:val="15"/>
        </w:rPr>
        <w:t>Customer understands that use of the Services is restricte</w:t>
      </w:r>
      <w:r w:rsidR="009B587F" w:rsidRPr="00131B8B">
        <w:rPr>
          <w:rFonts w:ascii="Calibri" w:hAnsi="Calibri"/>
          <w:b w:val="0"/>
          <w:sz w:val="15"/>
          <w:szCs w:val="15"/>
        </w:rPr>
        <w:t>d in the following manner: (</w:t>
      </w:r>
      <w:r w:rsidR="00B42821" w:rsidRPr="00131B8B">
        <w:rPr>
          <w:rFonts w:ascii="Calibri" w:hAnsi="Calibri"/>
          <w:b w:val="0"/>
          <w:sz w:val="15"/>
          <w:szCs w:val="15"/>
        </w:rPr>
        <w:t>a</w:t>
      </w:r>
      <w:r w:rsidR="009B587F" w:rsidRPr="00131B8B">
        <w:rPr>
          <w:rFonts w:ascii="Calibri" w:hAnsi="Calibri"/>
          <w:b w:val="0"/>
          <w:sz w:val="15"/>
          <w:szCs w:val="15"/>
        </w:rPr>
        <w:t>) a</w:t>
      </w:r>
      <w:r w:rsidRPr="00131B8B">
        <w:rPr>
          <w:rFonts w:ascii="Calibri" w:hAnsi="Calibri"/>
          <w:b w:val="0"/>
          <w:sz w:val="15"/>
          <w:szCs w:val="15"/>
        </w:rPr>
        <w:t xml:space="preserve">t any given time, Customer may only place as many </w:t>
      </w:r>
      <w:r w:rsidR="00131B8B" w:rsidRPr="00131B8B">
        <w:rPr>
          <w:rFonts w:ascii="Calibri" w:hAnsi="Calibri"/>
          <w:b w:val="0"/>
          <w:sz w:val="15"/>
          <w:szCs w:val="15"/>
        </w:rPr>
        <w:tab/>
      </w:r>
      <w:r w:rsidR="00131B8B">
        <w:rPr>
          <w:rFonts w:ascii="Calibri" w:hAnsi="Calibri"/>
          <w:b w:val="0"/>
          <w:sz w:val="15"/>
          <w:szCs w:val="15"/>
        </w:rPr>
        <w:tab/>
      </w:r>
      <w:r w:rsidR="00131B8B">
        <w:rPr>
          <w:rFonts w:ascii="Calibri" w:hAnsi="Calibri"/>
          <w:b w:val="0"/>
          <w:sz w:val="15"/>
          <w:szCs w:val="15"/>
        </w:rPr>
        <w:tab/>
      </w:r>
      <w:r w:rsidRPr="00131B8B">
        <w:rPr>
          <w:rFonts w:ascii="Calibri" w:hAnsi="Calibri"/>
          <w:b w:val="0"/>
          <w:sz w:val="15"/>
          <w:szCs w:val="15"/>
        </w:rPr>
        <w:t>concurrent calls as it has purchased simultaneous calling capacity; (</w:t>
      </w:r>
      <w:r w:rsidR="00B42821" w:rsidRPr="00131B8B">
        <w:rPr>
          <w:rFonts w:ascii="Calibri" w:hAnsi="Calibri"/>
          <w:b w:val="0"/>
          <w:sz w:val="15"/>
          <w:szCs w:val="15"/>
        </w:rPr>
        <w:t>b</w:t>
      </w:r>
      <w:r w:rsidRPr="00131B8B">
        <w:rPr>
          <w:rFonts w:ascii="Calibri" w:hAnsi="Calibri"/>
          <w:b w:val="0"/>
          <w:sz w:val="15"/>
          <w:szCs w:val="15"/>
        </w:rPr>
        <w:t xml:space="preserve">) Customer’s modification of Frontier installed design and/or configuration is at </w:t>
      </w:r>
      <w:r w:rsidR="00131B8B" w:rsidRPr="00131B8B">
        <w:rPr>
          <w:rFonts w:ascii="Calibri" w:hAnsi="Calibri"/>
          <w:b w:val="0"/>
          <w:sz w:val="15"/>
          <w:szCs w:val="15"/>
        </w:rPr>
        <w:tab/>
      </w:r>
      <w:r w:rsidR="00131B8B">
        <w:rPr>
          <w:rFonts w:ascii="Calibri" w:hAnsi="Calibri"/>
          <w:b w:val="0"/>
          <w:sz w:val="15"/>
          <w:szCs w:val="15"/>
        </w:rPr>
        <w:tab/>
      </w:r>
      <w:r w:rsidR="00131B8B">
        <w:rPr>
          <w:rFonts w:ascii="Calibri" w:hAnsi="Calibri"/>
          <w:b w:val="0"/>
          <w:sz w:val="15"/>
          <w:szCs w:val="15"/>
        </w:rPr>
        <w:tab/>
      </w:r>
      <w:r w:rsidRPr="00131B8B">
        <w:rPr>
          <w:rFonts w:ascii="Calibri" w:hAnsi="Calibri"/>
          <w:b w:val="0"/>
          <w:sz w:val="15"/>
          <w:szCs w:val="15"/>
        </w:rPr>
        <w:t>Customer’s risk; (</w:t>
      </w:r>
      <w:r w:rsidR="00B42821" w:rsidRPr="00131B8B">
        <w:rPr>
          <w:rFonts w:ascii="Calibri" w:hAnsi="Calibri"/>
          <w:b w:val="0"/>
          <w:sz w:val="15"/>
          <w:szCs w:val="15"/>
        </w:rPr>
        <w:t>c</w:t>
      </w:r>
      <w:r w:rsidRPr="00131B8B">
        <w:rPr>
          <w:rFonts w:ascii="Calibri" w:hAnsi="Calibri"/>
          <w:b w:val="0"/>
          <w:sz w:val="15"/>
          <w:szCs w:val="15"/>
        </w:rPr>
        <w:t>) Customer may not utilize auto-dialers or any similar type of device in connection with Frontier AnyWare Service; (</w:t>
      </w:r>
      <w:r w:rsidR="00B42821" w:rsidRPr="00131B8B">
        <w:rPr>
          <w:rFonts w:ascii="Calibri" w:hAnsi="Calibri"/>
          <w:b w:val="0"/>
          <w:sz w:val="15"/>
          <w:szCs w:val="15"/>
        </w:rPr>
        <w:t>d</w:t>
      </w:r>
      <w:r w:rsidRPr="00131B8B">
        <w:rPr>
          <w:rFonts w:ascii="Calibri" w:hAnsi="Calibri"/>
          <w:b w:val="0"/>
          <w:sz w:val="15"/>
          <w:szCs w:val="15"/>
        </w:rPr>
        <w:t xml:space="preserve">) Customer may not </w:t>
      </w:r>
      <w:r w:rsidR="00131B8B">
        <w:rPr>
          <w:rFonts w:ascii="Calibri" w:hAnsi="Calibri"/>
          <w:b w:val="0"/>
          <w:sz w:val="15"/>
          <w:szCs w:val="15"/>
        </w:rPr>
        <w:tab/>
      </w:r>
      <w:r w:rsidR="00131B8B">
        <w:rPr>
          <w:rFonts w:ascii="Calibri" w:hAnsi="Calibri"/>
          <w:b w:val="0"/>
          <w:sz w:val="15"/>
          <w:szCs w:val="15"/>
        </w:rPr>
        <w:tab/>
      </w:r>
      <w:r w:rsidR="00131B8B">
        <w:rPr>
          <w:rFonts w:ascii="Calibri" w:hAnsi="Calibri"/>
          <w:b w:val="0"/>
          <w:sz w:val="15"/>
          <w:szCs w:val="15"/>
        </w:rPr>
        <w:tab/>
      </w:r>
      <w:r w:rsidRPr="00131B8B">
        <w:rPr>
          <w:rFonts w:ascii="Calibri" w:hAnsi="Calibri"/>
          <w:b w:val="0"/>
          <w:sz w:val="15"/>
          <w:szCs w:val="15"/>
        </w:rPr>
        <w:t xml:space="preserve">utilize </w:t>
      </w:r>
      <w:r w:rsidR="00D715A2" w:rsidRPr="00131B8B">
        <w:rPr>
          <w:rFonts w:ascii="Calibri" w:hAnsi="Calibri"/>
          <w:b w:val="0"/>
          <w:sz w:val="15"/>
          <w:szCs w:val="15"/>
        </w:rPr>
        <w:t xml:space="preserve">FAW </w:t>
      </w:r>
      <w:r w:rsidR="00BD50B4" w:rsidRPr="00131B8B">
        <w:rPr>
          <w:rFonts w:ascii="Calibri" w:hAnsi="Calibri"/>
          <w:b w:val="0"/>
          <w:sz w:val="15"/>
          <w:szCs w:val="15"/>
        </w:rPr>
        <w:t>UCaaS</w:t>
      </w:r>
      <w:r w:rsidRPr="00131B8B">
        <w:rPr>
          <w:rFonts w:ascii="Calibri" w:hAnsi="Calibri"/>
          <w:b w:val="0"/>
          <w:sz w:val="15"/>
          <w:szCs w:val="15"/>
        </w:rPr>
        <w:t xml:space="preserve"> Service in any call center environment or in connection with any similar such application; and </w:t>
      </w:r>
      <w:r w:rsidR="00775838" w:rsidRPr="00131B8B">
        <w:rPr>
          <w:rFonts w:ascii="Calibri" w:hAnsi="Calibri"/>
          <w:b w:val="0"/>
          <w:sz w:val="15"/>
          <w:szCs w:val="15"/>
        </w:rPr>
        <w:t>(e)</w:t>
      </w:r>
      <w:r w:rsidRPr="00131B8B">
        <w:rPr>
          <w:rFonts w:ascii="Calibri" w:hAnsi="Calibri"/>
          <w:b w:val="0"/>
          <w:sz w:val="15"/>
          <w:szCs w:val="15"/>
        </w:rPr>
        <w:t xml:space="preserve"> Customer may not use </w:t>
      </w:r>
      <w:r w:rsidR="00D715A2" w:rsidRPr="00131B8B">
        <w:rPr>
          <w:rFonts w:ascii="Calibri" w:hAnsi="Calibri"/>
          <w:b w:val="0"/>
          <w:sz w:val="15"/>
          <w:szCs w:val="15"/>
        </w:rPr>
        <w:t xml:space="preserve">FAW </w:t>
      </w:r>
      <w:r w:rsidR="00BD50B4" w:rsidRPr="00131B8B">
        <w:rPr>
          <w:rFonts w:ascii="Calibri" w:hAnsi="Calibri"/>
          <w:b w:val="0"/>
          <w:sz w:val="15"/>
          <w:szCs w:val="15"/>
        </w:rPr>
        <w:t>UCaaS</w:t>
      </w:r>
      <w:r w:rsidRPr="00131B8B">
        <w:rPr>
          <w:rFonts w:ascii="Calibri" w:hAnsi="Calibri"/>
          <w:b w:val="0"/>
          <w:sz w:val="15"/>
          <w:szCs w:val="15"/>
        </w:rPr>
        <w:t xml:space="preserve"> Service </w:t>
      </w:r>
      <w:r w:rsidR="00131B8B">
        <w:rPr>
          <w:rFonts w:ascii="Calibri" w:hAnsi="Calibri"/>
          <w:b w:val="0"/>
          <w:sz w:val="15"/>
          <w:szCs w:val="15"/>
        </w:rPr>
        <w:tab/>
      </w:r>
      <w:r w:rsidR="00131B8B">
        <w:rPr>
          <w:rFonts w:ascii="Calibri" w:hAnsi="Calibri"/>
          <w:b w:val="0"/>
          <w:sz w:val="15"/>
          <w:szCs w:val="15"/>
        </w:rPr>
        <w:tab/>
      </w:r>
      <w:r w:rsidR="00131B8B">
        <w:rPr>
          <w:rFonts w:ascii="Calibri" w:hAnsi="Calibri"/>
          <w:b w:val="0"/>
          <w:sz w:val="15"/>
          <w:szCs w:val="15"/>
        </w:rPr>
        <w:tab/>
      </w:r>
      <w:r w:rsidRPr="00131B8B">
        <w:rPr>
          <w:rFonts w:ascii="Calibri" w:hAnsi="Calibri"/>
          <w:b w:val="0"/>
          <w:sz w:val="15"/>
          <w:szCs w:val="15"/>
        </w:rPr>
        <w:t>for telemarketing, fax broadcasting, fax blasting, or continuous or extensive call forwarding.</w:t>
      </w:r>
      <w:r w:rsidR="00FB1309" w:rsidRPr="00131B8B">
        <w:rPr>
          <w:rFonts w:ascii="Calibri" w:hAnsi="Calibri"/>
          <w:b w:val="0"/>
          <w:sz w:val="15"/>
          <w:szCs w:val="15"/>
        </w:rPr>
        <w:t xml:space="preserve"> </w:t>
      </w:r>
      <w:r w:rsidRPr="00131B8B">
        <w:rPr>
          <w:rFonts w:ascii="Calibri" w:hAnsi="Calibri"/>
          <w:b w:val="0"/>
          <w:sz w:val="15"/>
          <w:szCs w:val="15"/>
        </w:rPr>
        <w:t xml:space="preserve">CUSTOMER EXPRESSLY ACKNOWLEDGES THAT ANY VIOLATION OF </w:t>
      </w:r>
      <w:r w:rsidR="00131B8B">
        <w:rPr>
          <w:rFonts w:ascii="Calibri" w:hAnsi="Calibri"/>
          <w:b w:val="0"/>
          <w:sz w:val="15"/>
          <w:szCs w:val="15"/>
        </w:rPr>
        <w:tab/>
      </w:r>
      <w:r w:rsidR="00131B8B">
        <w:rPr>
          <w:rFonts w:ascii="Calibri" w:hAnsi="Calibri"/>
          <w:b w:val="0"/>
          <w:sz w:val="15"/>
          <w:szCs w:val="15"/>
        </w:rPr>
        <w:tab/>
      </w:r>
      <w:r w:rsidR="00131B8B">
        <w:rPr>
          <w:rFonts w:ascii="Calibri" w:hAnsi="Calibri"/>
          <w:b w:val="0"/>
          <w:sz w:val="15"/>
          <w:szCs w:val="15"/>
        </w:rPr>
        <w:tab/>
      </w:r>
      <w:r w:rsidRPr="00131B8B">
        <w:rPr>
          <w:rFonts w:ascii="Calibri" w:hAnsi="Calibri"/>
          <w:b w:val="0"/>
          <w:sz w:val="15"/>
          <w:szCs w:val="15"/>
        </w:rPr>
        <w:t xml:space="preserve">THE FOREGOING RESTRICTIONS ON ITS USE OF THE SERVICE WILL </w:t>
      </w:r>
      <w:r w:rsidR="00F9197D" w:rsidRPr="00131B8B">
        <w:rPr>
          <w:rFonts w:ascii="Calibri" w:hAnsi="Calibri"/>
          <w:b w:val="0"/>
          <w:sz w:val="15"/>
          <w:szCs w:val="15"/>
        </w:rPr>
        <w:t xml:space="preserve">IMMEDIATELY VOID AND INVALIDATE FRONTIER’S OBLIGATIONS AND PROVISION OF SERVICE </w:t>
      </w:r>
      <w:r w:rsidR="00F672F8">
        <w:rPr>
          <w:rFonts w:ascii="Calibri" w:hAnsi="Calibri"/>
          <w:b w:val="0"/>
          <w:sz w:val="15"/>
          <w:szCs w:val="15"/>
        </w:rPr>
        <w:tab/>
      </w:r>
      <w:r w:rsidR="00F672F8">
        <w:rPr>
          <w:rFonts w:ascii="Calibri" w:hAnsi="Calibri"/>
          <w:b w:val="0"/>
          <w:sz w:val="15"/>
          <w:szCs w:val="15"/>
        </w:rPr>
        <w:tab/>
      </w:r>
      <w:r w:rsidR="00F9197D" w:rsidRPr="00131B8B">
        <w:rPr>
          <w:rFonts w:ascii="Calibri" w:hAnsi="Calibri"/>
          <w:b w:val="0"/>
          <w:sz w:val="15"/>
          <w:szCs w:val="15"/>
        </w:rPr>
        <w:t xml:space="preserve">UNDER THIS AGREEMENT AND WILL </w:t>
      </w:r>
      <w:r w:rsidRPr="00131B8B">
        <w:rPr>
          <w:rFonts w:ascii="Calibri" w:hAnsi="Calibri"/>
          <w:b w:val="0"/>
          <w:sz w:val="15"/>
          <w:szCs w:val="15"/>
        </w:rPr>
        <w:t>RESULT IN THE IMMEDIATE TERMINATION OF THE SERVICE BY FRONTIER.</w:t>
      </w:r>
      <w:r w:rsidR="00FB1309" w:rsidRPr="00131B8B">
        <w:rPr>
          <w:rFonts w:ascii="Calibri" w:hAnsi="Calibri"/>
          <w:b w:val="0"/>
          <w:sz w:val="15"/>
          <w:szCs w:val="15"/>
        </w:rPr>
        <w:t xml:space="preserve"> </w:t>
      </w:r>
    </w:p>
    <w:p w14:paraId="5DF08ED8" w14:textId="77777777" w:rsidR="00196C84" w:rsidRPr="00DF28BE" w:rsidRDefault="007D240B" w:rsidP="000A73C7">
      <w:pPr>
        <w:numPr>
          <w:ilvl w:val="0"/>
          <w:numId w:val="5"/>
        </w:numPr>
        <w:tabs>
          <w:tab w:val="left" w:pos="360"/>
          <w:tab w:val="left" w:pos="1080"/>
          <w:tab w:val="left" w:pos="3600"/>
        </w:tabs>
        <w:spacing w:after="60"/>
        <w:ind w:left="0" w:firstLine="720"/>
        <w:jc w:val="both"/>
        <w:rPr>
          <w:rFonts w:ascii="Calibri" w:hAnsi="Calibri" w:cs="Arial"/>
          <w:sz w:val="15"/>
          <w:szCs w:val="15"/>
        </w:rPr>
      </w:pPr>
      <w:r w:rsidRPr="00DF28BE">
        <w:rPr>
          <w:rFonts w:ascii="Calibri" w:hAnsi="Calibri" w:cs="Arial"/>
          <w:sz w:val="15"/>
          <w:szCs w:val="15"/>
          <w:u w:val="single"/>
        </w:rPr>
        <w:t>Exclusions</w:t>
      </w:r>
      <w:r w:rsidRPr="00DF28BE">
        <w:rPr>
          <w:rFonts w:ascii="Calibri" w:hAnsi="Calibri" w:cs="Arial"/>
          <w:sz w:val="15"/>
          <w:szCs w:val="15"/>
        </w:rPr>
        <w:t>.</w:t>
      </w:r>
      <w:r w:rsidR="00FB1309" w:rsidRPr="00DF28BE">
        <w:rPr>
          <w:rFonts w:ascii="Calibri" w:hAnsi="Calibri" w:cs="Arial"/>
          <w:sz w:val="15"/>
          <w:szCs w:val="15"/>
        </w:rPr>
        <w:t xml:space="preserve"> </w:t>
      </w:r>
      <w:r w:rsidRPr="00DF28BE">
        <w:rPr>
          <w:rFonts w:ascii="Calibri" w:hAnsi="Calibri" w:cs="Arial"/>
          <w:sz w:val="15"/>
          <w:szCs w:val="15"/>
        </w:rPr>
        <w:t>The Service does not include reliability, redundancy,</w:t>
      </w:r>
      <w:r w:rsidRPr="00DF28BE">
        <w:rPr>
          <w:rFonts w:ascii="Calibri" w:hAnsi="Calibri" w:cs="Arial"/>
          <w:b/>
          <w:sz w:val="15"/>
          <w:szCs w:val="15"/>
        </w:rPr>
        <w:t xml:space="preserve"> </w:t>
      </w:r>
      <w:r w:rsidRPr="00DF28BE">
        <w:rPr>
          <w:rFonts w:ascii="Calibri" w:hAnsi="Calibri" w:cs="Arial"/>
          <w:sz w:val="15"/>
          <w:szCs w:val="15"/>
        </w:rPr>
        <w:t>disaster recovery or business continuity features, functions, capabilities or services.</w:t>
      </w:r>
      <w:r w:rsidRPr="00DF28BE">
        <w:rPr>
          <w:rFonts w:ascii="Calibri" w:hAnsi="Calibri" w:cs="Arial"/>
          <w:bCs/>
          <w:sz w:val="15"/>
          <w:szCs w:val="15"/>
        </w:rPr>
        <w:t xml:space="preserve"> The Service </w:t>
      </w:r>
      <w:r w:rsidR="00E468D4">
        <w:rPr>
          <w:rFonts w:ascii="Calibri" w:hAnsi="Calibri" w:cs="Arial"/>
          <w:bCs/>
          <w:sz w:val="15"/>
          <w:szCs w:val="15"/>
        </w:rPr>
        <w:tab/>
      </w:r>
      <w:r w:rsidR="00E468D4">
        <w:rPr>
          <w:rFonts w:ascii="Calibri" w:hAnsi="Calibri" w:cs="Arial"/>
          <w:bCs/>
          <w:sz w:val="15"/>
          <w:szCs w:val="15"/>
        </w:rPr>
        <w:tab/>
      </w:r>
      <w:r w:rsidRPr="00DF28BE">
        <w:rPr>
          <w:rFonts w:ascii="Calibri" w:hAnsi="Calibri" w:cs="Arial"/>
          <w:bCs/>
          <w:sz w:val="15"/>
          <w:szCs w:val="15"/>
        </w:rPr>
        <w:t xml:space="preserve">is provided over broadband networks, as a reasonable best efforts service </w:t>
      </w:r>
      <w:r w:rsidRPr="00DF28BE">
        <w:rPr>
          <w:rFonts w:ascii="Calibri" w:hAnsi="Calibri" w:cs="Arial"/>
          <w:bCs/>
          <w:sz w:val="15"/>
          <w:szCs w:val="15"/>
          <w:u w:val="single"/>
        </w:rPr>
        <w:t>without warranty, guarantees or service level commitments</w:t>
      </w:r>
      <w:r w:rsidRPr="00DF28BE">
        <w:rPr>
          <w:rFonts w:ascii="Calibri" w:hAnsi="Calibri" w:cs="Arial"/>
          <w:bCs/>
          <w:sz w:val="15"/>
          <w:szCs w:val="15"/>
        </w:rPr>
        <w:t>.</w:t>
      </w:r>
      <w:r w:rsidR="00FB1309" w:rsidRPr="00DF28BE">
        <w:rPr>
          <w:rFonts w:ascii="Calibri" w:hAnsi="Calibri" w:cs="Arial"/>
          <w:bCs/>
          <w:sz w:val="15"/>
          <w:szCs w:val="15"/>
        </w:rPr>
        <w:t xml:space="preserve"> </w:t>
      </w:r>
      <w:r w:rsidRPr="00DF28BE">
        <w:rPr>
          <w:rFonts w:ascii="Calibri" w:hAnsi="Calibri" w:cs="Arial"/>
          <w:bCs/>
          <w:sz w:val="15"/>
          <w:szCs w:val="15"/>
        </w:rPr>
        <w:t xml:space="preserve">Customer will not be </w:t>
      </w:r>
      <w:r w:rsidR="00F672F8">
        <w:rPr>
          <w:rFonts w:ascii="Calibri" w:hAnsi="Calibri" w:cs="Arial"/>
          <w:bCs/>
          <w:sz w:val="15"/>
          <w:szCs w:val="15"/>
        </w:rPr>
        <w:tab/>
      </w:r>
      <w:r w:rsidR="00F672F8">
        <w:rPr>
          <w:rFonts w:ascii="Calibri" w:hAnsi="Calibri" w:cs="Arial"/>
          <w:bCs/>
          <w:sz w:val="15"/>
          <w:szCs w:val="15"/>
        </w:rPr>
        <w:tab/>
      </w:r>
      <w:r w:rsidR="00F672F8">
        <w:rPr>
          <w:rFonts w:ascii="Calibri" w:hAnsi="Calibri" w:cs="Arial"/>
          <w:bCs/>
          <w:sz w:val="15"/>
          <w:szCs w:val="15"/>
        </w:rPr>
        <w:tab/>
      </w:r>
      <w:r w:rsidRPr="00DF28BE">
        <w:rPr>
          <w:rFonts w:ascii="Calibri" w:hAnsi="Calibri" w:cs="Arial"/>
          <w:bCs/>
          <w:sz w:val="15"/>
          <w:szCs w:val="15"/>
        </w:rPr>
        <w:t xml:space="preserve">able to make or receive calls with the Service if the Frontier network or DSL service is down or impaired or if any third party network or service used in </w:t>
      </w:r>
      <w:r w:rsidR="00F672F8">
        <w:rPr>
          <w:rFonts w:ascii="Calibri" w:hAnsi="Calibri" w:cs="Arial"/>
          <w:bCs/>
          <w:sz w:val="15"/>
          <w:szCs w:val="15"/>
        </w:rPr>
        <w:tab/>
      </w:r>
      <w:r w:rsidR="00F672F8">
        <w:rPr>
          <w:rFonts w:ascii="Calibri" w:hAnsi="Calibri" w:cs="Arial"/>
          <w:bCs/>
          <w:sz w:val="15"/>
          <w:szCs w:val="15"/>
        </w:rPr>
        <w:tab/>
      </w:r>
      <w:r w:rsidR="00F672F8">
        <w:rPr>
          <w:rFonts w:ascii="Calibri" w:hAnsi="Calibri" w:cs="Arial"/>
          <w:bCs/>
          <w:sz w:val="15"/>
          <w:szCs w:val="15"/>
        </w:rPr>
        <w:tab/>
      </w:r>
      <w:r w:rsidRPr="00DF28BE">
        <w:rPr>
          <w:rFonts w:ascii="Calibri" w:hAnsi="Calibri" w:cs="Arial"/>
          <w:bCs/>
          <w:sz w:val="15"/>
          <w:szCs w:val="15"/>
        </w:rPr>
        <w:t>conjunction with the Service is down or impaired.</w:t>
      </w:r>
      <w:r w:rsidR="00FB1309" w:rsidRPr="00DF28BE">
        <w:rPr>
          <w:rFonts w:ascii="Calibri" w:hAnsi="Calibri" w:cs="Arial"/>
          <w:bCs/>
          <w:sz w:val="15"/>
          <w:szCs w:val="15"/>
        </w:rPr>
        <w:t xml:space="preserve"> </w:t>
      </w:r>
      <w:r w:rsidRPr="00DF28BE">
        <w:rPr>
          <w:rFonts w:ascii="Calibri" w:hAnsi="Calibri" w:cs="Arial"/>
          <w:bCs/>
          <w:sz w:val="15"/>
          <w:szCs w:val="15"/>
        </w:rPr>
        <w:t xml:space="preserve">Service may also be adversely impacted by congestion on the Customer’s LAN, Frontier’s network or DSL </w:t>
      </w:r>
      <w:r w:rsidR="00F672F8">
        <w:rPr>
          <w:rFonts w:ascii="Calibri" w:hAnsi="Calibri" w:cs="Arial"/>
          <w:bCs/>
          <w:sz w:val="15"/>
          <w:szCs w:val="15"/>
        </w:rPr>
        <w:tab/>
      </w:r>
      <w:r w:rsidR="00F672F8">
        <w:rPr>
          <w:rFonts w:ascii="Calibri" w:hAnsi="Calibri" w:cs="Arial"/>
          <w:bCs/>
          <w:sz w:val="15"/>
          <w:szCs w:val="15"/>
        </w:rPr>
        <w:tab/>
      </w:r>
      <w:r w:rsidR="00F672F8">
        <w:rPr>
          <w:rFonts w:ascii="Calibri" w:hAnsi="Calibri" w:cs="Arial"/>
          <w:bCs/>
          <w:sz w:val="15"/>
          <w:szCs w:val="15"/>
        </w:rPr>
        <w:tab/>
      </w:r>
      <w:r w:rsidRPr="00DF28BE">
        <w:rPr>
          <w:rFonts w:ascii="Calibri" w:hAnsi="Calibri" w:cs="Arial"/>
          <w:bCs/>
          <w:sz w:val="15"/>
          <w:szCs w:val="15"/>
        </w:rPr>
        <w:t>service and/or third party network or service.</w:t>
      </w:r>
      <w:r w:rsidR="00FB1309" w:rsidRPr="00DF28BE">
        <w:rPr>
          <w:rFonts w:ascii="Calibri" w:hAnsi="Calibri" w:cs="Arial"/>
          <w:sz w:val="15"/>
          <w:szCs w:val="15"/>
        </w:rPr>
        <w:t xml:space="preserve"> </w:t>
      </w:r>
    </w:p>
    <w:p w14:paraId="70A4ED2D" w14:textId="77777777" w:rsidR="00E468D4" w:rsidRDefault="00E468D4" w:rsidP="00E468D4">
      <w:pPr>
        <w:numPr>
          <w:ilvl w:val="0"/>
          <w:numId w:val="21"/>
        </w:numPr>
        <w:rPr>
          <w:rFonts w:ascii="Calibri" w:hAnsi="Calibri" w:cs="Calibri"/>
          <w:sz w:val="15"/>
          <w:szCs w:val="15"/>
        </w:rPr>
      </w:pPr>
      <w:r w:rsidRPr="00CD3412">
        <w:rPr>
          <w:rFonts w:ascii="Calibri" w:hAnsi="Calibri" w:cs="Calibri"/>
          <w:sz w:val="15"/>
          <w:szCs w:val="15"/>
          <w:u w:val="single"/>
        </w:rPr>
        <w:t xml:space="preserve"> </w:t>
      </w:r>
      <w:bookmarkStart w:id="3" w:name="_Hlk37859270"/>
      <w:r w:rsidR="00196C84" w:rsidRPr="00CD3412">
        <w:rPr>
          <w:rFonts w:ascii="Calibri" w:hAnsi="Calibri" w:cs="Calibri"/>
          <w:sz w:val="15"/>
          <w:szCs w:val="15"/>
          <w:u w:val="single"/>
        </w:rPr>
        <w:t>Changes</w:t>
      </w:r>
      <w:r w:rsidR="00196C84" w:rsidRPr="00CD3412">
        <w:rPr>
          <w:rFonts w:ascii="Calibri" w:hAnsi="Calibri" w:cs="Calibri"/>
          <w:sz w:val="15"/>
          <w:szCs w:val="15"/>
        </w:rPr>
        <w:t>.</w:t>
      </w:r>
      <w:r w:rsidR="00FB1309" w:rsidRPr="00CD3412">
        <w:rPr>
          <w:rFonts w:ascii="Calibri" w:hAnsi="Calibri" w:cs="Calibri"/>
          <w:sz w:val="15"/>
          <w:szCs w:val="15"/>
        </w:rPr>
        <w:t xml:space="preserve"> </w:t>
      </w:r>
      <w:r w:rsidR="00BC5DAE" w:rsidRPr="00CD3412">
        <w:rPr>
          <w:rFonts w:ascii="Calibri" w:hAnsi="Calibri" w:cs="Calibri"/>
          <w:sz w:val="15"/>
          <w:szCs w:val="15"/>
        </w:rPr>
        <w:t>Throughout the Service Term, Customer may</w:t>
      </w:r>
      <w:r w:rsidR="005A258C" w:rsidRPr="00CD3412">
        <w:rPr>
          <w:rFonts w:ascii="Calibri" w:hAnsi="Calibri" w:cs="Calibri"/>
          <w:sz w:val="15"/>
          <w:szCs w:val="15"/>
        </w:rPr>
        <w:t xml:space="preserve"> </w:t>
      </w:r>
      <w:r w:rsidRPr="00CD3412">
        <w:rPr>
          <w:rFonts w:ascii="Calibri" w:hAnsi="Calibri" w:cs="Calibri"/>
          <w:sz w:val="15"/>
          <w:szCs w:val="15"/>
        </w:rPr>
        <w:t xml:space="preserve">add subsequent </w:t>
      </w:r>
      <w:r w:rsidR="00EF7F64" w:rsidRPr="00CD3412">
        <w:rPr>
          <w:rFonts w:ascii="Calibri" w:hAnsi="Calibri" w:cs="Calibri"/>
          <w:sz w:val="15"/>
          <w:szCs w:val="15"/>
        </w:rPr>
        <w:t>line</w:t>
      </w:r>
      <w:r w:rsidR="00BE0EC8" w:rsidRPr="00CD3412">
        <w:rPr>
          <w:rFonts w:ascii="Calibri" w:hAnsi="Calibri" w:cs="Calibri"/>
          <w:sz w:val="15"/>
          <w:szCs w:val="15"/>
        </w:rPr>
        <w:t>s at the rates and terms applicab</w:t>
      </w:r>
      <w:r w:rsidR="000B47FA" w:rsidRPr="00CD3412">
        <w:rPr>
          <w:rFonts w:ascii="Calibri" w:hAnsi="Calibri" w:cs="Calibri"/>
          <w:sz w:val="15"/>
          <w:szCs w:val="15"/>
        </w:rPr>
        <w:t xml:space="preserve">le under this Service Schedule, </w:t>
      </w:r>
      <w:r w:rsidRPr="00CD3412">
        <w:rPr>
          <w:rFonts w:ascii="Calibri" w:hAnsi="Calibri" w:cs="Calibri"/>
          <w:sz w:val="15"/>
          <w:szCs w:val="15"/>
        </w:rPr>
        <w:t xml:space="preserve">reduce the number of </w:t>
      </w:r>
      <w:r w:rsidR="00BE0EC8" w:rsidRPr="00CD3412">
        <w:rPr>
          <w:rFonts w:ascii="Calibri" w:hAnsi="Calibri" w:cs="Calibri"/>
          <w:sz w:val="15"/>
          <w:szCs w:val="15"/>
        </w:rPr>
        <w:t xml:space="preserve">lines reflected in this Service Schedule </w:t>
      </w:r>
      <w:r w:rsidR="00D9258C" w:rsidRPr="00CD3412">
        <w:rPr>
          <w:rFonts w:ascii="Calibri" w:hAnsi="Calibri" w:cs="Calibri"/>
          <w:sz w:val="15"/>
          <w:szCs w:val="15"/>
        </w:rPr>
        <w:t>without</w:t>
      </w:r>
      <w:r w:rsidR="00BE0EC8" w:rsidRPr="00CD3412">
        <w:rPr>
          <w:rFonts w:ascii="Calibri" w:hAnsi="Calibri" w:cs="Calibri"/>
          <w:sz w:val="15"/>
          <w:szCs w:val="15"/>
        </w:rPr>
        <w:t xml:space="preserve"> payment of </w:t>
      </w:r>
      <w:r w:rsidR="002949CE" w:rsidRPr="00CD3412">
        <w:rPr>
          <w:rFonts w:ascii="Calibri" w:hAnsi="Calibri" w:cs="Calibri"/>
          <w:sz w:val="15"/>
          <w:szCs w:val="15"/>
        </w:rPr>
        <w:t>the termination charge</w:t>
      </w:r>
      <w:r w:rsidR="000552A7" w:rsidRPr="00CD3412">
        <w:rPr>
          <w:rFonts w:ascii="Calibri" w:hAnsi="Calibri" w:cs="Calibri"/>
          <w:sz w:val="15"/>
          <w:szCs w:val="15"/>
        </w:rPr>
        <w:t xml:space="preserve"> (please note, cancellation of entire account will be subject to the early termination charge)</w:t>
      </w:r>
      <w:r w:rsidR="002B52C8" w:rsidRPr="00CD3412">
        <w:rPr>
          <w:rFonts w:ascii="Calibri" w:hAnsi="Calibri" w:cs="Calibri"/>
          <w:sz w:val="15"/>
          <w:szCs w:val="15"/>
        </w:rPr>
        <w:t xml:space="preserve">, or </w:t>
      </w:r>
      <w:r w:rsidR="000B47FA" w:rsidRPr="00CD3412">
        <w:rPr>
          <w:rFonts w:ascii="Calibri" w:hAnsi="Calibri" w:cs="Calibri"/>
          <w:sz w:val="15"/>
          <w:szCs w:val="15"/>
        </w:rPr>
        <w:t xml:space="preserve">make </w:t>
      </w:r>
      <w:r w:rsidR="00B113BE" w:rsidRPr="00CD3412">
        <w:rPr>
          <w:rFonts w:ascii="Calibri" w:hAnsi="Calibri" w:cs="Calibri"/>
          <w:sz w:val="15"/>
          <w:szCs w:val="15"/>
        </w:rPr>
        <w:t>modifications</w:t>
      </w:r>
      <w:r w:rsidR="000B47FA" w:rsidRPr="00CD3412">
        <w:rPr>
          <w:rFonts w:ascii="Calibri" w:hAnsi="Calibri" w:cs="Calibri"/>
          <w:sz w:val="15"/>
          <w:szCs w:val="15"/>
        </w:rPr>
        <w:t xml:space="preserve"> to existing Services provided that such changes may be subject to a change fee</w:t>
      </w:r>
      <w:r w:rsidR="00B113BE" w:rsidRPr="00CD3412">
        <w:rPr>
          <w:rFonts w:ascii="Calibri" w:hAnsi="Calibri" w:cs="Calibri"/>
          <w:sz w:val="15"/>
          <w:szCs w:val="15"/>
        </w:rPr>
        <w:t xml:space="preserve"> (collectively “Changes”)</w:t>
      </w:r>
      <w:r w:rsidR="00BE0EC8" w:rsidRPr="00CD3412">
        <w:rPr>
          <w:rFonts w:ascii="Calibri" w:hAnsi="Calibri" w:cs="Calibri"/>
          <w:sz w:val="15"/>
          <w:szCs w:val="15"/>
        </w:rPr>
        <w:t>.</w:t>
      </w:r>
      <w:r w:rsidR="00FB1309" w:rsidRPr="00CD3412">
        <w:rPr>
          <w:rFonts w:ascii="Calibri" w:hAnsi="Calibri" w:cs="Calibri"/>
          <w:sz w:val="15"/>
          <w:szCs w:val="15"/>
        </w:rPr>
        <w:t xml:space="preserve"> </w:t>
      </w:r>
      <w:r w:rsidR="000B47FA" w:rsidRPr="00CD3412">
        <w:rPr>
          <w:rFonts w:ascii="Calibri" w:hAnsi="Calibri" w:cs="Calibri"/>
          <w:sz w:val="15"/>
          <w:szCs w:val="15"/>
        </w:rPr>
        <w:t xml:space="preserve">Customer may request </w:t>
      </w:r>
      <w:r w:rsidR="00B113BE" w:rsidRPr="00CD3412">
        <w:rPr>
          <w:rFonts w:ascii="Calibri" w:hAnsi="Calibri" w:cs="Calibri"/>
          <w:sz w:val="15"/>
          <w:szCs w:val="15"/>
        </w:rPr>
        <w:t xml:space="preserve">Changes via telephone, provided that Frontier may </w:t>
      </w:r>
      <w:r w:rsidR="00BD0BF6" w:rsidRPr="00CD3412">
        <w:rPr>
          <w:rFonts w:ascii="Calibri" w:hAnsi="Calibri" w:cs="Calibri"/>
          <w:sz w:val="15"/>
          <w:szCs w:val="15"/>
        </w:rPr>
        <w:t xml:space="preserve">(but will not be required to) ask </w:t>
      </w:r>
      <w:r w:rsidR="00B113BE" w:rsidRPr="00CD3412">
        <w:rPr>
          <w:rFonts w:ascii="Calibri" w:hAnsi="Calibri" w:cs="Calibri"/>
          <w:sz w:val="15"/>
          <w:szCs w:val="15"/>
        </w:rPr>
        <w:t>Customer to validate s</w:t>
      </w:r>
      <w:r w:rsidR="00BD0BF6" w:rsidRPr="00CD3412">
        <w:rPr>
          <w:rFonts w:ascii="Calibri" w:hAnsi="Calibri" w:cs="Calibri"/>
          <w:sz w:val="15"/>
          <w:szCs w:val="15"/>
        </w:rPr>
        <w:t>uch Change request via email</w:t>
      </w:r>
      <w:r w:rsidR="00817F39" w:rsidRPr="00CD3412">
        <w:rPr>
          <w:rFonts w:ascii="Calibri" w:hAnsi="Calibri" w:cs="Calibri"/>
          <w:sz w:val="15"/>
          <w:szCs w:val="15"/>
        </w:rPr>
        <w:t xml:space="preserve"> or other document</w:t>
      </w:r>
      <w:r w:rsidR="00BD0BF6" w:rsidRPr="00CD3412">
        <w:rPr>
          <w:rFonts w:ascii="Calibri" w:hAnsi="Calibri" w:cs="Calibri"/>
          <w:sz w:val="15"/>
          <w:szCs w:val="15"/>
        </w:rPr>
        <w:t>.</w:t>
      </w:r>
      <w:r w:rsidR="0038688A" w:rsidRPr="00CD3412">
        <w:rPr>
          <w:rFonts w:ascii="Calibri" w:hAnsi="Calibri" w:cs="Calibri"/>
          <w:sz w:val="15"/>
          <w:szCs w:val="15"/>
        </w:rPr>
        <w:t xml:space="preserve"> </w:t>
      </w:r>
      <w:r w:rsidR="00BD0BF6" w:rsidRPr="00CD3412">
        <w:rPr>
          <w:rFonts w:ascii="Calibri" w:hAnsi="Calibri" w:cs="Calibri"/>
          <w:sz w:val="15"/>
          <w:szCs w:val="15"/>
        </w:rPr>
        <w:t>All such Changes and the resulting Services will be subject to the terms and conditions of this Schedule</w:t>
      </w:r>
      <w:r w:rsidR="00BD0BF6" w:rsidRPr="00D82030">
        <w:rPr>
          <w:rFonts w:ascii="Calibri" w:hAnsi="Calibri" w:cs="Calibri"/>
          <w:sz w:val="15"/>
          <w:szCs w:val="15"/>
        </w:rPr>
        <w:t xml:space="preserve">. </w:t>
      </w:r>
    </w:p>
    <w:bookmarkEnd w:id="3"/>
    <w:p w14:paraId="022BC918" w14:textId="77777777" w:rsidR="00E468D4" w:rsidRPr="00E468D4" w:rsidRDefault="00E468D4" w:rsidP="00E468D4">
      <w:pPr>
        <w:ind w:left="360"/>
        <w:rPr>
          <w:rFonts w:ascii="Calibri" w:hAnsi="Calibri" w:cs="Calibri"/>
          <w:sz w:val="15"/>
          <w:szCs w:val="15"/>
        </w:rPr>
      </w:pPr>
    </w:p>
    <w:p w14:paraId="64CE4701" w14:textId="77777777" w:rsidR="0019595E" w:rsidRPr="00E468D4" w:rsidRDefault="003A439A" w:rsidP="00E468D4">
      <w:pPr>
        <w:numPr>
          <w:ilvl w:val="0"/>
          <w:numId w:val="21"/>
        </w:numPr>
        <w:ind w:left="360" w:firstLine="0"/>
        <w:rPr>
          <w:rFonts w:ascii="Calibri" w:hAnsi="Calibri" w:cs="Calibri"/>
          <w:sz w:val="15"/>
          <w:szCs w:val="15"/>
        </w:rPr>
      </w:pPr>
      <w:r w:rsidRPr="00E468D4">
        <w:rPr>
          <w:rFonts w:ascii="Calibri" w:hAnsi="Calibri" w:cs="Arial"/>
          <w:sz w:val="15"/>
          <w:szCs w:val="15"/>
          <w:u w:val="single"/>
        </w:rPr>
        <w:t>Training</w:t>
      </w:r>
      <w:r w:rsidRPr="00E468D4">
        <w:rPr>
          <w:rFonts w:ascii="Calibri" w:hAnsi="Calibri" w:cs="Arial"/>
          <w:sz w:val="15"/>
          <w:szCs w:val="15"/>
        </w:rPr>
        <w:t>.</w:t>
      </w:r>
      <w:r w:rsidR="00EF7F64" w:rsidRPr="00E468D4">
        <w:rPr>
          <w:rFonts w:ascii="Calibri" w:hAnsi="Calibri" w:cs="Arial"/>
          <w:sz w:val="15"/>
          <w:szCs w:val="15"/>
        </w:rPr>
        <w:t xml:space="preserve"> Training for this Service will use Feature Teacher. Feature Teacher is a user interactive web-based training aid, which can be accessed at any time at, </w:t>
      </w:r>
      <w:r w:rsidR="00F672F8">
        <w:rPr>
          <w:rFonts w:ascii="Calibri" w:hAnsi="Calibri" w:cs="Arial"/>
          <w:sz w:val="15"/>
          <w:szCs w:val="15"/>
        </w:rPr>
        <w:tab/>
      </w:r>
      <w:hyperlink r:id="rId14" w:tgtFrame="_blank" w:tooltip="http://featureteacher.frontier.com/frontier-anyware" w:history="1">
        <w:r w:rsidR="00EF7F64" w:rsidRPr="00E468D4">
          <w:rPr>
            <w:rStyle w:val="Hyperlink"/>
            <w:rFonts w:ascii="Calibri" w:hAnsi="Calibri" w:cs="Arial"/>
            <w:sz w:val="15"/>
            <w:szCs w:val="15"/>
          </w:rPr>
          <w:t>http://FeatureTeacher.frontier.com/Frontier-AnyWare</w:t>
        </w:r>
      </w:hyperlink>
      <w:r w:rsidR="00EF7F64" w:rsidRPr="00E468D4">
        <w:rPr>
          <w:rFonts w:ascii="Calibri" w:hAnsi="Calibri" w:cs="Arial"/>
          <w:sz w:val="15"/>
          <w:szCs w:val="15"/>
        </w:rPr>
        <w:t xml:space="preserve">.A complete list of training aids including, end use and admin portal, Quick Reference Guides, and 911 </w:t>
      </w:r>
      <w:r w:rsidR="00F672F8">
        <w:rPr>
          <w:rFonts w:ascii="Calibri" w:hAnsi="Calibri" w:cs="Arial"/>
          <w:sz w:val="15"/>
          <w:szCs w:val="15"/>
        </w:rPr>
        <w:tab/>
      </w:r>
      <w:r w:rsidR="00EF7F64" w:rsidRPr="00E468D4">
        <w:rPr>
          <w:rFonts w:ascii="Calibri" w:hAnsi="Calibri" w:cs="Arial"/>
          <w:sz w:val="15"/>
          <w:szCs w:val="15"/>
        </w:rPr>
        <w:t xml:space="preserve">information can be found at </w:t>
      </w:r>
      <w:hyperlink r:id="rId15" w:tgtFrame="_blank" w:tooltip="https://frontier.com/small-business/helpcenter/categories/phone/business-servces/frontier-anyware-smb" w:history="1">
        <w:r w:rsidR="00EF7F64" w:rsidRPr="00E468D4">
          <w:rPr>
            <w:rStyle w:val="Hyperlink"/>
            <w:rFonts w:ascii="Calibri" w:hAnsi="Calibri" w:cs="Arial"/>
            <w:sz w:val="15"/>
            <w:szCs w:val="15"/>
          </w:rPr>
          <w:t>https://frontier.com/small-business/helpcenter/categories/phone/business-servces/frontier-anyware-smb</w:t>
        </w:r>
      </w:hyperlink>
      <w:r w:rsidR="00EF7F64" w:rsidRPr="00E468D4">
        <w:rPr>
          <w:rFonts w:ascii="Calibri" w:hAnsi="Calibri" w:cs="Arial"/>
          <w:sz w:val="15"/>
          <w:szCs w:val="15"/>
        </w:rPr>
        <w:t xml:space="preserve">.  </w:t>
      </w:r>
      <w:r w:rsidR="00A74693" w:rsidRPr="00E468D4">
        <w:rPr>
          <w:rFonts w:ascii="Calibri" w:hAnsi="Calibri" w:cs="Arial"/>
          <w:sz w:val="15"/>
          <w:szCs w:val="15"/>
        </w:rPr>
        <w:t xml:space="preserve">In the event that onsite </w:t>
      </w:r>
      <w:r w:rsidR="00F672F8">
        <w:rPr>
          <w:rFonts w:ascii="Calibri" w:hAnsi="Calibri" w:cs="Arial"/>
          <w:sz w:val="15"/>
          <w:szCs w:val="15"/>
        </w:rPr>
        <w:tab/>
      </w:r>
      <w:r w:rsidR="00A74693" w:rsidRPr="00E468D4">
        <w:rPr>
          <w:rFonts w:ascii="Calibri" w:hAnsi="Calibri" w:cs="Arial"/>
          <w:sz w:val="15"/>
          <w:szCs w:val="15"/>
        </w:rPr>
        <w:t>training is requested, additional charges will apply and must be noted as an exception to the standard Installation Services Scope of Work.</w:t>
      </w:r>
      <w:r w:rsidR="00FB1309" w:rsidRPr="00E468D4">
        <w:rPr>
          <w:rFonts w:ascii="Calibri" w:hAnsi="Calibri" w:cs="Arial"/>
          <w:sz w:val="15"/>
          <w:szCs w:val="15"/>
        </w:rPr>
        <w:t xml:space="preserve"> </w:t>
      </w:r>
    </w:p>
    <w:p w14:paraId="5886CE6D" w14:textId="77777777" w:rsidR="00D82030" w:rsidRPr="00EF7F64" w:rsidRDefault="00D82030" w:rsidP="00D82030">
      <w:pPr>
        <w:tabs>
          <w:tab w:val="left" w:pos="360"/>
          <w:tab w:val="left" w:pos="720"/>
          <w:tab w:val="left" w:pos="3600"/>
        </w:tabs>
        <w:spacing w:after="60"/>
        <w:ind w:left="720"/>
        <w:jc w:val="both"/>
        <w:rPr>
          <w:rFonts w:ascii="Calibri" w:hAnsi="Calibri" w:cs="Arial"/>
          <w:sz w:val="15"/>
          <w:szCs w:val="15"/>
        </w:rPr>
      </w:pPr>
    </w:p>
    <w:p w14:paraId="46AA0D01" w14:textId="77777777" w:rsidR="00455D97" w:rsidRPr="00DF28BE" w:rsidRDefault="00D82030" w:rsidP="0088018D">
      <w:pPr>
        <w:spacing w:after="60"/>
        <w:jc w:val="both"/>
        <w:rPr>
          <w:rFonts w:ascii="Calibri" w:hAnsi="Calibri" w:cs="Arial"/>
          <w:b/>
          <w:bCs/>
          <w:sz w:val="15"/>
          <w:szCs w:val="15"/>
          <w:u w:val="single"/>
        </w:rPr>
      </w:pPr>
      <w:r>
        <w:rPr>
          <w:rFonts w:ascii="Calibri" w:hAnsi="Calibri" w:cs="Arial"/>
          <w:b/>
          <w:bCs/>
          <w:sz w:val="15"/>
          <w:szCs w:val="15"/>
        </w:rPr>
        <w:t>2</w:t>
      </w:r>
      <w:r w:rsidR="0088018D" w:rsidRPr="001E2EA6">
        <w:rPr>
          <w:rFonts w:ascii="Calibri" w:hAnsi="Calibri" w:cs="Arial"/>
          <w:b/>
          <w:bCs/>
          <w:caps/>
          <w:sz w:val="15"/>
          <w:szCs w:val="15"/>
        </w:rPr>
        <w:t xml:space="preserve">.       </w:t>
      </w:r>
      <w:r w:rsidR="00455D97" w:rsidRPr="001E2EA6">
        <w:rPr>
          <w:rFonts w:ascii="Calibri" w:hAnsi="Calibri" w:cs="Arial"/>
          <w:b/>
          <w:bCs/>
          <w:caps/>
          <w:sz w:val="15"/>
          <w:szCs w:val="15"/>
          <w:u w:val="single"/>
        </w:rPr>
        <w:t>Customer Obligations</w:t>
      </w:r>
      <w:r w:rsidR="00455D97" w:rsidRPr="001E2EA6">
        <w:rPr>
          <w:rFonts w:ascii="Calibri" w:hAnsi="Calibri" w:cs="Arial"/>
          <w:b/>
          <w:bCs/>
          <w:caps/>
          <w:sz w:val="15"/>
          <w:szCs w:val="15"/>
        </w:rPr>
        <w:t>.</w:t>
      </w:r>
      <w:r w:rsidR="00455D97" w:rsidRPr="00DF28BE">
        <w:rPr>
          <w:rFonts w:ascii="Calibri" w:hAnsi="Calibri" w:cs="Arial"/>
          <w:b/>
          <w:bCs/>
          <w:sz w:val="15"/>
          <w:szCs w:val="15"/>
        </w:rPr>
        <w:t xml:space="preserve"> </w:t>
      </w:r>
      <w:r w:rsidR="00455D97" w:rsidRPr="00DF28BE">
        <w:rPr>
          <w:rFonts w:ascii="Calibri" w:hAnsi="Calibri" w:cs="Arial"/>
          <w:snapToGrid w:val="0"/>
          <w:sz w:val="15"/>
          <w:szCs w:val="15"/>
        </w:rPr>
        <w:t>In addition to the other obligations of Customer contained within the FSA, Customer will be responsible for the following obligations:</w:t>
      </w:r>
    </w:p>
    <w:p w14:paraId="04C1BE4D" w14:textId="77777777" w:rsidR="00455D97" w:rsidRPr="00DF28BE" w:rsidRDefault="00FD2A7A" w:rsidP="000A73C7">
      <w:pPr>
        <w:numPr>
          <w:ilvl w:val="0"/>
          <w:numId w:val="4"/>
        </w:numPr>
        <w:tabs>
          <w:tab w:val="left" w:pos="360"/>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Customer</w:t>
      </w:r>
      <w:r w:rsidR="00455D97" w:rsidRPr="00DF28BE">
        <w:rPr>
          <w:rFonts w:ascii="Calibri" w:hAnsi="Calibri" w:cs="Arial"/>
          <w:sz w:val="15"/>
          <w:szCs w:val="15"/>
          <w:u w:val="single"/>
        </w:rPr>
        <w:t xml:space="preserve"> Facilities:</w:t>
      </w:r>
      <w:r w:rsidR="00FB1309" w:rsidRPr="00DF28BE">
        <w:rPr>
          <w:rFonts w:ascii="Calibri" w:hAnsi="Calibri" w:cs="Arial"/>
          <w:sz w:val="15"/>
          <w:szCs w:val="15"/>
        </w:rPr>
        <w:t xml:space="preserve"> </w:t>
      </w:r>
      <w:r w:rsidR="00455D97" w:rsidRPr="00DF28BE">
        <w:rPr>
          <w:rFonts w:ascii="Calibri" w:hAnsi="Calibri" w:cs="Arial"/>
          <w:sz w:val="15"/>
          <w:szCs w:val="15"/>
        </w:rPr>
        <w:t>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w:t>
      </w:r>
      <w:r w:rsidR="00FB1309" w:rsidRPr="00DF28BE">
        <w:rPr>
          <w:rFonts w:ascii="Calibri" w:hAnsi="Calibri" w:cs="Arial"/>
          <w:sz w:val="15"/>
          <w:szCs w:val="15"/>
        </w:rPr>
        <w:t xml:space="preserve"> </w:t>
      </w:r>
      <w:r w:rsidR="00455D97" w:rsidRPr="00DF28BE">
        <w:rPr>
          <w:rFonts w:ascii="Calibri" w:hAnsi="Calibri" w:cs="Arial"/>
          <w:sz w:val="15"/>
          <w:szCs w:val="15"/>
        </w:rPr>
        <w:t>Customer is responsible for ensuring that such Facilities are compatible with Frontier’s requirements and that they continue to be compatible with subsequent revision levels of Frontier’s Network relevant to the Services</w:t>
      </w:r>
      <w:r w:rsidR="009F2B71" w:rsidRPr="00DF28BE">
        <w:rPr>
          <w:rFonts w:ascii="Calibri" w:hAnsi="Calibri" w:cs="Arial"/>
          <w:sz w:val="15"/>
          <w:szCs w:val="15"/>
        </w:rPr>
        <w:t xml:space="preserve">, and for meeting the minimum requirements outlined for </w:t>
      </w:r>
      <w:r w:rsidR="0073072F">
        <w:rPr>
          <w:rFonts w:ascii="Calibri" w:hAnsi="Calibri" w:cs="Arial"/>
          <w:sz w:val="15"/>
          <w:szCs w:val="15"/>
        </w:rPr>
        <w:t>FAW UC</w:t>
      </w:r>
      <w:r w:rsidR="00BD50B4">
        <w:rPr>
          <w:rFonts w:ascii="Calibri" w:hAnsi="Calibri" w:cs="Arial"/>
          <w:sz w:val="15"/>
          <w:szCs w:val="15"/>
        </w:rPr>
        <w:t>aa</w:t>
      </w:r>
      <w:r w:rsidR="0073072F">
        <w:rPr>
          <w:rFonts w:ascii="Calibri" w:hAnsi="Calibri" w:cs="Arial"/>
          <w:sz w:val="15"/>
          <w:szCs w:val="15"/>
        </w:rPr>
        <w:t>S</w:t>
      </w:r>
      <w:r w:rsidR="009F2B71" w:rsidRPr="00DF28BE">
        <w:rPr>
          <w:rFonts w:ascii="Calibri" w:hAnsi="Calibri" w:cs="Arial"/>
          <w:sz w:val="15"/>
          <w:szCs w:val="15"/>
        </w:rPr>
        <w:t xml:space="preserve"> Service at </w:t>
      </w:r>
      <w:r w:rsidR="004366D4" w:rsidRPr="00DF28BE">
        <w:rPr>
          <w:rFonts w:ascii="Calibri" w:hAnsi="Calibri" w:cs="Arial"/>
          <w:sz w:val="15"/>
          <w:szCs w:val="15"/>
        </w:rPr>
        <w:t>www.frontier.com/</w:t>
      </w:r>
      <w:r w:rsidR="00EF0105" w:rsidRPr="00DF28BE">
        <w:rPr>
          <w:rFonts w:ascii="Calibri" w:hAnsi="Calibri" w:cs="Arial"/>
          <w:sz w:val="15"/>
          <w:szCs w:val="15"/>
        </w:rPr>
        <w:t>terms</w:t>
      </w:r>
      <w:r w:rsidR="00455D97" w:rsidRPr="00DF28BE">
        <w:rPr>
          <w:rFonts w:ascii="Calibri" w:hAnsi="Calibri" w:cs="Arial"/>
          <w:sz w:val="15"/>
          <w:szCs w:val="15"/>
        </w:rPr>
        <w:t>.</w:t>
      </w:r>
      <w:r w:rsidR="00FB1309" w:rsidRPr="00DF28BE">
        <w:rPr>
          <w:rFonts w:ascii="Calibri" w:hAnsi="Calibri" w:cs="Arial"/>
          <w:sz w:val="15"/>
          <w:szCs w:val="15"/>
        </w:rPr>
        <w:t xml:space="preserve"> </w:t>
      </w:r>
      <w:r w:rsidR="00455D97" w:rsidRPr="00DF28BE">
        <w:rPr>
          <w:rFonts w:ascii="Calibri" w:hAnsi="Calibri" w:cs="Arial"/>
          <w:sz w:val="15"/>
          <w:szCs w:val="15"/>
        </w:rPr>
        <w:t>Frontier is not responsible for the availability, capacity and/or condition of any Facilities not provided by Frontier.</w:t>
      </w:r>
      <w:r w:rsidR="00FB1309" w:rsidRPr="00DF28BE">
        <w:rPr>
          <w:rFonts w:ascii="Calibri" w:hAnsi="Calibri" w:cs="Arial"/>
          <w:sz w:val="15"/>
          <w:szCs w:val="15"/>
        </w:rPr>
        <w:t xml:space="preserve"> </w:t>
      </w:r>
      <w:r w:rsidR="00455D97" w:rsidRPr="00DF28BE">
        <w:rPr>
          <w:rFonts w:ascii="Calibri" w:hAnsi="Calibri" w:cs="Arial"/>
          <w:sz w:val="15"/>
          <w:szCs w:val="15"/>
        </w:rPr>
        <w:t>Customer is responsible for operation and configuration of its computer(s) and LAN/WAN.</w:t>
      </w:r>
      <w:r w:rsidR="00FB1309" w:rsidRPr="00DF28BE">
        <w:rPr>
          <w:rFonts w:ascii="Calibri" w:hAnsi="Calibri" w:cs="Arial"/>
          <w:sz w:val="15"/>
          <w:szCs w:val="15"/>
        </w:rPr>
        <w:t xml:space="preserve"> </w:t>
      </w:r>
      <w:r w:rsidR="00455D97" w:rsidRPr="00DF28BE">
        <w:rPr>
          <w:rFonts w:ascii="Calibri" w:hAnsi="Calibri" w:cs="Arial"/>
          <w:sz w:val="15"/>
          <w:szCs w:val="15"/>
        </w:rPr>
        <w:t>If Customer connects any Facilities to IP Service, Customer is solely responsible for any effects that arise from that connection and Customer waives any claims against Frontier relating to the performance of IP Service.</w:t>
      </w:r>
      <w:r w:rsidR="00FB1309" w:rsidRPr="00DF28BE">
        <w:rPr>
          <w:rFonts w:ascii="Calibri" w:hAnsi="Calibri" w:cs="Arial"/>
          <w:sz w:val="15"/>
          <w:szCs w:val="15"/>
        </w:rPr>
        <w:t xml:space="preserve"> </w:t>
      </w:r>
    </w:p>
    <w:p w14:paraId="17AE48C5" w14:textId="77777777" w:rsidR="002540AF" w:rsidRPr="00DF28BE" w:rsidRDefault="00455D97" w:rsidP="000A73C7">
      <w:pPr>
        <w:numPr>
          <w:ilvl w:val="0"/>
          <w:numId w:val="4"/>
        </w:numPr>
        <w:tabs>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Security:</w:t>
      </w:r>
      <w:r w:rsidR="00FB1309" w:rsidRPr="00DF28BE">
        <w:rPr>
          <w:rFonts w:ascii="Calibri" w:hAnsi="Calibri" w:cs="Arial"/>
          <w:sz w:val="15"/>
          <w:szCs w:val="15"/>
        </w:rPr>
        <w:t xml:space="preserve"> </w:t>
      </w:r>
    </w:p>
    <w:p w14:paraId="142A7B45" w14:textId="77777777" w:rsidR="00AE5651" w:rsidRPr="00DF28BE" w:rsidRDefault="00455D97" w:rsidP="000A73C7">
      <w:pPr>
        <w:numPr>
          <w:ilvl w:val="1"/>
          <w:numId w:val="4"/>
        </w:numPr>
        <w:tabs>
          <w:tab w:val="left" w:pos="1080"/>
        </w:tabs>
        <w:spacing w:after="60"/>
        <w:ind w:left="0" w:firstLine="720"/>
        <w:jc w:val="both"/>
        <w:rPr>
          <w:rFonts w:ascii="Calibri" w:hAnsi="Calibri" w:cs="Arial"/>
          <w:sz w:val="15"/>
          <w:szCs w:val="15"/>
        </w:rPr>
      </w:pPr>
      <w:r w:rsidRPr="00DF28BE">
        <w:rPr>
          <w:rFonts w:ascii="Calibri" w:hAnsi="Calibri" w:cs="Arial"/>
          <w:sz w:val="15"/>
          <w:szCs w:val="15"/>
        </w:rPr>
        <w:t>Use of IP Service, like other network-based services, carries certain security risks to the systems and networks of Customer, Frontier</w:t>
      </w:r>
      <w:r w:rsidR="00E8065D" w:rsidRPr="00DF28BE">
        <w:rPr>
          <w:rFonts w:ascii="Calibri" w:hAnsi="Calibri" w:cs="Arial"/>
          <w:sz w:val="15"/>
          <w:szCs w:val="15"/>
        </w:rPr>
        <w:t>,</w:t>
      </w:r>
      <w:r w:rsidRPr="00DF28BE">
        <w:rPr>
          <w:rFonts w:ascii="Calibri" w:hAnsi="Calibri" w:cs="Arial"/>
          <w:sz w:val="15"/>
          <w:szCs w:val="15"/>
        </w:rPr>
        <w:t xml:space="preserve"> and third parties</w:t>
      </w:r>
      <w:r w:rsidR="001979F5" w:rsidRPr="00DF28BE">
        <w:rPr>
          <w:rFonts w:ascii="Calibri" w:hAnsi="Calibri" w:cs="Arial"/>
          <w:sz w:val="15"/>
          <w:szCs w:val="15"/>
        </w:rPr>
        <w:t>, including</w:t>
      </w:r>
      <w:r w:rsidRPr="00DF28BE">
        <w:rPr>
          <w:rFonts w:ascii="Calibri" w:hAnsi="Calibri" w:cs="Arial"/>
          <w:sz w:val="15"/>
          <w:szCs w:val="15"/>
        </w:rPr>
        <w:t xml:space="preserve"> but not limited to: misuse; unauthorized access; alterations; theft; destruction; corruption; and attacks (“Occurrences”).</w:t>
      </w:r>
      <w:r w:rsidR="00FB1309" w:rsidRPr="00DF28BE">
        <w:rPr>
          <w:rFonts w:ascii="Calibri" w:hAnsi="Calibri" w:cs="Arial"/>
          <w:sz w:val="15"/>
          <w:szCs w:val="15"/>
        </w:rPr>
        <w:t xml:space="preserve"> </w:t>
      </w:r>
      <w:r w:rsidRPr="00DF28BE">
        <w:rPr>
          <w:rFonts w:ascii="Calibri" w:hAnsi="Calibri" w:cs="Arial"/>
          <w:sz w:val="15"/>
          <w:szCs w:val="15"/>
        </w:rPr>
        <w:t>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w:t>
      </w:r>
      <w:r w:rsidR="00FB1309" w:rsidRPr="00DF28BE">
        <w:rPr>
          <w:rFonts w:ascii="Calibri" w:hAnsi="Calibri" w:cs="Arial"/>
          <w:sz w:val="15"/>
          <w:szCs w:val="15"/>
        </w:rPr>
        <w:t xml:space="preserve"> </w:t>
      </w:r>
      <w:r w:rsidR="0060442F" w:rsidRPr="00DF28BE">
        <w:rPr>
          <w:rFonts w:ascii="Calibri" w:hAnsi="Calibri" w:cs="Arial"/>
          <w:caps/>
          <w:sz w:val="15"/>
          <w:szCs w:val="15"/>
        </w:rPr>
        <w:t xml:space="preserve">Customer agrees that FRONTIER is not liable, in contract, tort, or on any other basis, for any loss resulting from any occurrences or use of </w:t>
      </w:r>
      <w:r w:rsidR="00817F39" w:rsidRPr="00DF28BE">
        <w:rPr>
          <w:rFonts w:ascii="Calibri" w:hAnsi="Calibri" w:cs="Arial"/>
          <w:sz w:val="15"/>
          <w:szCs w:val="15"/>
        </w:rPr>
        <w:t>FRONTIER’S NETWORK,</w:t>
      </w:r>
      <w:r w:rsidR="0060442F" w:rsidRPr="00DF28BE">
        <w:rPr>
          <w:rFonts w:ascii="Calibri" w:hAnsi="Calibri" w:cs="Arial"/>
          <w:caps/>
          <w:sz w:val="15"/>
          <w:szCs w:val="15"/>
        </w:rPr>
        <w:t xml:space="preserve"> </w:t>
      </w:r>
      <w:r w:rsidR="00817F39" w:rsidRPr="00DF28BE">
        <w:rPr>
          <w:rFonts w:ascii="Calibri" w:hAnsi="Calibri" w:cs="Arial"/>
          <w:caps/>
          <w:sz w:val="15"/>
          <w:szCs w:val="15"/>
        </w:rPr>
        <w:t xml:space="preserve">ip </w:t>
      </w:r>
      <w:r w:rsidR="0060442F" w:rsidRPr="00DF28BE">
        <w:rPr>
          <w:rFonts w:ascii="Calibri" w:hAnsi="Calibri" w:cs="Arial"/>
          <w:caps/>
          <w:sz w:val="15"/>
          <w:szCs w:val="15"/>
        </w:rPr>
        <w:t>traffic, Facilities or other equipment, software, data and systems.</w:t>
      </w:r>
      <w:r w:rsidR="00FB1309" w:rsidRPr="00DF28BE">
        <w:rPr>
          <w:rFonts w:ascii="Calibri" w:hAnsi="Calibri" w:cs="Arial"/>
          <w:caps/>
          <w:sz w:val="15"/>
          <w:szCs w:val="15"/>
        </w:rPr>
        <w:t xml:space="preserve"> </w:t>
      </w:r>
      <w:r w:rsidR="0060442F" w:rsidRPr="00DF28BE">
        <w:rPr>
          <w:rFonts w:ascii="Calibri" w:hAnsi="Calibri" w:cs="Arial"/>
          <w:caps/>
          <w:sz w:val="15"/>
          <w:szCs w:val="15"/>
        </w:rPr>
        <w:t>Customer is responsible for all security measures, even if Customer uses a third party or FRONTIER to configure and implement them.</w:t>
      </w:r>
    </w:p>
    <w:p w14:paraId="3CC7C768" w14:textId="77777777" w:rsidR="00C86E7D" w:rsidRPr="00DF28BE" w:rsidRDefault="00455D97" w:rsidP="000A73C7">
      <w:pPr>
        <w:numPr>
          <w:ilvl w:val="1"/>
          <w:numId w:val="4"/>
        </w:numPr>
        <w:tabs>
          <w:tab w:val="left" w:pos="1080"/>
        </w:tabs>
        <w:spacing w:after="60"/>
        <w:ind w:left="0" w:firstLine="720"/>
        <w:jc w:val="both"/>
        <w:rPr>
          <w:rFonts w:ascii="Calibri" w:hAnsi="Calibri" w:cs="Arial"/>
          <w:sz w:val="15"/>
          <w:szCs w:val="15"/>
        </w:rPr>
      </w:pPr>
      <w:r w:rsidRPr="00DF28BE">
        <w:rPr>
          <w:rFonts w:ascii="Calibri" w:hAnsi="Calibri" w:cs="Arial"/>
          <w:sz w:val="15"/>
          <w:szCs w:val="15"/>
        </w:rPr>
        <w:t>Customer shall properly use any equipment or software, and all pass codes, personal identification numbers (</w:t>
      </w:r>
      <w:r w:rsidRPr="00DF28BE">
        <w:rPr>
          <w:rFonts w:ascii="Calibri" w:hAnsi="Calibri" w:cs="Arial"/>
          <w:b/>
          <w:bCs/>
          <w:sz w:val="15"/>
          <w:szCs w:val="15"/>
        </w:rPr>
        <w:t>“PINs”</w:t>
      </w:r>
      <w:r w:rsidRPr="00DF28BE">
        <w:rPr>
          <w:rFonts w:ascii="Calibri" w:hAnsi="Calibri" w:cs="Arial"/>
          <w:sz w:val="15"/>
          <w:szCs w:val="15"/>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w:t>
      </w:r>
      <w:r w:rsidR="00FB1309" w:rsidRPr="00DF28BE">
        <w:rPr>
          <w:rFonts w:ascii="Calibri" w:hAnsi="Calibri" w:cs="Arial"/>
          <w:sz w:val="15"/>
          <w:szCs w:val="15"/>
        </w:rPr>
        <w:t xml:space="preserve"> </w:t>
      </w:r>
      <w:r w:rsidRPr="00DF28BE">
        <w:rPr>
          <w:rFonts w:ascii="Calibri" w:hAnsi="Calibri" w:cs="Arial"/>
          <w:sz w:val="15"/>
          <w:szCs w:val="15"/>
        </w:rPr>
        <w:t>Customer shall be responsible for all uses of PINs, pass codes or other access capability during or after the term hereof.</w:t>
      </w:r>
      <w:r w:rsidR="00FB1309" w:rsidRPr="00DF28BE">
        <w:rPr>
          <w:rFonts w:ascii="Calibri" w:hAnsi="Calibri" w:cs="Arial"/>
          <w:sz w:val="15"/>
          <w:szCs w:val="15"/>
        </w:rPr>
        <w:t xml:space="preserve"> </w:t>
      </w:r>
      <w:r w:rsidRPr="00DF28BE">
        <w:rPr>
          <w:rFonts w:ascii="Calibri" w:hAnsi="Calibri" w:cs="Arial"/>
          <w:sz w:val="15"/>
          <w:szCs w:val="15"/>
        </w:rPr>
        <w:t>Customer’s use of any software component of the Service is limited to use with the Service, subject to and in strict compliance with the end user lic</w:t>
      </w:r>
      <w:r w:rsidR="00016762" w:rsidRPr="00DF28BE">
        <w:rPr>
          <w:rFonts w:ascii="Calibri" w:hAnsi="Calibri" w:cs="Arial"/>
          <w:sz w:val="15"/>
          <w:szCs w:val="15"/>
        </w:rPr>
        <w:t>ense agreement embedded in the s</w:t>
      </w:r>
      <w:r w:rsidRPr="00DF28BE">
        <w:rPr>
          <w:rFonts w:ascii="Calibri" w:hAnsi="Calibri" w:cs="Arial"/>
          <w:sz w:val="15"/>
          <w:szCs w:val="15"/>
        </w:rPr>
        <w:t>oftware.</w:t>
      </w:r>
      <w:r w:rsidR="00FB1309" w:rsidRPr="00DF28BE">
        <w:rPr>
          <w:rFonts w:ascii="Calibri" w:hAnsi="Calibri" w:cs="Arial"/>
          <w:sz w:val="15"/>
          <w:szCs w:val="15"/>
        </w:rPr>
        <w:t xml:space="preserve"> </w:t>
      </w:r>
      <w:r w:rsidRPr="00DF28BE">
        <w:rPr>
          <w:rFonts w:ascii="Calibri" w:hAnsi="Calibri" w:cs="Arial"/>
          <w:sz w:val="15"/>
          <w:szCs w:val="15"/>
        </w:rPr>
        <w:t>Titl</w:t>
      </w:r>
      <w:r w:rsidR="00016762" w:rsidRPr="00DF28BE">
        <w:rPr>
          <w:rFonts w:ascii="Calibri" w:hAnsi="Calibri" w:cs="Arial"/>
          <w:sz w:val="15"/>
          <w:szCs w:val="15"/>
        </w:rPr>
        <w:t>e and all other rights to the s</w:t>
      </w:r>
      <w:r w:rsidRPr="00DF28BE">
        <w:rPr>
          <w:rFonts w:ascii="Calibri" w:hAnsi="Calibri" w:cs="Arial"/>
          <w:sz w:val="15"/>
          <w:szCs w:val="15"/>
        </w:rPr>
        <w:t>oftware shall remain at all times with Frontier or its suppliers.</w:t>
      </w:r>
      <w:r w:rsidR="00240CAC" w:rsidRPr="00DF28BE">
        <w:rPr>
          <w:rFonts w:ascii="Calibri" w:hAnsi="Calibri" w:cs="Arial"/>
          <w:sz w:val="15"/>
          <w:szCs w:val="15"/>
        </w:rPr>
        <w:t xml:space="preserve"> Customer is responsible for all costs and procedures associated with fraud, such as subscription fraud, cloning fraud, fraud associated with the use of the Service,</w:t>
      </w:r>
      <w:r w:rsidR="00240CAC" w:rsidRPr="00DF28BE" w:rsidDel="00B03221">
        <w:rPr>
          <w:rFonts w:ascii="Calibri" w:hAnsi="Calibri" w:cs="Arial"/>
          <w:sz w:val="15"/>
          <w:szCs w:val="15"/>
        </w:rPr>
        <w:t xml:space="preserve"> </w:t>
      </w:r>
      <w:r w:rsidR="00240CAC" w:rsidRPr="00DF28BE">
        <w:rPr>
          <w:rFonts w:ascii="Calibri" w:hAnsi="Calibri" w:cs="Arial"/>
          <w:sz w:val="15"/>
          <w:szCs w:val="15"/>
        </w:rPr>
        <w:t>hacking, or usage on lost or stolen devices that Customer has failed to notify Frontier should be deactivated.</w:t>
      </w:r>
    </w:p>
    <w:p w14:paraId="5739A33E" w14:textId="77777777" w:rsidR="00C86E7D" w:rsidRPr="00DF28BE" w:rsidRDefault="00C86E7D" w:rsidP="000A73C7">
      <w:pPr>
        <w:numPr>
          <w:ilvl w:val="1"/>
          <w:numId w:val="4"/>
        </w:numPr>
        <w:tabs>
          <w:tab w:val="left" w:pos="1080"/>
        </w:tabs>
        <w:spacing w:after="60"/>
        <w:ind w:left="0" w:firstLine="720"/>
        <w:jc w:val="both"/>
        <w:rPr>
          <w:rFonts w:ascii="Calibri" w:hAnsi="Calibri" w:cs="Arial"/>
          <w:sz w:val="15"/>
          <w:szCs w:val="15"/>
        </w:rPr>
      </w:pPr>
      <w:r w:rsidRPr="00DF28BE">
        <w:rPr>
          <w:rFonts w:ascii="Calibri" w:hAnsi="Calibri" w:cs="Arial"/>
          <w:iCs/>
          <w:sz w:val="15"/>
          <w:szCs w:val="15"/>
        </w:rPr>
        <w:t>Customer is solely responsible for the security of its own networks, equipment, hardware, software and software applications, including</w:t>
      </w:r>
      <w:r w:rsidRPr="00DF28BE">
        <w:rPr>
          <w:rFonts w:ascii="Calibri" w:eastAsia="MS Mincho" w:hAnsi="Calibri" w:cs="Arial"/>
          <w:sz w:val="15"/>
          <w:szCs w:val="15"/>
        </w:rPr>
        <w:t xml:space="preserve"> security features for protection against unauthorized or fraudulent use of the Equipment or the Service. Customer is solely responsible for e</w:t>
      </w:r>
      <w:r w:rsidRPr="00DF28BE">
        <w:rPr>
          <w:rFonts w:ascii="Calibri" w:hAnsi="Calibri" w:cs="Arial"/>
          <w:sz w:val="15"/>
          <w:szCs w:val="15"/>
        </w:rPr>
        <w:t>nsuring that all of Customer’s data files are adequately duplicated and documented at all times.</w:t>
      </w:r>
      <w:r w:rsidR="00FB1309" w:rsidRPr="00DF28BE">
        <w:rPr>
          <w:rFonts w:ascii="Calibri" w:hAnsi="Calibri" w:cs="Arial"/>
          <w:sz w:val="15"/>
          <w:szCs w:val="15"/>
        </w:rPr>
        <w:t xml:space="preserve"> </w:t>
      </w:r>
      <w:r w:rsidRPr="00DF28BE">
        <w:rPr>
          <w:rFonts w:ascii="Calibri" w:hAnsi="Calibri" w:cs="Arial"/>
          <w:sz w:val="15"/>
          <w:szCs w:val="15"/>
        </w:rPr>
        <w:t>Frontier and its contractors are not responsible or liable for data loss for any reason.</w:t>
      </w:r>
      <w:r w:rsidR="00FB1309" w:rsidRPr="00DF28BE">
        <w:rPr>
          <w:rFonts w:ascii="Calibri" w:hAnsi="Calibri" w:cs="Arial"/>
          <w:sz w:val="15"/>
          <w:szCs w:val="15"/>
        </w:rPr>
        <w:t xml:space="preserve"> </w:t>
      </w:r>
      <w:r w:rsidRPr="00DF28BE">
        <w:rPr>
          <w:rFonts w:ascii="Calibri" w:hAnsi="Calibri" w:cs="Arial"/>
          <w:iCs/>
          <w:sz w:val="15"/>
          <w:szCs w:val="15"/>
        </w:rPr>
        <w:t>Abuse that occurs as a result of Customer’s systems or account being compromised or as a result of activities of third parties permitted by Customer may result in suspension of Customer’s accounts or Internet access by Frontier.</w:t>
      </w:r>
      <w:r w:rsidR="00FB1309" w:rsidRPr="00DF28BE">
        <w:rPr>
          <w:rFonts w:ascii="Calibri" w:hAnsi="Calibri" w:cs="Arial"/>
          <w:iCs/>
          <w:sz w:val="15"/>
          <w:szCs w:val="15"/>
        </w:rPr>
        <w:t xml:space="preserve"> </w:t>
      </w:r>
      <w:r w:rsidRPr="00DF28BE">
        <w:rPr>
          <w:rFonts w:ascii="Calibri" w:hAnsi="Calibri" w:cs="Arial"/>
          <w:iCs/>
          <w:sz w:val="15"/>
          <w:szCs w:val="15"/>
        </w:rPr>
        <w:t xml:space="preserve">Customer will defend and indemnify Frontier and its affiliates with respect to claims arising from Customer’s or third parties’ usage of the </w:t>
      </w:r>
      <w:r w:rsidR="0073072F">
        <w:rPr>
          <w:rFonts w:ascii="Calibri" w:hAnsi="Calibri" w:cs="Arial"/>
          <w:iCs/>
          <w:sz w:val="15"/>
          <w:szCs w:val="15"/>
        </w:rPr>
        <w:t>FAW UC</w:t>
      </w:r>
      <w:r w:rsidR="00BD50B4">
        <w:rPr>
          <w:rFonts w:ascii="Calibri" w:hAnsi="Calibri" w:cs="Arial"/>
          <w:iCs/>
          <w:sz w:val="15"/>
          <w:szCs w:val="15"/>
        </w:rPr>
        <w:t>aa</w:t>
      </w:r>
      <w:r w:rsidR="0073072F">
        <w:rPr>
          <w:rFonts w:ascii="Calibri" w:hAnsi="Calibri" w:cs="Arial"/>
          <w:iCs/>
          <w:sz w:val="15"/>
          <w:szCs w:val="15"/>
        </w:rPr>
        <w:t>S</w:t>
      </w:r>
      <w:r w:rsidRPr="00DF28BE">
        <w:rPr>
          <w:rFonts w:ascii="Calibri" w:hAnsi="Calibri" w:cs="Arial"/>
          <w:iCs/>
          <w:sz w:val="15"/>
          <w:szCs w:val="15"/>
        </w:rPr>
        <w:t xml:space="preserve"> or Frontier Internet access through Customer’s hardware or software. </w:t>
      </w:r>
    </w:p>
    <w:p w14:paraId="59385FC8" w14:textId="77777777" w:rsidR="0045184B" w:rsidRDefault="0045184B" w:rsidP="000A73C7">
      <w:pPr>
        <w:numPr>
          <w:ilvl w:val="1"/>
          <w:numId w:val="4"/>
        </w:numPr>
        <w:tabs>
          <w:tab w:val="left" w:pos="1080"/>
        </w:tabs>
        <w:spacing w:after="60"/>
        <w:ind w:left="0" w:firstLine="720"/>
        <w:jc w:val="both"/>
        <w:rPr>
          <w:rFonts w:ascii="Calibri" w:hAnsi="Calibri" w:cs="Arial"/>
          <w:b/>
          <w:sz w:val="15"/>
          <w:szCs w:val="15"/>
        </w:rPr>
      </w:pPr>
      <w:r w:rsidRPr="00DF28BE">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62BF68D3" w14:textId="77777777" w:rsidR="005E1D50" w:rsidRPr="00DF28BE" w:rsidRDefault="005E1D50" w:rsidP="005E1D50">
      <w:pPr>
        <w:tabs>
          <w:tab w:val="left" w:pos="1080"/>
        </w:tabs>
        <w:spacing w:after="60"/>
        <w:ind w:left="720"/>
        <w:jc w:val="both"/>
        <w:rPr>
          <w:rFonts w:ascii="Calibri" w:hAnsi="Calibri" w:cs="Arial"/>
          <w:b/>
          <w:sz w:val="15"/>
          <w:szCs w:val="15"/>
        </w:rPr>
      </w:pPr>
    </w:p>
    <w:p w14:paraId="64255971" w14:textId="77777777" w:rsidR="00F53B6F" w:rsidRPr="00F64424" w:rsidRDefault="00C86E7D" w:rsidP="000A73C7">
      <w:pPr>
        <w:numPr>
          <w:ilvl w:val="0"/>
          <w:numId w:val="4"/>
        </w:numPr>
        <w:tabs>
          <w:tab w:val="left" w:pos="720"/>
        </w:tabs>
        <w:spacing w:after="60"/>
        <w:ind w:left="0" w:firstLine="360"/>
        <w:jc w:val="both"/>
        <w:rPr>
          <w:rFonts w:ascii="Calibri" w:hAnsi="Calibri" w:cs="Arial"/>
          <w:sz w:val="15"/>
          <w:szCs w:val="15"/>
        </w:rPr>
      </w:pPr>
      <w:r w:rsidRPr="001E2EA6">
        <w:rPr>
          <w:rFonts w:ascii="Calibri" w:hAnsi="Calibri" w:cs="Arial"/>
          <w:b/>
          <w:iCs/>
          <w:caps/>
          <w:sz w:val="15"/>
          <w:szCs w:val="15"/>
          <w:u w:val="single"/>
        </w:rPr>
        <w:lastRenderedPageBreak/>
        <w:t>Acceptable and Fair Use</w:t>
      </w:r>
      <w:r w:rsidRPr="00DF28BE">
        <w:rPr>
          <w:rFonts w:ascii="Calibri" w:hAnsi="Calibri" w:cs="Arial"/>
          <w:iCs/>
          <w:sz w:val="15"/>
          <w:szCs w:val="15"/>
        </w:rPr>
        <w:t>.</w:t>
      </w:r>
      <w:r w:rsidR="00FB1309" w:rsidRPr="00DF28BE">
        <w:rPr>
          <w:rFonts w:ascii="Calibri" w:hAnsi="Calibri" w:cs="Arial"/>
          <w:iCs/>
          <w:sz w:val="15"/>
          <w:szCs w:val="15"/>
        </w:rPr>
        <w:t xml:space="preserve"> </w:t>
      </w:r>
      <w:r w:rsidR="000102F1" w:rsidRPr="00DF28BE">
        <w:rPr>
          <w:rFonts w:ascii="Calibri" w:hAnsi="Calibri" w:cs="Arial"/>
          <w:iCs/>
          <w:sz w:val="15"/>
          <w:szCs w:val="15"/>
        </w:rPr>
        <w:t xml:space="preserve">Customer shall comply, and shall cause all Service users to comply, with Frontier’s </w:t>
      </w:r>
      <w:r w:rsidR="000102F1" w:rsidRPr="00DF28BE">
        <w:rPr>
          <w:rFonts w:ascii="Calibri" w:hAnsi="Calibri" w:cs="Arial"/>
          <w:b/>
          <w:iCs/>
          <w:sz w:val="15"/>
          <w:szCs w:val="15"/>
        </w:rPr>
        <w:t>Acceptable Use Policy</w:t>
      </w:r>
      <w:r w:rsidR="000102F1" w:rsidRPr="00DF28BE">
        <w:rPr>
          <w:rFonts w:ascii="Calibri" w:hAnsi="Calibri" w:cs="Arial"/>
          <w:iCs/>
          <w:sz w:val="15"/>
          <w:szCs w:val="15"/>
        </w:rPr>
        <w:t xml:space="preserve"> (</w:t>
      </w:r>
      <w:r w:rsidR="000102F1" w:rsidRPr="00DF28BE">
        <w:rPr>
          <w:rFonts w:ascii="Calibri" w:hAnsi="Calibri" w:cs="Arial"/>
          <w:b/>
          <w:bCs/>
          <w:iCs/>
          <w:sz w:val="15"/>
          <w:szCs w:val="15"/>
        </w:rPr>
        <w:t>“AUP”</w:t>
      </w:r>
      <w:r w:rsidR="000102F1" w:rsidRPr="00DF28BE">
        <w:rPr>
          <w:rFonts w:ascii="Calibri" w:hAnsi="Calibri" w:cs="Arial"/>
          <w:iCs/>
          <w:sz w:val="15"/>
          <w:szCs w:val="15"/>
        </w:rPr>
        <w:t xml:space="preserve">) and </w:t>
      </w:r>
      <w:r w:rsidR="00136FE8" w:rsidRPr="00DF28BE">
        <w:rPr>
          <w:rFonts w:ascii="Calibri" w:hAnsi="Calibri" w:cs="Arial"/>
          <w:iCs/>
          <w:sz w:val="15"/>
          <w:szCs w:val="15"/>
        </w:rPr>
        <w:t xml:space="preserve">the </w:t>
      </w:r>
      <w:r w:rsidR="00D715A2">
        <w:rPr>
          <w:rFonts w:ascii="Calibri" w:hAnsi="Calibri" w:cs="Arial"/>
          <w:b/>
          <w:iCs/>
          <w:sz w:val="15"/>
          <w:szCs w:val="15"/>
        </w:rPr>
        <w:t>FAW UC</w:t>
      </w:r>
      <w:r w:rsidR="00BD50B4">
        <w:rPr>
          <w:rFonts w:ascii="Calibri" w:hAnsi="Calibri" w:cs="Arial"/>
          <w:b/>
          <w:iCs/>
          <w:sz w:val="15"/>
          <w:szCs w:val="15"/>
        </w:rPr>
        <w:t>aa</w:t>
      </w:r>
      <w:r w:rsidR="00D715A2">
        <w:rPr>
          <w:rFonts w:ascii="Calibri" w:hAnsi="Calibri" w:cs="Arial"/>
          <w:b/>
          <w:iCs/>
          <w:sz w:val="15"/>
          <w:szCs w:val="15"/>
        </w:rPr>
        <w:t>S</w:t>
      </w:r>
      <w:r w:rsidR="000102F1" w:rsidRPr="00DF28BE">
        <w:rPr>
          <w:rFonts w:ascii="Calibri" w:hAnsi="Calibri" w:cs="Arial"/>
          <w:b/>
          <w:iCs/>
          <w:sz w:val="15"/>
          <w:szCs w:val="15"/>
        </w:rPr>
        <w:t xml:space="preserve"> Fair Use Policy</w:t>
      </w:r>
      <w:r w:rsidR="000102F1" w:rsidRPr="00DF28BE">
        <w:rPr>
          <w:rFonts w:ascii="Calibri" w:hAnsi="Calibri" w:cs="Arial"/>
          <w:iCs/>
          <w:sz w:val="15"/>
          <w:szCs w:val="15"/>
        </w:rPr>
        <w:t xml:space="preserve"> (“</w:t>
      </w:r>
      <w:r w:rsidR="000102F1" w:rsidRPr="00DF28BE">
        <w:rPr>
          <w:rFonts w:ascii="Calibri" w:hAnsi="Calibri" w:cs="Arial"/>
          <w:b/>
          <w:iCs/>
          <w:sz w:val="15"/>
          <w:szCs w:val="15"/>
        </w:rPr>
        <w:t>FAFUP</w:t>
      </w:r>
      <w:r w:rsidR="000102F1" w:rsidRPr="00DF28BE">
        <w:rPr>
          <w:rFonts w:ascii="Calibri" w:hAnsi="Calibri" w:cs="Arial"/>
          <w:iCs/>
          <w:sz w:val="15"/>
          <w:szCs w:val="15"/>
        </w:rPr>
        <w:t xml:space="preserve">”), </w:t>
      </w:r>
      <w:r w:rsidR="00136FE8" w:rsidRPr="00DF28BE">
        <w:rPr>
          <w:rFonts w:ascii="Calibri" w:hAnsi="Calibri" w:cs="Arial"/>
          <w:iCs/>
          <w:sz w:val="15"/>
          <w:szCs w:val="15"/>
        </w:rPr>
        <w:t>each as may be modified by</w:t>
      </w:r>
      <w:r w:rsidR="000102F1" w:rsidRPr="00DF28BE">
        <w:rPr>
          <w:rFonts w:ascii="Calibri" w:hAnsi="Calibri" w:cs="Arial"/>
          <w:iCs/>
          <w:sz w:val="15"/>
          <w:szCs w:val="15"/>
        </w:rPr>
        <w:t xml:space="preserve"> Frontier </w:t>
      </w:r>
      <w:r w:rsidR="00136FE8" w:rsidRPr="00DF28BE">
        <w:rPr>
          <w:rFonts w:ascii="Calibri" w:hAnsi="Calibri" w:cs="Arial"/>
          <w:iCs/>
          <w:sz w:val="15"/>
          <w:szCs w:val="15"/>
        </w:rPr>
        <w:t>from time to time</w:t>
      </w:r>
      <w:r w:rsidR="000102F1" w:rsidRPr="00DF28BE">
        <w:rPr>
          <w:rFonts w:ascii="Calibri" w:hAnsi="Calibri" w:cs="Arial"/>
          <w:iCs/>
          <w:sz w:val="15"/>
          <w:szCs w:val="15"/>
        </w:rPr>
        <w:t>.</w:t>
      </w:r>
      <w:r w:rsidR="00FB1309" w:rsidRPr="00DF28BE">
        <w:rPr>
          <w:rFonts w:ascii="Calibri" w:hAnsi="Calibri" w:cs="Arial"/>
          <w:iCs/>
          <w:sz w:val="15"/>
          <w:szCs w:val="15"/>
        </w:rPr>
        <w:t xml:space="preserve"> </w:t>
      </w:r>
      <w:r w:rsidR="000102F1" w:rsidRPr="00DF28BE">
        <w:rPr>
          <w:rFonts w:ascii="Calibri" w:hAnsi="Calibri" w:cs="Arial"/>
          <w:iCs/>
          <w:sz w:val="15"/>
          <w:szCs w:val="15"/>
        </w:rPr>
        <w:t xml:space="preserve">The current AUP </w:t>
      </w:r>
      <w:r w:rsidR="008302D5" w:rsidRPr="00DF28BE">
        <w:rPr>
          <w:rFonts w:ascii="Calibri" w:hAnsi="Calibri" w:cs="Arial"/>
          <w:iCs/>
          <w:sz w:val="15"/>
          <w:szCs w:val="15"/>
        </w:rPr>
        <w:t>and FAFUP are</w:t>
      </w:r>
      <w:r w:rsidR="000102F1" w:rsidRPr="00DF28BE">
        <w:rPr>
          <w:rFonts w:ascii="Calibri" w:hAnsi="Calibri" w:cs="Arial"/>
          <w:iCs/>
          <w:sz w:val="15"/>
          <w:szCs w:val="15"/>
        </w:rPr>
        <w:t xml:space="preserve"> available for review at the following address, subject to change: </w:t>
      </w:r>
      <w:bookmarkStart w:id="4" w:name="OLE_LINK1"/>
      <w:r w:rsidR="00EF0105" w:rsidRPr="00DF28BE">
        <w:rPr>
          <w:rFonts w:ascii="Calibri" w:hAnsi="Calibri" w:cs="Arial"/>
          <w:iCs/>
          <w:sz w:val="15"/>
          <w:szCs w:val="15"/>
        </w:rPr>
        <w:fldChar w:fldCharType="begin"/>
      </w:r>
      <w:r w:rsidR="00EF0105" w:rsidRPr="00DF28BE">
        <w:rPr>
          <w:rFonts w:ascii="Calibri" w:hAnsi="Calibri" w:cs="Arial"/>
          <w:iCs/>
          <w:sz w:val="15"/>
          <w:szCs w:val="15"/>
        </w:rPr>
        <w:instrText xml:space="preserve"> HYPERLINK "http://www.frontier.com/policies" </w:instrText>
      </w:r>
      <w:r w:rsidR="00EF0105" w:rsidRPr="00DF28BE">
        <w:rPr>
          <w:rFonts w:ascii="Calibri" w:hAnsi="Calibri" w:cs="Arial"/>
          <w:iCs/>
          <w:sz w:val="15"/>
          <w:szCs w:val="15"/>
        </w:rPr>
        <w:fldChar w:fldCharType="separate"/>
      </w:r>
      <w:r w:rsidR="00EF0105" w:rsidRPr="00DF28BE">
        <w:rPr>
          <w:rStyle w:val="Hyperlink"/>
          <w:rFonts w:ascii="Calibri" w:hAnsi="Calibri" w:cs="Arial"/>
          <w:iCs/>
          <w:sz w:val="15"/>
          <w:szCs w:val="15"/>
        </w:rPr>
        <w:t>http://www.frontier.com/policies</w:t>
      </w:r>
      <w:bookmarkEnd w:id="4"/>
      <w:r w:rsidR="00EF0105" w:rsidRPr="00DF28BE">
        <w:rPr>
          <w:rFonts w:ascii="Calibri" w:hAnsi="Calibri" w:cs="Arial"/>
          <w:iCs/>
          <w:sz w:val="15"/>
          <w:szCs w:val="15"/>
        </w:rPr>
        <w:fldChar w:fldCharType="end"/>
      </w:r>
      <w:r w:rsidR="000102F1" w:rsidRPr="00DF28BE">
        <w:rPr>
          <w:rFonts w:ascii="Calibri" w:hAnsi="Calibri" w:cs="Arial"/>
          <w:b/>
          <w:bCs/>
          <w:iCs/>
          <w:sz w:val="15"/>
          <w:szCs w:val="15"/>
        </w:rPr>
        <w:t>.</w:t>
      </w:r>
      <w:r w:rsidR="00EF0105" w:rsidRPr="00DF28BE">
        <w:rPr>
          <w:rFonts w:ascii="Calibri" w:hAnsi="Calibri" w:cs="Arial"/>
          <w:b/>
          <w:bCs/>
          <w:iCs/>
          <w:sz w:val="15"/>
          <w:szCs w:val="15"/>
        </w:rPr>
        <w:t xml:space="preserve"> </w:t>
      </w:r>
      <w:r w:rsidR="000102F1" w:rsidRPr="00DF28BE">
        <w:rPr>
          <w:rFonts w:ascii="Calibri" w:hAnsi="Calibri" w:cs="Arial"/>
          <w:b/>
          <w:iCs/>
          <w:sz w:val="15"/>
          <w:szCs w:val="15"/>
        </w:rPr>
        <w:t>Customer is responsible for maintaining awareness of and adhering to the AUP and FAFUP as amended from time to time.</w:t>
      </w:r>
      <w:r w:rsidR="00FB1309" w:rsidRPr="00DF28BE">
        <w:rPr>
          <w:rFonts w:ascii="Calibri" w:hAnsi="Calibri" w:cs="Arial"/>
          <w:iCs/>
          <w:sz w:val="15"/>
          <w:szCs w:val="15"/>
        </w:rPr>
        <w:t xml:space="preserve"> </w:t>
      </w:r>
      <w:r w:rsidR="000102F1" w:rsidRPr="00DF28BE">
        <w:rPr>
          <w:rFonts w:ascii="Calibri" w:hAnsi="Calibri" w:cs="Arial"/>
          <w:iCs/>
          <w:sz w:val="15"/>
          <w:szCs w:val="15"/>
        </w:rPr>
        <w:t xml:space="preserve">Failure to comply with the AUP or FAFUP is </w:t>
      </w:r>
      <w:r w:rsidR="00D35345" w:rsidRPr="00DF28BE">
        <w:rPr>
          <w:rFonts w:ascii="Calibri" w:hAnsi="Calibri" w:cs="Arial"/>
          <w:iCs/>
          <w:sz w:val="15"/>
          <w:szCs w:val="15"/>
        </w:rPr>
        <w:t>justification</w:t>
      </w:r>
      <w:r w:rsidR="000102F1" w:rsidRPr="00DF28BE">
        <w:rPr>
          <w:rFonts w:ascii="Calibri" w:hAnsi="Calibri" w:cs="Arial"/>
          <w:iCs/>
          <w:sz w:val="15"/>
          <w:szCs w:val="15"/>
        </w:rPr>
        <w:t xml:space="preserve"> for immediate suspension or termination of the Service, notwithstanding any notice requirement </w:t>
      </w:r>
      <w:r w:rsidR="00D35345" w:rsidRPr="00DF28BE">
        <w:rPr>
          <w:rFonts w:ascii="Calibri" w:hAnsi="Calibri" w:cs="Arial"/>
          <w:iCs/>
          <w:sz w:val="15"/>
          <w:szCs w:val="15"/>
        </w:rPr>
        <w:t xml:space="preserve">which may </w:t>
      </w:r>
      <w:r w:rsidR="000102F1" w:rsidRPr="00DF28BE">
        <w:rPr>
          <w:rFonts w:ascii="Calibri" w:hAnsi="Calibri" w:cs="Arial"/>
          <w:iCs/>
          <w:sz w:val="15"/>
          <w:szCs w:val="15"/>
        </w:rPr>
        <w:t xml:space="preserve">otherwise </w:t>
      </w:r>
      <w:r w:rsidR="00D35345" w:rsidRPr="00DF28BE">
        <w:rPr>
          <w:rFonts w:ascii="Calibri" w:hAnsi="Calibri" w:cs="Arial"/>
          <w:iCs/>
          <w:sz w:val="15"/>
          <w:szCs w:val="15"/>
        </w:rPr>
        <w:t xml:space="preserve">be </w:t>
      </w:r>
      <w:r w:rsidR="000102F1" w:rsidRPr="00DF28BE">
        <w:rPr>
          <w:rFonts w:ascii="Calibri" w:hAnsi="Calibri" w:cs="Arial"/>
          <w:iCs/>
          <w:sz w:val="15"/>
          <w:szCs w:val="15"/>
        </w:rPr>
        <w:t>outlined in the FSA.</w:t>
      </w:r>
      <w:r w:rsidR="00FB1309" w:rsidRPr="00DF28BE">
        <w:rPr>
          <w:rFonts w:ascii="Calibri" w:hAnsi="Calibri" w:cs="Arial"/>
          <w:iCs/>
          <w:sz w:val="15"/>
          <w:szCs w:val="15"/>
        </w:rPr>
        <w:t xml:space="preserve"> </w:t>
      </w:r>
    </w:p>
    <w:p w14:paraId="07E52862" w14:textId="77777777" w:rsidR="00BE0EC8" w:rsidRPr="001E2EA6" w:rsidRDefault="00BE0EC8" w:rsidP="000A73C7">
      <w:pPr>
        <w:numPr>
          <w:ilvl w:val="0"/>
          <w:numId w:val="4"/>
        </w:numPr>
        <w:tabs>
          <w:tab w:val="left" w:pos="720"/>
        </w:tabs>
        <w:spacing w:after="60"/>
        <w:ind w:left="0" w:firstLine="360"/>
        <w:jc w:val="both"/>
        <w:rPr>
          <w:rFonts w:ascii="Calibri" w:hAnsi="Calibri" w:cs="Arial"/>
          <w:b/>
          <w:caps/>
          <w:sz w:val="15"/>
          <w:szCs w:val="15"/>
        </w:rPr>
      </w:pPr>
      <w:r w:rsidRPr="001E2EA6">
        <w:rPr>
          <w:rFonts w:ascii="Calibri" w:hAnsi="Calibri" w:cs="Arial"/>
          <w:b/>
          <w:bCs/>
          <w:caps/>
          <w:sz w:val="15"/>
          <w:szCs w:val="15"/>
          <w:u w:val="single"/>
        </w:rPr>
        <w:t>Emergency 911 Service</w:t>
      </w:r>
      <w:r w:rsidR="002561EC" w:rsidRPr="001E2EA6">
        <w:rPr>
          <w:rFonts w:ascii="Calibri" w:hAnsi="Calibri" w:cs="Arial"/>
          <w:b/>
          <w:bCs/>
          <w:caps/>
          <w:sz w:val="15"/>
          <w:szCs w:val="15"/>
        </w:rPr>
        <w:t>.</w:t>
      </w:r>
    </w:p>
    <w:p w14:paraId="7D4AF364" w14:textId="77777777" w:rsidR="00BB4897" w:rsidRPr="001E2EA6" w:rsidRDefault="003116A6" w:rsidP="000A73C7">
      <w:pPr>
        <w:numPr>
          <w:ilvl w:val="0"/>
          <w:numId w:val="6"/>
        </w:numPr>
        <w:tabs>
          <w:tab w:val="left" w:pos="1080"/>
          <w:tab w:val="left" w:pos="1620"/>
        </w:tabs>
        <w:spacing w:after="60"/>
        <w:ind w:left="0" w:firstLine="720"/>
        <w:jc w:val="both"/>
        <w:rPr>
          <w:rFonts w:ascii="Calibri" w:hAnsi="Calibri" w:cs="Arial"/>
          <w:sz w:val="16"/>
          <w:szCs w:val="15"/>
        </w:rPr>
      </w:pPr>
      <w:r w:rsidRPr="001E2EA6">
        <w:rPr>
          <w:rFonts w:ascii="Calibri" w:hAnsi="Calibri" w:cs="Arial"/>
          <w:bCs/>
          <w:sz w:val="16"/>
          <w:szCs w:val="15"/>
        </w:rPr>
        <w:t>Customer acknowledges that IP phones and Softphones are portable and may be used at the Service Location or elsewhere.</w:t>
      </w:r>
      <w:r w:rsidR="00FB1309" w:rsidRPr="001E2EA6">
        <w:rPr>
          <w:rFonts w:ascii="Calibri" w:hAnsi="Calibri" w:cs="Arial"/>
          <w:bCs/>
          <w:sz w:val="16"/>
          <w:szCs w:val="15"/>
        </w:rPr>
        <w:t xml:space="preserve"> </w:t>
      </w:r>
      <w:r w:rsidRPr="001E2EA6">
        <w:rPr>
          <w:rFonts w:ascii="Calibri" w:hAnsi="Calibri" w:cs="Arial"/>
          <w:b/>
          <w:bCs/>
          <w:caps/>
          <w:color w:val="FF0000"/>
          <w:sz w:val="16"/>
          <w:szCs w:val="15"/>
          <w:u w:val="single"/>
        </w:rPr>
        <w:t>If the IP phone or Softphone is moved</w:t>
      </w:r>
      <w:r w:rsidR="00047DF4" w:rsidRPr="001E2EA6">
        <w:rPr>
          <w:rFonts w:ascii="Calibri" w:hAnsi="Calibri" w:cs="Arial"/>
          <w:b/>
          <w:bCs/>
          <w:caps/>
          <w:color w:val="FF0000"/>
          <w:sz w:val="16"/>
          <w:szCs w:val="15"/>
          <w:u w:val="single"/>
        </w:rPr>
        <w:t>,</w:t>
      </w:r>
      <w:r w:rsidRPr="001E2EA6">
        <w:rPr>
          <w:rFonts w:ascii="Calibri" w:hAnsi="Calibri" w:cs="Arial"/>
          <w:b/>
          <w:bCs/>
          <w:caps/>
          <w:color w:val="FF0000"/>
          <w:sz w:val="16"/>
          <w:szCs w:val="15"/>
          <w:u w:val="single"/>
        </w:rPr>
        <w:t xml:space="preserve"> Customer must call Frontier at 855-438-7273 to register the phone’s new location for emergency calling purposes</w:t>
      </w:r>
      <w:r w:rsidRPr="001E2EA6">
        <w:rPr>
          <w:rFonts w:ascii="Calibri" w:hAnsi="Calibri" w:cs="Arial"/>
          <w:b/>
          <w:bCs/>
          <w:caps/>
          <w:color w:val="FF0000"/>
          <w:sz w:val="16"/>
          <w:szCs w:val="15"/>
        </w:rPr>
        <w:t>.</w:t>
      </w:r>
      <w:r w:rsidR="00FB1309" w:rsidRPr="001E2EA6">
        <w:rPr>
          <w:rFonts w:ascii="Calibri" w:hAnsi="Calibri" w:cs="Arial"/>
          <w:bCs/>
          <w:caps/>
          <w:sz w:val="16"/>
          <w:szCs w:val="15"/>
        </w:rPr>
        <w:t xml:space="preserve"> </w:t>
      </w:r>
      <w:r w:rsidRPr="001E2EA6">
        <w:rPr>
          <w:rFonts w:ascii="Calibri" w:hAnsi="Calibri" w:cs="Arial"/>
          <w:bCs/>
          <w:caps/>
          <w:sz w:val="16"/>
          <w:szCs w:val="15"/>
        </w:rPr>
        <w:t>T</w:t>
      </w:r>
      <w:r w:rsidRPr="001E2EA6">
        <w:rPr>
          <w:rFonts w:ascii="Calibri" w:hAnsi="Calibri" w:cs="Arial"/>
          <w:bCs/>
          <w:sz w:val="16"/>
          <w:szCs w:val="15"/>
        </w:rPr>
        <w:t>here are additional charges for each new location that Customer would like to register phones.</w:t>
      </w:r>
      <w:r w:rsidR="00FB1309" w:rsidRPr="001E2EA6">
        <w:rPr>
          <w:rFonts w:ascii="Calibri" w:hAnsi="Calibri" w:cs="Arial"/>
          <w:bCs/>
          <w:sz w:val="16"/>
          <w:szCs w:val="15"/>
        </w:rPr>
        <w:t xml:space="preserve"> </w:t>
      </w:r>
      <w:r w:rsidRPr="001E2EA6">
        <w:rPr>
          <w:rFonts w:ascii="Calibri" w:hAnsi="Calibri" w:cs="Arial"/>
          <w:bCs/>
          <w:sz w:val="16"/>
          <w:szCs w:val="15"/>
        </w:rPr>
        <w:t>These locations must be ordered in advance, in order to properly register the phones’ new location.</w:t>
      </w:r>
      <w:r w:rsidR="00FB1309" w:rsidRPr="001E2EA6">
        <w:rPr>
          <w:rFonts w:ascii="Calibri" w:hAnsi="Calibri" w:cs="Arial"/>
          <w:b/>
          <w:bCs/>
          <w:sz w:val="16"/>
          <w:szCs w:val="15"/>
        </w:rPr>
        <w:t xml:space="preserve"> </w:t>
      </w:r>
      <w:r w:rsidRPr="001E2EA6">
        <w:rPr>
          <w:rFonts w:ascii="Calibri" w:hAnsi="Calibri" w:cs="Arial"/>
          <w:b/>
          <w:bCs/>
          <w:sz w:val="16"/>
          <w:szCs w:val="15"/>
        </w:rPr>
        <w:t>If the new locations are not ordered in advance, 911 calls will not be delivered to the correct Public Safety Answering Point (“PSAP”) until the new location is ordered, configured in the system, and the phone properly registered to the new location.</w:t>
      </w:r>
      <w:r w:rsidR="00FB1309" w:rsidRPr="001E2EA6">
        <w:rPr>
          <w:rFonts w:ascii="Calibri" w:hAnsi="Calibri" w:cs="Arial"/>
          <w:b/>
          <w:bCs/>
          <w:sz w:val="16"/>
          <w:szCs w:val="15"/>
        </w:rPr>
        <w:t xml:space="preserve"> </w:t>
      </w:r>
    </w:p>
    <w:p w14:paraId="3F684195" w14:textId="77777777" w:rsidR="003116A6" w:rsidRPr="001E2EA6" w:rsidRDefault="003116A6" w:rsidP="000A73C7">
      <w:pPr>
        <w:numPr>
          <w:ilvl w:val="0"/>
          <w:numId w:val="6"/>
        </w:numPr>
        <w:tabs>
          <w:tab w:val="left" w:pos="1080"/>
          <w:tab w:val="left" w:pos="1620"/>
        </w:tabs>
        <w:spacing w:after="60"/>
        <w:ind w:left="0" w:firstLine="720"/>
        <w:jc w:val="both"/>
        <w:rPr>
          <w:rFonts w:ascii="Calibri" w:hAnsi="Calibri" w:cs="Arial"/>
          <w:color w:val="FF0000"/>
          <w:sz w:val="16"/>
          <w:szCs w:val="15"/>
        </w:rPr>
      </w:pPr>
      <w:r w:rsidRPr="001E2EA6">
        <w:rPr>
          <w:rFonts w:ascii="Calibri" w:hAnsi="Calibri" w:cs="Arial"/>
          <w:bCs/>
          <w:sz w:val="16"/>
          <w:szCs w:val="15"/>
        </w:rPr>
        <w:t xml:space="preserve">Customer shall notify and inform each user that </w:t>
      </w:r>
      <w:r w:rsidR="00622799" w:rsidRPr="001E2EA6">
        <w:rPr>
          <w:rFonts w:ascii="Calibri" w:hAnsi="Calibri" w:cs="Arial"/>
          <w:bCs/>
          <w:sz w:val="16"/>
          <w:szCs w:val="15"/>
        </w:rPr>
        <w:t xml:space="preserve">(a) </w:t>
      </w:r>
      <w:r w:rsidRPr="001E2EA6">
        <w:rPr>
          <w:rFonts w:ascii="Calibri" w:hAnsi="Calibri" w:cs="Arial"/>
          <w:bCs/>
          <w:sz w:val="16"/>
          <w:szCs w:val="15"/>
        </w:rPr>
        <w:t>911 calls may not be delivered to the correct PSAP in some locations and that delays may occur in making a new location available through the PSAP's database</w:t>
      </w:r>
      <w:r w:rsidR="00622799" w:rsidRPr="001E2EA6">
        <w:rPr>
          <w:rFonts w:ascii="Calibri" w:hAnsi="Calibri" w:cs="Arial"/>
          <w:bCs/>
          <w:sz w:val="16"/>
          <w:szCs w:val="15"/>
        </w:rPr>
        <w:t xml:space="preserve">; </w:t>
      </w:r>
      <w:r w:rsidR="00311D7A" w:rsidRPr="001E2EA6">
        <w:rPr>
          <w:rFonts w:ascii="Calibri" w:hAnsi="Calibri" w:cs="Arial"/>
          <w:bCs/>
          <w:sz w:val="16"/>
          <w:szCs w:val="15"/>
        </w:rPr>
        <w:t>(</w:t>
      </w:r>
      <w:r w:rsidR="00622799" w:rsidRPr="001E2EA6">
        <w:rPr>
          <w:rFonts w:ascii="Calibri" w:hAnsi="Calibri" w:cs="Arial"/>
          <w:bCs/>
          <w:sz w:val="16"/>
          <w:szCs w:val="15"/>
        </w:rPr>
        <w:t>b</w:t>
      </w:r>
      <w:r w:rsidR="00311D7A" w:rsidRPr="001E2EA6">
        <w:rPr>
          <w:rFonts w:ascii="Calibri" w:hAnsi="Calibri" w:cs="Arial"/>
          <w:bCs/>
          <w:sz w:val="16"/>
          <w:szCs w:val="15"/>
        </w:rPr>
        <w:t>)</w:t>
      </w:r>
      <w:r w:rsidRPr="001E2EA6">
        <w:rPr>
          <w:rFonts w:ascii="Calibri" w:hAnsi="Calibri" w:cs="Arial"/>
          <w:bCs/>
          <w:sz w:val="16"/>
          <w:szCs w:val="15"/>
        </w:rPr>
        <w:t xml:space="preserve">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w:t>
      </w:r>
      <w:r w:rsidR="00311D7A" w:rsidRPr="001E2EA6">
        <w:rPr>
          <w:rFonts w:ascii="Calibri" w:hAnsi="Calibri" w:cs="Arial"/>
          <w:bCs/>
          <w:sz w:val="16"/>
          <w:szCs w:val="15"/>
        </w:rPr>
        <w:t>(</w:t>
      </w:r>
      <w:r w:rsidR="00DF6A22" w:rsidRPr="001E2EA6">
        <w:rPr>
          <w:rFonts w:ascii="Calibri" w:hAnsi="Calibri" w:cs="Arial"/>
          <w:bCs/>
          <w:sz w:val="16"/>
          <w:szCs w:val="15"/>
        </w:rPr>
        <w:t>c</w:t>
      </w:r>
      <w:r w:rsidR="00311D7A" w:rsidRPr="001E2EA6">
        <w:rPr>
          <w:rFonts w:ascii="Calibri" w:hAnsi="Calibri" w:cs="Arial"/>
          <w:bCs/>
          <w:sz w:val="16"/>
          <w:szCs w:val="15"/>
        </w:rPr>
        <w:t>)</w:t>
      </w:r>
      <w:r w:rsidRPr="001E2EA6">
        <w:rPr>
          <w:rFonts w:ascii="Calibri" w:hAnsi="Calibri" w:cs="Arial"/>
          <w:bCs/>
          <w:sz w:val="16"/>
          <w:szCs w:val="15"/>
        </w:rPr>
        <w:t xml:space="preserve"> the IP phones cannot be used for any calls, including emergency calls, if the broadband connection used by the phone fails, or if electrical power is not available to power the phone.</w:t>
      </w:r>
      <w:r w:rsidR="00FB1309" w:rsidRPr="001E2EA6">
        <w:rPr>
          <w:rFonts w:ascii="Calibri" w:hAnsi="Calibri" w:cs="Arial"/>
          <w:b/>
          <w:bCs/>
          <w:sz w:val="16"/>
          <w:szCs w:val="15"/>
        </w:rPr>
        <w:t xml:space="preserve"> </w:t>
      </w:r>
      <w:r w:rsidR="005837BF" w:rsidRPr="001E2EA6">
        <w:rPr>
          <w:rFonts w:ascii="Calibri" w:hAnsi="Calibri" w:cs="Arial"/>
          <w:b/>
          <w:bCs/>
          <w:sz w:val="16"/>
          <w:szCs w:val="15"/>
        </w:rPr>
        <w:t xml:space="preserve">  </w:t>
      </w:r>
      <w:r w:rsidR="005837BF" w:rsidRPr="001E2EA6">
        <w:rPr>
          <w:rFonts w:ascii="Calibri" w:hAnsi="Calibri" w:cs="Arial"/>
          <w:b/>
          <w:bCs/>
          <w:caps/>
          <w:color w:val="FF0000"/>
          <w:sz w:val="16"/>
          <w:szCs w:val="15"/>
          <w:u w:val="single"/>
        </w:rPr>
        <w:t xml:space="preserve">In addition, Customer is responsible for </w:t>
      </w:r>
      <w:r w:rsidR="0073159F" w:rsidRPr="001E2EA6">
        <w:rPr>
          <w:rFonts w:ascii="Calibri" w:hAnsi="Calibri" w:cs="Arial"/>
          <w:b/>
          <w:bCs/>
          <w:caps/>
          <w:color w:val="FF0000"/>
          <w:sz w:val="16"/>
          <w:szCs w:val="15"/>
          <w:u w:val="single"/>
        </w:rPr>
        <w:t xml:space="preserve">ensuring that </w:t>
      </w:r>
      <w:r w:rsidR="00EA7EE4" w:rsidRPr="001E2EA6">
        <w:rPr>
          <w:rFonts w:ascii="Calibri" w:hAnsi="Calibri" w:cs="Arial"/>
          <w:b/>
          <w:bCs/>
          <w:caps/>
          <w:color w:val="FF0000"/>
          <w:sz w:val="16"/>
          <w:szCs w:val="15"/>
          <w:u w:val="single"/>
        </w:rPr>
        <w:t xml:space="preserve">any warning labels provided by Frontier outlining the limitations of 911 services </w:t>
      </w:r>
      <w:r w:rsidR="0073159F" w:rsidRPr="001E2EA6">
        <w:rPr>
          <w:rFonts w:ascii="Calibri" w:hAnsi="Calibri" w:cs="Arial"/>
          <w:b/>
          <w:bCs/>
          <w:caps/>
          <w:color w:val="FF0000"/>
          <w:sz w:val="16"/>
          <w:szCs w:val="15"/>
          <w:u w:val="single"/>
        </w:rPr>
        <w:t>over IP phones</w:t>
      </w:r>
      <w:r w:rsidR="00EA7EE4" w:rsidRPr="001E2EA6">
        <w:rPr>
          <w:rFonts w:ascii="Calibri" w:hAnsi="Calibri" w:cs="Arial"/>
          <w:b/>
          <w:bCs/>
          <w:caps/>
          <w:color w:val="FF0000"/>
          <w:sz w:val="16"/>
          <w:szCs w:val="15"/>
          <w:u w:val="single"/>
        </w:rPr>
        <w:t xml:space="preserve"> </w:t>
      </w:r>
      <w:r w:rsidR="0073159F" w:rsidRPr="001E2EA6">
        <w:rPr>
          <w:rFonts w:ascii="Calibri" w:hAnsi="Calibri" w:cs="Arial"/>
          <w:b/>
          <w:bCs/>
          <w:caps/>
          <w:color w:val="FF0000"/>
          <w:sz w:val="16"/>
          <w:szCs w:val="15"/>
          <w:u w:val="single"/>
        </w:rPr>
        <w:t xml:space="preserve">are placed on and/or near the equipment used in conjunction with the </w:t>
      </w:r>
      <w:r w:rsidR="00081145" w:rsidRPr="001E2EA6">
        <w:rPr>
          <w:rFonts w:ascii="Calibri" w:hAnsi="Calibri" w:cs="Arial"/>
          <w:b/>
          <w:bCs/>
          <w:caps/>
          <w:color w:val="FF0000"/>
          <w:sz w:val="16"/>
          <w:szCs w:val="15"/>
          <w:u w:val="single"/>
        </w:rPr>
        <w:t>IP phone service.</w:t>
      </w:r>
    </w:p>
    <w:p w14:paraId="1DA8CD85" w14:textId="77777777" w:rsidR="002B6FBB" w:rsidRPr="001E2EA6" w:rsidRDefault="001D7331" w:rsidP="000A73C7">
      <w:pPr>
        <w:numPr>
          <w:ilvl w:val="0"/>
          <w:numId w:val="6"/>
        </w:numPr>
        <w:tabs>
          <w:tab w:val="left" w:pos="720"/>
          <w:tab w:val="left" w:pos="1080"/>
        </w:tabs>
        <w:spacing w:after="60"/>
        <w:ind w:left="0" w:firstLine="720"/>
        <w:jc w:val="both"/>
        <w:rPr>
          <w:rFonts w:ascii="Calibri" w:hAnsi="Calibri" w:cs="Arial"/>
          <w:sz w:val="16"/>
          <w:szCs w:val="15"/>
        </w:rPr>
      </w:pPr>
      <w:r w:rsidRPr="001E2EA6">
        <w:rPr>
          <w:rFonts w:ascii="Calibri" w:hAnsi="Calibri" w:cs="Arial"/>
          <w:sz w:val="16"/>
          <w:szCs w:val="15"/>
        </w:rPr>
        <w:t>Customer is advised that the</w:t>
      </w:r>
      <w:r w:rsidR="00773C62" w:rsidRPr="001E2EA6">
        <w:rPr>
          <w:rFonts w:ascii="Calibri" w:hAnsi="Calibri" w:cs="Arial"/>
          <w:sz w:val="16"/>
          <w:szCs w:val="15"/>
        </w:rPr>
        <w:t xml:space="preserve"> </w:t>
      </w:r>
      <w:r w:rsidRPr="001E2EA6">
        <w:rPr>
          <w:rFonts w:ascii="Calibri" w:hAnsi="Calibri" w:cs="Arial"/>
          <w:sz w:val="16"/>
          <w:szCs w:val="15"/>
        </w:rPr>
        <w:t xml:space="preserve">operation of e-911 requires accurate information be provided by Customer to </w:t>
      </w:r>
      <w:r w:rsidR="00773C62" w:rsidRPr="001E2EA6">
        <w:rPr>
          <w:rFonts w:ascii="Calibri" w:hAnsi="Calibri" w:cs="Arial"/>
          <w:sz w:val="16"/>
          <w:szCs w:val="15"/>
        </w:rPr>
        <w:t>Frontier</w:t>
      </w:r>
      <w:r w:rsidRPr="001E2EA6">
        <w:rPr>
          <w:rFonts w:ascii="Calibri" w:hAnsi="Calibri" w:cs="Arial"/>
          <w:sz w:val="16"/>
          <w:szCs w:val="15"/>
        </w:rPr>
        <w:t xml:space="preserve"> for storage in </w:t>
      </w:r>
      <w:r w:rsidR="00773C62" w:rsidRPr="001E2EA6">
        <w:rPr>
          <w:rFonts w:ascii="Calibri" w:hAnsi="Calibri" w:cs="Arial"/>
          <w:sz w:val="16"/>
          <w:szCs w:val="15"/>
        </w:rPr>
        <w:t>Frontier</w:t>
      </w:r>
      <w:r w:rsidRPr="001E2EA6">
        <w:rPr>
          <w:rFonts w:ascii="Calibri" w:hAnsi="Calibri" w:cs="Arial"/>
          <w:sz w:val="16"/>
          <w:szCs w:val="15"/>
        </w:rPr>
        <w:t>’s database, which Customer is solely</w:t>
      </w:r>
      <w:r w:rsidR="00773C62" w:rsidRPr="001E2EA6">
        <w:rPr>
          <w:rFonts w:ascii="Calibri" w:hAnsi="Calibri" w:cs="Arial"/>
          <w:sz w:val="16"/>
          <w:szCs w:val="15"/>
        </w:rPr>
        <w:t xml:space="preserve"> </w:t>
      </w:r>
      <w:r w:rsidRPr="001E2EA6">
        <w:rPr>
          <w:rFonts w:ascii="Calibri" w:hAnsi="Calibri" w:cs="Arial"/>
          <w:sz w:val="16"/>
          <w:szCs w:val="15"/>
        </w:rPr>
        <w:t xml:space="preserve">responsible for updating. Further, Customer acknowledges and agrees that e-911 service will not be available, and </w:t>
      </w:r>
      <w:r w:rsidR="00773C62" w:rsidRPr="001E2EA6">
        <w:rPr>
          <w:rFonts w:ascii="Calibri" w:hAnsi="Calibri" w:cs="Arial"/>
          <w:sz w:val="16"/>
          <w:szCs w:val="15"/>
        </w:rPr>
        <w:t>Frontier</w:t>
      </w:r>
      <w:r w:rsidRPr="001E2EA6">
        <w:rPr>
          <w:rFonts w:ascii="Calibri" w:hAnsi="Calibri" w:cs="Arial"/>
          <w:sz w:val="16"/>
          <w:szCs w:val="15"/>
        </w:rPr>
        <w:t xml:space="preserve"> assumes no liability: </w:t>
      </w:r>
      <w:r w:rsidR="00311D7A" w:rsidRPr="001E2EA6">
        <w:rPr>
          <w:rFonts w:ascii="Calibri" w:hAnsi="Calibri" w:cs="Arial"/>
          <w:sz w:val="16"/>
          <w:szCs w:val="15"/>
        </w:rPr>
        <w:t>(a)</w:t>
      </w:r>
      <w:r w:rsidR="00773C62" w:rsidRPr="001E2EA6">
        <w:rPr>
          <w:rFonts w:ascii="Calibri" w:hAnsi="Calibri" w:cs="Arial"/>
          <w:sz w:val="16"/>
          <w:szCs w:val="15"/>
        </w:rPr>
        <w:t xml:space="preserve"> </w:t>
      </w:r>
      <w:r w:rsidRPr="001E2EA6">
        <w:rPr>
          <w:rFonts w:ascii="Calibri" w:hAnsi="Calibri" w:cs="Arial"/>
          <w:sz w:val="16"/>
          <w:szCs w:val="15"/>
        </w:rPr>
        <w:t xml:space="preserve">if there is a power failure or some other type of failure of the equipment installed at the </w:t>
      </w:r>
      <w:r w:rsidR="008020FD" w:rsidRPr="001E2EA6">
        <w:rPr>
          <w:rFonts w:ascii="Calibri" w:hAnsi="Calibri" w:cs="Arial"/>
          <w:sz w:val="16"/>
          <w:szCs w:val="15"/>
        </w:rPr>
        <w:t>Service Location</w:t>
      </w:r>
      <w:r w:rsidRPr="001E2EA6">
        <w:rPr>
          <w:rFonts w:ascii="Calibri" w:hAnsi="Calibri" w:cs="Arial"/>
          <w:sz w:val="16"/>
          <w:szCs w:val="15"/>
        </w:rPr>
        <w:t xml:space="preserve">; </w:t>
      </w:r>
      <w:r w:rsidR="00311D7A" w:rsidRPr="001E2EA6">
        <w:rPr>
          <w:rFonts w:ascii="Calibri" w:hAnsi="Calibri" w:cs="Arial"/>
          <w:sz w:val="16"/>
          <w:szCs w:val="15"/>
        </w:rPr>
        <w:t>(b)</w:t>
      </w:r>
      <w:r w:rsidRPr="001E2EA6">
        <w:rPr>
          <w:rFonts w:ascii="Calibri" w:hAnsi="Calibri" w:cs="Arial"/>
          <w:sz w:val="16"/>
          <w:szCs w:val="15"/>
        </w:rPr>
        <w:t xml:space="preserve"> if there is a failure or congestion</w:t>
      </w:r>
      <w:r w:rsidR="00773C62" w:rsidRPr="001E2EA6">
        <w:rPr>
          <w:rFonts w:ascii="Calibri" w:hAnsi="Calibri" w:cs="Arial"/>
          <w:sz w:val="16"/>
          <w:szCs w:val="15"/>
        </w:rPr>
        <w:t xml:space="preserve"> </w:t>
      </w:r>
      <w:r w:rsidRPr="001E2EA6">
        <w:rPr>
          <w:rFonts w:ascii="Calibri" w:hAnsi="Calibri" w:cs="Arial"/>
          <w:sz w:val="16"/>
          <w:szCs w:val="15"/>
        </w:rPr>
        <w:t xml:space="preserve">of the access connection (such as dsl or t-1 connection) or associated equipment provided to connect the </w:t>
      </w:r>
      <w:r w:rsidR="008020FD" w:rsidRPr="001E2EA6">
        <w:rPr>
          <w:rFonts w:ascii="Calibri" w:hAnsi="Calibri" w:cs="Arial"/>
          <w:sz w:val="16"/>
          <w:szCs w:val="15"/>
        </w:rPr>
        <w:t>Service L</w:t>
      </w:r>
      <w:r w:rsidRPr="001E2EA6">
        <w:rPr>
          <w:rFonts w:ascii="Calibri" w:hAnsi="Calibri" w:cs="Arial"/>
          <w:sz w:val="16"/>
          <w:szCs w:val="15"/>
        </w:rPr>
        <w:t>ocation to the VOIP service</w:t>
      </w:r>
      <w:r w:rsidR="00773C62" w:rsidRPr="001E2EA6">
        <w:rPr>
          <w:rFonts w:ascii="Calibri" w:hAnsi="Calibri" w:cs="Arial"/>
          <w:sz w:val="16"/>
          <w:szCs w:val="15"/>
        </w:rPr>
        <w:t xml:space="preserve"> </w:t>
      </w:r>
      <w:r w:rsidRPr="001E2EA6">
        <w:rPr>
          <w:rFonts w:ascii="Calibri" w:hAnsi="Calibri" w:cs="Arial"/>
          <w:sz w:val="16"/>
          <w:szCs w:val="15"/>
        </w:rPr>
        <w:t xml:space="preserve">network; </w:t>
      </w:r>
      <w:r w:rsidR="00775838" w:rsidRPr="001E2EA6">
        <w:rPr>
          <w:rFonts w:ascii="Calibri" w:hAnsi="Calibri" w:cs="Arial"/>
          <w:sz w:val="16"/>
          <w:szCs w:val="15"/>
        </w:rPr>
        <w:t>(c)</w:t>
      </w:r>
      <w:r w:rsidRPr="001E2EA6">
        <w:rPr>
          <w:rFonts w:ascii="Calibri" w:hAnsi="Calibri" w:cs="Arial"/>
          <w:sz w:val="16"/>
          <w:szCs w:val="15"/>
        </w:rPr>
        <w:t xml:space="preserve"> if there is a failure or congestion of the VOIP network providing Customer’s VOIP service, the public switched telephone network</w:t>
      </w:r>
      <w:r w:rsidR="00773C62" w:rsidRPr="001E2EA6">
        <w:rPr>
          <w:rFonts w:ascii="Calibri" w:hAnsi="Calibri" w:cs="Arial"/>
          <w:sz w:val="16"/>
          <w:szCs w:val="15"/>
        </w:rPr>
        <w:t xml:space="preserve"> </w:t>
      </w:r>
      <w:r w:rsidRPr="001E2EA6">
        <w:rPr>
          <w:rFonts w:ascii="Calibri" w:hAnsi="Calibri" w:cs="Arial"/>
          <w:sz w:val="16"/>
          <w:szCs w:val="15"/>
        </w:rPr>
        <w:t xml:space="preserve">(pstn), the 911 service provider’s network or the emergency services network; </w:t>
      </w:r>
      <w:r w:rsidR="00775838" w:rsidRPr="001E2EA6">
        <w:rPr>
          <w:rFonts w:ascii="Calibri" w:hAnsi="Calibri" w:cs="Arial"/>
          <w:sz w:val="16"/>
          <w:szCs w:val="15"/>
        </w:rPr>
        <w:t>(d)</w:t>
      </w:r>
      <w:r w:rsidRPr="001E2EA6">
        <w:rPr>
          <w:rFonts w:ascii="Calibri" w:hAnsi="Calibri" w:cs="Arial"/>
          <w:sz w:val="16"/>
          <w:szCs w:val="15"/>
        </w:rPr>
        <w:t xml:space="preserve"> if Customer is using the Services outside of the United</w:t>
      </w:r>
      <w:r w:rsidR="00773C62" w:rsidRPr="001E2EA6">
        <w:rPr>
          <w:rFonts w:ascii="Calibri" w:hAnsi="Calibri" w:cs="Arial"/>
          <w:sz w:val="16"/>
          <w:szCs w:val="15"/>
        </w:rPr>
        <w:t xml:space="preserve"> </w:t>
      </w:r>
      <w:r w:rsidRPr="001E2EA6">
        <w:rPr>
          <w:rFonts w:ascii="Calibri" w:hAnsi="Calibri" w:cs="Arial"/>
          <w:sz w:val="16"/>
          <w:szCs w:val="15"/>
        </w:rPr>
        <w:t xml:space="preserve">States; </w:t>
      </w:r>
      <w:r w:rsidR="00775838" w:rsidRPr="001E2EA6">
        <w:rPr>
          <w:rFonts w:ascii="Calibri" w:hAnsi="Calibri" w:cs="Arial"/>
          <w:sz w:val="16"/>
          <w:szCs w:val="15"/>
        </w:rPr>
        <w:t>(e)</w:t>
      </w:r>
      <w:r w:rsidRPr="001E2EA6">
        <w:rPr>
          <w:rFonts w:ascii="Calibri" w:hAnsi="Calibri" w:cs="Arial"/>
          <w:sz w:val="16"/>
          <w:szCs w:val="15"/>
        </w:rPr>
        <w:t xml:space="preserve"> if Customer has moved the VOIP device, delayed in providing or failed to provide accurate location information to </w:t>
      </w:r>
      <w:r w:rsidR="00BA4968" w:rsidRPr="001E2EA6">
        <w:rPr>
          <w:rFonts w:ascii="Calibri" w:hAnsi="Calibri" w:cs="Arial"/>
          <w:sz w:val="16"/>
          <w:szCs w:val="15"/>
        </w:rPr>
        <w:t>Frontier</w:t>
      </w:r>
      <w:r w:rsidRPr="001E2EA6">
        <w:rPr>
          <w:rFonts w:ascii="Calibri" w:hAnsi="Calibri" w:cs="Arial"/>
          <w:sz w:val="16"/>
          <w:szCs w:val="15"/>
        </w:rPr>
        <w:t xml:space="preserve">, or the information provided has not yet been updated by or is inaccurate; </w:t>
      </w:r>
      <w:r w:rsidR="00775838" w:rsidRPr="001E2EA6">
        <w:rPr>
          <w:rFonts w:ascii="Calibri" w:hAnsi="Calibri" w:cs="Arial"/>
          <w:sz w:val="16"/>
          <w:szCs w:val="15"/>
        </w:rPr>
        <w:t>(f)</w:t>
      </w:r>
      <w:r w:rsidRPr="001E2EA6">
        <w:rPr>
          <w:rFonts w:ascii="Calibri" w:hAnsi="Calibri" w:cs="Arial"/>
          <w:sz w:val="16"/>
          <w:szCs w:val="15"/>
        </w:rPr>
        <w:t xml:space="preserve"> if the Services have</w:t>
      </w:r>
      <w:r w:rsidR="00773C62" w:rsidRPr="001E2EA6">
        <w:rPr>
          <w:rFonts w:ascii="Calibri" w:hAnsi="Calibri" w:cs="Arial"/>
          <w:sz w:val="16"/>
          <w:szCs w:val="15"/>
        </w:rPr>
        <w:t xml:space="preserve"> </w:t>
      </w:r>
      <w:r w:rsidRPr="001E2EA6">
        <w:rPr>
          <w:rFonts w:ascii="Calibri" w:hAnsi="Calibri" w:cs="Arial"/>
          <w:sz w:val="16"/>
          <w:szCs w:val="15"/>
        </w:rPr>
        <w:t xml:space="preserve">been disconnected or suspended for non-payment or any other reason; </w:t>
      </w:r>
      <w:r w:rsidR="007F1CB0" w:rsidRPr="001E2EA6">
        <w:rPr>
          <w:rFonts w:ascii="Calibri" w:hAnsi="Calibri" w:cs="Arial"/>
          <w:sz w:val="16"/>
          <w:szCs w:val="15"/>
        </w:rPr>
        <w:t>(g)</w:t>
      </w:r>
      <w:r w:rsidRPr="001E2EA6">
        <w:rPr>
          <w:rFonts w:ascii="Calibri" w:hAnsi="Calibri" w:cs="Arial"/>
          <w:sz w:val="16"/>
          <w:szCs w:val="15"/>
        </w:rPr>
        <w:t xml:space="preserve"> for those circumstances under which 911 service may be limited</w:t>
      </w:r>
      <w:r w:rsidR="00773C62" w:rsidRPr="001E2EA6">
        <w:rPr>
          <w:rFonts w:ascii="Calibri" w:hAnsi="Calibri" w:cs="Arial"/>
          <w:sz w:val="16"/>
          <w:szCs w:val="15"/>
        </w:rPr>
        <w:t xml:space="preserve"> </w:t>
      </w:r>
      <w:r w:rsidRPr="001E2EA6">
        <w:rPr>
          <w:rFonts w:ascii="Calibri" w:hAnsi="Calibri" w:cs="Arial"/>
          <w:sz w:val="16"/>
          <w:szCs w:val="15"/>
        </w:rPr>
        <w:t>to traditional 911 service rather than enhanced 911 (or ‘e-911’). With e-911 the Customer address and callback information is automatically</w:t>
      </w:r>
      <w:r w:rsidR="00773C62" w:rsidRPr="001E2EA6">
        <w:rPr>
          <w:rFonts w:ascii="Calibri" w:hAnsi="Calibri" w:cs="Arial"/>
          <w:sz w:val="16"/>
          <w:szCs w:val="15"/>
        </w:rPr>
        <w:t xml:space="preserve"> </w:t>
      </w:r>
      <w:r w:rsidRPr="001E2EA6">
        <w:rPr>
          <w:rFonts w:ascii="Calibri" w:hAnsi="Calibri" w:cs="Arial"/>
          <w:sz w:val="16"/>
          <w:szCs w:val="15"/>
        </w:rPr>
        <w:t>provided to the emergency services systems</w:t>
      </w:r>
      <w:r w:rsidR="00265AA2" w:rsidRPr="001E2EA6">
        <w:rPr>
          <w:rFonts w:ascii="Calibri" w:hAnsi="Calibri" w:cs="Arial"/>
          <w:sz w:val="16"/>
          <w:szCs w:val="15"/>
        </w:rPr>
        <w:t xml:space="preserve">; or </w:t>
      </w:r>
      <w:r w:rsidR="007F1CB0" w:rsidRPr="001E2EA6">
        <w:rPr>
          <w:rFonts w:ascii="Calibri" w:hAnsi="Calibri" w:cs="Arial"/>
          <w:sz w:val="16"/>
          <w:szCs w:val="15"/>
        </w:rPr>
        <w:t>(h)</w:t>
      </w:r>
      <w:r w:rsidR="001426D1" w:rsidRPr="001E2EA6">
        <w:rPr>
          <w:rFonts w:ascii="Calibri" w:hAnsi="Calibri" w:cs="Arial"/>
          <w:sz w:val="16"/>
          <w:szCs w:val="15"/>
        </w:rPr>
        <w:t xml:space="preserve"> </w:t>
      </w:r>
      <w:r w:rsidR="00265AA2" w:rsidRPr="001E2EA6">
        <w:rPr>
          <w:rFonts w:ascii="Calibri" w:hAnsi="Calibri" w:cs="Arial"/>
          <w:sz w:val="16"/>
          <w:szCs w:val="15"/>
        </w:rPr>
        <w:t>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w:t>
      </w:r>
      <w:r w:rsidRPr="001E2EA6">
        <w:rPr>
          <w:rFonts w:ascii="Calibri" w:hAnsi="Calibri" w:cs="Arial"/>
          <w:sz w:val="16"/>
          <w:szCs w:val="15"/>
        </w:rPr>
        <w:t>. If e-911 service is not available in Customer’s area or at the time of the 911 call, then, the system</w:t>
      </w:r>
      <w:r w:rsidR="00773C62" w:rsidRPr="001E2EA6">
        <w:rPr>
          <w:rFonts w:ascii="Calibri" w:hAnsi="Calibri" w:cs="Arial"/>
          <w:sz w:val="16"/>
          <w:szCs w:val="15"/>
        </w:rPr>
        <w:t xml:space="preserve"> </w:t>
      </w:r>
      <w:r w:rsidRPr="001E2EA6">
        <w:rPr>
          <w:rFonts w:ascii="Calibri" w:hAnsi="Calibri" w:cs="Arial"/>
          <w:sz w:val="16"/>
          <w:szCs w:val="15"/>
        </w:rPr>
        <w:t>may default to traditional 911 service and the Customer may be required to verbally inform the 911 call taker or emergency responder of</w:t>
      </w:r>
      <w:r w:rsidR="00773C62" w:rsidRPr="001E2EA6">
        <w:rPr>
          <w:rFonts w:ascii="Calibri" w:hAnsi="Calibri" w:cs="Arial"/>
          <w:sz w:val="16"/>
          <w:szCs w:val="15"/>
        </w:rPr>
        <w:t xml:space="preserve"> </w:t>
      </w:r>
      <w:r w:rsidR="00265AA2" w:rsidRPr="001E2EA6">
        <w:rPr>
          <w:rFonts w:ascii="Calibri" w:hAnsi="Calibri" w:cs="Arial"/>
          <w:sz w:val="16"/>
          <w:szCs w:val="15"/>
        </w:rPr>
        <w:t>their address and phone number</w:t>
      </w:r>
      <w:r w:rsidRPr="001E2EA6">
        <w:rPr>
          <w:rFonts w:ascii="Calibri" w:hAnsi="Calibri" w:cs="Arial"/>
          <w:sz w:val="16"/>
          <w:szCs w:val="15"/>
        </w:rPr>
        <w:t>.</w:t>
      </w:r>
      <w:r w:rsidR="00773C62" w:rsidRPr="001E2EA6">
        <w:rPr>
          <w:rFonts w:ascii="Calibri" w:hAnsi="Calibri" w:cs="Arial"/>
          <w:sz w:val="16"/>
          <w:szCs w:val="15"/>
        </w:rPr>
        <w:tab/>
      </w:r>
    </w:p>
    <w:p w14:paraId="6FE1195E" w14:textId="77777777" w:rsidR="00FF24E3" w:rsidRPr="001E2EA6" w:rsidRDefault="002B6FBB" w:rsidP="000A73C7">
      <w:pPr>
        <w:numPr>
          <w:ilvl w:val="0"/>
          <w:numId w:val="6"/>
        </w:numPr>
        <w:tabs>
          <w:tab w:val="left" w:pos="720"/>
          <w:tab w:val="left" w:pos="1080"/>
        </w:tabs>
        <w:spacing w:after="60"/>
        <w:ind w:left="0" w:firstLine="720"/>
        <w:jc w:val="both"/>
        <w:rPr>
          <w:rFonts w:ascii="Calibri" w:hAnsi="Calibri" w:cs="Arial"/>
          <w:sz w:val="16"/>
          <w:szCs w:val="15"/>
        </w:rPr>
      </w:pPr>
      <w:r w:rsidRPr="001E2EA6">
        <w:rPr>
          <w:rFonts w:ascii="Calibri" w:hAnsi="Calibri" w:cs="Arial"/>
          <w:sz w:val="16"/>
          <w:szCs w:val="15"/>
        </w:rPr>
        <w:t xml:space="preserve">911 service is offered solely as an aid in contacting an appropriate </w:t>
      </w:r>
      <w:r w:rsidR="002560CD" w:rsidRPr="001E2EA6">
        <w:rPr>
          <w:rFonts w:ascii="Calibri" w:hAnsi="Calibri" w:cs="Arial"/>
          <w:sz w:val="16"/>
          <w:szCs w:val="15"/>
        </w:rPr>
        <w:t xml:space="preserve">PSAP </w:t>
      </w:r>
      <w:r w:rsidRPr="001E2EA6">
        <w:rPr>
          <w:rFonts w:ascii="Calibri" w:hAnsi="Calibri" w:cs="Arial"/>
          <w:sz w:val="16"/>
          <w:szCs w:val="15"/>
        </w:rPr>
        <w:t>in connection with fire, police and other emergencies.</w:t>
      </w:r>
      <w:r w:rsidR="00FB1309" w:rsidRPr="001E2EA6">
        <w:rPr>
          <w:rFonts w:ascii="Calibri" w:hAnsi="Calibri" w:cs="Arial"/>
          <w:b/>
          <w:sz w:val="16"/>
          <w:szCs w:val="15"/>
        </w:rPr>
        <w:t xml:space="preserve"> </w:t>
      </w:r>
      <w:r w:rsidR="00817F39" w:rsidRPr="001E2EA6">
        <w:rPr>
          <w:rFonts w:ascii="Calibri" w:hAnsi="Calibri" w:cs="Arial"/>
          <w:b/>
          <w:sz w:val="16"/>
          <w:szCs w:val="15"/>
        </w:rPr>
        <w:t>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w:t>
      </w:r>
      <w:r w:rsidR="002F42C9" w:rsidRPr="001E2EA6">
        <w:rPr>
          <w:rFonts w:ascii="Calibri" w:hAnsi="Calibri" w:cs="Arial"/>
          <w:b/>
          <w:sz w:val="16"/>
          <w:szCs w:val="15"/>
        </w:rPr>
        <w:t>AIMED TO HAVE BEEN CAUSED BY: (a</w:t>
      </w:r>
      <w:r w:rsidR="00817F39" w:rsidRPr="001E2EA6">
        <w:rPr>
          <w:rFonts w:ascii="Calibri" w:hAnsi="Calibri" w:cs="Arial"/>
          <w:b/>
          <w:sz w:val="16"/>
          <w:szCs w:val="15"/>
        </w:rPr>
        <w:t>) MISTAKES, OMISSIONS, INTERRUPTIONS, DELAYS, ERRORS OR OTHER DEFECTS IN THE PROVISION</w:t>
      </w:r>
      <w:r w:rsidR="002F42C9" w:rsidRPr="001E2EA6">
        <w:rPr>
          <w:rFonts w:ascii="Calibri" w:hAnsi="Calibri" w:cs="Arial"/>
          <w:b/>
          <w:sz w:val="16"/>
          <w:szCs w:val="15"/>
        </w:rPr>
        <w:t xml:space="preserve"> OF EMERGENCY 911 SERVICE, OR (b</w:t>
      </w:r>
      <w:r w:rsidR="00817F39" w:rsidRPr="001E2EA6">
        <w:rPr>
          <w:rFonts w:ascii="Calibri" w:hAnsi="Calibri" w:cs="Arial"/>
          <w:b/>
          <w:sz w:val="16"/>
          <w:szCs w:val="15"/>
        </w:rPr>
        <w:t>) INSTALLATION, OPERATION, FAILURE TO OPERATE, MAINTENANCE, REMOVAL, PRESENCE, CONDITION, LOCATION OR USE OF ANY EQUIPMENT AND FACILITIE</w:t>
      </w:r>
      <w:r w:rsidR="002F42C9" w:rsidRPr="001E2EA6">
        <w:rPr>
          <w:rFonts w:ascii="Calibri" w:hAnsi="Calibri" w:cs="Arial"/>
          <w:b/>
          <w:sz w:val="16"/>
          <w:szCs w:val="15"/>
        </w:rPr>
        <w:t>S FURNISHING THIS SERVICE, OR (c</w:t>
      </w:r>
      <w:r w:rsidR="00817F39" w:rsidRPr="001E2EA6">
        <w:rPr>
          <w:rFonts w:ascii="Calibri" w:hAnsi="Calibri" w:cs="Arial"/>
          <w:b/>
          <w:sz w:val="16"/>
          <w:szCs w:val="15"/>
        </w:rPr>
        <w:t xml:space="preserve">) </w:t>
      </w:r>
      <w:r w:rsidR="00817F39" w:rsidRPr="001E2EA6">
        <w:rPr>
          <w:rFonts w:ascii="Calibri" w:hAnsi="Calibri" w:cs="Arial"/>
          <w:b/>
          <w:bCs/>
          <w:sz w:val="16"/>
          <w:szCs w:val="15"/>
        </w:rPr>
        <w:t>CUSTOMER’S FAILURE TO NOTIFY FRONTIER WHEN A PHONE IS MOVED IN A TIMELY MANNER.</w:t>
      </w:r>
    </w:p>
    <w:p w14:paraId="299711E0" w14:textId="77777777" w:rsidR="007448F7" w:rsidRPr="001E2EA6" w:rsidRDefault="00BE0EC8" w:rsidP="000A73C7">
      <w:pPr>
        <w:numPr>
          <w:ilvl w:val="0"/>
          <w:numId w:val="6"/>
        </w:numPr>
        <w:tabs>
          <w:tab w:val="left" w:pos="720"/>
          <w:tab w:val="left" w:pos="1080"/>
        </w:tabs>
        <w:spacing w:after="60"/>
        <w:ind w:left="0" w:firstLine="720"/>
        <w:jc w:val="both"/>
        <w:rPr>
          <w:rFonts w:ascii="Calibri" w:hAnsi="Calibri" w:cs="Arial"/>
          <w:sz w:val="16"/>
          <w:szCs w:val="15"/>
        </w:rPr>
      </w:pPr>
      <w:r w:rsidRPr="001E2EA6">
        <w:rPr>
          <w:rFonts w:ascii="Calibri" w:hAnsi="Calibri" w:cs="Arial"/>
          <w:b/>
          <w:sz w:val="16"/>
          <w:szCs w:val="15"/>
        </w:rPr>
        <w:t>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w:t>
      </w:r>
      <w:r w:rsidR="00FB1309" w:rsidRPr="001E2EA6">
        <w:rPr>
          <w:rFonts w:ascii="Calibri" w:hAnsi="Calibri" w:cs="Arial"/>
          <w:b/>
          <w:sz w:val="16"/>
          <w:szCs w:val="15"/>
        </w:rPr>
        <w:t xml:space="preserve"> </w:t>
      </w:r>
      <w:r w:rsidRPr="001E2EA6">
        <w:rPr>
          <w:rFonts w:ascii="Calibri" w:hAnsi="Calibri" w:cs="Arial"/>
          <w:b/>
          <w:sz w:val="16"/>
          <w:szCs w:val="15"/>
        </w:rPr>
        <w:t xml:space="preserve">CUSTOMER, ITS </w:t>
      </w:r>
      <w:r w:rsidR="00C54782" w:rsidRPr="001E2EA6">
        <w:rPr>
          <w:rFonts w:ascii="Calibri" w:hAnsi="Calibri" w:cs="Arial"/>
          <w:b/>
          <w:sz w:val="16"/>
          <w:szCs w:val="15"/>
        </w:rPr>
        <w:t xml:space="preserve">SERVICE </w:t>
      </w:r>
      <w:r w:rsidRPr="001E2EA6">
        <w:rPr>
          <w:rFonts w:ascii="Calibri" w:hAnsi="Calibri" w:cs="Arial"/>
          <w:b/>
          <w:sz w:val="16"/>
          <w:szCs w:val="15"/>
        </w:rPr>
        <w:t>USERS, AGENCIES OR MUNICIPALITIES, OR THE EMPLOYEES OR AGENTS OF ANY ONE OF THEM.</w:t>
      </w:r>
      <w:r w:rsidR="007448F7" w:rsidRPr="001E2EA6">
        <w:rPr>
          <w:rFonts w:ascii="Calibri" w:hAnsi="Calibri" w:cs="Arial"/>
          <w:b/>
          <w:sz w:val="16"/>
          <w:szCs w:val="15"/>
        </w:rPr>
        <w:t xml:space="preserve"> </w:t>
      </w:r>
    </w:p>
    <w:p w14:paraId="2395996A" w14:textId="77777777" w:rsidR="00BE0EC8" w:rsidRPr="001E2EA6" w:rsidRDefault="007448F7" w:rsidP="000A73C7">
      <w:pPr>
        <w:numPr>
          <w:ilvl w:val="0"/>
          <w:numId w:val="6"/>
        </w:numPr>
        <w:tabs>
          <w:tab w:val="left" w:pos="720"/>
          <w:tab w:val="left" w:pos="1080"/>
        </w:tabs>
        <w:spacing w:after="60"/>
        <w:ind w:left="0" w:firstLine="720"/>
        <w:jc w:val="both"/>
        <w:rPr>
          <w:rFonts w:ascii="Calibri" w:hAnsi="Calibri" w:cs="Arial"/>
          <w:sz w:val="16"/>
          <w:szCs w:val="15"/>
        </w:rPr>
      </w:pPr>
      <w:r w:rsidRPr="001E2EA6">
        <w:rPr>
          <w:rFonts w:ascii="Calibri" w:hAnsi="Calibri" w:cs="Arial"/>
          <w:b/>
          <w:bCs/>
          <w:color w:val="FF0000"/>
          <w:sz w:val="16"/>
          <w:szCs w:val="15"/>
          <w:u w:val="single"/>
        </w:rPr>
        <w:t>Customer specifically acknowledges receipt of and understanding of these limitations on emergency calling capabilities</w:t>
      </w:r>
      <w:r w:rsidRPr="001E2EA6">
        <w:rPr>
          <w:rFonts w:ascii="Calibri" w:hAnsi="Calibri" w:cs="Arial"/>
          <w:b/>
          <w:bCs/>
          <w:color w:val="800000"/>
          <w:sz w:val="16"/>
          <w:szCs w:val="15"/>
          <w:u w:val="single"/>
        </w:rPr>
        <w:t>.</w:t>
      </w:r>
      <w:r w:rsidRPr="001E2EA6">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3D2B4595" w14:textId="77777777" w:rsidR="00C24119" w:rsidRDefault="00C24119" w:rsidP="00E841E0">
      <w:pPr>
        <w:pStyle w:val="FootnoteText"/>
        <w:tabs>
          <w:tab w:val="left" w:pos="360"/>
        </w:tabs>
        <w:spacing w:after="60"/>
        <w:jc w:val="both"/>
        <w:rPr>
          <w:rFonts w:ascii="Calibri" w:hAnsi="Calibri"/>
          <w:sz w:val="15"/>
          <w:szCs w:val="15"/>
        </w:rPr>
      </w:pPr>
    </w:p>
    <w:p w14:paraId="4019494F" w14:textId="77777777" w:rsidR="009A0C8F" w:rsidRPr="00AA1F05" w:rsidRDefault="009A0C8F" w:rsidP="009A0C8F">
      <w:pPr>
        <w:tabs>
          <w:tab w:val="left" w:pos="10620"/>
        </w:tabs>
        <w:jc w:val="center"/>
        <w:rPr>
          <w:rFonts w:ascii="Calibri" w:hAnsi="Calibri" w:cs="Calibri"/>
          <w:b/>
          <w:color w:val="FF0000"/>
          <w:sz w:val="16"/>
          <w:szCs w:val="16"/>
        </w:rPr>
      </w:pPr>
      <w:r w:rsidRPr="00AA1F05">
        <w:rPr>
          <w:rFonts w:ascii="Calibri" w:hAnsi="Calibri" w:cs="Calibri"/>
          <w:b/>
          <w:color w:val="FF0000"/>
          <w:sz w:val="16"/>
          <w:szCs w:val="16"/>
        </w:rPr>
        <w:t>Supplemental Terms for UCaaS Rental Terms and Conditions</w:t>
      </w:r>
    </w:p>
    <w:p w14:paraId="251E2FEC" w14:textId="77777777" w:rsidR="009A36BE" w:rsidRPr="00AA1F05" w:rsidRDefault="009A36BE" w:rsidP="009A0C8F">
      <w:pPr>
        <w:tabs>
          <w:tab w:val="left" w:pos="10620"/>
        </w:tabs>
        <w:jc w:val="center"/>
        <w:rPr>
          <w:rFonts w:ascii="Calibri" w:hAnsi="Calibri" w:cs="Calibri"/>
          <w:b/>
          <w:color w:val="FF0000"/>
          <w:sz w:val="16"/>
          <w:szCs w:val="16"/>
        </w:rPr>
      </w:pPr>
    </w:p>
    <w:p w14:paraId="12212A82" w14:textId="77777777" w:rsidR="009A0C8F" w:rsidRPr="00D82030" w:rsidRDefault="009A0C8F" w:rsidP="009A0C8F">
      <w:pPr>
        <w:tabs>
          <w:tab w:val="left" w:pos="10620"/>
        </w:tabs>
        <w:rPr>
          <w:rFonts w:ascii="Calibri" w:hAnsi="Calibri" w:cs="Calibri"/>
          <w:sz w:val="15"/>
          <w:szCs w:val="15"/>
        </w:rPr>
      </w:pPr>
      <w:r w:rsidRPr="00D82030">
        <w:rPr>
          <w:rFonts w:ascii="Calibri" w:hAnsi="Calibri" w:cs="Calibri"/>
          <w:b/>
          <w:sz w:val="15"/>
          <w:szCs w:val="15"/>
        </w:rPr>
        <w:t>1</w:t>
      </w:r>
      <w:r w:rsidRPr="00D82030">
        <w:rPr>
          <w:rFonts w:ascii="Calibri" w:hAnsi="Calibri" w:cs="Calibri"/>
          <w:sz w:val="15"/>
          <w:szCs w:val="15"/>
        </w:rPr>
        <w:t xml:space="preserve">.  </w:t>
      </w:r>
      <w:r w:rsidRPr="001E2EA6">
        <w:rPr>
          <w:rFonts w:ascii="Calibri" w:hAnsi="Calibri" w:cs="Calibri"/>
          <w:b/>
          <w:caps/>
          <w:sz w:val="15"/>
          <w:szCs w:val="15"/>
        </w:rPr>
        <w:t>Rental Term</w:t>
      </w:r>
      <w:r w:rsidR="001E2EA6">
        <w:rPr>
          <w:rFonts w:ascii="Calibri" w:hAnsi="Calibri" w:cs="Calibri"/>
          <w:b/>
          <w:caps/>
          <w:sz w:val="15"/>
          <w:szCs w:val="15"/>
        </w:rPr>
        <w:t>.</w:t>
      </w:r>
      <w:r w:rsidRPr="001E2EA6">
        <w:rPr>
          <w:rFonts w:ascii="Calibri" w:hAnsi="Calibri" w:cs="Calibri"/>
          <w:caps/>
          <w:sz w:val="15"/>
          <w:szCs w:val="15"/>
        </w:rPr>
        <w:t xml:space="preserve"> </w:t>
      </w:r>
      <w:r w:rsidRPr="00D82030">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D68726E" w14:textId="77777777" w:rsidR="009A0C8F" w:rsidRPr="00D82030" w:rsidRDefault="009A0C8F" w:rsidP="009A0C8F">
      <w:pPr>
        <w:tabs>
          <w:tab w:val="left" w:pos="10620"/>
        </w:tabs>
        <w:ind w:left="720"/>
        <w:rPr>
          <w:rFonts w:ascii="Calibri" w:hAnsi="Calibri" w:cs="Calibri"/>
          <w:sz w:val="15"/>
          <w:szCs w:val="15"/>
        </w:rPr>
      </w:pPr>
    </w:p>
    <w:p w14:paraId="4AFA9816" w14:textId="77777777" w:rsidR="009A0C8F" w:rsidRPr="00D82030" w:rsidRDefault="009A0C8F" w:rsidP="009A0C8F">
      <w:pPr>
        <w:tabs>
          <w:tab w:val="left" w:pos="10620"/>
        </w:tabs>
        <w:rPr>
          <w:rFonts w:ascii="Calibri" w:hAnsi="Calibri" w:cs="Calibri"/>
          <w:sz w:val="15"/>
          <w:szCs w:val="15"/>
        </w:rPr>
      </w:pPr>
      <w:r w:rsidRPr="001E2EA6">
        <w:rPr>
          <w:rFonts w:ascii="Calibri" w:hAnsi="Calibri" w:cs="Calibri"/>
          <w:b/>
          <w:sz w:val="15"/>
          <w:szCs w:val="15"/>
        </w:rPr>
        <w:t>2</w:t>
      </w:r>
      <w:r w:rsidRPr="001E2EA6">
        <w:rPr>
          <w:rFonts w:ascii="Calibri" w:hAnsi="Calibri" w:cs="Calibri"/>
          <w:b/>
          <w:caps/>
          <w:sz w:val="15"/>
          <w:szCs w:val="15"/>
        </w:rPr>
        <w:t>.  Rental payments</w:t>
      </w:r>
      <w:r w:rsidRPr="00D82030">
        <w:rPr>
          <w:rFonts w:ascii="Calibri" w:hAnsi="Calibri" w:cs="Calibri"/>
          <w:b/>
          <w:sz w:val="15"/>
          <w:szCs w:val="15"/>
        </w:rPr>
        <w:t xml:space="preserve">.  </w:t>
      </w:r>
      <w:r w:rsidRPr="00D82030">
        <w:rPr>
          <w:rFonts w:ascii="Calibri" w:hAnsi="Calibri" w:cs="Calibri"/>
          <w:sz w:val="15"/>
          <w:szCs w:val="15"/>
        </w:rPr>
        <w:t>The monthly rental payments for each item of Equipment (the “MRC Rental Payments”) are set forth in Table 1 or Table 2 above.</w:t>
      </w:r>
    </w:p>
    <w:p w14:paraId="0AA971B1" w14:textId="77777777" w:rsidR="009A0C8F" w:rsidRPr="00D82030" w:rsidRDefault="009A0C8F" w:rsidP="009A0C8F">
      <w:pPr>
        <w:tabs>
          <w:tab w:val="left" w:pos="10620"/>
        </w:tabs>
        <w:rPr>
          <w:rFonts w:ascii="Calibri" w:hAnsi="Calibri" w:cs="Calibri"/>
          <w:sz w:val="15"/>
          <w:szCs w:val="15"/>
        </w:rPr>
      </w:pPr>
    </w:p>
    <w:p w14:paraId="217B43C8" w14:textId="77777777" w:rsidR="009A0C8F" w:rsidRPr="00D82030" w:rsidRDefault="009A0C8F" w:rsidP="009A0C8F">
      <w:pPr>
        <w:tabs>
          <w:tab w:val="left" w:pos="10620"/>
        </w:tabs>
        <w:rPr>
          <w:rFonts w:ascii="Calibri" w:hAnsi="Calibri" w:cs="Calibri"/>
          <w:sz w:val="15"/>
          <w:szCs w:val="15"/>
        </w:rPr>
      </w:pPr>
      <w:r w:rsidRPr="001E2EA6">
        <w:rPr>
          <w:rFonts w:ascii="Calibri" w:hAnsi="Calibri" w:cs="Calibri"/>
          <w:b/>
          <w:sz w:val="15"/>
          <w:szCs w:val="15"/>
        </w:rPr>
        <w:t xml:space="preserve">3.  </w:t>
      </w:r>
      <w:r w:rsidRPr="001E2EA6">
        <w:rPr>
          <w:rFonts w:ascii="Calibri" w:hAnsi="Calibri" w:cs="Calibri"/>
          <w:b/>
          <w:caps/>
          <w:sz w:val="15"/>
          <w:szCs w:val="15"/>
        </w:rPr>
        <w:t>Payment of taxes</w:t>
      </w:r>
      <w:r w:rsidRPr="00D82030">
        <w:rPr>
          <w:rFonts w:ascii="Calibri" w:hAnsi="Calibri" w:cs="Calibri"/>
          <w:b/>
          <w:sz w:val="15"/>
          <w:szCs w:val="15"/>
        </w:rPr>
        <w:t xml:space="preserve">. </w:t>
      </w:r>
      <w:r w:rsidRPr="00D82030">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10E41724" w14:textId="77777777" w:rsidR="009A0C8F" w:rsidRPr="00D82030" w:rsidRDefault="009A0C8F" w:rsidP="009A0C8F">
      <w:pPr>
        <w:tabs>
          <w:tab w:val="left" w:pos="10620"/>
        </w:tabs>
        <w:rPr>
          <w:rFonts w:ascii="Calibri" w:hAnsi="Calibri" w:cs="Calibri"/>
          <w:sz w:val="15"/>
          <w:szCs w:val="15"/>
        </w:rPr>
      </w:pPr>
    </w:p>
    <w:p w14:paraId="19587E7F" w14:textId="77777777" w:rsidR="009A0C8F" w:rsidRPr="00D82030" w:rsidRDefault="009A0C8F" w:rsidP="009A0C8F">
      <w:pPr>
        <w:tabs>
          <w:tab w:val="left" w:pos="10620"/>
        </w:tabs>
        <w:rPr>
          <w:rFonts w:ascii="Calibri" w:hAnsi="Calibri" w:cs="Calibri"/>
          <w:sz w:val="15"/>
          <w:szCs w:val="15"/>
        </w:rPr>
      </w:pPr>
      <w:r w:rsidRPr="001E2EA6">
        <w:rPr>
          <w:rFonts w:ascii="Calibri" w:hAnsi="Calibri" w:cs="Calibri"/>
          <w:b/>
          <w:sz w:val="15"/>
          <w:szCs w:val="15"/>
        </w:rPr>
        <w:t xml:space="preserve">4.  </w:t>
      </w:r>
      <w:r w:rsidRPr="001E2EA6">
        <w:rPr>
          <w:rFonts w:ascii="Calibri" w:hAnsi="Calibri" w:cs="Calibri"/>
          <w:b/>
          <w:caps/>
          <w:sz w:val="15"/>
          <w:szCs w:val="15"/>
        </w:rPr>
        <w:t>Limitations of Liability</w:t>
      </w:r>
      <w:r w:rsidRPr="00D82030">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72F98D60" w14:textId="77777777" w:rsidR="009A0C8F" w:rsidRPr="00D82030" w:rsidRDefault="009A0C8F" w:rsidP="009A0C8F">
      <w:pPr>
        <w:tabs>
          <w:tab w:val="left" w:pos="10620"/>
        </w:tabs>
        <w:rPr>
          <w:rFonts w:ascii="Calibri" w:hAnsi="Calibri" w:cs="Calibri"/>
          <w:sz w:val="15"/>
          <w:szCs w:val="15"/>
        </w:rPr>
      </w:pPr>
    </w:p>
    <w:p w14:paraId="6AB18167" w14:textId="77777777" w:rsidR="009A0C8F" w:rsidRPr="001E2EA6" w:rsidRDefault="009A0C8F" w:rsidP="009A0C8F">
      <w:pPr>
        <w:tabs>
          <w:tab w:val="left" w:pos="10620"/>
        </w:tabs>
        <w:rPr>
          <w:rFonts w:ascii="Calibri" w:hAnsi="Calibri" w:cs="Calibri"/>
          <w:b/>
          <w:sz w:val="15"/>
          <w:szCs w:val="15"/>
        </w:rPr>
      </w:pPr>
      <w:r w:rsidRPr="001E2EA6">
        <w:rPr>
          <w:rFonts w:ascii="Calibri" w:hAnsi="Calibri" w:cs="Calibri"/>
          <w:b/>
          <w:sz w:val="15"/>
          <w:szCs w:val="15"/>
        </w:rPr>
        <w:t xml:space="preserve">5.  </w:t>
      </w:r>
      <w:r w:rsidRPr="001E2EA6">
        <w:rPr>
          <w:rFonts w:ascii="Calibri" w:hAnsi="Calibri" w:cs="Calibri"/>
          <w:b/>
          <w:caps/>
          <w:sz w:val="15"/>
          <w:szCs w:val="15"/>
        </w:rPr>
        <w:t>Risk of Loss.</w:t>
      </w:r>
      <w:r w:rsidRPr="001E2EA6">
        <w:rPr>
          <w:rFonts w:ascii="Calibri" w:hAnsi="Calibri" w:cs="Calibri"/>
          <w:b/>
          <w:sz w:val="15"/>
          <w:szCs w:val="15"/>
        </w:rPr>
        <w:t xml:space="preserve">  </w:t>
      </w:r>
    </w:p>
    <w:p w14:paraId="36BE2B0E" w14:textId="77777777" w:rsidR="005E1D50" w:rsidRDefault="005E1D50" w:rsidP="005E1D50">
      <w:pPr>
        <w:rPr>
          <w:rFonts w:ascii="Calibri" w:hAnsi="Calibri" w:cs="Calibri"/>
          <w:b/>
          <w:bCs/>
          <w:sz w:val="15"/>
          <w:szCs w:val="15"/>
        </w:rPr>
      </w:pPr>
    </w:p>
    <w:p w14:paraId="38867B5F" w14:textId="77777777" w:rsidR="009A0C8F" w:rsidRPr="00D82030" w:rsidRDefault="009A0C8F" w:rsidP="005E1D50">
      <w:pPr>
        <w:rPr>
          <w:rFonts w:ascii="Calibri" w:hAnsi="Calibri" w:cs="Calibri"/>
          <w:sz w:val="15"/>
          <w:szCs w:val="15"/>
        </w:rPr>
      </w:pPr>
      <w:r w:rsidRPr="00D82030">
        <w:rPr>
          <w:rFonts w:ascii="Calibri" w:hAnsi="Calibri" w:cs="Calibri"/>
          <w:b/>
          <w:bCs/>
          <w:sz w:val="15"/>
          <w:szCs w:val="15"/>
        </w:rPr>
        <w:lastRenderedPageBreak/>
        <w:t>A.</w:t>
      </w:r>
      <w:r w:rsidRPr="00D82030">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1A37C9B3" w14:textId="77777777" w:rsidR="009A0C8F" w:rsidRPr="00D82030" w:rsidRDefault="009A0C8F" w:rsidP="009A0C8F">
      <w:pPr>
        <w:tabs>
          <w:tab w:val="left" w:pos="10620"/>
        </w:tabs>
        <w:rPr>
          <w:rFonts w:ascii="Calibri" w:hAnsi="Calibri" w:cs="Calibri"/>
          <w:sz w:val="15"/>
          <w:szCs w:val="15"/>
        </w:rPr>
      </w:pPr>
    </w:p>
    <w:p w14:paraId="694197DD" w14:textId="77777777" w:rsidR="009A0C8F" w:rsidRPr="00D82030" w:rsidRDefault="009A0C8F" w:rsidP="009A0C8F">
      <w:pPr>
        <w:tabs>
          <w:tab w:val="left" w:pos="10620"/>
        </w:tabs>
        <w:rPr>
          <w:rFonts w:ascii="Calibri" w:hAnsi="Calibri" w:cs="Calibri"/>
          <w:sz w:val="15"/>
          <w:szCs w:val="15"/>
        </w:rPr>
      </w:pPr>
      <w:r w:rsidRPr="00D82030">
        <w:rPr>
          <w:rFonts w:ascii="Calibri" w:hAnsi="Calibri" w:cs="Calibri"/>
          <w:b/>
          <w:sz w:val="15"/>
          <w:szCs w:val="15"/>
        </w:rPr>
        <w:t xml:space="preserve">B.  </w:t>
      </w:r>
      <w:r w:rsidRPr="00D82030">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146BF033" w14:textId="77777777" w:rsidR="009A0C8F" w:rsidRPr="00D82030" w:rsidRDefault="009A0C8F" w:rsidP="009A0C8F">
      <w:pPr>
        <w:tabs>
          <w:tab w:val="left" w:pos="10620"/>
        </w:tabs>
        <w:rPr>
          <w:rFonts w:ascii="Calibri" w:hAnsi="Calibri" w:cs="Calibri"/>
          <w:sz w:val="15"/>
          <w:szCs w:val="15"/>
        </w:rPr>
      </w:pPr>
    </w:p>
    <w:p w14:paraId="0BEA921F" w14:textId="77777777" w:rsidR="009A0C8F" w:rsidRPr="00D82030" w:rsidRDefault="009A0C8F" w:rsidP="009A0C8F">
      <w:pPr>
        <w:tabs>
          <w:tab w:val="left" w:pos="10620"/>
        </w:tabs>
        <w:rPr>
          <w:rFonts w:ascii="Calibri" w:hAnsi="Calibri" w:cs="Calibri"/>
          <w:sz w:val="15"/>
          <w:szCs w:val="15"/>
        </w:rPr>
      </w:pPr>
      <w:r w:rsidRPr="001E2EA6">
        <w:rPr>
          <w:rFonts w:ascii="Calibri" w:hAnsi="Calibri" w:cs="Calibri"/>
          <w:b/>
          <w:sz w:val="15"/>
          <w:szCs w:val="15"/>
        </w:rPr>
        <w:t>C.</w:t>
      </w:r>
      <w:r w:rsidRPr="00D82030">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w:t>
      </w:r>
      <w:r w:rsidRPr="005E1D50">
        <w:rPr>
          <w:rFonts w:ascii="Calibri" w:hAnsi="Calibri" w:cs="Calibri"/>
          <w:sz w:val="15"/>
          <w:szCs w:val="15"/>
        </w:rPr>
        <w:t>greater, for such Equip</w:t>
      </w:r>
      <w:r w:rsidRPr="00D82030">
        <w:rPr>
          <w:rFonts w:ascii="Calibri" w:hAnsi="Calibri" w:cs="Calibri"/>
          <w:sz w:val="15"/>
          <w:szCs w:val="15"/>
        </w:rPr>
        <w:t>ment in effect on the date of the loss, theft, damage or destruction thereof and all rent accrued on such Equipment up to the date of payment and all other amounts then due in connection with such Equipment.  Upon such payment</w:t>
      </w:r>
      <w:r w:rsidRPr="005E1D50">
        <w:rPr>
          <w:rFonts w:ascii="Calibri" w:hAnsi="Calibri" w:cs="Calibri"/>
          <w:sz w:val="15"/>
          <w:szCs w:val="15"/>
        </w:rPr>
        <w:t>, the Equipment, or portion thereof, as</w:t>
      </w:r>
      <w:r w:rsidRPr="00D82030">
        <w:rPr>
          <w:rFonts w:ascii="Calibri" w:hAnsi="Calibri" w:cs="Calibri"/>
          <w:sz w:val="15"/>
          <w:szCs w:val="15"/>
        </w:rPr>
        <w:t xml:space="preserve"> applicable, will terminate with respect to the Equipment so paid for, and Frontier will transfer full ownership and title to such Equipment to Customer, free of liens, claims and encumbrances created by Frontier</w:t>
      </w:r>
    </w:p>
    <w:p w14:paraId="40F46E94" w14:textId="77777777" w:rsidR="009A0C8F" w:rsidRPr="00D82030" w:rsidRDefault="009A0C8F" w:rsidP="009A0C8F">
      <w:pPr>
        <w:tabs>
          <w:tab w:val="left" w:pos="10620"/>
        </w:tabs>
        <w:rPr>
          <w:rFonts w:ascii="Calibri" w:hAnsi="Calibri" w:cs="Calibri"/>
          <w:sz w:val="15"/>
          <w:szCs w:val="15"/>
        </w:rPr>
      </w:pPr>
    </w:p>
    <w:p w14:paraId="7C42E9E5" w14:textId="77777777" w:rsidR="009A0C8F" w:rsidRPr="00D82030" w:rsidRDefault="009A0C8F" w:rsidP="009A0C8F">
      <w:pPr>
        <w:tabs>
          <w:tab w:val="left" w:pos="10620"/>
        </w:tabs>
        <w:rPr>
          <w:rFonts w:ascii="Calibri" w:hAnsi="Calibri" w:cs="Calibri"/>
          <w:sz w:val="15"/>
          <w:szCs w:val="15"/>
        </w:rPr>
      </w:pPr>
      <w:r w:rsidRPr="00D82030">
        <w:rPr>
          <w:rFonts w:ascii="Calibri" w:hAnsi="Calibri" w:cs="Calibri"/>
          <w:sz w:val="15"/>
          <w:szCs w:val="15"/>
        </w:rPr>
        <w:t xml:space="preserve">6.  </w:t>
      </w:r>
      <w:r w:rsidRPr="001E2EA6">
        <w:rPr>
          <w:rFonts w:ascii="Calibri" w:hAnsi="Calibri" w:cs="Calibri"/>
          <w:b/>
          <w:caps/>
          <w:sz w:val="15"/>
          <w:szCs w:val="15"/>
        </w:rPr>
        <w:t>Insurance and Indemnity</w:t>
      </w:r>
      <w:r w:rsidRPr="00D82030">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w:t>
      </w:r>
      <w:r w:rsidRPr="005E1D50">
        <w:rPr>
          <w:rFonts w:ascii="Calibri" w:hAnsi="Calibri" w:cs="Calibri"/>
          <w:sz w:val="15"/>
          <w:szCs w:val="15"/>
        </w:rPr>
        <w:t xml:space="preserve">forth </w:t>
      </w:r>
      <w:r w:rsidR="005E1D50" w:rsidRPr="005E1D50">
        <w:rPr>
          <w:rFonts w:ascii="Calibri" w:hAnsi="Calibri" w:cs="Calibri"/>
          <w:sz w:val="15"/>
          <w:szCs w:val="15"/>
        </w:rPr>
        <w:t>here</w:t>
      </w:r>
      <w:r w:rsidRPr="005E1D50">
        <w:rPr>
          <w:rFonts w:ascii="Calibri" w:hAnsi="Calibri" w:cs="Calibri"/>
          <w:sz w:val="15"/>
          <w:szCs w:val="15"/>
        </w:rPr>
        <w:t>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w:t>
      </w:r>
      <w:r w:rsidRPr="00D82030">
        <w:rPr>
          <w:rFonts w:ascii="Calibri" w:hAnsi="Calibri" w:cs="Calibri"/>
          <w:sz w:val="15"/>
          <w:szCs w:val="15"/>
        </w:rPr>
        <w:t xml:space="preserve">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E13F6FF" w14:textId="77777777" w:rsidR="009A0C8F" w:rsidRPr="00D82030" w:rsidRDefault="009A0C8F" w:rsidP="009A0C8F">
      <w:pPr>
        <w:tabs>
          <w:tab w:val="left" w:pos="10620"/>
        </w:tabs>
        <w:rPr>
          <w:rFonts w:ascii="Calibri" w:hAnsi="Calibri" w:cs="Calibri"/>
          <w:sz w:val="15"/>
          <w:szCs w:val="15"/>
        </w:rPr>
      </w:pPr>
    </w:p>
    <w:p w14:paraId="4EF75167" w14:textId="77777777" w:rsidR="009A0C8F" w:rsidRPr="00D82030" w:rsidRDefault="009A0C8F" w:rsidP="009A0C8F">
      <w:pPr>
        <w:tabs>
          <w:tab w:val="left" w:pos="10620"/>
        </w:tabs>
        <w:rPr>
          <w:rFonts w:ascii="Calibri" w:hAnsi="Calibri" w:cs="Calibri"/>
          <w:sz w:val="15"/>
          <w:szCs w:val="15"/>
        </w:rPr>
      </w:pPr>
      <w:r w:rsidRPr="00D82030">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00FAC22D" w14:textId="77777777" w:rsidR="009A0C8F" w:rsidRPr="00D82030" w:rsidRDefault="009A0C8F" w:rsidP="009A0C8F">
      <w:pPr>
        <w:tabs>
          <w:tab w:val="left" w:pos="10620"/>
        </w:tabs>
        <w:rPr>
          <w:rFonts w:ascii="Calibri" w:hAnsi="Calibri" w:cs="Calibri"/>
          <w:b/>
          <w:sz w:val="15"/>
          <w:szCs w:val="15"/>
        </w:rPr>
      </w:pPr>
    </w:p>
    <w:p w14:paraId="2EF7DF16"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b/>
          <w:sz w:val="15"/>
          <w:szCs w:val="15"/>
        </w:rPr>
        <w:t>7.   RETURN OF EQUIPMENT</w:t>
      </w:r>
      <w:r w:rsidR="001E2EA6" w:rsidRPr="00CD3412">
        <w:rPr>
          <w:rFonts w:ascii="Calibri" w:hAnsi="Calibri" w:cs="Calibri"/>
          <w:b/>
          <w:sz w:val="15"/>
          <w:szCs w:val="15"/>
        </w:rPr>
        <w:t xml:space="preserve">  </w:t>
      </w:r>
      <w:r w:rsidRPr="00CD3412">
        <w:rPr>
          <w:rFonts w:ascii="Calibri" w:hAnsi="Calibri" w:cs="Calibri"/>
          <w:sz w:val="15"/>
          <w:szCs w:val="15"/>
        </w:rPr>
        <w:t>Unless otherwise agreed to by Frontier in writing, Customer shall</w:t>
      </w:r>
      <w:r w:rsidR="000E0CDC" w:rsidRPr="00CD3412">
        <w:rPr>
          <w:rFonts w:ascii="Calibri" w:hAnsi="Calibri" w:cs="Calibri"/>
          <w:sz w:val="15"/>
          <w:szCs w:val="15"/>
        </w:rPr>
        <w:t xml:space="preserve"> </w:t>
      </w:r>
      <w:r w:rsidRPr="00CD3412">
        <w:rPr>
          <w:rFonts w:ascii="Calibri" w:hAnsi="Calibri" w:cs="Calibri"/>
          <w:sz w:val="15"/>
          <w:szCs w:val="15"/>
        </w:rPr>
        <w:t>throughout the term of this Rental maintain the Equipment in good working order and appearance.  Upon termination of the rental,</w:t>
      </w:r>
      <w:r w:rsidR="00637D82" w:rsidRPr="00CD3412">
        <w:rPr>
          <w:rFonts w:ascii="Calibri" w:hAnsi="Calibri" w:cs="Calibri"/>
          <w:sz w:val="15"/>
          <w:szCs w:val="15"/>
        </w:rPr>
        <w:t xml:space="preserve"> (i) Froniter and Customer shall arrange for Equipment removal at Customer’s location at a time agreed upon by both parties or (ii) </w:t>
      </w:r>
      <w:r w:rsidR="005E1D50" w:rsidRPr="00CD3412">
        <w:rPr>
          <w:rFonts w:ascii="Calibri" w:hAnsi="Calibri" w:cs="Calibri"/>
          <w:sz w:val="15"/>
          <w:szCs w:val="15"/>
        </w:rPr>
        <w:t xml:space="preserve"> Frontier </w:t>
      </w:r>
      <w:r w:rsidRPr="00CD3412">
        <w:rPr>
          <w:rFonts w:ascii="Calibri" w:hAnsi="Calibri" w:cs="Calibri"/>
          <w:sz w:val="15"/>
          <w:szCs w:val="15"/>
        </w:rPr>
        <w:t>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w:t>
      </w:r>
      <w:r w:rsidR="00637D82" w:rsidRPr="00CD3412">
        <w:rPr>
          <w:rFonts w:ascii="Calibri" w:hAnsi="Calibri" w:cs="Calibri"/>
          <w:sz w:val="15"/>
          <w:szCs w:val="15"/>
        </w:rPr>
        <w:t xml:space="preserve">  </w:t>
      </w:r>
      <w:r w:rsidRPr="00CD3412">
        <w:rPr>
          <w:rFonts w:ascii="Calibri" w:hAnsi="Calibri" w:cs="Calibri"/>
          <w:sz w:val="15"/>
          <w:szCs w:val="15"/>
        </w:rPr>
        <w:t xml:space="preserve">  </w:t>
      </w:r>
    </w:p>
    <w:p w14:paraId="7636254F" w14:textId="77777777" w:rsidR="009A0C8F" w:rsidRPr="00CD3412" w:rsidRDefault="009A0C8F" w:rsidP="009A0C8F">
      <w:pPr>
        <w:tabs>
          <w:tab w:val="left" w:pos="10620"/>
        </w:tabs>
        <w:rPr>
          <w:rFonts w:ascii="Calibri" w:hAnsi="Calibri" w:cs="Calibri"/>
          <w:sz w:val="15"/>
          <w:szCs w:val="15"/>
        </w:rPr>
      </w:pPr>
    </w:p>
    <w:p w14:paraId="164236A2" w14:textId="77777777" w:rsidR="009A0C8F" w:rsidRPr="00CD3412" w:rsidRDefault="009A0C8F" w:rsidP="001E2EA6">
      <w:pPr>
        <w:rPr>
          <w:rFonts w:ascii="Calibri" w:hAnsi="Calibri" w:cs="Calibri"/>
          <w:sz w:val="15"/>
          <w:szCs w:val="15"/>
        </w:rPr>
      </w:pPr>
      <w:r w:rsidRPr="00CD3412">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36A884" w14:textId="77777777" w:rsidR="009A0C8F" w:rsidRPr="00CD3412" w:rsidRDefault="009A0C8F" w:rsidP="009A0C8F">
      <w:pPr>
        <w:tabs>
          <w:tab w:val="left" w:pos="10620"/>
        </w:tabs>
        <w:rPr>
          <w:rFonts w:ascii="Calibri" w:hAnsi="Calibri" w:cs="Calibri"/>
          <w:sz w:val="15"/>
          <w:szCs w:val="15"/>
        </w:rPr>
      </w:pPr>
    </w:p>
    <w:p w14:paraId="1CEB8441"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sz w:val="15"/>
          <w:szCs w:val="15"/>
        </w:rPr>
        <w:t>8</w:t>
      </w:r>
      <w:r w:rsidRPr="00CD3412">
        <w:rPr>
          <w:rFonts w:ascii="Calibri" w:hAnsi="Calibri" w:cs="Calibri"/>
          <w:b/>
          <w:sz w:val="15"/>
          <w:szCs w:val="15"/>
        </w:rPr>
        <w:t>.  ALTERATION AND ATTACHMENTS:</w:t>
      </w:r>
    </w:p>
    <w:p w14:paraId="123D8337"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5CDF8109" w14:textId="77777777" w:rsidR="009A0C8F" w:rsidRPr="00CD3412" w:rsidRDefault="009A0C8F" w:rsidP="009A0C8F">
      <w:pPr>
        <w:tabs>
          <w:tab w:val="left" w:pos="10620"/>
        </w:tabs>
        <w:rPr>
          <w:rFonts w:ascii="Calibri" w:hAnsi="Calibri" w:cs="Calibri"/>
          <w:sz w:val="15"/>
          <w:szCs w:val="15"/>
        </w:rPr>
      </w:pPr>
    </w:p>
    <w:p w14:paraId="05662EFC" w14:textId="77777777" w:rsidR="009A0C8F" w:rsidRPr="00CD3412" w:rsidRDefault="009A0C8F" w:rsidP="009A0C8F">
      <w:pPr>
        <w:tabs>
          <w:tab w:val="left" w:pos="10620"/>
        </w:tabs>
        <w:rPr>
          <w:rFonts w:ascii="Calibri" w:hAnsi="Calibri" w:cs="Calibri"/>
          <w:b/>
          <w:sz w:val="15"/>
          <w:szCs w:val="15"/>
        </w:rPr>
      </w:pPr>
      <w:r w:rsidRPr="00CD3412">
        <w:rPr>
          <w:rFonts w:ascii="Calibri" w:hAnsi="Calibri" w:cs="Calibri"/>
          <w:sz w:val="15"/>
          <w:szCs w:val="15"/>
        </w:rPr>
        <w:t>9</w:t>
      </w:r>
      <w:r w:rsidRPr="00CD3412">
        <w:rPr>
          <w:rFonts w:ascii="Calibri" w:hAnsi="Calibri" w:cs="Calibri"/>
          <w:b/>
          <w:sz w:val="15"/>
          <w:szCs w:val="15"/>
        </w:rPr>
        <w:t>.  ASSIGNMENTS:</w:t>
      </w:r>
    </w:p>
    <w:p w14:paraId="3C251E90"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D3412">
        <w:rPr>
          <w:rFonts w:ascii="Calibri" w:hAnsi="Calibri" w:cs="Calibri"/>
          <w:b/>
          <w:sz w:val="15"/>
          <w:szCs w:val="15"/>
        </w:rPr>
        <w:t>.</w:t>
      </w:r>
      <w:r w:rsidRPr="00CD3412">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771249CF" w14:textId="77777777" w:rsidR="009A0C8F" w:rsidRPr="00CD3412" w:rsidRDefault="009A0C8F" w:rsidP="009A0C8F">
      <w:pPr>
        <w:tabs>
          <w:tab w:val="left" w:pos="10620"/>
        </w:tabs>
        <w:rPr>
          <w:rFonts w:ascii="Calibri" w:hAnsi="Calibri" w:cs="Calibri"/>
          <w:sz w:val="15"/>
          <w:szCs w:val="15"/>
        </w:rPr>
      </w:pPr>
    </w:p>
    <w:p w14:paraId="13A67FB1" w14:textId="77777777" w:rsidR="009A0C8F" w:rsidRPr="00CD3412" w:rsidRDefault="001E2EA6" w:rsidP="009A0C8F">
      <w:pPr>
        <w:tabs>
          <w:tab w:val="left" w:pos="10620"/>
        </w:tabs>
        <w:rPr>
          <w:rFonts w:ascii="Calibri" w:hAnsi="Calibri" w:cs="Calibri"/>
          <w:sz w:val="15"/>
          <w:szCs w:val="15"/>
        </w:rPr>
      </w:pPr>
      <w:r w:rsidRPr="00CD3412">
        <w:rPr>
          <w:rFonts w:ascii="Calibri" w:hAnsi="Calibri" w:cs="Calibri"/>
          <w:b/>
          <w:sz w:val="15"/>
          <w:szCs w:val="15"/>
        </w:rPr>
        <w:t>10</w:t>
      </w:r>
      <w:r w:rsidR="009A0C8F" w:rsidRPr="00CD3412">
        <w:rPr>
          <w:rFonts w:ascii="Calibri" w:hAnsi="Calibri" w:cs="Calibri"/>
          <w:b/>
          <w:sz w:val="15"/>
          <w:szCs w:val="15"/>
        </w:rPr>
        <w:t>.  INSTALLATION:</w:t>
      </w:r>
    </w:p>
    <w:p w14:paraId="757D5595"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64491C61" w14:textId="77777777" w:rsidR="009A0C8F" w:rsidRPr="00CD3412" w:rsidRDefault="009A0C8F" w:rsidP="009A0C8F">
      <w:pPr>
        <w:tabs>
          <w:tab w:val="left" w:pos="10620"/>
        </w:tabs>
        <w:rPr>
          <w:rFonts w:ascii="Calibri" w:hAnsi="Calibri" w:cs="Calibri"/>
          <w:sz w:val="15"/>
          <w:szCs w:val="15"/>
        </w:rPr>
      </w:pPr>
    </w:p>
    <w:p w14:paraId="63D29AC4" w14:textId="77777777" w:rsidR="009A0C8F" w:rsidRPr="00CD3412" w:rsidRDefault="001E2EA6" w:rsidP="009A0C8F">
      <w:pPr>
        <w:tabs>
          <w:tab w:val="left" w:pos="10620"/>
        </w:tabs>
        <w:rPr>
          <w:rFonts w:ascii="Calibri" w:hAnsi="Calibri" w:cs="Calibri"/>
          <w:sz w:val="15"/>
          <w:szCs w:val="15"/>
        </w:rPr>
      </w:pPr>
      <w:r w:rsidRPr="00CD3412">
        <w:rPr>
          <w:rFonts w:ascii="Calibri" w:hAnsi="Calibri" w:cs="Calibri"/>
          <w:b/>
          <w:sz w:val="15"/>
          <w:szCs w:val="15"/>
        </w:rPr>
        <w:t>11</w:t>
      </w:r>
      <w:r w:rsidR="009A0C8F" w:rsidRPr="00CD3412">
        <w:rPr>
          <w:rFonts w:ascii="Calibri" w:hAnsi="Calibri" w:cs="Calibri"/>
          <w:b/>
          <w:sz w:val="15"/>
          <w:szCs w:val="15"/>
        </w:rPr>
        <w:t xml:space="preserve">.  Default.  </w:t>
      </w:r>
      <w:r w:rsidR="009A0C8F" w:rsidRPr="00CD3412">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21882FC4" w14:textId="77777777" w:rsidR="009A0C8F" w:rsidRPr="00CD3412" w:rsidRDefault="009A0C8F" w:rsidP="009A0C8F">
      <w:pPr>
        <w:tabs>
          <w:tab w:val="left" w:pos="10620"/>
        </w:tabs>
        <w:rPr>
          <w:rFonts w:ascii="Calibri" w:hAnsi="Calibri" w:cs="Calibri"/>
          <w:sz w:val="15"/>
          <w:szCs w:val="15"/>
        </w:rPr>
      </w:pPr>
    </w:p>
    <w:p w14:paraId="009D2E86" w14:textId="77777777" w:rsidR="009A0C8F" w:rsidRPr="00CD3412" w:rsidRDefault="001E2EA6" w:rsidP="009A0C8F">
      <w:pPr>
        <w:tabs>
          <w:tab w:val="left" w:pos="10620"/>
        </w:tabs>
        <w:rPr>
          <w:rFonts w:ascii="Calibri" w:hAnsi="Calibri" w:cs="Calibri"/>
          <w:sz w:val="15"/>
          <w:szCs w:val="15"/>
        </w:rPr>
      </w:pPr>
      <w:r w:rsidRPr="00CD3412">
        <w:rPr>
          <w:rFonts w:ascii="Calibri" w:hAnsi="Calibri" w:cs="Calibri"/>
          <w:b/>
          <w:sz w:val="15"/>
          <w:szCs w:val="15"/>
        </w:rPr>
        <w:t>12</w:t>
      </w:r>
      <w:r w:rsidR="009A0C8F" w:rsidRPr="00CD3412">
        <w:rPr>
          <w:rFonts w:ascii="Calibri" w:hAnsi="Calibri" w:cs="Calibri"/>
          <w:b/>
          <w:sz w:val="15"/>
          <w:szCs w:val="15"/>
        </w:rPr>
        <w:t xml:space="preserve">.  Remedies.  </w:t>
      </w:r>
      <w:r w:rsidR="009A0C8F" w:rsidRPr="00CD3412">
        <w:rPr>
          <w:rFonts w:ascii="Calibri" w:hAnsi="Calibri" w:cs="Calibri"/>
          <w:sz w:val="15"/>
          <w:szCs w:val="15"/>
        </w:rPr>
        <w:t xml:space="preserve">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w:t>
      </w:r>
      <w:r w:rsidR="009A0C8F" w:rsidRPr="00CD3412">
        <w:rPr>
          <w:rFonts w:ascii="Calibri" w:hAnsi="Calibri" w:cs="Calibri"/>
          <w:sz w:val="15"/>
          <w:szCs w:val="15"/>
        </w:rPr>
        <w:lastRenderedPageBreak/>
        <w:t>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290E86A0" w14:textId="77777777" w:rsidR="009A0C8F" w:rsidRPr="00CD3412" w:rsidRDefault="009A0C8F" w:rsidP="009A0C8F">
      <w:pPr>
        <w:tabs>
          <w:tab w:val="left" w:pos="10620"/>
        </w:tabs>
        <w:rPr>
          <w:rFonts w:ascii="Calibri" w:hAnsi="Calibri" w:cs="Calibri"/>
          <w:sz w:val="15"/>
          <w:szCs w:val="15"/>
        </w:rPr>
      </w:pPr>
    </w:p>
    <w:p w14:paraId="2D4F6798" w14:textId="77777777" w:rsidR="009A0C8F" w:rsidRPr="00CD3412" w:rsidRDefault="001E2EA6" w:rsidP="009A0C8F">
      <w:pPr>
        <w:tabs>
          <w:tab w:val="left" w:pos="10620"/>
        </w:tabs>
        <w:rPr>
          <w:rFonts w:ascii="Calibri" w:hAnsi="Calibri" w:cs="Calibri"/>
          <w:b/>
          <w:sz w:val="15"/>
          <w:szCs w:val="15"/>
        </w:rPr>
      </w:pPr>
      <w:r w:rsidRPr="00CD3412">
        <w:rPr>
          <w:rFonts w:ascii="Calibri" w:hAnsi="Calibri" w:cs="Calibri"/>
          <w:b/>
          <w:sz w:val="15"/>
          <w:szCs w:val="15"/>
        </w:rPr>
        <w:t>13</w:t>
      </w:r>
      <w:r w:rsidR="009A0C8F" w:rsidRPr="00CD3412">
        <w:rPr>
          <w:rFonts w:ascii="Calibri" w:hAnsi="Calibri" w:cs="Calibri"/>
          <w:b/>
          <w:sz w:val="15"/>
          <w:szCs w:val="15"/>
        </w:rPr>
        <w:t xml:space="preserve">.  Representation and Warranties By Customer. </w:t>
      </w:r>
      <w:r w:rsidR="009A0C8F" w:rsidRPr="00CD3412">
        <w:rPr>
          <w:rFonts w:ascii="Calibri" w:hAnsi="Calibri" w:cs="Calibri"/>
          <w:sz w:val="15"/>
          <w:szCs w:val="15"/>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5A45EB6D" w14:textId="77777777" w:rsidR="009A0C8F" w:rsidRPr="00CD3412" w:rsidRDefault="009A0C8F" w:rsidP="009A0C8F">
      <w:pPr>
        <w:tabs>
          <w:tab w:val="left" w:pos="10620"/>
        </w:tabs>
        <w:rPr>
          <w:rFonts w:ascii="Calibri" w:hAnsi="Calibri" w:cs="Calibri"/>
          <w:sz w:val="15"/>
          <w:szCs w:val="15"/>
        </w:rPr>
      </w:pPr>
    </w:p>
    <w:p w14:paraId="47659571" w14:textId="77777777" w:rsidR="009A0C8F" w:rsidRPr="00CD3412" w:rsidRDefault="001E2EA6" w:rsidP="009A0C8F">
      <w:pPr>
        <w:tabs>
          <w:tab w:val="left" w:pos="10620"/>
        </w:tabs>
        <w:rPr>
          <w:rFonts w:ascii="Calibri" w:hAnsi="Calibri" w:cs="Calibri"/>
          <w:b/>
          <w:sz w:val="15"/>
          <w:szCs w:val="15"/>
        </w:rPr>
      </w:pPr>
      <w:r w:rsidRPr="00CD3412">
        <w:rPr>
          <w:rFonts w:ascii="Calibri" w:hAnsi="Calibri" w:cs="Calibri"/>
          <w:b/>
          <w:sz w:val="15"/>
          <w:szCs w:val="15"/>
        </w:rPr>
        <w:t>14</w:t>
      </w:r>
      <w:r w:rsidR="009A0C8F" w:rsidRPr="00CD3412">
        <w:rPr>
          <w:rFonts w:ascii="Calibri" w:hAnsi="Calibri" w:cs="Calibri"/>
          <w:b/>
          <w:sz w:val="15"/>
          <w:szCs w:val="15"/>
        </w:rPr>
        <w:t xml:space="preserve">.  General. </w:t>
      </w:r>
    </w:p>
    <w:p w14:paraId="1F22F44F" w14:textId="77777777" w:rsidR="00637D82" w:rsidRPr="00CD3412" w:rsidRDefault="00637D82" w:rsidP="009A0C8F">
      <w:pPr>
        <w:tabs>
          <w:tab w:val="left" w:pos="10620"/>
        </w:tabs>
        <w:rPr>
          <w:rFonts w:ascii="Calibri" w:hAnsi="Calibri" w:cs="Calibri"/>
          <w:b/>
          <w:sz w:val="15"/>
          <w:szCs w:val="15"/>
        </w:rPr>
      </w:pPr>
    </w:p>
    <w:p w14:paraId="1B032F87"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b/>
          <w:sz w:val="15"/>
          <w:szCs w:val="15"/>
        </w:rPr>
        <w:t xml:space="preserve">A.  </w:t>
      </w:r>
      <w:r w:rsidRPr="00CD3412">
        <w:rPr>
          <w:rFonts w:ascii="Calibri" w:hAnsi="Calibri" w:cs="Calibri"/>
          <w:sz w:val="15"/>
          <w:szCs w:val="15"/>
        </w:rPr>
        <w:t xml:space="preserve"> The Equipment remains the personal property of Frontier and may be removed at any time, without notice, after termination of the rental.   </w:t>
      </w:r>
    </w:p>
    <w:p w14:paraId="644303B1" w14:textId="77777777" w:rsidR="00D82030" w:rsidRPr="00CD3412" w:rsidRDefault="00D82030" w:rsidP="009A0C8F">
      <w:pPr>
        <w:tabs>
          <w:tab w:val="left" w:pos="10620"/>
        </w:tabs>
        <w:rPr>
          <w:rFonts w:ascii="Calibri" w:hAnsi="Calibri" w:cs="Calibri"/>
          <w:sz w:val="15"/>
          <w:szCs w:val="15"/>
        </w:rPr>
      </w:pPr>
    </w:p>
    <w:p w14:paraId="79F1793C" w14:textId="77777777" w:rsidR="009A0C8F" w:rsidRPr="00CD3412" w:rsidRDefault="009A0C8F" w:rsidP="009A0C8F">
      <w:pPr>
        <w:tabs>
          <w:tab w:val="left" w:pos="10620"/>
        </w:tabs>
        <w:rPr>
          <w:rFonts w:ascii="Calibri" w:hAnsi="Calibri" w:cs="Calibri"/>
          <w:sz w:val="15"/>
          <w:szCs w:val="15"/>
        </w:rPr>
      </w:pPr>
      <w:r w:rsidRPr="00CD3412">
        <w:rPr>
          <w:rFonts w:ascii="Calibri" w:hAnsi="Calibri" w:cs="Calibri"/>
          <w:b/>
          <w:sz w:val="15"/>
          <w:szCs w:val="15"/>
        </w:rPr>
        <w:t>B.</w:t>
      </w:r>
      <w:r w:rsidRPr="00CD3412">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FC4EE21" w14:textId="77777777" w:rsidR="009A36BE" w:rsidRDefault="009A36BE" w:rsidP="009A36BE">
      <w:pPr>
        <w:pStyle w:val="FootnoteText"/>
        <w:spacing w:after="60"/>
        <w:rPr>
          <w:rFonts w:ascii="Calibri" w:hAnsi="Calibri"/>
          <w:b/>
          <w:sz w:val="15"/>
          <w:szCs w:val="15"/>
        </w:rPr>
      </w:pPr>
    </w:p>
    <w:p w14:paraId="00F0413B" w14:textId="77777777" w:rsidR="0063788B" w:rsidRDefault="0063788B" w:rsidP="009A36BE">
      <w:pPr>
        <w:pStyle w:val="FootnoteText"/>
        <w:spacing w:after="60"/>
        <w:rPr>
          <w:rFonts w:ascii="Calibri" w:hAnsi="Calibri"/>
          <w:b/>
          <w:sz w:val="15"/>
          <w:szCs w:val="15"/>
        </w:rPr>
        <w:sectPr w:rsidR="0063788B" w:rsidSect="00D82030">
          <w:type w:val="continuous"/>
          <w:pgSz w:w="12240" w:h="15840" w:code="1"/>
          <w:pgMar w:top="720" w:right="720" w:bottom="720" w:left="720" w:header="288" w:footer="288" w:gutter="0"/>
          <w:cols w:space="720"/>
          <w:docGrid w:linePitch="326"/>
        </w:sectPr>
      </w:pPr>
    </w:p>
    <w:p w14:paraId="1C0334B9" w14:textId="77777777" w:rsidR="00825258" w:rsidRPr="00637D82" w:rsidRDefault="006D5C44" w:rsidP="00181DC2">
      <w:pPr>
        <w:pStyle w:val="List"/>
        <w:tabs>
          <w:tab w:val="left" w:pos="360"/>
        </w:tabs>
        <w:spacing w:after="120"/>
        <w:ind w:left="0" w:right="-36" w:firstLine="0"/>
        <w:jc w:val="both"/>
        <w:rPr>
          <w:rFonts w:ascii="Calibri" w:hAnsi="Calibri"/>
          <w:sz w:val="15"/>
          <w:szCs w:val="15"/>
        </w:rPr>
      </w:pPr>
      <w:r w:rsidRPr="00637D82">
        <w:rPr>
          <w:rFonts w:ascii="Calibri" w:hAnsi="Calibri"/>
          <w:b/>
          <w:sz w:val="15"/>
          <w:szCs w:val="15"/>
        </w:rPr>
        <w:t>This Schedule is not effective and pricing, dates and terms are subject to chan</w:t>
      </w:r>
      <w:r w:rsidR="007D499A" w:rsidRPr="00637D82">
        <w:rPr>
          <w:rFonts w:ascii="Calibri" w:hAnsi="Calibri"/>
          <w:b/>
          <w:sz w:val="15"/>
          <w:szCs w:val="15"/>
        </w:rPr>
        <w:t>ge until signed by both parties</w:t>
      </w:r>
      <w:r w:rsidRPr="00637D82">
        <w:rPr>
          <w:rFonts w:ascii="Calibri" w:hAnsi="Calibri"/>
          <w:b/>
          <w:sz w:val="15"/>
          <w:szCs w:val="15"/>
        </w:rPr>
        <w:t>.</w:t>
      </w:r>
      <w:r w:rsidR="00FB1309" w:rsidRPr="00637D82">
        <w:rPr>
          <w:rFonts w:ascii="Calibri" w:hAnsi="Calibri"/>
          <w:sz w:val="15"/>
          <w:szCs w:val="15"/>
        </w:rPr>
        <w:t xml:space="preserve"> </w:t>
      </w:r>
      <w:r w:rsidRPr="00637D82">
        <w:rPr>
          <w:rFonts w:ascii="Calibri" w:hAnsi="Calibri"/>
          <w:sz w:val="15"/>
          <w:szCs w:val="15"/>
        </w:rPr>
        <w:t xml:space="preserve">This Schedule and any of the provisions hereof may </w:t>
      </w:r>
      <w:r w:rsidRPr="00637D82">
        <w:rPr>
          <w:rFonts w:ascii="Calibri" w:hAnsi="Calibri"/>
          <w:sz w:val="15"/>
          <w:szCs w:val="15"/>
          <w:u w:val="single"/>
        </w:rPr>
        <w:t>not</w:t>
      </w:r>
      <w:r w:rsidRPr="00637D82">
        <w:rPr>
          <w:rFonts w:ascii="Calibri" w:hAnsi="Calibri"/>
          <w:sz w:val="15"/>
          <w:szCs w:val="15"/>
        </w:rPr>
        <w:t xml:space="preserve"> be modified in any manner except by mutual written agreement.</w:t>
      </w:r>
      <w:r w:rsidR="00FB1309" w:rsidRPr="00637D82">
        <w:rPr>
          <w:rFonts w:ascii="Calibri" w:hAnsi="Calibri"/>
          <w:sz w:val="15"/>
          <w:szCs w:val="15"/>
        </w:rPr>
        <w:t xml:space="preserve"> </w:t>
      </w:r>
      <w:r w:rsidRPr="00637D82">
        <w:rPr>
          <w:rFonts w:ascii="Calibri" w:hAnsi="Calibri"/>
          <w:sz w:val="15"/>
          <w:szCs w:val="15"/>
        </w:rPr>
        <w:t>The above rates do not inclu</w:t>
      </w:r>
      <w:r w:rsidR="005451CE" w:rsidRPr="00637D82">
        <w:rPr>
          <w:rFonts w:ascii="Calibri" w:hAnsi="Calibri"/>
          <w:sz w:val="15"/>
          <w:szCs w:val="15"/>
        </w:rPr>
        <w:t>de any taxes, fees or surcharges</w:t>
      </w:r>
      <w:r w:rsidRPr="00637D82">
        <w:rPr>
          <w:rFonts w:ascii="Calibri" w:hAnsi="Calibri"/>
          <w:sz w:val="15"/>
          <w:szCs w:val="15"/>
        </w:rPr>
        <w:t xml:space="preserve"> applicable to the Service. This Schedule,</w:t>
      </w:r>
      <w:r w:rsidR="00A86FFC" w:rsidRPr="00637D82">
        <w:rPr>
          <w:rFonts w:ascii="Calibri" w:hAnsi="Calibri"/>
          <w:sz w:val="15"/>
          <w:szCs w:val="15"/>
        </w:rPr>
        <w:t xml:space="preserve"> the documents incorporated herein by reference,</w:t>
      </w:r>
      <w:r w:rsidRPr="00637D82">
        <w:rPr>
          <w:rFonts w:ascii="Calibri" w:hAnsi="Calibri"/>
          <w:sz w:val="15"/>
          <w:szCs w:val="15"/>
        </w:rPr>
        <w:t xml:space="preserve"> and all terms and conditions of the FSA</w:t>
      </w:r>
      <w:r w:rsidR="00EA4251" w:rsidRPr="00637D82">
        <w:rPr>
          <w:rFonts w:ascii="Calibri" w:hAnsi="Calibri"/>
          <w:sz w:val="15"/>
          <w:szCs w:val="15"/>
        </w:rPr>
        <w:t xml:space="preserve"> comprise</w:t>
      </w:r>
      <w:r w:rsidRPr="00637D82">
        <w:rPr>
          <w:rFonts w:ascii="Calibri" w:hAnsi="Calibri"/>
          <w:sz w:val="15"/>
          <w:szCs w:val="15"/>
        </w:rPr>
        <w:t xml:space="preserve"> the entire agreement between the parties with respect to the Services described herein, and supersede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414A3" w:rsidRPr="00DF28BE" w14:paraId="1A3D8D4E" w14:textId="77777777" w:rsidTr="00C414A3">
        <w:trPr>
          <w:cantSplit/>
          <w:trHeight w:val="288"/>
        </w:trPr>
        <w:tc>
          <w:tcPr>
            <w:tcW w:w="5490" w:type="dxa"/>
            <w:gridSpan w:val="2"/>
            <w:shd w:val="clear" w:color="auto" w:fill="auto"/>
            <w:vAlign w:val="bottom"/>
            <w:hideMark/>
          </w:tcPr>
          <w:p w14:paraId="420A7134" w14:textId="77777777" w:rsidR="00C414A3" w:rsidRPr="00DF28BE" w:rsidRDefault="00C414A3" w:rsidP="00C414A3">
            <w:pPr>
              <w:rPr>
                <w:rFonts w:ascii="Calibri" w:hAnsi="Calibri"/>
                <w:b/>
                <w:bCs/>
                <w:color w:val="000000"/>
                <w:sz w:val="16"/>
                <w:szCs w:val="16"/>
              </w:rPr>
            </w:pPr>
            <w:r w:rsidRPr="00DF28BE">
              <w:rPr>
                <w:rFonts w:ascii="Calibri" w:hAnsi="Calibri"/>
                <w:b/>
                <w:bCs/>
                <w:color w:val="000000"/>
                <w:sz w:val="16"/>
                <w:szCs w:val="16"/>
              </w:rPr>
              <w:t>Frontier Communications of America, Inc.</w:t>
            </w:r>
          </w:p>
        </w:tc>
        <w:tc>
          <w:tcPr>
            <w:tcW w:w="270" w:type="dxa"/>
            <w:vMerge w:val="restart"/>
            <w:shd w:val="clear" w:color="auto" w:fill="auto"/>
            <w:vAlign w:val="bottom"/>
          </w:tcPr>
          <w:p w14:paraId="25A5AE9F" w14:textId="77777777" w:rsidR="00C414A3" w:rsidRPr="00DF28BE" w:rsidRDefault="00C414A3" w:rsidP="00C414A3">
            <w:pPr>
              <w:rPr>
                <w:rFonts w:ascii="Calibri" w:hAnsi="Calibri"/>
                <w:b/>
                <w:bCs/>
                <w:color w:val="000000"/>
                <w:sz w:val="16"/>
                <w:szCs w:val="16"/>
              </w:rPr>
            </w:pPr>
          </w:p>
        </w:tc>
        <w:tc>
          <w:tcPr>
            <w:tcW w:w="5220" w:type="dxa"/>
            <w:gridSpan w:val="2"/>
            <w:shd w:val="clear" w:color="auto" w:fill="auto"/>
            <w:vAlign w:val="bottom"/>
            <w:hideMark/>
          </w:tcPr>
          <w:p w14:paraId="6028D9EF" w14:textId="2171D6E3" w:rsidR="00C414A3" w:rsidRPr="00DF28BE" w:rsidRDefault="00E06D3D" w:rsidP="00C414A3">
            <w:pPr>
              <w:rPr>
                <w:rFonts w:ascii="Calibri" w:hAnsi="Calibri"/>
                <w:b/>
                <w:bCs/>
                <w:color w:val="000000"/>
                <w:sz w:val="16"/>
                <w:szCs w:val="16"/>
              </w:rPr>
            </w:pPr>
            <w:r w:rsidRPr="00E06D3D">
              <w:rPr>
                <w:rFonts w:ascii="Calibri" w:hAnsi="Calibri"/>
                <w:b/>
                <w:bCs/>
                <w:color w:val="000000"/>
                <w:sz w:val="16"/>
                <w:szCs w:val="16"/>
              </w:rPr>
              <w:t>{{Subscriber_Name}}</w:t>
            </w:r>
          </w:p>
        </w:tc>
      </w:tr>
      <w:tr w:rsidR="00C414A3" w:rsidRPr="00DF28BE" w14:paraId="7FA41BD3" w14:textId="77777777" w:rsidTr="00C414A3">
        <w:trPr>
          <w:cantSplit/>
          <w:trHeight w:val="648"/>
        </w:trPr>
        <w:tc>
          <w:tcPr>
            <w:tcW w:w="1260" w:type="dxa"/>
            <w:shd w:val="clear" w:color="auto" w:fill="auto"/>
            <w:vAlign w:val="bottom"/>
          </w:tcPr>
          <w:p w14:paraId="466296E4"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Signature:</w:t>
            </w:r>
          </w:p>
        </w:tc>
        <w:tc>
          <w:tcPr>
            <w:tcW w:w="4230" w:type="dxa"/>
            <w:tcBorders>
              <w:bottom w:val="single" w:sz="4" w:space="0" w:color="auto"/>
            </w:tcBorders>
            <w:shd w:val="clear" w:color="auto" w:fill="auto"/>
            <w:vAlign w:val="bottom"/>
          </w:tcPr>
          <w:p w14:paraId="4F439373" w14:textId="7F80E8FB" w:rsidR="00C414A3" w:rsidRPr="006555D3" w:rsidRDefault="00E06D3D" w:rsidP="00C414A3">
            <w:pPr>
              <w:spacing w:after="120"/>
              <w:ind w:right="288"/>
              <w:rPr>
                <w:rFonts w:ascii="Calibri" w:hAnsi="Calibri"/>
                <w:bCs/>
                <w:color w:val="FFFFFF"/>
                <w:sz w:val="16"/>
                <w:szCs w:val="16"/>
              </w:rPr>
            </w:pPr>
            <w:r w:rsidRPr="006555D3">
              <w:rPr>
                <w:rFonts w:ascii="Calibri" w:hAnsi="Calibri"/>
                <w:bCs/>
                <w:color w:val="FFFFFF"/>
                <w:sz w:val="16"/>
                <w:szCs w:val="16"/>
              </w:rPr>
              <w:t>{{Signer</w:t>
            </w:r>
            <w:r w:rsidR="00F859C7" w:rsidRPr="006555D3">
              <w:rPr>
                <w:rFonts w:ascii="Calibri" w:hAnsi="Calibri"/>
                <w:bCs/>
                <w:color w:val="FFFFFF"/>
                <w:sz w:val="16"/>
                <w:szCs w:val="16"/>
              </w:rPr>
              <w:t>2</w:t>
            </w:r>
            <w:r w:rsidRPr="006555D3">
              <w:rPr>
                <w:rFonts w:ascii="Calibri" w:hAnsi="Calibri"/>
                <w:bCs/>
                <w:color w:val="FFFFFF"/>
                <w:sz w:val="16"/>
                <w:szCs w:val="16"/>
              </w:rPr>
              <w:t>Signature}}</w:t>
            </w:r>
          </w:p>
        </w:tc>
        <w:tc>
          <w:tcPr>
            <w:tcW w:w="270" w:type="dxa"/>
            <w:vMerge/>
            <w:shd w:val="clear" w:color="auto" w:fill="auto"/>
            <w:vAlign w:val="bottom"/>
          </w:tcPr>
          <w:p w14:paraId="6E7C8ED2" w14:textId="77777777" w:rsidR="00C414A3" w:rsidRPr="00086421" w:rsidRDefault="00C414A3" w:rsidP="00C414A3">
            <w:pPr>
              <w:rPr>
                <w:rFonts w:ascii="Calibri" w:hAnsi="Calibri"/>
                <w:bCs/>
                <w:sz w:val="16"/>
                <w:szCs w:val="16"/>
              </w:rPr>
            </w:pPr>
          </w:p>
        </w:tc>
        <w:tc>
          <w:tcPr>
            <w:tcW w:w="1235" w:type="dxa"/>
            <w:shd w:val="clear" w:color="auto" w:fill="auto"/>
            <w:vAlign w:val="bottom"/>
          </w:tcPr>
          <w:p w14:paraId="3B800BA5" w14:textId="77777777" w:rsidR="00C414A3" w:rsidRPr="00086421" w:rsidRDefault="00C414A3" w:rsidP="00C414A3">
            <w:pPr>
              <w:rPr>
                <w:rFonts w:ascii="Calibri" w:hAnsi="Calibri"/>
                <w:bCs/>
                <w:sz w:val="16"/>
                <w:szCs w:val="16"/>
              </w:rPr>
            </w:pPr>
            <w:r w:rsidRPr="00086421">
              <w:rPr>
                <w:rFonts w:ascii="Calibri" w:hAnsi="Calibri"/>
                <w:bCs/>
                <w:sz w:val="16"/>
                <w:szCs w:val="16"/>
              </w:rPr>
              <w:t>Signature:</w:t>
            </w:r>
          </w:p>
        </w:tc>
        <w:tc>
          <w:tcPr>
            <w:tcW w:w="3985" w:type="dxa"/>
            <w:tcBorders>
              <w:bottom w:val="single" w:sz="4" w:space="0" w:color="auto"/>
            </w:tcBorders>
            <w:shd w:val="clear" w:color="auto" w:fill="auto"/>
            <w:vAlign w:val="bottom"/>
          </w:tcPr>
          <w:p w14:paraId="3A4B8E6F" w14:textId="5C17356E" w:rsidR="00C414A3" w:rsidRPr="006555D3" w:rsidRDefault="00E06D3D" w:rsidP="00C414A3">
            <w:pPr>
              <w:rPr>
                <w:rFonts w:ascii="Calibri" w:hAnsi="Calibri"/>
                <w:bCs/>
                <w:color w:val="FFFFFF"/>
                <w:sz w:val="16"/>
                <w:szCs w:val="16"/>
              </w:rPr>
            </w:pPr>
            <w:r w:rsidRPr="006555D3">
              <w:rPr>
                <w:rFonts w:ascii="Calibri" w:hAnsi="Calibri"/>
                <w:bCs/>
                <w:color w:val="FFFFFF"/>
                <w:sz w:val="16"/>
                <w:szCs w:val="16"/>
              </w:rPr>
              <w:t>{{Signer</w:t>
            </w:r>
            <w:r w:rsidR="00F859C7" w:rsidRPr="006555D3">
              <w:rPr>
                <w:rFonts w:ascii="Calibri" w:hAnsi="Calibri"/>
                <w:bCs/>
                <w:color w:val="FFFFFF"/>
                <w:sz w:val="16"/>
                <w:szCs w:val="16"/>
              </w:rPr>
              <w:t>1</w:t>
            </w:r>
            <w:r w:rsidRPr="006555D3">
              <w:rPr>
                <w:rFonts w:ascii="Calibri" w:hAnsi="Calibri"/>
                <w:bCs/>
                <w:color w:val="FFFFFF"/>
                <w:sz w:val="16"/>
                <w:szCs w:val="16"/>
              </w:rPr>
              <w:t>Signature}}</w:t>
            </w:r>
          </w:p>
        </w:tc>
      </w:tr>
      <w:tr w:rsidR="00C414A3" w:rsidRPr="00DF28BE" w14:paraId="658299A4" w14:textId="77777777" w:rsidTr="00C414A3">
        <w:trPr>
          <w:cantSplit/>
          <w:trHeight w:val="288"/>
        </w:trPr>
        <w:tc>
          <w:tcPr>
            <w:tcW w:w="1260" w:type="dxa"/>
            <w:shd w:val="clear" w:color="auto" w:fill="auto"/>
            <w:vAlign w:val="bottom"/>
            <w:hideMark/>
          </w:tcPr>
          <w:p w14:paraId="55CC763F"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 xml:space="preserve">Printed Name: </w:t>
            </w:r>
          </w:p>
        </w:tc>
        <w:tc>
          <w:tcPr>
            <w:tcW w:w="4230" w:type="dxa"/>
            <w:tcBorders>
              <w:bottom w:val="single" w:sz="4" w:space="0" w:color="auto"/>
            </w:tcBorders>
            <w:shd w:val="clear" w:color="auto" w:fill="auto"/>
            <w:vAlign w:val="bottom"/>
          </w:tcPr>
          <w:p w14:paraId="1FE12DD3" w14:textId="44E43798" w:rsidR="00C414A3" w:rsidRPr="006555D3" w:rsidRDefault="00E06D3D" w:rsidP="00C414A3">
            <w:pPr>
              <w:rPr>
                <w:rFonts w:ascii="Calibri" w:hAnsi="Calibri"/>
                <w:bCs/>
                <w:color w:val="FFFFFF"/>
                <w:sz w:val="16"/>
                <w:szCs w:val="16"/>
              </w:rPr>
            </w:pPr>
            <w:r w:rsidRPr="006555D3">
              <w:rPr>
                <w:rFonts w:ascii="Calibri" w:hAnsi="Calibri"/>
                <w:bCs/>
                <w:color w:val="FFFFFF"/>
                <w:sz w:val="16"/>
                <w:szCs w:val="16"/>
              </w:rPr>
              <w:t>{{Signer</w:t>
            </w:r>
            <w:r w:rsidR="00F859C7" w:rsidRPr="006555D3">
              <w:rPr>
                <w:rFonts w:ascii="Calibri" w:hAnsi="Calibri"/>
                <w:bCs/>
                <w:color w:val="FFFFFF"/>
                <w:sz w:val="16"/>
                <w:szCs w:val="16"/>
              </w:rPr>
              <w:t>2</w:t>
            </w:r>
            <w:r w:rsidRPr="006555D3">
              <w:rPr>
                <w:rFonts w:ascii="Calibri" w:hAnsi="Calibri"/>
                <w:bCs/>
                <w:color w:val="FFFFFF"/>
                <w:sz w:val="16"/>
                <w:szCs w:val="16"/>
              </w:rPr>
              <w:t>FullName}}</w:t>
            </w:r>
          </w:p>
        </w:tc>
        <w:tc>
          <w:tcPr>
            <w:tcW w:w="270" w:type="dxa"/>
            <w:vMerge/>
            <w:shd w:val="clear" w:color="auto" w:fill="auto"/>
            <w:vAlign w:val="bottom"/>
            <w:hideMark/>
          </w:tcPr>
          <w:p w14:paraId="1CA7B073" w14:textId="77777777" w:rsidR="00C414A3" w:rsidRPr="00086421" w:rsidRDefault="00C414A3" w:rsidP="00C414A3">
            <w:pPr>
              <w:rPr>
                <w:rFonts w:ascii="Calibri" w:hAnsi="Calibri"/>
                <w:bCs/>
                <w:sz w:val="16"/>
                <w:szCs w:val="16"/>
              </w:rPr>
            </w:pPr>
          </w:p>
        </w:tc>
        <w:tc>
          <w:tcPr>
            <w:tcW w:w="1235" w:type="dxa"/>
            <w:shd w:val="clear" w:color="auto" w:fill="auto"/>
            <w:vAlign w:val="bottom"/>
            <w:hideMark/>
          </w:tcPr>
          <w:p w14:paraId="6828F97A" w14:textId="77777777" w:rsidR="00C414A3" w:rsidRPr="00086421" w:rsidRDefault="00C414A3" w:rsidP="00C414A3">
            <w:pPr>
              <w:rPr>
                <w:rFonts w:ascii="Calibri" w:hAnsi="Calibri"/>
                <w:bCs/>
                <w:sz w:val="16"/>
                <w:szCs w:val="16"/>
              </w:rPr>
            </w:pPr>
            <w:r w:rsidRPr="00086421">
              <w:rPr>
                <w:rFonts w:ascii="Calibri" w:hAnsi="Calibri"/>
                <w:bCs/>
                <w:sz w:val="16"/>
                <w:szCs w:val="16"/>
              </w:rPr>
              <w:t xml:space="preserve">Printed Name: </w:t>
            </w:r>
            <w:bookmarkStart w:id="5" w:name="Text141"/>
          </w:p>
        </w:tc>
        <w:bookmarkEnd w:id="5"/>
        <w:tc>
          <w:tcPr>
            <w:tcW w:w="3985" w:type="dxa"/>
            <w:tcBorders>
              <w:bottom w:val="single" w:sz="4" w:space="0" w:color="auto"/>
            </w:tcBorders>
            <w:shd w:val="clear" w:color="auto" w:fill="auto"/>
            <w:vAlign w:val="bottom"/>
          </w:tcPr>
          <w:p w14:paraId="06F7A506" w14:textId="4A43EE39" w:rsidR="00C414A3" w:rsidRPr="006555D3" w:rsidRDefault="00E06D3D" w:rsidP="00C414A3">
            <w:pPr>
              <w:rPr>
                <w:rFonts w:ascii="Calibri" w:hAnsi="Calibri"/>
                <w:bCs/>
                <w:color w:val="FFFFFF"/>
                <w:sz w:val="16"/>
                <w:szCs w:val="16"/>
              </w:rPr>
            </w:pPr>
            <w:r w:rsidRPr="006555D3">
              <w:rPr>
                <w:rFonts w:ascii="Calibri" w:hAnsi="Calibri"/>
                <w:bCs/>
                <w:color w:val="FFFFFF"/>
                <w:sz w:val="16"/>
                <w:szCs w:val="16"/>
              </w:rPr>
              <w:t>{{Signer</w:t>
            </w:r>
            <w:r w:rsidR="00F859C7" w:rsidRPr="006555D3">
              <w:rPr>
                <w:rFonts w:ascii="Calibri" w:hAnsi="Calibri"/>
                <w:bCs/>
                <w:color w:val="FFFFFF"/>
                <w:sz w:val="16"/>
                <w:szCs w:val="16"/>
              </w:rPr>
              <w:t>1</w:t>
            </w:r>
            <w:r w:rsidRPr="006555D3">
              <w:rPr>
                <w:rFonts w:ascii="Calibri" w:hAnsi="Calibri"/>
                <w:bCs/>
                <w:color w:val="FFFFFF"/>
                <w:sz w:val="16"/>
                <w:szCs w:val="16"/>
              </w:rPr>
              <w:t>FullName}}</w:t>
            </w:r>
          </w:p>
        </w:tc>
      </w:tr>
      <w:tr w:rsidR="00C414A3" w:rsidRPr="00DF28BE" w14:paraId="37B9318B" w14:textId="77777777" w:rsidTr="00C414A3">
        <w:trPr>
          <w:cantSplit/>
          <w:trHeight w:val="288"/>
        </w:trPr>
        <w:tc>
          <w:tcPr>
            <w:tcW w:w="1260" w:type="dxa"/>
            <w:shd w:val="clear" w:color="auto" w:fill="auto"/>
            <w:vAlign w:val="bottom"/>
            <w:hideMark/>
          </w:tcPr>
          <w:p w14:paraId="5E4D06D6"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4C0C2CEA" w14:textId="5C7A4B16" w:rsidR="00C414A3" w:rsidRPr="006555D3" w:rsidRDefault="00E06D3D" w:rsidP="00C414A3">
            <w:pPr>
              <w:rPr>
                <w:rFonts w:ascii="Calibri" w:hAnsi="Calibri"/>
                <w:bCs/>
                <w:color w:val="FFFFFF"/>
                <w:sz w:val="16"/>
                <w:szCs w:val="16"/>
              </w:rPr>
            </w:pPr>
            <w:r w:rsidRPr="006555D3">
              <w:rPr>
                <w:rFonts w:ascii="Calibri" w:hAnsi="Calibri"/>
                <w:bCs/>
                <w:color w:val="FFFFFF"/>
                <w:sz w:val="16"/>
                <w:szCs w:val="16"/>
              </w:rPr>
              <w:t>{{Signer</w:t>
            </w:r>
            <w:r w:rsidR="00F859C7" w:rsidRPr="006555D3">
              <w:rPr>
                <w:rFonts w:ascii="Calibri" w:hAnsi="Calibri"/>
                <w:bCs/>
                <w:color w:val="FFFFFF"/>
                <w:sz w:val="16"/>
                <w:szCs w:val="16"/>
              </w:rPr>
              <w:t>2</w:t>
            </w:r>
            <w:r w:rsidRPr="006555D3">
              <w:rPr>
                <w:rFonts w:ascii="Calibri" w:hAnsi="Calibri"/>
                <w:bCs/>
                <w:color w:val="FFFFFF"/>
                <w:sz w:val="16"/>
                <w:szCs w:val="16"/>
              </w:rPr>
              <w:t>Title}}</w:t>
            </w:r>
          </w:p>
        </w:tc>
        <w:tc>
          <w:tcPr>
            <w:tcW w:w="270" w:type="dxa"/>
            <w:vMerge/>
            <w:shd w:val="clear" w:color="auto" w:fill="auto"/>
            <w:vAlign w:val="bottom"/>
            <w:hideMark/>
          </w:tcPr>
          <w:p w14:paraId="0A23D970" w14:textId="77777777" w:rsidR="00C414A3" w:rsidRPr="00086421" w:rsidRDefault="00C414A3" w:rsidP="00C414A3">
            <w:pPr>
              <w:rPr>
                <w:rFonts w:ascii="Calibri" w:hAnsi="Calibri"/>
                <w:bCs/>
                <w:sz w:val="16"/>
                <w:szCs w:val="16"/>
              </w:rPr>
            </w:pPr>
          </w:p>
        </w:tc>
        <w:tc>
          <w:tcPr>
            <w:tcW w:w="1235" w:type="dxa"/>
            <w:shd w:val="clear" w:color="auto" w:fill="auto"/>
            <w:vAlign w:val="bottom"/>
            <w:hideMark/>
          </w:tcPr>
          <w:p w14:paraId="1C595BA8" w14:textId="77777777" w:rsidR="00C414A3" w:rsidRPr="00086421" w:rsidRDefault="00C414A3" w:rsidP="00C414A3">
            <w:pPr>
              <w:rPr>
                <w:rFonts w:ascii="Calibri" w:hAnsi="Calibri"/>
                <w:bCs/>
                <w:sz w:val="16"/>
                <w:szCs w:val="16"/>
              </w:rPr>
            </w:pPr>
            <w:r w:rsidRPr="00086421">
              <w:rPr>
                <w:rFonts w:ascii="Calibri" w:hAnsi="Calibri"/>
                <w:bCs/>
                <w:sz w:val="16"/>
                <w:szCs w:val="16"/>
              </w:rPr>
              <w:t>Title:</w:t>
            </w:r>
          </w:p>
        </w:tc>
        <w:tc>
          <w:tcPr>
            <w:tcW w:w="3985" w:type="dxa"/>
            <w:tcBorders>
              <w:top w:val="single" w:sz="4" w:space="0" w:color="auto"/>
              <w:bottom w:val="single" w:sz="4" w:space="0" w:color="auto"/>
            </w:tcBorders>
            <w:shd w:val="clear" w:color="auto" w:fill="auto"/>
            <w:vAlign w:val="bottom"/>
          </w:tcPr>
          <w:p w14:paraId="2B1DF7D3" w14:textId="2701A78A" w:rsidR="00C414A3" w:rsidRPr="006555D3" w:rsidRDefault="00E06D3D" w:rsidP="00C414A3">
            <w:pPr>
              <w:rPr>
                <w:rFonts w:ascii="Calibri" w:hAnsi="Calibri"/>
                <w:bCs/>
                <w:color w:val="FFFFFF"/>
                <w:sz w:val="16"/>
                <w:szCs w:val="16"/>
              </w:rPr>
            </w:pPr>
            <w:r w:rsidRPr="006555D3">
              <w:rPr>
                <w:rFonts w:ascii="Calibri" w:hAnsi="Calibri"/>
                <w:bCs/>
                <w:color w:val="FFFFFF"/>
                <w:sz w:val="16"/>
                <w:szCs w:val="16"/>
              </w:rPr>
              <w:t>{{Signer</w:t>
            </w:r>
            <w:r w:rsidR="00F859C7" w:rsidRPr="006555D3">
              <w:rPr>
                <w:rFonts w:ascii="Calibri" w:hAnsi="Calibri"/>
                <w:bCs/>
                <w:color w:val="FFFFFF"/>
                <w:sz w:val="16"/>
                <w:szCs w:val="16"/>
              </w:rPr>
              <w:t>1</w:t>
            </w:r>
            <w:r w:rsidRPr="006555D3">
              <w:rPr>
                <w:rFonts w:ascii="Calibri" w:hAnsi="Calibri"/>
                <w:bCs/>
                <w:color w:val="FFFFFF"/>
                <w:sz w:val="16"/>
                <w:szCs w:val="16"/>
              </w:rPr>
              <w:t>Title}}</w:t>
            </w:r>
          </w:p>
        </w:tc>
      </w:tr>
      <w:tr w:rsidR="00C414A3" w:rsidRPr="00DF28BE" w14:paraId="1BA6BF78" w14:textId="77777777" w:rsidTr="00C414A3">
        <w:trPr>
          <w:cantSplit/>
          <w:trHeight w:val="288"/>
        </w:trPr>
        <w:tc>
          <w:tcPr>
            <w:tcW w:w="1260" w:type="dxa"/>
            <w:shd w:val="clear" w:color="auto" w:fill="auto"/>
            <w:vAlign w:val="bottom"/>
            <w:hideMark/>
          </w:tcPr>
          <w:p w14:paraId="56AE7DCF"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7F1D3FA5" w14:textId="33504100" w:rsidR="00C414A3" w:rsidRPr="006555D3" w:rsidRDefault="00E06D3D" w:rsidP="00C414A3">
            <w:pPr>
              <w:rPr>
                <w:rFonts w:ascii="Calibri" w:hAnsi="Calibri"/>
                <w:bCs/>
                <w:color w:val="FFFFFF"/>
                <w:sz w:val="16"/>
                <w:szCs w:val="16"/>
              </w:rPr>
            </w:pPr>
            <w:r w:rsidRPr="006555D3">
              <w:rPr>
                <w:rFonts w:ascii="Calibri" w:hAnsi="Calibri"/>
                <w:bCs/>
                <w:color w:val="FFFFFF"/>
                <w:sz w:val="16"/>
                <w:szCs w:val="16"/>
              </w:rPr>
              <w:t>{{Signer</w:t>
            </w:r>
            <w:r w:rsidR="00F859C7" w:rsidRPr="006555D3">
              <w:rPr>
                <w:rFonts w:ascii="Calibri" w:hAnsi="Calibri"/>
                <w:bCs/>
                <w:color w:val="FFFFFF"/>
                <w:sz w:val="16"/>
                <w:szCs w:val="16"/>
              </w:rPr>
              <w:t>2</w:t>
            </w:r>
            <w:r w:rsidRPr="006555D3">
              <w:rPr>
                <w:rFonts w:ascii="Calibri" w:hAnsi="Calibri"/>
                <w:bCs/>
                <w:color w:val="FFFFFF"/>
                <w:sz w:val="16"/>
                <w:szCs w:val="16"/>
              </w:rPr>
              <w:t>Date}}</w:t>
            </w:r>
          </w:p>
        </w:tc>
        <w:tc>
          <w:tcPr>
            <w:tcW w:w="270" w:type="dxa"/>
            <w:vMerge/>
            <w:shd w:val="clear" w:color="auto" w:fill="auto"/>
            <w:vAlign w:val="bottom"/>
            <w:hideMark/>
          </w:tcPr>
          <w:p w14:paraId="201F87CB" w14:textId="77777777" w:rsidR="00C414A3" w:rsidRPr="00086421" w:rsidRDefault="00C414A3" w:rsidP="00C414A3">
            <w:pPr>
              <w:rPr>
                <w:rFonts w:ascii="Calibri" w:hAnsi="Calibri"/>
                <w:bCs/>
                <w:sz w:val="16"/>
                <w:szCs w:val="16"/>
              </w:rPr>
            </w:pPr>
          </w:p>
        </w:tc>
        <w:tc>
          <w:tcPr>
            <w:tcW w:w="1235" w:type="dxa"/>
            <w:shd w:val="clear" w:color="auto" w:fill="auto"/>
            <w:vAlign w:val="bottom"/>
            <w:hideMark/>
          </w:tcPr>
          <w:p w14:paraId="74A92B1E" w14:textId="77777777" w:rsidR="00C414A3" w:rsidRPr="00086421" w:rsidRDefault="00C414A3" w:rsidP="00C414A3">
            <w:pPr>
              <w:rPr>
                <w:rFonts w:ascii="Calibri" w:hAnsi="Calibri"/>
                <w:bCs/>
                <w:sz w:val="16"/>
                <w:szCs w:val="16"/>
              </w:rPr>
            </w:pPr>
            <w:r w:rsidRPr="00086421">
              <w:rPr>
                <w:rFonts w:ascii="Calibri" w:hAnsi="Calibri"/>
                <w:bCs/>
                <w:sz w:val="16"/>
                <w:szCs w:val="16"/>
              </w:rPr>
              <w:t>Date:</w:t>
            </w:r>
          </w:p>
        </w:tc>
        <w:tc>
          <w:tcPr>
            <w:tcW w:w="3985" w:type="dxa"/>
            <w:tcBorders>
              <w:top w:val="single" w:sz="4" w:space="0" w:color="auto"/>
              <w:bottom w:val="single" w:sz="4" w:space="0" w:color="auto"/>
            </w:tcBorders>
            <w:shd w:val="clear" w:color="auto" w:fill="auto"/>
            <w:vAlign w:val="bottom"/>
          </w:tcPr>
          <w:p w14:paraId="18E81CD4" w14:textId="60801D75" w:rsidR="00C414A3" w:rsidRPr="006555D3" w:rsidRDefault="00E06D3D" w:rsidP="00C414A3">
            <w:pPr>
              <w:rPr>
                <w:rFonts w:ascii="Calibri" w:hAnsi="Calibri"/>
                <w:bCs/>
                <w:color w:val="FFFFFF"/>
                <w:sz w:val="16"/>
                <w:szCs w:val="16"/>
              </w:rPr>
            </w:pPr>
            <w:r w:rsidRPr="006555D3">
              <w:rPr>
                <w:rFonts w:ascii="Calibri" w:hAnsi="Calibri"/>
                <w:bCs/>
                <w:color w:val="FFFFFF"/>
                <w:sz w:val="16"/>
                <w:szCs w:val="16"/>
              </w:rPr>
              <w:t>{{Signer</w:t>
            </w:r>
            <w:r w:rsidR="00F859C7" w:rsidRPr="006555D3">
              <w:rPr>
                <w:rFonts w:ascii="Calibri" w:hAnsi="Calibri"/>
                <w:bCs/>
                <w:color w:val="FFFFFF"/>
                <w:sz w:val="16"/>
                <w:szCs w:val="16"/>
              </w:rPr>
              <w:t>1</w:t>
            </w:r>
            <w:r w:rsidRPr="006555D3">
              <w:rPr>
                <w:rFonts w:ascii="Calibri" w:hAnsi="Calibri"/>
                <w:bCs/>
                <w:color w:val="FFFFFF"/>
                <w:sz w:val="16"/>
                <w:szCs w:val="16"/>
              </w:rPr>
              <w:t>Date}}</w:t>
            </w:r>
          </w:p>
        </w:tc>
      </w:tr>
    </w:tbl>
    <w:p w14:paraId="670C18E3" w14:textId="77777777" w:rsidR="009A0C8F" w:rsidRDefault="009A0C8F" w:rsidP="009A0C8F">
      <w:pPr>
        <w:pStyle w:val="List"/>
        <w:spacing w:after="120"/>
        <w:ind w:left="0" w:right="288" w:firstLine="0"/>
        <w:rPr>
          <w:rFonts w:ascii="Calibri" w:hAnsi="Calibri" w:cs="Arial"/>
          <w:sz w:val="16"/>
          <w:szCs w:val="16"/>
        </w:rPr>
      </w:pPr>
    </w:p>
    <w:p w14:paraId="5623A271" w14:textId="77777777" w:rsidR="009A0C8F" w:rsidRPr="00B610A5" w:rsidRDefault="009A0C8F" w:rsidP="009A0C8F">
      <w:pPr>
        <w:jc w:val="center"/>
        <w:outlineLvl w:val="0"/>
        <w:rPr>
          <w:rFonts w:ascii="Calibri" w:hAnsi="Calibri" w:cs="Arial"/>
          <w:b/>
          <w:sz w:val="16"/>
          <w:szCs w:val="16"/>
        </w:rPr>
      </w:pPr>
      <w:r>
        <w:rPr>
          <w:rFonts w:ascii="Calibri" w:hAnsi="Calibri" w:cs="Arial"/>
          <w:sz w:val="16"/>
          <w:szCs w:val="16"/>
        </w:rPr>
        <w:br w:type="page"/>
      </w:r>
      <w:r w:rsidRPr="00B610A5">
        <w:rPr>
          <w:rFonts w:ascii="Calibri" w:hAnsi="Calibri" w:cs="Arial"/>
          <w:b/>
          <w:sz w:val="16"/>
          <w:szCs w:val="16"/>
        </w:rPr>
        <w:lastRenderedPageBreak/>
        <w:t>Attachment 1</w:t>
      </w:r>
    </w:p>
    <w:p w14:paraId="301BAB0F" w14:textId="77777777" w:rsidR="009A0C8F" w:rsidRPr="00314C99" w:rsidRDefault="009A0C8F" w:rsidP="009A0C8F">
      <w:pPr>
        <w:jc w:val="center"/>
        <w:outlineLvl w:val="0"/>
        <w:rPr>
          <w:rFonts w:ascii="Arial" w:hAnsi="Arial" w:cs="Arial"/>
          <w:b/>
          <w:sz w:val="16"/>
          <w:szCs w:val="16"/>
        </w:rPr>
      </w:pPr>
    </w:p>
    <w:p w14:paraId="307E2868" w14:textId="77777777" w:rsidR="0076205A" w:rsidRPr="007A685B" w:rsidRDefault="009A0C8F" w:rsidP="0076205A">
      <w:pPr>
        <w:tabs>
          <w:tab w:val="left" w:pos="360"/>
        </w:tabs>
        <w:jc w:val="center"/>
        <w:rPr>
          <w:rFonts w:ascii="Calibri" w:hAnsi="Calibri" w:cs="Arial"/>
          <w:b/>
          <w:sz w:val="16"/>
          <w:szCs w:val="16"/>
          <w:u w:val="single"/>
        </w:rPr>
      </w:pPr>
      <w:r w:rsidRPr="00B610A5">
        <w:rPr>
          <w:rFonts w:ascii="Calibri" w:hAnsi="Calibri" w:cs="Arial"/>
          <w:b/>
          <w:sz w:val="16"/>
          <w:szCs w:val="16"/>
        </w:rPr>
        <w:t>*</w:t>
      </w:r>
      <w:r w:rsidR="0076205A" w:rsidRPr="009A36BE">
        <w:rPr>
          <w:rFonts w:ascii="Calibri" w:hAnsi="Calibri" w:cs="Arial"/>
          <w:sz w:val="16"/>
          <w:szCs w:val="16"/>
        </w:rPr>
        <w:t xml:space="preserve"> </w:t>
      </w:r>
      <w:r w:rsidR="0076205A">
        <w:rPr>
          <w:rFonts w:ascii="Calibri" w:hAnsi="Calibri" w:cs="Arial"/>
          <w:b/>
          <w:sz w:val="16"/>
          <w:szCs w:val="16"/>
        </w:rPr>
        <w:fldChar w:fldCharType="begin">
          <w:ffData>
            <w:name w:val=""/>
            <w:enabled/>
            <w:calcOnExit w:val="0"/>
            <w:textInput>
              <w:default w:val="Only specified Equipment and Licenses identifed in this Attachment included "/>
            </w:textInput>
          </w:ffData>
        </w:fldChar>
      </w:r>
      <w:r w:rsidR="0076205A">
        <w:rPr>
          <w:rFonts w:ascii="Calibri" w:hAnsi="Calibri" w:cs="Arial"/>
          <w:b/>
          <w:sz w:val="16"/>
          <w:szCs w:val="16"/>
        </w:rPr>
        <w:instrText xml:space="preserve"> FORMTEXT </w:instrText>
      </w:r>
      <w:r w:rsidR="0076205A">
        <w:rPr>
          <w:rFonts w:ascii="Calibri" w:hAnsi="Calibri" w:cs="Arial"/>
          <w:b/>
          <w:sz w:val="16"/>
          <w:szCs w:val="16"/>
        </w:rPr>
      </w:r>
      <w:r w:rsidR="0076205A">
        <w:rPr>
          <w:rFonts w:ascii="Calibri" w:hAnsi="Calibri" w:cs="Arial"/>
          <w:b/>
          <w:sz w:val="16"/>
          <w:szCs w:val="16"/>
        </w:rPr>
        <w:fldChar w:fldCharType="separate"/>
      </w:r>
      <w:r w:rsidR="0076205A">
        <w:rPr>
          <w:rFonts w:ascii="Calibri" w:hAnsi="Calibri" w:cs="Arial"/>
          <w:b/>
          <w:noProof/>
          <w:sz w:val="16"/>
          <w:szCs w:val="16"/>
        </w:rPr>
        <w:t xml:space="preserve">Only specified Equipment and Licenses identifed in this Attachment included </w:t>
      </w:r>
      <w:r w:rsidR="0076205A">
        <w:rPr>
          <w:rFonts w:ascii="Calibri" w:hAnsi="Calibri" w:cs="Arial"/>
          <w:b/>
          <w:sz w:val="16"/>
          <w:szCs w:val="16"/>
        </w:rPr>
        <w:fldChar w:fldCharType="end"/>
      </w:r>
    </w:p>
    <w:p w14:paraId="72E0DBF8" w14:textId="77777777" w:rsidR="0076205A" w:rsidRDefault="0076205A" w:rsidP="00D82030">
      <w:pPr>
        <w:jc w:val="center"/>
        <w:outlineLvl w:val="0"/>
        <w:rPr>
          <w:rFonts w:ascii="Calibri" w:hAnsi="Calibri" w:cs="Arial"/>
          <w:b/>
          <w:sz w:val="16"/>
          <w:szCs w:val="16"/>
        </w:rPr>
      </w:pPr>
    </w:p>
    <w:p w14:paraId="3763B028" w14:textId="77777777" w:rsidR="009A0C8F" w:rsidRPr="00B610A5" w:rsidRDefault="009A0C8F" w:rsidP="00D82030">
      <w:pPr>
        <w:jc w:val="center"/>
        <w:outlineLvl w:val="0"/>
        <w:rPr>
          <w:rFonts w:ascii="Calibri" w:hAnsi="Calibri" w:cs="Arial"/>
          <w:sz w:val="16"/>
          <w:szCs w:val="16"/>
        </w:rPr>
      </w:pPr>
      <w:r w:rsidRPr="00B610A5">
        <w:rPr>
          <w:rFonts w:ascii="Calibri" w:hAnsi="Calibri" w:cs="Arial"/>
          <w:sz w:val="16"/>
          <w:szCs w:val="16"/>
        </w:rPr>
        <w:t>.</w:t>
      </w:r>
    </w:p>
    <w:p w14:paraId="0669BA23" w14:textId="77777777" w:rsidR="009A0C8F" w:rsidRPr="00B610A5" w:rsidRDefault="009A0C8F" w:rsidP="009A0C8F">
      <w:pPr>
        <w:outlineLvl w:val="0"/>
        <w:rPr>
          <w:rFonts w:ascii="Calibri" w:hAnsi="Calibri" w:cs="Arial"/>
          <w:sz w:val="16"/>
          <w:szCs w:val="16"/>
        </w:rPr>
      </w:pPr>
    </w:p>
    <w:p w14:paraId="21168EC2" w14:textId="77777777" w:rsidR="009A0C8F" w:rsidRPr="00B610A5" w:rsidRDefault="009A0C8F" w:rsidP="009A0C8F">
      <w:pPr>
        <w:rPr>
          <w:rFonts w:ascii="Calibri" w:hAnsi="Calibri" w:cs="Arial"/>
          <w:sz w:val="16"/>
          <w:szCs w:val="16"/>
        </w:rPr>
        <w:sectPr w:rsidR="009A0C8F" w:rsidRPr="00B610A5" w:rsidSect="00D82030">
          <w:headerReference w:type="even" r:id="rId16"/>
          <w:headerReference w:type="default" r:id="rId17"/>
          <w:footerReference w:type="default" r:id="rId18"/>
          <w:headerReference w:type="first" r:id="rId19"/>
          <w:footerReference w:type="first" r:id="rId20"/>
          <w:type w:val="continuous"/>
          <w:pgSz w:w="12240" w:h="15840" w:code="1"/>
          <w:pgMar w:top="720" w:right="720" w:bottom="720" w:left="720" w:header="432" w:footer="432" w:gutter="0"/>
          <w:cols w:space="720"/>
          <w:docGrid w:linePitch="326"/>
        </w:sectPr>
      </w:pPr>
    </w:p>
    <w:p w14:paraId="796F6B3C" w14:textId="77777777" w:rsidR="009A0C8F" w:rsidRPr="00B610A5" w:rsidRDefault="009A0C8F" w:rsidP="009A0C8F">
      <w:pPr>
        <w:rPr>
          <w:rFonts w:ascii="Calibri" w:hAnsi="Calibri" w:cs="Arial"/>
          <w:sz w:val="16"/>
          <w:szCs w:val="16"/>
        </w:rPr>
      </w:pPr>
    </w:p>
    <w:p w14:paraId="4271D6EE" w14:textId="77777777" w:rsidR="009A0C8F" w:rsidRPr="00B610A5" w:rsidRDefault="009A0C8F" w:rsidP="009A0C8F">
      <w:pPr>
        <w:rPr>
          <w:rFonts w:ascii="Calibri" w:hAnsi="Calibri" w:cs="Arial"/>
          <w:sz w:val="16"/>
          <w:szCs w:val="16"/>
        </w:rPr>
      </w:pPr>
    </w:p>
    <w:p w14:paraId="244F454D" w14:textId="77777777" w:rsidR="009A0C8F" w:rsidRPr="00B610A5" w:rsidRDefault="009A0C8F" w:rsidP="009A0C8F">
      <w:pPr>
        <w:jc w:val="center"/>
        <w:rPr>
          <w:rFonts w:ascii="Calibri" w:hAnsi="Calibri" w:cs="Arial"/>
          <w:b/>
          <w:color w:val="FF0000"/>
          <w:sz w:val="16"/>
          <w:szCs w:val="16"/>
        </w:rPr>
      </w:pPr>
    </w:p>
    <w:p w14:paraId="1022507A" w14:textId="77777777" w:rsidR="009A0C8F" w:rsidRPr="00B610A5" w:rsidRDefault="009A0C8F" w:rsidP="009A0C8F">
      <w:pPr>
        <w:rPr>
          <w:rFonts w:ascii="Calibri" w:hAnsi="Calibri" w:cs="Arial"/>
          <w:sz w:val="16"/>
          <w:szCs w:val="16"/>
        </w:rPr>
      </w:pPr>
    </w:p>
    <w:p w14:paraId="0F75FFF6" w14:textId="77777777" w:rsidR="009A36BE" w:rsidRPr="009A36BE" w:rsidRDefault="009A36BE" w:rsidP="009A36BE">
      <w:pPr>
        <w:jc w:val="center"/>
        <w:rPr>
          <w:rFonts w:ascii="Calibri" w:hAnsi="Calibri" w:cs="Arial"/>
          <w:b/>
          <w:sz w:val="16"/>
          <w:szCs w:val="16"/>
        </w:rPr>
      </w:pPr>
      <w:r>
        <w:rPr>
          <w:rFonts w:ascii="Calibri" w:hAnsi="Calibri" w:cs="Arial"/>
          <w:sz w:val="16"/>
          <w:szCs w:val="16"/>
        </w:rPr>
        <w:br w:type="page"/>
      </w:r>
      <w:r w:rsidRPr="009A36BE">
        <w:rPr>
          <w:rFonts w:ascii="Calibri" w:hAnsi="Calibri" w:cs="Arial"/>
          <w:b/>
          <w:sz w:val="16"/>
          <w:szCs w:val="16"/>
        </w:rPr>
        <w:lastRenderedPageBreak/>
        <w:t>Attachment 2</w:t>
      </w:r>
    </w:p>
    <w:p w14:paraId="3CE93737" w14:textId="77777777" w:rsidR="009A36BE" w:rsidRPr="009A36BE" w:rsidRDefault="009A36BE" w:rsidP="009A36BE">
      <w:pPr>
        <w:jc w:val="center"/>
        <w:rPr>
          <w:rFonts w:ascii="Calibri" w:hAnsi="Calibri" w:cs="Arial"/>
          <w:b/>
          <w:sz w:val="16"/>
          <w:szCs w:val="16"/>
        </w:rPr>
      </w:pPr>
      <w:r w:rsidRPr="009A36BE">
        <w:rPr>
          <w:rFonts w:ascii="Calibri" w:hAnsi="Calibri" w:cs="Arial"/>
          <w:b/>
          <w:sz w:val="16"/>
          <w:szCs w:val="16"/>
        </w:rPr>
        <w:t>Scope of Work</w:t>
      </w:r>
    </w:p>
    <w:p w14:paraId="59F81152" w14:textId="77777777" w:rsidR="009A36BE" w:rsidRPr="009A36BE" w:rsidRDefault="009A36BE" w:rsidP="009A36BE">
      <w:pPr>
        <w:jc w:val="center"/>
        <w:rPr>
          <w:rFonts w:ascii="Calibri" w:hAnsi="Calibri" w:cs="Arial"/>
          <w:b/>
          <w:sz w:val="16"/>
          <w:szCs w:val="16"/>
        </w:rPr>
      </w:pPr>
      <w:r w:rsidRPr="009A36BE">
        <w:rPr>
          <w:rFonts w:ascii="Calibri" w:hAnsi="Calibri" w:cs="Arial"/>
          <w:b/>
          <w:sz w:val="16"/>
          <w:szCs w:val="16"/>
        </w:rPr>
        <w:t>Installation Services</w:t>
      </w:r>
    </w:p>
    <w:p w14:paraId="1CBD568D" w14:textId="77777777" w:rsidR="009A36BE" w:rsidRPr="009A36BE" w:rsidRDefault="009A36BE" w:rsidP="009A36BE">
      <w:pPr>
        <w:jc w:val="center"/>
        <w:rPr>
          <w:rFonts w:ascii="Calibri" w:hAnsi="Calibri" w:cs="Arial"/>
          <w:b/>
          <w:sz w:val="16"/>
          <w:szCs w:val="16"/>
        </w:rPr>
      </w:pPr>
    </w:p>
    <w:p w14:paraId="26AE17F2" w14:textId="77777777" w:rsidR="009A36BE" w:rsidRPr="009A36BE" w:rsidRDefault="009A36BE" w:rsidP="009A36BE">
      <w:pPr>
        <w:tabs>
          <w:tab w:val="left" w:pos="360"/>
        </w:tabs>
        <w:jc w:val="both"/>
        <w:rPr>
          <w:rFonts w:ascii="Calibri" w:hAnsi="Calibri" w:cs="Arial"/>
          <w:b/>
          <w:sz w:val="16"/>
          <w:szCs w:val="16"/>
        </w:rPr>
      </w:pPr>
      <w:r w:rsidRPr="009A36BE">
        <w:rPr>
          <w:rFonts w:ascii="Calibri" w:hAnsi="Calibri" w:cs="Arial"/>
          <w:b/>
          <w:sz w:val="16"/>
          <w:szCs w:val="16"/>
        </w:rPr>
        <w:t>1.</w:t>
      </w:r>
      <w:r w:rsidRPr="009A36BE">
        <w:rPr>
          <w:rFonts w:ascii="Calibri" w:hAnsi="Calibri" w:cs="Arial"/>
          <w:b/>
          <w:sz w:val="16"/>
          <w:szCs w:val="16"/>
        </w:rPr>
        <w:tab/>
      </w:r>
      <w:r w:rsidRPr="009A36BE">
        <w:rPr>
          <w:rFonts w:ascii="Calibri" w:hAnsi="Calibri" w:cs="Arial"/>
          <w:b/>
          <w:sz w:val="16"/>
          <w:szCs w:val="16"/>
          <w:u w:val="single"/>
        </w:rPr>
        <w:t>Overview</w:t>
      </w:r>
      <w:r w:rsidRPr="009A36BE">
        <w:rPr>
          <w:rFonts w:ascii="Calibri" w:hAnsi="Calibri" w:cs="Arial"/>
          <w:b/>
          <w:sz w:val="16"/>
          <w:szCs w:val="16"/>
        </w:rPr>
        <w:t>.</w:t>
      </w:r>
    </w:p>
    <w:p w14:paraId="7FD965A5" w14:textId="77777777" w:rsidR="009A36BE" w:rsidRPr="009A36BE" w:rsidRDefault="009A36BE" w:rsidP="009A36BE">
      <w:pPr>
        <w:numPr>
          <w:ilvl w:val="0"/>
          <w:numId w:val="15"/>
        </w:numPr>
        <w:ind w:left="0" w:firstLine="360"/>
        <w:jc w:val="both"/>
        <w:rPr>
          <w:rFonts w:ascii="Calibri" w:hAnsi="Calibri" w:cs="Arial"/>
          <w:sz w:val="16"/>
          <w:szCs w:val="16"/>
        </w:rPr>
      </w:pPr>
      <w:r w:rsidRPr="009A36BE">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521D56C3" w14:textId="77777777" w:rsidR="009A36BE" w:rsidRPr="009A36BE" w:rsidRDefault="009A36BE" w:rsidP="009A36BE">
      <w:pPr>
        <w:numPr>
          <w:ilvl w:val="0"/>
          <w:numId w:val="15"/>
        </w:numPr>
        <w:ind w:left="0" w:firstLine="360"/>
        <w:jc w:val="both"/>
        <w:rPr>
          <w:rFonts w:ascii="Calibri" w:hAnsi="Calibri" w:cs="Arial"/>
          <w:sz w:val="16"/>
          <w:szCs w:val="16"/>
        </w:rPr>
      </w:pPr>
      <w:r w:rsidRPr="009A36BE">
        <w:rPr>
          <w:rFonts w:ascii="Calibri" w:hAnsi="Calibri" w:cs="Arial"/>
          <w:sz w:val="16"/>
          <w:szCs w:val="16"/>
        </w:rPr>
        <w:t xml:space="preserve">During the installation process, Frontier will work closely with Customer on a consultative basis to ensure the successful completion of this SOW. </w:t>
      </w:r>
      <w:r w:rsidRPr="009A36BE">
        <w:rPr>
          <w:rFonts w:ascii="Calibri" w:hAnsi="Calibri" w:cs="Arial"/>
          <w:b/>
          <w:sz w:val="16"/>
          <w:szCs w:val="16"/>
        </w:rPr>
        <w:t>This SOW outlines all services and deliverables covered by the compensation outlined in the Schedule.</w:t>
      </w:r>
      <w:r w:rsidRPr="009A36BE">
        <w:rPr>
          <w:rFonts w:ascii="Calibri" w:hAnsi="Calibri" w:cs="Arial"/>
          <w:sz w:val="16"/>
          <w:szCs w:val="16"/>
        </w:rPr>
        <w:t xml:space="preserve">   Any requested changes or additions to this SOW may only be accommodated according to the change management process outlined in Section 7 of the Schedule. </w:t>
      </w:r>
    </w:p>
    <w:p w14:paraId="4A965F5D" w14:textId="77777777" w:rsidR="009A36BE" w:rsidRPr="009A36BE" w:rsidRDefault="009A36BE" w:rsidP="009A36BE">
      <w:pPr>
        <w:numPr>
          <w:ilvl w:val="0"/>
          <w:numId w:val="15"/>
        </w:numPr>
        <w:ind w:left="0" w:firstLine="360"/>
        <w:jc w:val="both"/>
        <w:rPr>
          <w:rFonts w:ascii="Calibri" w:hAnsi="Calibri" w:cs="Arial"/>
          <w:sz w:val="16"/>
          <w:szCs w:val="16"/>
        </w:rPr>
      </w:pPr>
      <w:r w:rsidRPr="009A36BE">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05D55B8A" w14:textId="77777777" w:rsidR="009A36BE" w:rsidRPr="009A36BE" w:rsidRDefault="009A36BE" w:rsidP="009A36BE">
      <w:pPr>
        <w:numPr>
          <w:ilvl w:val="0"/>
          <w:numId w:val="15"/>
        </w:numPr>
        <w:ind w:left="0" w:firstLine="360"/>
        <w:jc w:val="both"/>
        <w:rPr>
          <w:rFonts w:ascii="Calibri" w:hAnsi="Calibri" w:cs="Arial"/>
          <w:sz w:val="16"/>
          <w:szCs w:val="16"/>
        </w:rPr>
      </w:pPr>
      <w:r w:rsidRPr="009A36BE">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65256E0F" w14:textId="77777777" w:rsidR="009A36BE" w:rsidRPr="009A36BE" w:rsidRDefault="009A36BE" w:rsidP="009A36BE">
      <w:pPr>
        <w:tabs>
          <w:tab w:val="left" w:pos="360"/>
        </w:tabs>
        <w:jc w:val="both"/>
        <w:rPr>
          <w:rFonts w:ascii="Calibri" w:hAnsi="Calibri" w:cs="Arial"/>
          <w:b/>
          <w:bCs/>
          <w:sz w:val="16"/>
          <w:szCs w:val="16"/>
        </w:rPr>
      </w:pPr>
    </w:p>
    <w:p w14:paraId="67FC26BD" w14:textId="77777777" w:rsidR="009A36BE" w:rsidRPr="009A36BE" w:rsidRDefault="009A36BE" w:rsidP="009A36BE">
      <w:pPr>
        <w:tabs>
          <w:tab w:val="left" w:pos="360"/>
        </w:tabs>
        <w:jc w:val="both"/>
        <w:rPr>
          <w:rFonts w:ascii="Calibri" w:hAnsi="Calibri" w:cs="Arial"/>
          <w:sz w:val="16"/>
          <w:szCs w:val="16"/>
        </w:rPr>
      </w:pPr>
      <w:r w:rsidRPr="009A36BE">
        <w:rPr>
          <w:rFonts w:ascii="Calibri" w:hAnsi="Calibri" w:cs="Arial"/>
          <w:b/>
          <w:bCs/>
          <w:sz w:val="16"/>
          <w:szCs w:val="16"/>
        </w:rPr>
        <w:t xml:space="preserve">2. </w:t>
      </w:r>
      <w:r w:rsidRPr="009A36BE">
        <w:rPr>
          <w:rFonts w:ascii="Calibri" w:hAnsi="Calibri" w:cs="Arial"/>
          <w:b/>
          <w:bCs/>
          <w:sz w:val="16"/>
          <w:szCs w:val="16"/>
        </w:rPr>
        <w:tab/>
      </w:r>
      <w:r w:rsidRPr="009A36BE">
        <w:rPr>
          <w:rFonts w:ascii="Calibri" w:hAnsi="Calibri" w:cs="Arial"/>
          <w:b/>
          <w:bCs/>
          <w:sz w:val="16"/>
          <w:szCs w:val="16"/>
          <w:u w:val="single"/>
        </w:rPr>
        <w:t>Key Assumptions</w:t>
      </w:r>
      <w:r w:rsidRPr="009A36BE">
        <w:rPr>
          <w:rFonts w:ascii="Calibri" w:hAnsi="Calibri" w:cs="Arial"/>
          <w:b/>
          <w:bCs/>
          <w:sz w:val="16"/>
          <w:szCs w:val="16"/>
        </w:rPr>
        <w:t xml:space="preserve">.  </w:t>
      </w:r>
      <w:r w:rsidRPr="009A36BE">
        <w:rPr>
          <w:rFonts w:ascii="Calibri" w:hAnsi="Calibri" w:cs="Arial"/>
          <w:bCs/>
          <w:sz w:val="16"/>
          <w:szCs w:val="16"/>
        </w:rPr>
        <w:t>This SOW and</w:t>
      </w:r>
      <w:r w:rsidRPr="009A36BE">
        <w:rPr>
          <w:rFonts w:ascii="Calibri" w:hAnsi="Calibri" w:cs="Arial"/>
          <w:b/>
          <w:bCs/>
          <w:sz w:val="16"/>
          <w:szCs w:val="16"/>
        </w:rPr>
        <w:t xml:space="preserve"> </w:t>
      </w:r>
      <w:r w:rsidRPr="009A36BE">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4F671313" w14:textId="77777777" w:rsidR="009A36BE" w:rsidRPr="009A36BE" w:rsidRDefault="009A36BE" w:rsidP="009A36BE">
      <w:pPr>
        <w:numPr>
          <w:ilvl w:val="0"/>
          <w:numId w:val="16"/>
        </w:numPr>
        <w:jc w:val="both"/>
        <w:rPr>
          <w:rFonts w:ascii="Calibri" w:hAnsi="Calibri" w:cs="Arial"/>
          <w:sz w:val="16"/>
          <w:szCs w:val="16"/>
        </w:rPr>
      </w:pPr>
      <w:r w:rsidRPr="009A36BE">
        <w:rPr>
          <w:rFonts w:ascii="Calibri" w:hAnsi="Calibri" w:cs="Arial"/>
          <w:sz w:val="16"/>
          <w:szCs w:val="16"/>
          <w:u w:val="single"/>
        </w:rPr>
        <w:t>Hours</w:t>
      </w:r>
      <w:r w:rsidRPr="009A36BE">
        <w:rPr>
          <w:rFonts w:ascii="Calibri" w:hAnsi="Calibri" w:cs="Arial"/>
          <w:sz w:val="16"/>
          <w:szCs w:val="16"/>
        </w:rPr>
        <w:t xml:space="preserve">.   All work will be performed during normal business hours (8:00am – 5:00pm local time, excluding holidays). </w:t>
      </w:r>
    </w:p>
    <w:p w14:paraId="4053A7C1" w14:textId="77777777" w:rsidR="009A36BE" w:rsidRPr="009A36BE" w:rsidRDefault="009A36BE" w:rsidP="009A36BE">
      <w:pPr>
        <w:numPr>
          <w:ilvl w:val="0"/>
          <w:numId w:val="16"/>
        </w:numPr>
        <w:ind w:left="0" w:firstLine="360"/>
        <w:jc w:val="both"/>
        <w:rPr>
          <w:rFonts w:ascii="Calibri" w:hAnsi="Calibri" w:cs="Arial"/>
          <w:sz w:val="16"/>
          <w:szCs w:val="16"/>
        </w:rPr>
      </w:pPr>
      <w:r w:rsidRPr="009A36BE">
        <w:rPr>
          <w:rFonts w:ascii="Calibri" w:hAnsi="Calibri" w:cs="Arial"/>
          <w:sz w:val="16"/>
          <w:szCs w:val="16"/>
          <w:u w:val="single"/>
        </w:rPr>
        <w:t>Installation</w:t>
      </w:r>
      <w:r w:rsidRPr="009A36BE">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64576782" w14:textId="77777777" w:rsidR="009A36BE" w:rsidRPr="009A36BE" w:rsidRDefault="009A36BE" w:rsidP="009A36BE">
      <w:pPr>
        <w:numPr>
          <w:ilvl w:val="0"/>
          <w:numId w:val="16"/>
        </w:numPr>
        <w:ind w:left="0" w:firstLine="360"/>
        <w:jc w:val="both"/>
        <w:rPr>
          <w:rFonts w:ascii="Calibri" w:hAnsi="Calibri" w:cs="Arial"/>
          <w:sz w:val="16"/>
          <w:szCs w:val="16"/>
        </w:rPr>
      </w:pPr>
      <w:r w:rsidRPr="009A36BE">
        <w:rPr>
          <w:rFonts w:ascii="Calibri" w:hAnsi="Calibri" w:cs="Arial"/>
          <w:sz w:val="16"/>
          <w:szCs w:val="16"/>
          <w:u w:val="single"/>
        </w:rPr>
        <w:t>Wiring</w:t>
      </w:r>
      <w:r w:rsidRPr="009A36BE">
        <w:rPr>
          <w:rFonts w:ascii="Calibri" w:hAnsi="Calibri" w:cs="Arial"/>
          <w:sz w:val="16"/>
          <w:szCs w:val="16"/>
        </w:rPr>
        <w:t xml:space="preserve">.  Wiring is in place, </w:t>
      </w:r>
      <w:r w:rsidRPr="009A36BE">
        <w:rPr>
          <w:rFonts w:ascii="Calibri" w:hAnsi="Calibri" w:cs="Arial"/>
          <w:iCs/>
          <w:sz w:val="16"/>
          <w:szCs w:val="16"/>
        </w:rPr>
        <w:t>easily accessible</w:t>
      </w:r>
      <w:r w:rsidRPr="009A36BE">
        <w:rPr>
          <w:rFonts w:ascii="Calibri" w:hAnsi="Calibri" w:cs="Arial"/>
          <w:sz w:val="16"/>
          <w:szCs w:val="16"/>
        </w:rPr>
        <w:t xml:space="preserve">, </w:t>
      </w:r>
      <w:r w:rsidRPr="009A36BE">
        <w:rPr>
          <w:rFonts w:ascii="Calibri" w:hAnsi="Calibri" w:cs="Arial"/>
          <w:iCs/>
          <w:sz w:val="16"/>
          <w:szCs w:val="16"/>
        </w:rPr>
        <w:t>in proper</w:t>
      </w:r>
      <w:r w:rsidRPr="009A36BE">
        <w:rPr>
          <w:rFonts w:ascii="Calibri" w:hAnsi="Calibri" w:cs="Arial"/>
          <w:sz w:val="16"/>
          <w:szCs w:val="16"/>
        </w:rPr>
        <w:t xml:space="preserve"> working </w:t>
      </w:r>
      <w:r w:rsidRPr="009A36BE">
        <w:rPr>
          <w:rFonts w:ascii="Calibri" w:hAnsi="Calibri" w:cs="Arial"/>
          <w:iCs/>
          <w:sz w:val="16"/>
          <w:szCs w:val="16"/>
        </w:rPr>
        <w:t>order</w:t>
      </w:r>
      <w:r w:rsidRPr="009A36BE">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9A36BE">
        <w:rPr>
          <w:rFonts w:ascii="Calibri" w:hAnsi="Calibri" w:cs="Arial"/>
          <w:sz w:val="16"/>
          <w:szCs w:val="16"/>
          <w:u w:val="single"/>
        </w:rPr>
        <w:t>not included</w:t>
      </w:r>
      <w:r w:rsidRPr="009A36BE">
        <w:rPr>
          <w:rFonts w:ascii="Calibri" w:hAnsi="Calibri" w:cs="Arial"/>
          <w:sz w:val="16"/>
          <w:szCs w:val="16"/>
        </w:rPr>
        <w:t xml:space="preserve"> in this SOW.</w:t>
      </w:r>
    </w:p>
    <w:p w14:paraId="082AE29C" w14:textId="77777777" w:rsidR="009A36BE" w:rsidRPr="009A36BE" w:rsidRDefault="009A36BE" w:rsidP="009A36BE">
      <w:pPr>
        <w:numPr>
          <w:ilvl w:val="0"/>
          <w:numId w:val="16"/>
        </w:numPr>
        <w:ind w:left="0" w:firstLine="360"/>
        <w:jc w:val="both"/>
        <w:rPr>
          <w:rFonts w:ascii="Calibri" w:hAnsi="Calibri" w:cs="Arial"/>
          <w:sz w:val="16"/>
          <w:szCs w:val="16"/>
        </w:rPr>
      </w:pPr>
      <w:r w:rsidRPr="009A36BE">
        <w:rPr>
          <w:rFonts w:ascii="Calibri" w:hAnsi="Calibri" w:cs="Arial"/>
          <w:sz w:val="16"/>
          <w:szCs w:val="16"/>
          <w:u w:val="single"/>
        </w:rPr>
        <w:t>Standards</w:t>
      </w:r>
      <w:r w:rsidRPr="009A36BE">
        <w:rPr>
          <w:rFonts w:ascii="Calibri" w:hAnsi="Calibri" w:cs="Arial"/>
          <w:sz w:val="16"/>
          <w:szCs w:val="16"/>
        </w:rPr>
        <w:t>.  All routers and switches</w:t>
      </w:r>
      <w:r w:rsidRPr="009A36BE">
        <w:rPr>
          <w:rFonts w:ascii="Calibri" w:hAnsi="Calibri" w:cs="Arial"/>
          <w:b/>
          <w:sz w:val="16"/>
          <w:szCs w:val="16"/>
        </w:rPr>
        <w:t xml:space="preserve"> </w:t>
      </w:r>
      <w:r w:rsidRPr="009A36BE">
        <w:rPr>
          <w:rFonts w:ascii="Calibri" w:hAnsi="Calibri" w:cs="Arial"/>
          <w:sz w:val="16"/>
          <w:szCs w:val="16"/>
        </w:rPr>
        <w:t>supporting a VoIP System</w:t>
      </w:r>
      <w:r w:rsidRPr="009A36BE">
        <w:rPr>
          <w:rFonts w:ascii="Calibri" w:hAnsi="Calibri" w:cs="Arial"/>
          <w:b/>
          <w:sz w:val="16"/>
          <w:szCs w:val="16"/>
        </w:rPr>
        <w:t xml:space="preserve"> </w:t>
      </w:r>
      <w:r w:rsidRPr="009A36BE">
        <w:rPr>
          <w:rFonts w:ascii="Calibri" w:hAnsi="Calibri" w:cs="Arial"/>
          <w:sz w:val="16"/>
          <w:szCs w:val="16"/>
        </w:rPr>
        <w:t>must meet industry standards for Quality</w:t>
      </w:r>
      <w:r w:rsidRPr="009A36BE">
        <w:rPr>
          <w:rFonts w:ascii="Calibri" w:hAnsi="Calibri" w:cs="Arial"/>
          <w:b/>
          <w:sz w:val="16"/>
          <w:szCs w:val="16"/>
        </w:rPr>
        <w:t xml:space="preserve"> </w:t>
      </w:r>
      <w:r w:rsidRPr="009A36BE">
        <w:rPr>
          <w:rFonts w:ascii="Calibri" w:hAnsi="Calibri" w:cs="Arial"/>
          <w:sz w:val="16"/>
          <w:szCs w:val="16"/>
        </w:rPr>
        <w:t>of</w:t>
      </w:r>
      <w:r w:rsidRPr="009A36BE">
        <w:rPr>
          <w:rFonts w:ascii="Calibri" w:hAnsi="Calibri" w:cs="Arial"/>
          <w:b/>
          <w:sz w:val="16"/>
          <w:szCs w:val="16"/>
        </w:rPr>
        <w:t xml:space="preserve"> </w:t>
      </w:r>
      <w:r w:rsidRPr="009A36BE">
        <w:rPr>
          <w:rFonts w:ascii="Calibri" w:hAnsi="Calibri" w:cs="Arial"/>
          <w:sz w:val="16"/>
          <w:szCs w:val="16"/>
        </w:rPr>
        <w:t>Service</w:t>
      </w:r>
      <w:r w:rsidRPr="009A36BE">
        <w:rPr>
          <w:rFonts w:ascii="Calibri" w:hAnsi="Calibri" w:cs="Arial"/>
          <w:b/>
          <w:sz w:val="16"/>
          <w:szCs w:val="16"/>
        </w:rPr>
        <w:t xml:space="preserve"> </w:t>
      </w:r>
      <w:r w:rsidRPr="009A36BE">
        <w:rPr>
          <w:rFonts w:ascii="Calibri" w:hAnsi="Calibri" w:cs="Arial"/>
          <w:sz w:val="16"/>
          <w:szCs w:val="16"/>
        </w:rPr>
        <w:t xml:space="preserve">(QOS). </w:t>
      </w:r>
    </w:p>
    <w:p w14:paraId="7044423A" w14:textId="77777777" w:rsidR="007A685B" w:rsidRPr="007A685B" w:rsidRDefault="009A36BE" w:rsidP="007A685B">
      <w:pPr>
        <w:numPr>
          <w:ilvl w:val="0"/>
          <w:numId w:val="16"/>
        </w:numPr>
        <w:tabs>
          <w:tab w:val="left" w:pos="360"/>
        </w:tabs>
        <w:ind w:left="0" w:firstLine="360"/>
        <w:jc w:val="both"/>
        <w:rPr>
          <w:rFonts w:ascii="Calibri" w:hAnsi="Calibri" w:cs="Arial"/>
          <w:sz w:val="16"/>
          <w:szCs w:val="16"/>
          <w:u w:val="single"/>
        </w:rPr>
      </w:pPr>
      <w:r w:rsidRPr="009A36BE">
        <w:rPr>
          <w:rFonts w:ascii="Calibri" w:hAnsi="Calibri" w:cs="Arial"/>
          <w:sz w:val="16"/>
          <w:szCs w:val="16"/>
          <w:u w:val="single"/>
        </w:rPr>
        <w:t>Installation Site</w:t>
      </w:r>
      <w:r w:rsidRPr="009A36BE">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5AD96D2" w14:textId="77777777" w:rsidR="007A685B" w:rsidRDefault="007A685B" w:rsidP="007A685B">
      <w:pPr>
        <w:tabs>
          <w:tab w:val="left" w:pos="360"/>
        </w:tabs>
        <w:ind w:left="360"/>
        <w:jc w:val="both"/>
        <w:rPr>
          <w:rFonts w:ascii="Calibri" w:hAnsi="Calibri" w:cs="Arial"/>
          <w:sz w:val="16"/>
          <w:szCs w:val="16"/>
          <w:u w:val="single"/>
        </w:rPr>
      </w:pPr>
    </w:p>
    <w:p w14:paraId="6F7FB18E" w14:textId="77777777" w:rsidR="007A685B" w:rsidRDefault="007A685B" w:rsidP="007A685B">
      <w:pPr>
        <w:numPr>
          <w:ilvl w:val="0"/>
          <w:numId w:val="7"/>
        </w:numPr>
        <w:tabs>
          <w:tab w:val="left" w:pos="360"/>
        </w:tabs>
        <w:jc w:val="both"/>
        <w:rPr>
          <w:rFonts w:ascii="Calibri" w:hAnsi="Calibri" w:cs="Arial"/>
          <w:sz w:val="16"/>
          <w:szCs w:val="16"/>
          <w:u w:val="single"/>
        </w:rPr>
      </w:pPr>
      <w:r w:rsidRPr="007A685B">
        <w:rPr>
          <w:rFonts w:ascii="Calibri" w:hAnsi="Calibri" w:cs="Arial"/>
          <w:sz w:val="16"/>
          <w:szCs w:val="16"/>
        </w:rPr>
        <w:t>Customer will provide needed Cat5E / Cats 6 cable</w:t>
      </w:r>
    </w:p>
    <w:p w14:paraId="10CB886E" w14:textId="77777777" w:rsidR="007A685B" w:rsidRDefault="007A685B" w:rsidP="007A685B">
      <w:pPr>
        <w:numPr>
          <w:ilvl w:val="0"/>
          <w:numId w:val="7"/>
        </w:numPr>
        <w:tabs>
          <w:tab w:val="left" w:pos="360"/>
        </w:tabs>
        <w:jc w:val="both"/>
        <w:rPr>
          <w:rFonts w:ascii="Calibri" w:hAnsi="Calibri" w:cs="Arial"/>
          <w:sz w:val="16"/>
          <w:szCs w:val="16"/>
          <w:u w:val="single"/>
        </w:rPr>
      </w:pPr>
      <w:r w:rsidRPr="007A685B">
        <w:rPr>
          <w:rFonts w:ascii="Calibri" w:hAnsi="Calibri" w:cs="Arial"/>
          <w:sz w:val="16"/>
          <w:szCs w:val="16"/>
        </w:rPr>
        <w:t>Customer will provide power at locations of phones</w:t>
      </w:r>
    </w:p>
    <w:p w14:paraId="6B3D908A" w14:textId="77777777" w:rsidR="007A685B" w:rsidRDefault="007A685B" w:rsidP="007A685B">
      <w:pPr>
        <w:numPr>
          <w:ilvl w:val="0"/>
          <w:numId w:val="7"/>
        </w:numPr>
        <w:tabs>
          <w:tab w:val="left" w:pos="360"/>
        </w:tabs>
        <w:jc w:val="both"/>
        <w:rPr>
          <w:rFonts w:ascii="Calibri" w:hAnsi="Calibri" w:cs="Arial"/>
          <w:sz w:val="16"/>
          <w:szCs w:val="16"/>
          <w:u w:val="single"/>
        </w:rPr>
      </w:pPr>
      <w:r w:rsidRPr="007A685B">
        <w:rPr>
          <w:rFonts w:ascii="Calibri" w:hAnsi="Calibri" w:cs="Arial"/>
          <w:sz w:val="16"/>
          <w:szCs w:val="16"/>
        </w:rPr>
        <w:t>A single point of contact for all phone design decisions.</w:t>
      </w:r>
    </w:p>
    <w:p w14:paraId="33DF0142" w14:textId="77777777" w:rsidR="007A685B" w:rsidRPr="007A685B" w:rsidRDefault="007A685B" w:rsidP="007A685B">
      <w:pPr>
        <w:numPr>
          <w:ilvl w:val="0"/>
          <w:numId w:val="7"/>
        </w:numPr>
        <w:tabs>
          <w:tab w:val="left" w:pos="360"/>
        </w:tabs>
        <w:jc w:val="both"/>
        <w:rPr>
          <w:rFonts w:ascii="Calibri" w:hAnsi="Calibri" w:cs="Arial"/>
          <w:sz w:val="16"/>
          <w:szCs w:val="16"/>
          <w:u w:val="single"/>
        </w:rPr>
      </w:pPr>
      <w:r w:rsidRPr="007A685B">
        <w:rPr>
          <w:rFonts w:ascii="Calibri" w:hAnsi="Calibri" w:cs="Arial"/>
          <w:sz w:val="16"/>
          <w:szCs w:val="16"/>
        </w:rPr>
        <w:t>Provide adequate bandwidth to support all listed in attachment 1 phones</w:t>
      </w:r>
    </w:p>
    <w:p w14:paraId="0D401606" w14:textId="77777777" w:rsidR="009A36BE" w:rsidRPr="009A36BE" w:rsidRDefault="009A36BE" w:rsidP="009A36BE">
      <w:pPr>
        <w:tabs>
          <w:tab w:val="left" w:pos="360"/>
        </w:tabs>
        <w:jc w:val="both"/>
        <w:rPr>
          <w:rFonts w:ascii="Calibri" w:hAnsi="Calibri" w:cs="Arial"/>
          <w:sz w:val="16"/>
          <w:szCs w:val="16"/>
          <w:u w:val="single"/>
        </w:rPr>
      </w:pPr>
    </w:p>
    <w:p w14:paraId="6E999DDF" w14:textId="77777777" w:rsidR="009A36BE" w:rsidRPr="007A685B" w:rsidRDefault="007A685B" w:rsidP="009A36BE">
      <w:pPr>
        <w:tabs>
          <w:tab w:val="left" w:pos="360"/>
        </w:tabs>
        <w:jc w:val="both"/>
        <w:rPr>
          <w:rFonts w:ascii="Calibri" w:hAnsi="Calibri" w:cs="Arial"/>
          <w:b/>
          <w:sz w:val="16"/>
          <w:szCs w:val="16"/>
          <w:u w:val="single"/>
        </w:rPr>
      </w:pPr>
      <w:r>
        <w:rPr>
          <w:rFonts w:ascii="Calibri" w:hAnsi="Calibri" w:cs="Arial"/>
          <w:sz w:val="16"/>
          <w:szCs w:val="16"/>
        </w:rPr>
        <w:tab/>
      </w:r>
      <w:r w:rsidRPr="007A685B">
        <w:rPr>
          <w:rFonts w:ascii="Calibri" w:hAnsi="Calibri" w:cs="Arial"/>
          <w:b/>
          <w:sz w:val="16"/>
          <w:szCs w:val="16"/>
        </w:rPr>
        <w:fldChar w:fldCharType="begin">
          <w:ffData>
            <w:name w:val=""/>
            <w:enabled/>
            <w:calcOnExit w:val="0"/>
            <w:textInput>
              <w:default w:val="****  ADDITIONAL SITE INFORMATION****"/>
            </w:textInput>
          </w:ffData>
        </w:fldChar>
      </w:r>
      <w:r w:rsidRPr="007A685B">
        <w:rPr>
          <w:rFonts w:ascii="Calibri" w:hAnsi="Calibri" w:cs="Arial"/>
          <w:b/>
          <w:sz w:val="16"/>
          <w:szCs w:val="16"/>
        </w:rPr>
        <w:instrText xml:space="preserve"> FORMTEXT </w:instrText>
      </w:r>
      <w:r w:rsidRPr="007A685B">
        <w:rPr>
          <w:rFonts w:ascii="Calibri" w:hAnsi="Calibri" w:cs="Arial"/>
          <w:b/>
          <w:sz w:val="16"/>
          <w:szCs w:val="16"/>
        </w:rPr>
      </w:r>
      <w:r w:rsidRPr="007A685B">
        <w:rPr>
          <w:rFonts w:ascii="Calibri" w:hAnsi="Calibri" w:cs="Arial"/>
          <w:b/>
          <w:sz w:val="16"/>
          <w:szCs w:val="16"/>
        </w:rPr>
        <w:fldChar w:fldCharType="separate"/>
      </w:r>
      <w:r w:rsidRPr="007A685B">
        <w:rPr>
          <w:rFonts w:ascii="Calibri" w:hAnsi="Calibri" w:cs="Arial"/>
          <w:b/>
          <w:noProof/>
          <w:sz w:val="16"/>
          <w:szCs w:val="16"/>
        </w:rPr>
        <w:t>****  ADDITIONAL SITE INFORMATION****</w:t>
      </w:r>
      <w:r w:rsidRPr="007A685B">
        <w:rPr>
          <w:rFonts w:ascii="Calibri" w:hAnsi="Calibri" w:cs="Arial"/>
          <w:b/>
          <w:sz w:val="16"/>
          <w:szCs w:val="16"/>
        </w:rPr>
        <w:fldChar w:fldCharType="end"/>
      </w:r>
      <w:r w:rsidR="009A36BE" w:rsidRPr="007A685B">
        <w:rPr>
          <w:rFonts w:ascii="Calibri" w:hAnsi="Calibri" w:cs="Arial"/>
          <w:b/>
          <w:sz w:val="16"/>
          <w:szCs w:val="16"/>
          <w:u w:val="single"/>
        </w:rPr>
        <w:t xml:space="preserve">   </w:t>
      </w:r>
    </w:p>
    <w:p w14:paraId="164A6EF9" w14:textId="77777777" w:rsidR="009A36BE" w:rsidRPr="009A36BE" w:rsidRDefault="009A36BE" w:rsidP="009A36BE">
      <w:pPr>
        <w:tabs>
          <w:tab w:val="left" w:pos="360"/>
        </w:tabs>
        <w:ind w:left="360"/>
        <w:jc w:val="both"/>
        <w:rPr>
          <w:rFonts w:ascii="Calibri" w:hAnsi="Calibri" w:cs="Arial"/>
          <w:sz w:val="16"/>
          <w:szCs w:val="16"/>
          <w:u w:val="single"/>
        </w:rPr>
      </w:pPr>
      <w:r w:rsidRPr="009A36BE">
        <w:rPr>
          <w:rFonts w:ascii="Calibri" w:hAnsi="Calibri" w:cs="Arial"/>
          <w:sz w:val="16"/>
          <w:szCs w:val="16"/>
        </w:rPr>
        <w:tab/>
        <w:t xml:space="preserve"> </w:t>
      </w:r>
    </w:p>
    <w:p w14:paraId="408FFCC8" w14:textId="77777777" w:rsidR="009A36BE" w:rsidRPr="009A36BE" w:rsidRDefault="009A36BE" w:rsidP="009A36BE">
      <w:pPr>
        <w:numPr>
          <w:ilvl w:val="0"/>
          <w:numId w:val="16"/>
        </w:numPr>
        <w:tabs>
          <w:tab w:val="left" w:pos="360"/>
        </w:tabs>
        <w:ind w:left="0" w:firstLine="360"/>
        <w:jc w:val="both"/>
        <w:rPr>
          <w:rFonts w:ascii="Calibri" w:hAnsi="Calibri" w:cs="Arial"/>
          <w:sz w:val="16"/>
          <w:szCs w:val="16"/>
        </w:rPr>
      </w:pPr>
      <w:r w:rsidRPr="009A36BE">
        <w:rPr>
          <w:rFonts w:ascii="Calibri" w:hAnsi="Calibri" w:cs="Arial"/>
          <w:sz w:val="16"/>
          <w:szCs w:val="16"/>
          <w:u w:val="single"/>
        </w:rPr>
        <w:t>Scheduling</w:t>
      </w:r>
      <w:r w:rsidRPr="009A36BE">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6EE15294" w14:textId="77777777" w:rsidR="009A36BE" w:rsidRPr="009A36BE" w:rsidRDefault="009A36BE" w:rsidP="009A36BE">
      <w:pPr>
        <w:widowControl w:val="0"/>
        <w:numPr>
          <w:ilvl w:val="0"/>
          <w:numId w:val="16"/>
        </w:numPr>
        <w:tabs>
          <w:tab w:val="left" w:pos="36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u w:val="single"/>
        </w:rPr>
        <w:t>Cut-Over</w:t>
      </w:r>
      <w:r w:rsidRPr="009A36BE">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5529F45F" w14:textId="77777777" w:rsidR="009A36BE" w:rsidRPr="009A36BE" w:rsidRDefault="009A36BE" w:rsidP="009A36BE">
      <w:pPr>
        <w:widowControl w:val="0"/>
        <w:numPr>
          <w:ilvl w:val="0"/>
          <w:numId w:val="16"/>
        </w:numPr>
        <w:tabs>
          <w:tab w:val="left" w:pos="36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u w:val="single"/>
        </w:rPr>
        <w:t>Removal of Existing Equipment and Infrastructure</w:t>
      </w:r>
      <w:r w:rsidRPr="009A36BE">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590BD0C" w14:textId="77777777" w:rsidR="009A36BE" w:rsidRPr="009A36BE" w:rsidRDefault="009A36BE" w:rsidP="009A36BE">
      <w:pPr>
        <w:numPr>
          <w:ilvl w:val="0"/>
          <w:numId w:val="16"/>
        </w:numPr>
        <w:tabs>
          <w:tab w:val="left" w:pos="360"/>
        </w:tabs>
        <w:ind w:left="0" w:firstLine="360"/>
        <w:contextualSpacing/>
        <w:jc w:val="both"/>
        <w:rPr>
          <w:rFonts w:ascii="Calibri" w:eastAsia="MS Mincho" w:hAnsi="Calibri" w:cs="Arial"/>
          <w:sz w:val="16"/>
          <w:szCs w:val="16"/>
        </w:rPr>
      </w:pPr>
      <w:r w:rsidRPr="009A36BE">
        <w:rPr>
          <w:rFonts w:ascii="Calibri" w:eastAsia="MS Mincho" w:hAnsi="Calibri" w:cs="Arial"/>
          <w:bCs/>
          <w:sz w:val="16"/>
          <w:szCs w:val="16"/>
          <w:u w:val="single"/>
        </w:rPr>
        <w:t>Out-of-Scope Services</w:t>
      </w:r>
      <w:r w:rsidRPr="009A36BE">
        <w:rPr>
          <w:rFonts w:ascii="Calibri" w:eastAsia="MS Mincho" w:hAnsi="Calibri" w:cs="Arial"/>
          <w:bCs/>
          <w:sz w:val="16"/>
          <w:szCs w:val="16"/>
        </w:rPr>
        <w:t>.</w:t>
      </w:r>
      <w:r w:rsidRPr="009A36BE">
        <w:rPr>
          <w:rFonts w:ascii="Calibri" w:eastAsia="MS Mincho" w:hAnsi="Calibri" w:cs="Arial"/>
          <w:b/>
          <w:bCs/>
          <w:sz w:val="16"/>
          <w:szCs w:val="16"/>
        </w:rPr>
        <w:t xml:space="preserve">  </w:t>
      </w:r>
      <w:r w:rsidRPr="009A36BE">
        <w:rPr>
          <w:rFonts w:ascii="Calibri" w:eastAsia="MS Mincho" w:hAnsi="Calibri" w:cs="Arial"/>
          <w:bCs/>
          <w:sz w:val="16"/>
          <w:szCs w:val="16"/>
        </w:rPr>
        <w:t>For clarification, a</w:t>
      </w:r>
      <w:r w:rsidRPr="009A36BE">
        <w:rPr>
          <w:rFonts w:ascii="Calibri" w:eastAsia="MS Mincho" w:hAnsi="Calibri" w:cs="Arial"/>
          <w:sz w:val="16"/>
          <w:szCs w:val="16"/>
        </w:rPr>
        <w:t>nything not expressly identified in this SOW as provided by Frontier is out-of-scope, including but not limited to the following:</w:t>
      </w:r>
    </w:p>
    <w:p w14:paraId="5CB15BB6" w14:textId="77777777" w:rsidR="009A36BE" w:rsidRPr="009A36BE" w:rsidRDefault="009A36BE" w:rsidP="009A36BE">
      <w:pPr>
        <w:tabs>
          <w:tab w:val="left" w:pos="-90"/>
          <w:tab w:val="left" w:pos="540"/>
        </w:tabs>
        <w:ind w:firstLine="360"/>
        <w:jc w:val="both"/>
        <w:rPr>
          <w:rFonts w:ascii="Calibri" w:eastAsia="MS Mincho" w:hAnsi="Calibri" w:cs="Arial"/>
          <w:sz w:val="16"/>
          <w:szCs w:val="16"/>
        </w:rPr>
      </w:pPr>
      <w:r w:rsidRPr="009A36BE">
        <w:rPr>
          <w:rFonts w:ascii="Calibri" w:eastAsia="MS Mincho" w:hAnsi="Calibri" w:cs="Arial"/>
          <w:sz w:val="16"/>
          <w:szCs w:val="16"/>
        </w:rPr>
        <w:t>•</w:t>
      </w:r>
      <w:r w:rsidRPr="009A36BE">
        <w:rPr>
          <w:rFonts w:ascii="Calibri" w:eastAsia="MS Mincho" w:hAnsi="Calibri" w:cs="Arial"/>
          <w:sz w:val="16"/>
          <w:szCs w:val="16"/>
        </w:rPr>
        <w:tab/>
        <w:t>Hardware, software, telecommunications or network technology not included in the original design.</w:t>
      </w:r>
    </w:p>
    <w:p w14:paraId="1B18339B" w14:textId="77777777" w:rsidR="009A36BE" w:rsidRPr="009A36BE" w:rsidRDefault="009A36BE" w:rsidP="009A36BE">
      <w:pPr>
        <w:tabs>
          <w:tab w:val="left" w:pos="-90"/>
          <w:tab w:val="left" w:pos="540"/>
        </w:tabs>
        <w:ind w:firstLine="360"/>
        <w:jc w:val="both"/>
        <w:rPr>
          <w:rFonts w:ascii="Calibri" w:eastAsia="MS Mincho" w:hAnsi="Calibri" w:cs="Arial"/>
          <w:sz w:val="16"/>
          <w:szCs w:val="16"/>
        </w:rPr>
      </w:pPr>
      <w:r w:rsidRPr="009A36BE">
        <w:rPr>
          <w:rFonts w:ascii="Calibri" w:eastAsia="MS Mincho" w:hAnsi="Calibri" w:cs="Arial"/>
          <w:sz w:val="16"/>
          <w:szCs w:val="16"/>
        </w:rPr>
        <w:t>•</w:t>
      </w:r>
      <w:r w:rsidRPr="009A36BE">
        <w:rPr>
          <w:rFonts w:ascii="Calibri" w:eastAsia="MS Mincho" w:hAnsi="Calibri" w:cs="Arial"/>
          <w:sz w:val="16"/>
          <w:szCs w:val="16"/>
        </w:rPr>
        <w:tab/>
        <w:t>Installation and configuration changes that result from site additions or relocations that were not included in this SOW.</w:t>
      </w:r>
    </w:p>
    <w:p w14:paraId="0A8076A9" w14:textId="77777777" w:rsidR="009A36BE" w:rsidRPr="009A36BE" w:rsidRDefault="009A36BE" w:rsidP="009A36BE">
      <w:pPr>
        <w:tabs>
          <w:tab w:val="left" w:pos="-90"/>
          <w:tab w:val="left" w:pos="540"/>
        </w:tabs>
        <w:ind w:firstLine="360"/>
        <w:jc w:val="both"/>
        <w:rPr>
          <w:rFonts w:ascii="Calibri" w:eastAsia="MS Mincho" w:hAnsi="Calibri" w:cs="Arial"/>
          <w:sz w:val="16"/>
          <w:szCs w:val="16"/>
        </w:rPr>
      </w:pPr>
      <w:r w:rsidRPr="009A36BE">
        <w:rPr>
          <w:rFonts w:ascii="Calibri" w:eastAsia="MS Mincho" w:hAnsi="Calibri" w:cs="Arial"/>
          <w:sz w:val="16"/>
          <w:szCs w:val="16"/>
        </w:rPr>
        <w:t>•</w:t>
      </w:r>
      <w:r w:rsidRPr="009A36BE">
        <w:rPr>
          <w:rFonts w:ascii="Calibri" w:eastAsia="MS Mincho" w:hAnsi="Calibri" w:cs="Arial"/>
          <w:sz w:val="16"/>
          <w:szCs w:val="16"/>
        </w:rPr>
        <w:tab/>
        <w:t>Delays of more than one half (1/2) hour resulting from Customer’s failure to meet its responsibilities.</w:t>
      </w:r>
    </w:p>
    <w:p w14:paraId="7D54F174" w14:textId="77777777" w:rsidR="009A36BE" w:rsidRPr="009A36BE" w:rsidRDefault="009A36BE" w:rsidP="009A36BE">
      <w:pPr>
        <w:tabs>
          <w:tab w:val="left" w:pos="-90"/>
          <w:tab w:val="left" w:pos="540"/>
        </w:tabs>
        <w:ind w:firstLine="360"/>
        <w:contextualSpacing/>
        <w:jc w:val="both"/>
        <w:rPr>
          <w:rFonts w:ascii="Calibri" w:eastAsia="MS Mincho" w:hAnsi="Calibri" w:cs="Arial"/>
          <w:sz w:val="16"/>
          <w:szCs w:val="16"/>
        </w:rPr>
      </w:pPr>
      <w:r w:rsidRPr="009A36BE">
        <w:rPr>
          <w:rFonts w:ascii="Calibri" w:eastAsia="MS Mincho" w:hAnsi="Calibri" w:cs="Arial"/>
          <w:sz w:val="16"/>
          <w:szCs w:val="16"/>
        </w:rPr>
        <w:t>•</w:t>
      </w:r>
      <w:r w:rsidRPr="009A36BE">
        <w:rPr>
          <w:rFonts w:ascii="Calibri" w:eastAsia="MS Mincho" w:hAnsi="Calibri" w:cs="Arial"/>
          <w:sz w:val="16"/>
          <w:szCs w:val="16"/>
        </w:rPr>
        <w:tab/>
        <w:t>Additional site visits required by Frontier personnel as a result of changes in Customer requirements or Customer’s failure to meet its obligations.</w:t>
      </w:r>
    </w:p>
    <w:p w14:paraId="3EBFFAF5" w14:textId="77777777" w:rsidR="009A36BE" w:rsidRPr="009A36BE" w:rsidRDefault="009A36BE" w:rsidP="009A36BE">
      <w:pPr>
        <w:tabs>
          <w:tab w:val="left" w:pos="1080"/>
        </w:tabs>
        <w:ind w:left="1080" w:hanging="360"/>
        <w:contextualSpacing/>
        <w:jc w:val="both"/>
        <w:rPr>
          <w:rFonts w:ascii="Calibri" w:eastAsia="MS Mincho" w:hAnsi="Calibri" w:cs="Arial"/>
          <w:sz w:val="16"/>
          <w:szCs w:val="16"/>
        </w:rPr>
      </w:pPr>
    </w:p>
    <w:p w14:paraId="660B60BE" w14:textId="77777777" w:rsidR="009A36BE" w:rsidRPr="009A36BE" w:rsidRDefault="009A36BE" w:rsidP="009A36BE">
      <w:pPr>
        <w:widowControl w:val="0"/>
        <w:tabs>
          <w:tab w:val="left" w:pos="360"/>
        </w:tabs>
        <w:overflowPunct w:val="0"/>
        <w:autoSpaceDE w:val="0"/>
        <w:autoSpaceDN w:val="0"/>
        <w:adjustRightInd w:val="0"/>
        <w:jc w:val="both"/>
        <w:rPr>
          <w:rFonts w:ascii="Calibri" w:hAnsi="Calibri" w:cs="Arial"/>
          <w:sz w:val="16"/>
          <w:szCs w:val="16"/>
        </w:rPr>
      </w:pPr>
      <w:r w:rsidRPr="009A36BE">
        <w:rPr>
          <w:rFonts w:ascii="Calibri" w:hAnsi="Calibri" w:cs="Arial"/>
          <w:b/>
          <w:sz w:val="16"/>
          <w:szCs w:val="16"/>
        </w:rPr>
        <w:t>3.</w:t>
      </w:r>
      <w:r w:rsidRPr="009A36BE">
        <w:rPr>
          <w:rFonts w:ascii="Calibri" w:hAnsi="Calibri" w:cs="Arial"/>
          <w:b/>
          <w:sz w:val="16"/>
          <w:szCs w:val="16"/>
        </w:rPr>
        <w:tab/>
      </w:r>
      <w:r w:rsidRPr="009A36BE">
        <w:rPr>
          <w:rFonts w:ascii="Calibri" w:hAnsi="Calibri" w:cs="Arial"/>
          <w:b/>
          <w:sz w:val="16"/>
          <w:szCs w:val="16"/>
          <w:u w:val="single"/>
        </w:rPr>
        <w:t>Frontier Responsibilities</w:t>
      </w:r>
      <w:r w:rsidRPr="009A36BE">
        <w:rPr>
          <w:rFonts w:ascii="Calibri" w:hAnsi="Calibri" w:cs="Arial"/>
          <w:b/>
          <w:sz w:val="16"/>
          <w:szCs w:val="16"/>
        </w:rPr>
        <w:t xml:space="preserve">. </w:t>
      </w:r>
      <w:r w:rsidRPr="009A36BE">
        <w:rPr>
          <w:rFonts w:ascii="Calibri" w:hAnsi="Calibri" w:cs="Arial"/>
          <w:sz w:val="16"/>
          <w:szCs w:val="16"/>
        </w:rPr>
        <w:t xml:space="preserve"> </w:t>
      </w:r>
    </w:p>
    <w:p w14:paraId="5D8B4DC3" w14:textId="77777777" w:rsidR="009A36BE" w:rsidRPr="009A36BE" w:rsidRDefault="009A36BE" w:rsidP="009A36BE">
      <w:pPr>
        <w:numPr>
          <w:ilvl w:val="0"/>
          <w:numId w:val="19"/>
        </w:numPr>
        <w:tabs>
          <w:tab w:val="left" w:pos="360"/>
        </w:tabs>
        <w:ind w:firstLine="360"/>
        <w:jc w:val="both"/>
        <w:rPr>
          <w:rFonts w:ascii="Calibri" w:hAnsi="Calibri" w:cs="Arial"/>
          <w:sz w:val="16"/>
          <w:szCs w:val="16"/>
          <w:u w:val="single"/>
        </w:rPr>
      </w:pPr>
      <w:r w:rsidRPr="009A36BE">
        <w:rPr>
          <w:rFonts w:ascii="Calibri" w:hAnsi="Calibri" w:cs="Arial"/>
          <w:sz w:val="16"/>
          <w:szCs w:val="16"/>
          <w:u w:val="single"/>
        </w:rPr>
        <w:t>Scope</w:t>
      </w:r>
      <w:r w:rsidR="004B7001">
        <w:rPr>
          <w:rFonts w:ascii="Calibri" w:hAnsi="Calibri" w:cs="Arial"/>
          <w:sz w:val="16"/>
          <w:szCs w:val="16"/>
        </w:rPr>
        <w:t xml:space="preserve">. </w:t>
      </w:r>
    </w:p>
    <w:p w14:paraId="44330B87" w14:textId="77777777" w:rsidR="00C864AE" w:rsidRPr="00C864AE" w:rsidRDefault="004B7001" w:rsidP="00C864AE">
      <w:pPr>
        <w:tabs>
          <w:tab w:val="left" w:pos="360"/>
        </w:tabs>
        <w:ind w:left="360"/>
        <w:jc w:val="both"/>
        <w:rPr>
          <w:rFonts w:ascii="Calibri" w:hAnsi="Calibri" w:cs="Arial"/>
          <w:sz w:val="16"/>
          <w:szCs w:val="16"/>
        </w:rPr>
      </w:pPr>
      <w:r>
        <w:rPr>
          <w:rFonts w:ascii="Calibri" w:hAnsi="Calibri" w:cs="Arial"/>
          <w:sz w:val="16"/>
          <w:szCs w:val="16"/>
        </w:rPr>
        <w:t>As part of the FAW UCaaS service, Frontier will provide a</w:t>
      </w:r>
      <w:r w:rsidR="00C864AE" w:rsidRPr="00C864AE">
        <w:rPr>
          <w:rFonts w:ascii="Calibri" w:hAnsi="Calibri" w:cs="Arial"/>
          <w:sz w:val="16"/>
          <w:szCs w:val="16"/>
        </w:rPr>
        <w:t> site installation that includes all items on Attachment 1</w:t>
      </w:r>
      <w:r>
        <w:rPr>
          <w:rFonts w:ascii="Calibri" w:hAnsi="Calibri" w:cs="Arial"/>
          <w:sz w:val="16"/>
          <w:szCs w:val="16"/>
        </w:rPr>
        <w:t xml:space="preserve">.  </w:t>
      </w:r>
    </w:p>
    <w:p w14:paraId="754E2423" w14:textId="77777777" w:rsidR="009A36BE" w:rsidRPr="009A36BE" w:rsidRDefault="009A36BE" w:rsidP="009A36BE">
      <w:pPr>
        <w:tabs>
          <w:tab w:val="left" w:pos="360"/>
        </w:tabs>
        <w:ind w:left="360"/>
        <w:jc w:val="both"/>
        <w:rPr>
          <w:rFonts w:ascii="Calibri" w:hAnsi="Calibri" w:cs="Arial"/>
          <w:sz w:val="16"/>
          <w:szCs w:val="16"/>
          <w:u w:val="single"/>
        </w:rPr>
      </w:pPr>
    </w:p>
    <w:p w14:paraId="51CD5AB5" w14:textId="77777777" w:rsidR="009A36BE" w:rsidRPr="007A685B" w:rsidRDefault="009A36BE" w:rsidP="009A36BE">
      <w:pPr>
        <w:tabs>
          <w:tab w:val="left" w:pos="360"/>
        </w:tabs>
        <w:jc w:val="both"/>
        <w:rPr>
          <w:rFonts w:ascii="Calibri" w:hAnsi="Calibri" w:cs="Arial"/>
          <w:b/>
          <w:sz w:val="16"/>
          <w:szCs w:val="16"/>
          <w:u w:val="single"/>
        </w:rPr>
      </w:pPr>
      <w:r w:rsidRPr="009A36BE">
        <w:rPr>
          <w:rFonts w:ascii="Calibri" w:hAnsi="Calibri" w:cs="Arial"/>
          <w:sz w:val="16"/>
          <w:szCs w:val="16"/>
        </w:rPr>
        <w:t xml:space="preserve"> </w:t>
      </w:r>
      <w:r w:rsidR="007A685B" w:rsidRPr="007A685B">
        <w:rPr>
          <w:rFonts w:ascii="Calibri" w:hAnsi="Calibri" w:cs="Arial"/>
          <w:b/>
          <w:sz w:val="16"/>
          <w:szCs w:val="16"/>
        </w:rPr>
        <w:fldChar w:fldCharType="begin">
          <w:ffData>
            <w:name w:val=""/>
            <w:enabled/>
            <w:calcOnExit w:val="0"/>
            <w:textInput>
              <w:default w:val="****  ADDITIONAL FRONTIER RESPONSIBILITES****"/>
            </w:textInput>
          </w:ffData>
        </w:fldChar>
      </w:r>
      <w:r w:rsidR="007A685B" w:rsidRPr="007A685B">
        <w:rPr>
          <w:rFonts w:ascii="Calibri" w:hAnsi="Calibri" w:cs="Arial"/>
          <w:b/>
          <w:sz w:val="16"/>
          <w:szCs w:val="16"/>
        </w:rPr>
        <w:instrText xml:space="preserve"> FORMTEXT </w:instrText>
      </w:r>
      <w:r w:rsidR="007A685B" w:rsidRPr="007A685B">
        <w:rPr>
          <w:rFonts w:ascii="Calibri" w:hAnsi="Calibri" w:cs="Arial"/>
          <w:b/>
          <w:sz w:val="16"/>
          <w:szCs w:val="16"/>
        </w:rPr>
      </w:r>
      <w:r w:rsidR="007A685B" w:rsidRPr="007A685B">
        <w:rPr>
          <w:rFonts w:ascii="Calibri" w:hAnsi="Calibri" w:cs="Arial"/>
          <w:b/>
          <w:sz w:val="16"/>
          <w:szCs w:val="16"/>
        </w:rPr>
        <w:fldChar w:fldCharType="separate"/>
      </w:r>
      <w:r w:rsidR="007A685B" w:rsidRPr="007A685B">
        <w:rPr>
          <w:rFonts w:ascii="Calibri" w:hAnsi="Calibri" w:cs="Arial"/>
          <w:b/>
          <w:noProof/>
          <w:sz w:val="16"/>
          <w:szCs w:val="16"/>
        </w:rPr>
        <w:t>****  ADDITIONAL FRONTIER RESPONSIBILITES****</w:t>
      </w:r>
      <w:r w:rsidR="007A685B" w:rsidRPr="007A685B">
        <w:rPr>
          <w:rFonts w:ascii="Calibri" w:hAnsi="Calibri" w:cs="Arial"/>
          <w:b/>
          <w:sz w:val="16"/>
          <w:szCs w:val="16"/>
        </w:rPr>
        <w:fldChar w:fldCharType="end"/>
      </w:r>
    </w:p>
    <w:p w14:paraId="4E1DC5AB" w14:textId="77777777" w:rsidR="009A36BE" w:rsidRPr="009A36BE" w:rsidRDefault="009A36BE" w:rsidP="009A36BE">
      <w:pPr>
        <w:tabs>
          <w:tab w:val="left" w:pos="360"/>
        </w:tabs>
        <w:ind w:left="720"/>
        <w:jc w:val="both"/>
        <w:rPr>
          <w:rFonts w:ascii="Calibri" w:hAnsi="Calibri" w:cs="Arial"/>
          <w:sz w:val="16"/>
          <w:szCs w:val="16"/>
          <w:u w:val="single"/>
        </w:rPr>
      </w:pPr>
    </w:p>
    <w:p w14:paraId="67350AE2" w14:textId="77777777" w:rsidR="009A36BE" w:rsidRPr="009A36BE" w:rsidRDefault="009A36BE" w:rsidP="009A36BE">
      <w:pPr>
        <w:widowControl w:val="0"/>
        <w:numPr>
          <w:ilvl w:val="0"/>
          <w:numId w:val="19"/>
        </w:numPr>
        <w:tabs>
          <w:tab w:val="left" w:pos="360"/>
        </w:tabs>
        <w:overflowPunct w:val="0"/>
        <w:autoSpaceDE w:val="0"/>
        <w:autoSpaceDN w:val="0"/>
        <w:adjustRightInd w:val="0"/>
        <w:ind w:firstLine="360"/>
        <w:jc w:val="both"/>
        <w:rPr>
          <w:rFonts w:ascii="Calibri" w:hAnsi="Calibri" w:cs="Arial"/>
          <w:sz w:val="16"/>
          <w:szCs w:val="16"/>
        </w:rPr>
      </w:pPr>
      <w:r w:rsidRPr="009A36BE">
        <w:rPr>
          <w:rFonts w:ascii="Calibri" w:hAnsi="Calibri" w:cs="Arial"/>
          <w:sz w:val="16"/>
          <w:szCs w:val="16"/>
          <w:u w:val="single"/>
        </w:rPr>
        <w:t>Performance of Work</w:t>
      </w:r>
      <w:r w:rsidRPr="009A36BE">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78EF712A" w14:textId="77777777" w:rsidR="009A36BE" w:rsidRPr="009A36BE" w:rsidRDefault="009A36BE" w:rsidP="009A36BE">
      <w:pPr>
        <w:widowControl w:val="0"/>
        <w:numPr>
          <w:ilvl w:val="0"/>
          <w:numId w:val="19"/>
        </w:numPr>
        <w:tabs>
          <w:tab w:val="left" w:pos="360"/>
        </w:tabs>
        <w:overflowPunct w:val="0"/>
        <w:autoSpaceDE w:val="0"/>
        <w:autoSpaceDN w:val="0"/>
        <w:adjustRightInd w:val="0"/>
        <w:jc w:val="both"/>
        <w:rPr>
          <w:rFonts w:ascii="Calibri" w:hAnsi="Calibri" w:cs="Arial"/>
          <w:sz w:val="16"/>
          <w:szCs w:val="16"/>
        </w:rPr>
      </w:pPr>
      <w:r w:rsidRPr="009A36BE">
        <w:rPr>
          <w:rFonts w:ascii="Calibri" w:hAnsi="Calibri" w:cs="Arial"/>
          <w:sz w:val="16"/>
          <w:szCs w:val="16"/>
          <w:u w:val="single"/>
        </w:rPr>
        <w:t>Miscellaneous</w:t>
      </w:r>
      <w:r w:rsidRPr="009A36BE">
        <w:rPr>
          <w:rFonts w:ascii="Calibri" w:hAnsi="Calibri" w:cs="Arial"/>
          <w:sz w:val="16"/>
          <w:szCs w:val="16"/>
        </w:rPr>
        <w:t>.  Frontier is also responsible for the following:</w:t>
      </w:r>
    </w:p>
    <w:p w14:paraId="14D55C22" w14:textId="77777777" w:rsidR="009A36BE" w:rsidRPr="009A36BE"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9A36BE">
        <w:rPr>
          <w:rFonts w:ascii="Calibri" w:hAnsi="Calibri" w:cs="Arial"/>
          <w:sz w:val="16"/>
          <w:szCs w:val="16"/>
        </w:rPr>
        <w:t>Provide status to Customer SPOC per a mutually agreed schedule.</w:t>
      </w:r>
    </w:p>
    <w:p w14:paraId="583C5233"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Provide installation, configuration and testing of Equipment &amp; licensed software.</w:t>
      </w:r>
    </w:p>
    <w:p w14:paraId="1D2A642B"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 xml:space="preserve">End user </w:t>
      </w:r>
      <w:r w:rsidR="0076205A" w:rsidRPr="0076205A">
        <w:rPr>
          <w:rFonts w:ascii="Calibri" w:hAnsi="Calibri" w:cs="Arial"/>
          <w:sz w:val="16"/>
          <w:szCs w:val="16"/>
        </w:rPr>
        <w:t>training per Section 1D</w:t>
      </w:r>
      <w:r w:rsidRPr="0076205A">
        <w:rPr>
          <w:rFonts w:ascii="Calibri" w:hAnsi="Calibri" w:cs="Arial"/>
          <w:sz w:val="16"/>
          <w:szCs w:val="16"/>
        </w:rPr>
        <w:t>.</w:t>
      </w:r>
    </w:p>
    <w:p w14:paraId="7E517FD6"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Basic system administration training per Section</w:t>
      </w:r>
      <w:r w:rsidR="0076205A" w:rsidRPr="0076205A">
        <w:rPr>
          <w:rFonts w:ascii="Calibri" w:hAnsi="Calibri" w:cs="Arial"/>
          <w:sz w:val="16"/>
          <w:szCs w:val="16"/>
        </w:rPr>
        <w:t xml:space="preserve"> 1D</w:t>
      </w:r>
      <w:r w:rsidRPr="0076205A">
        <w:rPr>
          <w:rFonts w:ascii="Calibri" w:hAnsi="Calibri" w:cs="Arial"/>
          <w:sz w:val="16"/>
          <w:szCs w:val="16"/>
        </w:rPr>
        <w:t>.</w:t>
      </w:r>
    </w:p>
    <w:p w14:paraId="17A23A1E"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Provide system documentation to Customer.</w:t>
      </w:r>
    </w:p>
    <w:p w14:paraId="459C50AA" w14:textId="77777777" w:rsidR="009A36BE" w:rsidRPr="0076205A"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 xml:space="preserve">Provide support contact information to Customer to respond to questions during the installation project. </w:t>
      </w:r>
    </w:p>
    <w:p w14:paraId="18CF5357" w14:textId="77777777" w:rsidR="009A36BE" w:rsidRPr="009A36BE"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76205A">
        <w:rPr>
          <w:rFonts w:ascii="Calibri" w:hAnsi="Calibri" w:cs="Arial"/>
          <w:sz w:val="16"/>
          <w:szCs w:val="16"/>
        </w:rPr>
        <w:t>Prior to the scheduled installation date, Frontier will provide manufacturer</w:t>
      </w:r>
      <w:r w:rsidRPr="009A36BE">
        <w:rPr>
          <w:rFonts w:ascii="Calibri" w:hAnsi="Calibri" w:cs="Arial"/>
          <w:sz w:val="16"/>
          <w:szCs w:val="16"/>
        </w:rPr>
        <w:t xml:space="preserve"> and/or Equipment and license specific requirements for QoS, DHCP, application and integration with respect to the design and configuration to which Customer’s network must adhere. </w:t>
      </w:r>
    </w:p>
    <w:p w14:paraId="64BCF251" w14:textId="77777777" w:rsidR="009A36BE" w:rsidRPr="009A36BE" w:rsidRDefault="009A36BE" w:rsidP="009A36BE">
      <w:pPr>
        <w:numPr>
          <w:ilvl w:val="0"/>
          <w:numId w:val="17"/>
        </w:numPr>
        <w:tabs>
          <w:tab w:val="left" w:pos="540"/>
          <w:tab w:val="left" w:pos="1080"/>
        </w:tabs>
        <w:ind w:left="0" w:firstLine="360"/>
        <w:contextualSpacing/>
        <w:jc w:val="both"/>
        <w:rPr>
          <w:rFonts w:ascii="Calibri" w:hAnsi="Calibri" w:cs="Arial"/>
          <w:sz w:val="16"/>
          <w:szCs w:val="16"/>
        </w:rPr>
      </w:pPr>
      <w:r w:rsidRPr="009A36BE">
        <w:rPr>
          <w:rFonts w:ascii="Calibri" w:hAnsi="Calibri" w:cs="Arial"/>
          <w:sz w:val="16"/>
          <w:szCs w:val="16"/>
        </w:rPr>
        <w:lastRenderedPageBreak/>
        <w:t>Confirm that all shipped Equipment to the Installation Site aligns with the Parts List ordered by Frontier on behalf of the Customer.</w:t>
      </w:r>
    </w:p>
    <w:p w14:paraId="3FA8F2BB" w14:textId="77777777" w:rsidR="009A36BE" w:rsidRPr="009A36BE" w:rsidRDefault="009A36BE" w:rsidP="009A36BE">
      <w:pPr>
        <w:tabs>
          <w:tab w:val="left" w:pos="360"/>
          <w:tab w:val="left" w:pos="1340"/>
        </w:tabs>
        <w:jc w:val="both"/>
        <w:rPr>
          <w:rFonts w:ascii="Calibri" w:hAnsi="Calibri" w:cs="Arial"/>
          <w:b/>
          <w:sz w:val="16"/>
          <w:szCs w:val="16"/>
        </w:rPr>
      </w:pPr>
    </w:p>
    <w:p w14:paraId="4F74B996" w14:textId="77777777" w:rsidR="009A36BE" w:rsidRPr="009A36BE" w:rsidRDefault="009A36BE" w:rsidP="009A36BE">
      <w:pPr>
        <w:tabs>
          <w:tab w:val="left" w:pos="360"/>
          <w:tab w:val="left" w:pos="1340"/>
        </w:tabs>
        <w:jc w:val="both"/>
        <w:rPr>
          <w:rFonts w:ascii="Calibri" w:hAnsi="Calibri" w:cs="Arial"/>
          <w:sz w:val="16"/>
          <w:szCs w:val="16"/>
        </w:rPr>
      </w:pPr>
      <w:r w:rsidRPr="009A36BE">
        <w:rPr>
          <w:rFonts w:ascii="Calibri" w:hAnsi="Calibri" w:cs="Arial"/>
          <w:b/>
          <w:sz w:val="16"/>
          <w:szCs w:val="16"/>
        </w:rPr>
        <w:t>4.</w:t>
      </w:r>
      <w:r w:rsidRPr="009A36BE">
        <w:rPr>
          <w:rFonts w:ascii="Calibri" w:hAnsi="Calibri" w:cs="Arial"/>
          <w:sz w:val="16"/>
          <w:szCs w:val="16"/>
        </w:rPr>
        <w:tab/>
      </w:r>
      <w:r w:rsidRPr="009A36BE">
        <w:rPr>
          <w:rFonts w:ascii="Calibri" w:hAnsi="Calibri" w:cs="Arial"/>
          <w:b/>
          <w:bCs/>
          <w:sz w:val="16"/>
          <w:szCs w:val="16"/>
          <w:u w:val="single"/>
        </w:rPr>
        <w:t>Customer</w:t>
      </w:r>
      <w:r w:rsidRPr="009A36BE">
        <w:rPr>
          <w:rFonts w:ascii="Calibri" w:hAnsi="Calibri" w:cs="Arial"/>
          <w:b/>
          <w:bCs/>
          <w:spacing w:val="14"/>
          <w:sz w:val="16"/>
          <w:szCs w:val="16"/>
          <w:u w:val="single"/>
        </w:rPr>
        <w:t xml:space="preserve"> </w:t>
      </w:r>
      <w:r w:rsidRPr="009A36BE">
        <w:rPr>
          <w:rFonts w:ascii="Calibri" w:hAnsi="Calibri" w:cs="Arial"/>
          <w:b/>
          <w:bCs/>
          <w:w w:val="103"/>
          <w:sz w:val="16"/>
          <w:szCs w:val="16"/>
          <w:u w:val="single"/>
        </w:rPr>
        <w:t>Responsibilities</w:t>
      </w:r>
      <w:r w:rsidRPr="009A36BE">
        <w:rPr>
          <w:rFonts w:ascii="Calibri" w:hAnsi="Calibri" w:cs="Arial"/>
          <w:b/>
          <w:bCs/>
          <w:w w:val="103"/>
          <w:sz w:val="16"/>
          <w:szCs w:val="16"/>
        </w:rPr>
        <w:t xml:space="preserve">:  </w:t>
      </w:r>
      <w:r w:rsidRPr="009A36BE">
        <w:rPr>
          <w:rFonts w:ascii="Calibri" w:hAnsi="Calibri" w:cs="Arial"/>
          <w:bCs/>
          <w:w w:val="103"/>
          <w:sz w:val="16"/>
          <w:szCs w:val="16"/>
        </w:rPr>
        <w:t>Customer is responsible for all network elements not specifically identified in this SOW as a Frontier responsibility, including but not limited to the following:</w:t>
      </w:r>
    </w:p>
    <w:p w14:paraId="4C009E89"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Provide a qualified SPOC responsible for communicating C</w:t>
      </w:r>
      <w:r w:rsidR="007A685B">
        <w:rPr>
          <w:rFonts w:ascii="Calibri" w:hAnsi="Calibri" w:cs="Arial"/>
          <w:sz w:val="16"/>
          <w:szCs w:val="16"/>
        </w:rPr>
        <w:t xml:space="preserve">ustomer’s requests to Frontier </w:t>
      </w:r>
      <w:r w:rsidRPr="009A36BE">
        <w:rPr>
          <w:rFonts w:ascii="Calibri" w:hAnsi="Calibri" w:cs="Arial"/>
          <w:sz w:val="16"/>
          <w:szCs w:val="16"/>
        </w:rPr>
        <w:t xml:space="preserve">and assume responsibility for all requests for modification. </w:t>
      </w:r>
    </w:p>
    <w:p w14:paraId="4ECECEF3"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Ensure that Customer Information Technology resources will be available as required by Frontier.</w:t>
      </w:r>
    </w:p>
    <w:p w14:paraId="6EE630AB"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Provide Frontier employees or representatives access, escort, suitable work space and safety training (if required by Customer).</w:t>
      </w:r>
    </w:p>
    <w:p w14:paraId="0FE5FBA5"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 xml:space="preserve">Actively and promptly assist in database gathering and providing all information required by Frontier for installation purposes. </w:t>
      </w:r>
    </w:p>
    <w:p w14:paraId="04F3B599"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All data network requirements (hardware and software), except as otherwise specifically ordered through Frontier.</w:t>
      </w:r>
    </w:p>
    <w:p w14:paraId="148A5B18"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 xml:space="preserve">All voice and data wiring, except as specifically outlined in this SOW or a separate Frontier Schedule. Any required modifications/adds/repairs during the </w:t>
      </w:r>
      <w:r w:rsidR="007A685B">
        <w:rPr>
          <w:rFonts w:ascii="Calibri" w:hAnsi="Calibri" w:cs="Arial"/>
          <w:sz w:val="16"/>
          <w:szCs w:val="16"/>
        </w:rPr>
        <w:tab/>
      </w:r>
      <w:r w:rsidRPr="009A36BE">
        <w:rPr>
          <w:rFonts w:ascii="Calibri" w:hAnsi="Calibri" w:cs="Arial"/>
          <w:sz w:val="16"/>
          <w:szCs w:val="16"/>
        </w:rPr>
        <w:t xml:space="preserve">installation project are billable. </w:t>
      </w:r>
    </w:p>
    <w:p w14:paraId="1AD55727"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QoS for VoIP systems; (i.e. Customer shall insure minimum bandwidth requirements are met)</w:t>
      </w:r>
    </w:p>
    <w:p w14:paraId="057D25D3"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Administrative formal training for Customer employees, unless ordered through Frontier.</w:t>
      </w:r>
    </w:p>
    <w:p w14:paraId="2D20BB0A" w14:textId="77777777" w:rsidR="009A36BE" w:rsidRPr="009A36BE" w:rsidRDefault="009A36BE" w:rsidP="009A36BE">
      <w:pPr>
        <w:numPr>
          <w:ilvl w:val="0"/>
          <w:numId w:val="18"/>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Manage and coordinate 3</w:t>
      </w:r>
      <w:r w:rsidRPr="009A36BE">
        <w:rPr>
          <w:rFonts w:ascii="Calibri" w:hAnsi="Calibri" w:cs="Arial"/>
          <w:sz w:val="16"/>
          <w:szCs w:val="16"/>
          <w:vertAlign w:val="superscript"/>
        </w:rPr>
        <w:t>rd</w:t>
      </w:r>
      <w:r w:rsidRPr="009A36BE">
        <w:rPr>
          <w:rFonts w:ascii="Calibri" w:hAnsi="Calibri" w:cs="Arial"/>
          <w:sz w:val="16"/>
          <w:szCs w:val="16"/>
        </w:rPr>
        <w:t xml:space="preserve"> party vendors, as necessary, to allow the installation project to proceed as scheduled.</w:t>
      </w:r>
    </w:p>
    <w:p w14:paraId="5BB428A0" w14:textId="77777777" w:rsidR="009A36BE" w:rsidRPr="009A36BE" w:rsidRDefault="009A36BE" w:rsidP="009A36BE">
      <w:pPr>
        <w:numPr>
          <w:ilvl w:val="0"/>
          <w:numId w:val="18"/>
        </w:numPr>
        <w:contextualSpacing/>
        <w:jc w:val="both"/>
        <w:rPr>
          <w:rFonts w:ascii="Calibri" w:hAnsi="Calibri" w:cs="Arial"/>
          <w:sz w:val="16"/>
          <w:szCs w:val="16"/>
        </w:rPr>
      </w:pPr>
      <w:r w:rsidRPr="009A36BE">
        <w:rPr>
          <w:rFonts w:ascii="Calibri" w:hAnsi="Calibri" w:cs="Arial"/>
          <w:sz w:val="16"/>
          <w:szCs w:val="16"/>
        </w:rPr>
        <w:t>All manufacturer recommended environmental, HVAC, power and grounding requirements.</w:t>
      </w:r>
    </w:p>
    <w:p w14:paraId="29877298" w14:textId="77777777" w:rsidR="009A36BE" w:rsidRPr="009A36BE" w:rsidRDefault="009A36BE" w:rsidP="009A36BE">
      <w:pPr>
        <w:numPr>
          <w:ilvl w:val="0"/>
          <w:numId w:val="18"/>
        </w:numPr>
        <w:tabs>
          <w:tab w:val="left" w:pos="540"/>
        </w:tabs>
        <w:ind w:left="0" w:firstLine="360"/>
        <w:contextualSpacing/>
        <w:jc w:val="both"/>
        <w:rPr>
          <w:rFonts w:ascii="Calibri" w:eastAsia="MS Mincho" w:hAnsi="Calibri" w:cs="Arial"/>
          <w:sz w:val="16"/>
          <w:szCs w:val="16"/>
        </w:rPr>
      </w:pPr>
      <w:r w:rsidRPr="009A36BE">
        <w:rPr>
          <w:rFonts w:ascii="Calibri" w:eastAsia="MS Mincho" w:hAnsi="Calibri" w:cs="Arial"/>
          <w:sz w:val="16"/>
          <w:szCs w:val="16"/>
        </w:rPr>
        <w:t xml:space="preserve">All patch cables that are required with the exception of the single 2m (6.5’) patch cord provided with each IP device or a single 12ft line cord for each digital </w:t>
      </w:r>
      <w:r w:rsidR="007A685B">
        <w:rPr>
          <w:rFonts w:ascii="Calibri" w:eastAsia="MS Mincho" w:hAnsi="Calibri" w:cs="Arial"/>
          <w:sz w:val="16"/>
          <w:szCs w:val="16"/>
        </w:rPr>
        <w:tab/>
      </w:r>
      <w:r w:rsidRPr="009A36BE">
        <w:rPr>
          <w:rFonts w:ascii="Calibri" w:eastAsia="MS Mincho" w:hAnsi="Calibri" w:cs="Arial"/>
          <w:sz w:val="16"/>
          <w:szCs w:val="16"/>
        </w:rPr>
        <w:t>phone.</w:t>
      </w:r>
    </w:p>
    <w:p w14:paraId="4C43FD58" w14:textId="77777777" w:rsidR="009A36BE" w:rsidRPr="009A36BE" w:rsidRDefault="009A36BE" w:rsidP="009A36BE">
      <w:pPr>
        <w:numPr>
          <w:ilvl w:val="0"/>
          <w:numId w:val="18"/>
        </w:numPr>
        <w:tabs>
          <w:tab w:val="left" w:pos="540"/>
        </w:tabs>
        <w:ind w:left="0" w:firstLine="360"/>
        <w:contextualSpacing/>
        <w:jc w:val="both"/>
        <w:rPr>
          <w:rFonts w:ascii="Calibri" w:eastAsia="MS Mincho" w:hAnsi="Calibri" w:cs="Arial"/>
          <w:sz w:val="16"/>
          <w:szCs w:val="16"/>
        </w:rPr>
      </w:pPr>
      <w:r w:rsidRPr="009A36BE">
        <w:rPr>
          <w:rFonts w:ascii="Calibri" w:eastAsia="MS Mincho" w:hAnsi="Calibri" w:cs="Arial"/>
          <w:sz w:val="16"/>
          <w:szCs w:val="16"/>
        </w:rPr>
        <w:t xml:space="preserve">Ensure that all network equipment, configurations, cabling, power and grounding requirements are completed </w:t>
      </w:r>
      <w:r w:rsidRPr="009A36BE">
        <w:rPr>
          <w:rFonts w:ascii="Calibri" w:eastAsia="MS Mincho" w:hAnsi="Calibri" w:cs="Arial"/>
          <w:iCs/>
          <w:sz w:val="16"/>
          <w:szCs w:val="16"/>
        </w:rPr>
        <w:t>prior</w:t>
      </w:r>
      <w:r w:rsidRPr="009A36BE">
        <w:rPr>
          <w:rFonts w:ascii="Calibri" w:eastAsia="MS Mincho" w:hAnsi="Calibri" w:cs="Arial"/>
          <w:sz w:val="16"/>
          <w:szCs w:val="16"/>
        </w:rPr>
        <w:t xml:space="preserve"> to installation start date. </w:t>
      </w:r>
    </w:p>
    <w:p w14:paraId="675B07C9" w14:textId="77777777" w:rsidR="009A36BE" w:rsidRPr="009A36BE" w:rsidRDefault="009A36BE" w:rsidP="009A36BE">
      <w:pPr>
        <w:numPr>
          <w:ilvl w:val="0"/>
          <w:numId w:val="18"/>
        </w:numPr>
        <w:tabs>
          <w:tab w:val="left" w:pos="540"/>
        </w:tabs>
        <w:ind w:left="0" w:firstLine="360"/>
        <w:jc w:val="both"/>
        <w:rPr>
          <w:rFonts w:ascii="Calibri" w:eastAsia="MS Mincho" w:hAnsi="Calibri" w:cs="Arial"/>
          <w:sz w:val="16"/>
          <w:szCs w:val="16"/>
        </w:rPr>
      </w:pPr>
      <w:r w:rsidRPr="009A36BE">
        <w:rPr>
          <w:rFonts w:ascii="Calibri" w:hAnsi="Calibri" w:cs="Arial"/>
          <w:sz w:val="16"/>
          <w:szCs w:val="16"/>
        </w:rPr>
        <w:t xml:space="preserve">Provide Frontier with two (2) copies of current floor plans of the Installation Site that identify the placement of all cable plant, desktop devices, voice mailbox </w:t>
      </w:r>
      <w:r w:rsidR="007A685B">
        <w:rPr>
          <w:rFonts w:ascii="Calibri" w:hAnsi="Calibri" w:cs="Arial"/>
          <w:sz w:val="16"/>
          <w:szCs w:val="16"/>
        </w:rPr>
        <w:tab/>
      </w:r>
      <w:r w:rsidRPr="009A36BE">
        <w:rPr>
          <w:rFonts w:ascii="Calibri" w:hAnsi="Calibri" w:cs="Arial"/>
          <w:sz w:val="16"/>
          <w:szCs w:val="16"/>
        </w:rPr>
        <w:t>users and PCs as applicable to Frontier’s installation responsibilities hereunder. These floor plans must be signed to indicate their completeness and accuracy.</w:t>
      </w:r>
      <w:r w:rsidRPr="009A36BE">
        <w:rPr>
          <w:rFonts w:ascii="Calibri" w:eastAsia="MS Mincho" w:hAnsi="Calibri" w:cs="Arial"/>
          <w:sz w:val="16"/>
          <w:szCs w:val="16"/>
        </w:rPr>
        <w:t xml:space="preserve"> </w:t>
      </w:r>
      <w:r w:rsidR="007A685B">
        <w:rPr>
          <w:rFonts w:ascii="Calibri" w:eastAsia="MS Mincho" w:hAnsi="Calibri" w:cs="Arial"/>
          <w:sz w:val="16"/>
          <w:szCs w:val="16"/>
        </w:rPr>
        <w:tab/>
      </w:r>
      <w:r w:rsidRPr="009A36BE">
        <w:rPr>
          <w:rFonts w:ascii="Calibri" w:eastAsia="MS Mincho" w:hAnsi="Calibri" w:cs="Arial"/>
          <w:sz w:val="16"/>
          <w:szCs w:val="16"/>
        </w:rPr>
        <w:t xml:space="preserve">If cable records are inaccurate or unavailable, Frontier will require the purchase of cable “Tone &amp; Testing” to generate updated cable plant and cross-connect </w:t>
      </w:r>
      <w:r w:rsidR="007A685B">
        <w:rPr>
          <w:rFonts w:ascii="Calibri" w:eastAsia="MS Mincho" w:hAnsi="Calibri" w:cs="Arial"/>
          <w:sz w:val="16"/>
          <w:szCs w:val="16"/>
        </w:rPr>
        <w:tab/>
      </w:r>
      <w:r w:rsidRPr="009A36BE">
        <w:rPr>
          <w:rFonts w:ascii="Calibri" w:eastAsia="MS Mincho" w:hAnsi="Calibri" w:cs="Arial"/>
          <w:sz w:val="16"/>
          <w:szCs w:val="16"/>
        </w:rPr>
        <w:t>records.</w:t>
      </w:r>
    </w:p>
    <w:p w14:paraId="2A469CA9" w14:textId="77777777" w:rsidR="009A36BE" w:rsidRPr="009A36BE" w:rsidRDefault="009A36BE" w:rsidP="009A36BE">
      <w:pPr>
        <w:numPr>
          <w:ilvl w:val="0"/>
          <w:numId w:val="18"/>
        </w:numPr>
        <w:tabs>
          <w:tab w:val="left" w:pos="540"/>
        </w:tabs>
        <w:ind w:left="0" w:firstLine="360"/>
        <w:jc w:val="both"/>
        <w:rPr>
          <w:rFonts w:ascii="Calibri" w:eastAsia="MS Mincho" w:hAnsi="Calibri" w:cs="Arial"/>
          <w:sz w:val="16"/>
          <w:szCs w:val="16"/>
        </w:rPr>
      </w:pPr>
      <w:r w:rsidRPr="009A36BE">
        <w:rPr>
          <w:rFonts w:ascii="Calibri" w:eastAsia="MS Mincho" w:hAnsi="Calibri" w:cs="Arial"/>
          <w:sz w:val="16"/>
          <w:szCs w:val="16"/>
        </w:rPr>
        <w:t>All drilling at the Installation Site with the exception that Frontier will complete any drilling to secure required Equipment racks.</w:t>
      </w:r>
    </w:p>
    <w:p w14:paraId="71F4D5C9" w14:textId="77777777" w:rsidR="009A36BE" w:rsidRPr="009A36BE" w:rsidRDefault="009A36BE" w:rsidP="009A36BE">
      <w:pPr>
        <w:numPr>
          <w:ilvl w:val="0"/>
          <w:numId w:val="18"/>
        </w:numPr>
        <w:tabs>
          <w:tab w:val="left" w:pos="540"/>
        </w:tabs>
        <w:ind w:left="0" w:firstLine="360"/>
        <w:jc w:val="both"/>
        <w:rPr>
          <w:rFonts w:ascii="Calibri" w:eastAsia="MS Mincho" w:hAnsi="Calibri" w:cs="Arial"/>
          <w:sz w:val="16"/>
          <w:szCs w:val="16"/>
        </w:rPr>
      </w:pPr>
      <w:r w:rsidRPr="009A36BE">
        <w:rPr>
          <w:rFonts w:ascii="Calibri" w:eastAsia="MS Mincho" w:hAnsi="Calibri" w:cs="Arial"/>
          <w:sz w:val="16"/>
          <w:szCs w:val="16"/>
        </w:rPr>
        <w:t>Ensure all servers and computers supplied by the Customer meet the hardware and software specifications for all application software purchased.</w:t>
      </w:r>
    </w:p>
    <w:p w14:paraId="58BA6A6B"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eastAsia="MS Mincho" w:hAnsi="Calibri" w:cs="Arial"/>
          <w:sz w:val="16"/>
          <w:szCs w:val="16"/>
        </w:rPr>
        <w:t>Provide Frontier with all required information to successfully integrate Installed Equipment and any OEM equipment supplied by the Customer.</w:t>
      </w:r>
    </w:p>
    <w:p w14:paraId="02916204"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Provide a secure location for Equipment shipped to the Installation Site and sign required documentation (e.g. packing slip) to confirm receipt of ordered </w:t>
      </w:r>
      <w:r w:rsidR="007A685B">
        <w:rPr>
          <w:rFonts w:ascii="Calibri" w:hAnsi="Calibri" w:cs="Arial"/>
          <w:sz w:val="16"/>
          <w:szCs w:val="16"/>
        </w:rPr>
        <w:tab/>
      </w:r>
      <w:r w:rsidRPr="009A36BE">
        <w:rPr>
          <w:rFonts w:ascii="Calibri" w:hAnsi="Calibri" w:cs="Arial"/>
          <w:sz w:val="16"/>
          <w:szCs w:val="16"/>
        </w:rPr>
        <w:t>Equipment at the Installation Site.  Upon signing the required documentation, the Customer is responsible for all Equipment.</w:t>
      </w:r>
    </w:p>
    <w:p w14:paraId="1E69F072"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Wiring, cabling and connection to interface(s) of 3rd Party vendor equipment associated with the Installation (including headsets)</w:t>
      </w:r>
    </w:p>
    <w:p w14:paraId="613A19B6"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Provide adequate conduit, duct and trough availability for required cabling associated with the installation. </w:t>
      </w:r>
    </w:p>
    <w:p w14:paraId="0CF932DD" w14:textId="77777777" w:rsidR="009A36BE" w:rsidRPr="009A36BE" w:rsidRDefault="009A36BE" w:rsidP="009A36BE">
      <w:pPr>
        <w:widowControl w:val="0"/>
        <w:numPr>
          <w:ilvl w:val="0"/>
          <w:numId w:val="1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Prior to Project implementation, identify and remove all contaminated areas from asbestos or other hazardous materials.  If Frontier discovers contaminated </w:t>
      </w:r>
      <w:r w:rsidR="007A685B">
        <w:rPr>
          <w:rFonts w:ascii="Calibri" w:hAnsi="Calibri" w:cs="Arial"/>
          <w:sz w:val="16"/>
          <w:szCs w:val="16"/>
        </w:rPr>
        <w:tab/>
      </w:r>
      <w:r w:rsidRPr="009A36BE">
        <w:rPr>
          <w:rFonts w:ascii="Calibri" w:hAnsi="Calibri" w:cs="Arial"/>
          <w:sz w:val="16"/>
          <w:szCs w:val="16"/>
        </w:rPr>
        <w:t xml:space="preserve">areas during Installation, Frontier will cease all Project activity until all hazardous materials are removed.  Customer is responsible for all costs associated with </w:t>
      </w:r>
      <w:r w:rsidR="007A685B">
        <w:rPr>
          <w:rFonts w:ascii="Calibri" w:hAnsi="Calibri" w:cs="Arial"/>
          <w:sz w:val="16"/>
          <w:szCs w:val="16"/>
        </w:rPr>
        <w:tab/>
      </w:r>
      <w:r w:rsidRPr="009A36BE">
        <w:rPr>
          <w:rFonts w:ascii="Calibri" w:hAnsi="Calibri" w:cs="Arial"/>
          <w:sz w:val="16"/>
          <w:szCs w:val="16"/>
        </w:rPr>
        <w:t>removal of hazardous materials and additional costs incurred from Project delays due to the removal of hazardous materials.</w:t>
      </w:r>
    </w:p>
    <w:p w14:paraId="4F20F04C" w14:textId="77777777" w:rsidR="009A36BE" w:rsidRPr="009A36BE" w:rsidRDefault="009A36BE" w:rsidP="009A36BE">
      <w:pPr>
        <w:widowControl w:val="0"/>
        <w:tabs>
          <w:tab w:val="left" w:pos="360"/>
        </w:tabs>
        <w:overflowPunct w:val="0"/>
        <w:autoSpaceDE w:val="0"/>
        <w:autoSpaceDN w:val="0"/>
        <w:adjustRightInd w:val="0"/>
        <w:jc w:val="both"/>
        <w:rPr>
          <w:rFonts w:ascii="Calibri" w:hAnsi="Calibri" w:cs="Arial"/>
          <w:b/>
          <w:sz w:val="16"/>
          <w:szCs w:val="16"/>
        </w:rPr>
      </w:pPr>
    </w:p>
    <w:p w14:paraId="3DAF6D4D" w14:textId="77777777" w:rsidR="009A36BE" w:rsidRPr="009A36BE" w:rsidRDefault="009A36BE" w:rsidP="009A36BE">
      <w:pPr>
        <w:jc w:val="center"/>
        <w:rPr>
          <w:rFonts w:ascii="Calibri" w:hAnsi="Calibri" w:cs="Arial"/>
          <w:b/>
          <w:sz w:val="16"/>
          <w:szCs w:val="16"/>
        </w:rPr>
      </w:pPr>
      <w:r>
        <w:rPr>
          <w:rFonts w:ascii="Calibri" w:hAnsi="Calibri" w:cs="Arial"/>
          <w:sz w:val="16"/>
          <w:szCs w:val="16"/>
        </w:rPr>
        <w:br w:type="page"/>
      </w:r>
      <w:r w:rsidRPr="009A36BE">
        <w:rPr>
          <w:rFonts w:ascii="Calibri" w:hAnsi="Calibri" w:cs="Arial"/>
          <w:b/>
          <w:sz w:val="16"/>
          <w:szCs w:val="16"/>
        </w:rPr>
        <w:lastRenderedPageBreak/>
        <w:t>Attachment 3</w:t>
      </w:r>
    </w:p>
    <w:p w14:paraId="0E00E6B6" w14:textId="77777777" w:rsidR="009A36BE" w:rsidRPr="009A36BE" w:rsidRDefault="009A36BE" w:rsidP="009A36BE">
      <w:pPr>
        <w:jc w:val="center"/>
        <w:rPr>
          <w:rFonts w:ascii="Calibri" w:hAnsi="Calibri" w:cs="Arial"/>
          <w:b/>
          <w:sz w:val="16"/>
          <w:szCs w:val="16"/>
        </w:rPr>
        <w:sectPr w:rsidR="009A36BE" w:rsidRPr="009A36BE" w:rsidSect="00D82030">
          <w:headerReference w:type="even" r:id="rId21"/>
          <w:headerReference w:type="default" r:id="rId22"/>
          <w:headerReference w:type="first" r:id="rId23"/>
          <w:type w:val="continuous"/>
          <w:pgSz w:w="12240" w:h="15840" w:code="1"/>
          <w:pgMar w:top="720" w:right="720" w:bottom="720" w:left="720" w:header="432" w:footer="432" w:gutter="0"/>
          <w:cols w:space="720"/>
          <w:docGrid w:linePitch="326"/>
        </w:sectPr>
      </w:pPr>
    </w:p>
    <w:p w14:paraId="539F8F62" w14:textId="77777777" w:rsidR="009A36BE" w:rsidRPr="009A36BE" w:rsidRDefault="009A36BE" w:rsidP="009A36BE">
      <w:pPr>
        <w:jc w:val="center"/>
        <w:rPr>
          <w:rFonts w:ascii="Calibri" w:hAnsi="Calibri" w:cs="Arial"/>
          <w:b/>
          <w:sz w:val="16"/>
          <w:szCs w:val="16"/>
        </w:rPr>
      </w:pPr>
      <w:r w:rsidRPr="009A36BE">
        <w:rPr>
          <w:rFonts w:ascii="Calibri" w:hAnsi="Calibri" w:cs="Arial"/>
          <w:b/>
          <w:sz w:val="16"/>
          <w:szCs w:val="16"/>
        </w:rPr>
        <w:t xml:space="preserve">Maintenance </w:t>
      </w:r>
    </w:p>
    <w:p w14:paraId="2B4C9671" w14:textId="77777777" w:rsidR="009A36BE" w:rsidRPr="009A36BE" w:rsidRDefault="009A36BE" w:rsidP="009A36BE"/>
    <w:p w14:paraId="34343FD9" w14:textId="77777777" w:rsidR="009A36BE" w:rsidRPr="009A36BE" w:rsidRDefault="009A36BE" w:rsidP="009A36BE">
      <w:pPr>
        <w:contextualSpacing/>
        <w:jc w:val="center"/>
        <w:rPr>
          <w:rFonts w:ascii="Arial" w:eastAsia="MS Mincho" w:hAnsi="Arial" w:cs="Arial"/>
          <w:sz w:val="10"/>
          <w:szCs w:val="8"/>
        </w:rPr>
      </w:pPr>
    </w:p>
    <w:p w14:paraId="538236A8" w14:textId="77777777" w:rsidR="009A36BE" w:rsidRPr="009A36BE" w:rsidRDefault="009A36BE" w:rsidP="009A36BE">
      <w:pPr>
        <w:numPr>
          <w:ilvl w:val="0"/>
          <w:numId w:val="20"/>
        </w:numPr>
        <w:tabs>
          <w:tab w:val="left" w:pos="360"/>
        </w:tabs>
        <w:spacing w:after="120"/>
        <w:ind w:left="360"/>
        <w:jc w:val="both"/>
        <w:rPr>
          <w:rFonts w:ascii="Arial" w:eastAsia="MS Mincho" w:hAnsi="Arial" w:cs="Arial"/>
          <w:sz w:val="10"/>
          <w:szCs w:val="8"/>
        </w:rPr>
        <w:sectPr w:rsidR="009A36BE" w:rsidRPr="009A36BE" w:rsidSect="00D82030">
          <w:type w:val="continuous"/>
          <w:pgSz w:w="12240" w:h="15840" w:code="1"/>
          <w:pgMar w:top="720" w:right="720" w:bottom="720" w:left="720" w:header="432" w:footer="432" w:gutter="0"/>
          <w:cols w:space="720"/>
          <w:docGrid w:linePitch="326"/>
        </w:sectPr>
      </w:pPr>
    </w:p>
    <w:p w14:paraId="4577A82B" w14:textId="77777777" w:rsidR="009A36BE" w:rsidRPr="009A36BE" w:rsidRDefault="009A36BE" w:rsidP="009A36BE">
      <w:pPr>
        <w:numPr>
          <w:ilvl w:val="0"/>
          <w:numId w:val="20"/>
        </w:numPr>
        <w:tabs>
          <w:tab w:val="left" w:pos="180"/>
        </w:tabs>
        <w:spacing w:after="60"/>
        <w:ind w:left="180" w:hanging="180"/>
        <w:jc w:val="both"/>
        <w:rPr>
          <w:rFonts w:ascii="Calibri" w:eastAsia="MS Mincho" w:hAnsi="Calibri" w:cs="Arial"/>
          <w:sz w:val="16"/>
          <w:szCs w:val="16"/>
        </w:rPr>
      </w:pPr>
      <w:r w:rsidRPr="009A36BE">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1A7B4AFF" w14:textId="77777777" w:rsidR="009A36BE" w:rsidRPr="009A36BE" w:rsidRDefault="009A36BE" w:rsidP="009A36BE">
      <w:pPr>
        <w:numPr>
          <w:ilvl w:val="0"/>
          <w:numId w:val="20"/>
        </w:numPr>
        <w:tabs>
          <w:tab w:val="left" w:pos="180"/>
        </w:tabs>
        <w:spacing w:after="60"/>
        <w:ind w:left="180" w:hanging="180"/>
        <w:jc w:val="both"/>
        <w:rPr>
          <w:rFonts w:ascii="Calibri" w:eastAsia="MS Mincho" w:hAnsi="Calibri" w:cs="Arial"/>
          <w:sz w:val="16"/>
          <w:szCs w:val="16"/>
        </w:rPr>
      </w:pPr>
      <w:r w:rsidRPr="009A36BE">
        <w:rPr>
          <w:rFonts w:ascii="Calibri" w:eastAsia="MS Mincho" w:hAnsi="Calibri" w:cs="Arial"/>
          <w:sz w:val="16"/>
          <w:szCs w:val="16"/>
        </w:rPr>
        <w:t>During the Initial Rental Term or any extension thereof  ,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06F8D628" w14:textId="77777777" w:rsidR="009A36BE" w:rsidRPr="009A36BE" w:rsidRDefault="009A36BE" w:rsidP="009A36BE">
      <w:pPr>
        <w:numPr>
          <w:ilvl w:val="0"/>
          <w:numId w:val="20"/>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133C74E1" w14:textId="77777777" w:rsidR="009A36BE" w:rsidRPr="009A36BE" w:rsidRDefault="009A36BE" w:rsidP="009A36BE">
      <w:pPr>
        <w:numPr>
          <w:ilvl w:val="0"/>
          <w:numId w:val="20"/>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115CA5FF" w14:textId="77777777" w:rsidR="009A36BE" w:rsidRPr="009A36BE" w:rsidRDefault="009A36BE" w:rsidP="009A36BE">
      <w:pPr>
        <w:numPr>
          <w:ilvl w:val="0"/>
          <w:numId w:val="20"/>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2A58DB57" w14:textId="77777777" w:rsidR="0088767D" w:rsidRPr="00DF28BE" w:rsidRDefault="0088767D" w:rsidP="009A36BE">
      <w:pPr>
        <w:pStyle w:val="List"/>
        <w:spacing w:after="120"/>
        <w:ind w:left="0" w:right="288" w:firstLine="0"/>
        <w:rPr>
          <w:rFonts w:ascii="Calibri" w:hAnsi="Calibri" w:cs="Arial"/>
          <w:sz w:val="16"/>
          <w:szCs w:val="16"/>
        </w:rPr>
      </w:pPr>
    </w:p>
    <w:sectPr w:rsidR="0088767D" w:rsidRPr="00DF28BE" w:rsidSect="00D82030">
      <w:type w:val="continuous"/>
      <w:pgSz w:w="12240" w:h="15840" w:code="1"/>
      <w:pgMar w:top="720" w:right="720" w:bottom="720" w:left="720" w:header="288"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95F96" w14:textId="77777777" w:rsidR="00817B6E" w:rsidRDefault="00817B6E" w:rsidP="0088767D">
      <w:r>
        <w:separator/>
      </w:r>
    </w:p>
  </w:endnote>
  <w:endnote w:type="continuationSeparator" w:id="0">
    <w:p w14:paraId="5C10ACA7" w14:textId="77777777" w:rsidR="00817B6E" w:rsidRDefault="00817B6E"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A8CEB" w14:textId="77777777" w:rsidR="00F859C7" w:rsidRDefault="00F85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9CCF5" w14:textId="77777777" w:rsidR="007932A8" w:rsidRPr="00CE7277" w:rsidRDefault="00807FEF" w:rsidP="009964C9">
    <w:pPr>
      <w:pStyle w:val="Footer"/>
      <w:tabs>
        <w:tab w:val="clear" w:pos="4320"/>
        <w:tab w:val="clear" w:pos="8640"/>
        <w:tab w:val="right" w:pos="5760"/>
      </w:tabs>
      <w:rPr>
        <w:rFonts w:ascii="Calibri" w:hAnsi="Calibri" w:cs="Arial"/>
        <w:sz w:val="14"/>
        <w:szCs w:val="14"/>
      </w:rPr>
    </w:pPr>
    <w:r>
      <w:rPr>
        <w:rFonts w:ascii="Calibri" w:hAnsi="Calibri" w:cs="Arial"/>
        <w:sz w:val="14"/>
        <w:szCs w:val="14"/>
      </w:rPr>
      <w:t>F</w:t>
    </w:r>
    <w:r w:rsidR="00BD50B4">
      <w:rPr>
        <w:rFonts w:ascii="Calibri" w:hAnsi="Calibri" w:cs="Arial"/>
        <w:sz w:val="14"/>
        <w:szCs w:val="14"/>
      </w:rPr>
      <w:t>AW UCaaS</w:t>
    </w:r>
    <w:r w:rsidR="00790718">
      <w:rPr>
        <w:rFonts w:ascii="Calibri" w:hAnsi="Calibri" w:cs="Arial"/>
        <w:sz w:val="14"/>
        <w:szCs w:val="14"/>
      </w:rPr>
      <w:t>_</w:t>
    </w:r>
    <w:r w:rsidR="005E1D50">
      <w:rPr>
        <w:rFonts w:ascii="Calibri" w:hAnsi="Calibri" w:cs="Arial"/>
        <w:sz w:val="14"/>
        <w:szCs w:val="14"/>
      </w:rPr>
      <w:t>Full Market combine_</w:t>
    </w:r>
    <w:r w:rsidR="0076205A">
      <w:rPr>
        <w:rFonts w:ascii="Calibri" w:hAnsi="Calibri" w:cs="Arial"/>
        <w:sz w:val="14"/>
        <w:szCs w:val="14"/>
      </w:rPr>
      <w:t>05012020</w:t>
    </w:r>
    <w:r w:rsidR="00815DFC">
      <w:rPr>
        <w:rFonts w:ascii="Calibri" w:hAnsi="Calibri" w:cs="Arial"/>
        <w:sz w:val="14"/>
        <w:szCs w:val="14"/>
      </w:rPr>
      <w:t>v2</w:t>
    </w:r>
    <w:r w:rsidR="007932A8" w:rsidRPr="00CE7277">
      <w:rPr>
        <w:rFonts w:ascii="Calibri" w:hAnsi="Calibri" w:cs="Arial"/>
        <w:sz w:val="14"/>
        <w:szCs w:val="14"/>
      </w:rPr>
      <w:tab/>
      <w:t xml:space="preserve">Page </w:t>
    </w:r>
    <w:r w:rsidR="007932A8" w:rsidRPr="00CE7277">
      <w:rPr>
        <w:rFonts w:ascii="Calibri" w:hAnsi="Calibri" w:cs="Arial"/>
        <w:sz w:val="14"/>
        <w:szCs w:val="14"/>
      </w:rPr>
      <w:fldChar w:fldCharType="begin"/>
    </w:r>
    <w:r w:rsidR="007932A8" w:rsidRPr="00CE7277">
      <w:rPr>
        <w:rFonts w:ascii="Calibri" w:hAnsi="Calibri" w:cs="Arial"/>
        <w:sz w:val="14"/>
        <w:szCs w:val="14"/>
      </w:rPr>
      <w:instrText xml:space="preserve"> PAGE </w:instrText>
    </w:r>
    <w:r w:rsidR="007932A8" w:rsidRPr="00CE7277">
      <w:rPr>
        <w:rFonts w:ascii="Calibri" w:hAnsi="Calibri" w:cs="Arial"/>
        <w:sz w:val="14"/>
        <w:szCs w:val="14"/>
      </w:rPr>
      <w:fldChar w:fldCharType="separate"/>
    </w:r>
    <w:r w:rsidR="00A87D7E">
      <w:rPr>
        <w:rFonts w:ascii="Calibri" w:hAnsi="Calibri" w:cs="Arial"/>
        <w:noProof/>
        <w:sz w:val="14"/>
        <w:szCs w:val="14"/>
      </w:rPr>
      <w:t>4</w:t>
    </w:r>
    <w:r w:rsidR="007932A8" w:rsidRPr="00CE7277">
      <w:rPr>
        <w:rFonts w:ascii="Calibri" w:hAnsi="Calibri" w:cs="Arial"/>
        <w:sz w:val="14"/>
        <w:szCs w:val="14"/>
      </w:rPr>
      <w:fldChar w:fldCharType="end"/>
    </w:r>
    <w:r w:rsidR="007932A8" w:rsidRPr="00CE7277">
      <w:rPr>
        <w:rFonts w:ascii="Calibri" w:hAnsi="Calibri" w:cs="Arial"/>
        <w:sz w:val="14"/>
        <w:szCs w:val="14"/>
      </w:rPr>
      <w:t xml:space="preserve"> of </w:t>
    </w:r>
    <w:r w:rsidR="007932A8" w:rsidRPr="00CE7277">
      <w:rPr>
        <w:rFonts w:ascii="Calibri" w:hAnsi="Calibri" w:cs="Arial"/>
        <w:sz w:val="14"/>
        <w:szCs w:val="14"/>
      </w:rPr>
      <w:fldChar w:fldCharType="begin"/>
    </w:r>
    <w:r w:rsidR="007932A8" w:rsidRPr="00CE7277">
      <w:rPr>
        <w:rFonts w:ascii="Calibri" w:hAnsi="Calibri" w:cs="Arial"/>
        <w:sz w:val="14"/>
        <w:szCs w:val="14"/>
      </w:rPr>
      <w:instrText xml:space="preserve"> NUMPAGES  </w:instrText>
    </w:r>
    <w:r w:rsidR="007932A8" w:rsidRPr="00CE7277">
      <w:rPr>
        <w:rFonts w:ascii="Calibri" w:hAnsi="Calibri" w:cs="Arial"/>
        <w:sz w:val="14"/>
        <w:szCs w:val="14"/>
      </w:rPr>
      <w:fldChar w:fldCharType="separate"/>
    </w:r>
    <w:r w:rsidR="00A87D7E">
      <w:rPr>
        <w:rFonts w:ascii="Calibri" w:hAnsi="Calibri" w:cs="Arial"/>
        <w:noProof/>
        <w:sz w:val="14"/>
        <w:szCs w:val="14"/>
      </w:rPr>
      <w:t>4</w:t>
    </w:r>
    <w:r w:rsidR="007932A8" w:rsidRPr="00CE7277">
      <w:rPr>
        <w:rFonts w:ascii="Calibri" w:hAnsi="Calibri"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2892" w14:textId="77777777" w:rsidR="00F859C7" w:rsidRDefault="00F859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7AC44" w14:textId="77777777" w:rsidR="009A0C8F" w:rsidRPr="00503365" w:rsidRDefault="0076205A" w:rsidP="006A1A9E">
    <w:pPr>
      <w:pStyle w:val="Footer"/>
      <w:tabs>
        <w:tab w:val="clear" w:pos="4320"/>
        <w:tab w:val="center" w:pos="5400"/>
      </w:tabs>
      <w:rPr>
        <w:rFonts w:ascii="Arial" w:hAnsi="Arial" w:cs="Arial"/>
        <w:sz w:val="16"/>
        <w:szCs w:val="16"/>
      </w:rPr>
    </w:pPr>
    <w:r w:rsidRPr="0076205A">
      <w:rPr>
        <w:rFonts w:ascii="Arial" w:hAnsi="Arial" w:cs="Arial"/>
        <w:sz w:val="12"/>
        <w:szCs w:val="12"/>
      </w:rPr>
      <w:t>FAW UCaaS_Full Market combine_05012020</w:t>
    </w:r>
    <w:r w:rsidR="009A0C8F">
      <w:rPr>
        <w:rFonts w:ascii="Arial" w:hAnsi="Arial" w:cs="Arial"/>
        <w:sz w:val="16"/>
        <w:szCs w:val="16"/>
      </w:rPr>
      <w:tab/>
    </w:r>
    <w:r w:rsidR="009A0C8F" w:rsidRPr="00A5172B">
      <w:rPr>
        <w:rFonts w:ascii="Arial" w:hAnsi="Arial" w:cs="Arial"/>
        <w:sz w:val="16"/>
        <w:szCs w:val="16"/>
      </w:rPr>
      <w:t xml:space="preserve">Page </w:t>
    </w:r>
    <w:r w:rsidR="009A0C8F" w:rsidRPr="00A5172B">
      <w:rPr>
        <w:rFonts w:ascii="Arial" w:hAnsi="Arial" w:cs="Arial"/>
        <w:sz w:val="16"/>
        <w:szCs w:val="16"/>
      </w:rPr>
      <w:fldChar w:fldCharType="begin"/>
    </w:r>
    <w:r w:rsidR="009A0C8F" w:rsidRPr="00A5172B">
      <w:rPr>
        <w:rFonts w:ascii="Arial" w:hAnsi="Arial" w:cs="Arial"/>
        <w:sz w:val="16"/>
        <w:szCs w:val="16"/>
      </w:rPr>
      <w:instrText xml:space="preserve"> PAGE </w:instrText>
    </w:r>
    <w:r w:rsidR="009A0C8F" w:rsidRPr="00A5172B">
      <w:rPr>
        <w:rFonts w:ascii="Arial" w:hAnsi="Arial" w:cs="Arial"/>
        <w:sz w:val="16"/>
        <w:szCs w:val="16"/>
      </w:rPr>
      <w:fldChar w:fldCharType="separate"/>
    </w:r>
    <w:r w:rsidR="009A0C8F">
      <w:rPr>
        <w:rFonts w:ascii="Arial" w:hAnsi="Arial" w:cs="Arial"/>
        <w:noProof/>
        <w:sz w:val="16"/>
        <w:szCs w:val="16"/>
      </w:rPr>
      <w:t>4</w:t>
    </w:r>
    <w:r w:rsidR="009A0C8F" w:rsidRPr="00A5172B">
      <w:rPr>
        <w:rFonts w:ascii="Arial" w:hAnsi="Arial" w:cs="Arial"/>
        <w:sz w:val="16"/>
        <w:szCs w:val="16"/>
      </w:rPr>
      <w:fldChar w:fldCharType="end"/>
    </w:r>
    <w:r w:rsidR="009A0C8F" w:rsidRPr="00A5172B">
      <w:rPr>
        <w:rFonts w:ascii="Arial" w:hAnsi="Arial" w:cs="Arial"/>
        <w:sz w:val="16"/>
        <w:szCs w:val="16"/>
      </w:rPr>
      <w:t xml:space="preserve"> of </w:t>
    </w:r>
    <w:r w:rsidR="009A0C8F" w:rsidRPr="00A5172B">
      <w:rPr>
        <w:rFonts w:ascii="Arial" w:hAnsi="Arial" w:cs="Arial"/>
        <w:sz w:val="16"/>
        <w:szCs w:val="16"/>
      </w:rPr>
      <w:fldChar w:fldCharType="begin"/>
    </w:r>
    <w:r w:rsidR="009A0C8F" w:rsidRPr="00A5172B">
      <w:rPr>
        <w:rFonts w:ascii="Arial" w:hAnsi="Arial" w:cs="Arial"/>
        <w:sz w:val="16"/>
        <w:szCs w:val="16"/>
      </w:rPr>
      <w:instrText xml:space="preserve"> NUMPAGES </w:instrText>
    </w:r>
    <w:r w:rsidR="009A0C8F" w:rsidRPr="00A5172B">
      <w:rPr>
        <w:rFonts w:ascii="Arial" w:hAnsi="Arial" w:cs="Arial"/>
        <w:sz w:val="16"/>
        <w:szCs w:val="16"/>
      </w:rPr>
      <w:fldChar w:fldCharType="separate"/>
    </w:r>
    <w:r w:rsidR="009A0C8F">
      <w:rPr>
        <w:rFonts w:ascii="Arial" w:hAnsi="Arial" w:cs="Arial"/>
        <w:noProof/>
        <w:sz w:val="16"/>
        <w:szCs w:val="16"/>
      </w:rPr>
      <w:t>8</w:t>
    </w:r>
    <w:r w:rsidR="009A0C8F" w:rsidRPr="00A5172B">
      <w:rPr>
        <w:rFonts w:ascii="Arial" w:hAnsi="Arial" w:cs="Arial"/>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0E427" w14:textId="77777777" w:rsidR="009A0C8F" w:rsidRPr="009C4F0E" w:rsidRDefault="009A0C8F" w:rsidP="006A1A9E">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Pr>
        <w:rStyle w:val="PageNumber"/>
        <w:rFonts w:ascii="Calibri" w:hAnsi="Calibri"/>
        <w:noProof/>
        <w:sz w:val="16"/>
        <w:szCs w:val="16"/>
      </w:rPr>
      <w:instrText>6</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Pr>
        <w:rStyle w:val="PageNumber"/>
        <w:rFonts w:ascii="Calibri" w:hAnsi="Calibri"/>
        <w:noProof/>
        <w:sz w:val="16"/>
        <w:szCs w:val="16"/>
      </w:rPr>
      <w:t>5</w:t>
    </w:r>
    <w:r>
      <w:rPr>
        <w:rStyle w:val="PageNumber"/>
        <w:rFonts w:ascii="Calibri" w:hAnsi="Calibri"/>
        <w:sz w:val="16"/>
        <w:szCs w:val="16"/>
      </w:rPr>
      <w:fldChar w:fldCharType="end"/>
    </w:r>
  </w:p>
  <w:p w14:paraId="371D6A6F" w14:textId="77777777" w:rsidR="009A0C8F" w:rsidRPr="00AB7D7B" w:rsidRDefault="009A0C8F" w:rsidP="006A1A9E">
    <w:pPr>
      <w:pStyle w:val="Footer"/>
      <w:tabs>
        <w:tab w:val="clear" w:pos="4320"/>
        <w:tab w:val="clear" w:pos="8640"/>
        <w:tab w:val="right" w:pos="5760"/>
      </w:tabs>
      <w:rPr>
        <w:rFonts w:ascii="Arial" w:hAnsi="Arial" w:cs="Arial"/>
        <w:sz w:val="12"/>
        <w:szCs w:val="12"/>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A997C" w14:textId="77777777" w:rsidR="00817B6E" w:rsidRDefault="00817B6E" w:rsidP="0088767D">
      <w:r>
        <w:separator/>
      </w:r>
    </w:p>
  </w:footnote>
  <w:footnote w:type="continuationSeparator" w:id="0">
    <w:p w14:paraId="6914C386" w14:textId="77777777" w:rsidR="00817B6E" w:rsidRDefault="00817B6E"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CEF43" w14:textId="7676E634" w:rsidR="007932A8" w:rsidRDefault="00817B6E">
    <w:pPr>
      <w:pStyle w:val="Header"/>
    </w:pPr>
    <w:r>
      <w:rPr>
        <w:noProof/>
      </w:rPr>
      <w:pict w14:anchorId="2BC695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71.05pt;height:190.35pt;rotation:315;z-index:-1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C6BF5B6">
        <v:shape id="_x0000_s2053" type="#_x0000_t136" style="position:absolute;margin-left:0;margin-top:0;width:507.6pt;height:253.8pt;rotation:315;z-index:-20;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e5b8b7"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7932A8" w14:paraId="3C5F5170" w14:textId="77777777" w:rsidTr="00940D4A">
      <w:tc>
        <w:tcPr>
          <w:tcW w:w="3330" w:type="dxa"/>
        </w:tcPr>
        <w:tbl>
          <w:tblPr>
            <w:tblW w:w="0" w:type="auto"/>
            <w:tblInd w:w="8" w:type="dxa"/>
            <w:tblLook w:val="0000" w:firstRow="0" w:lastRow="0" w:firstColumn="0" w:lastColumn="0" w:noHBand="0" w:noVBand="0"/>
          </w:tblPr>
          <w:tblGrid>
            <w:gridCol w:w="3174"/>
          </w:tblGrid>
          <w:tr w:rsidR="007932A8" w14:paraId="3E68099E" w14:textId="77777777" w:rsidTr="00027F04">
            <w:trPr>
              <w:trHeight w:val="621"/>
            </w:trPr>
            <w:tc>
              <w:tcPr>
                <w:tcW w:w="3174" w:type="dxa"/>
                <w:tcBorders>
                  <w:top w:val="nil"/>
                  <w:left w:val="nil"/>
                  <w:bottom w:val="nil"/>
                  <w:right w:val="nil"/>
                </w:tcBorders>
              </w:tcPr>
              <w:p w14:paraId="27A6A080" w14:textId="77777777" w:rsidR="007932A8" w:rsidRDefault="007932A8" w:rsidP="00A45E55">
                <w:pPr>
                  <w:pStyle w:val="Header"/>
                  <w:rPr>
                    <w:rStyle w:val="PageNumber"/>
                  </w:rPr>
                </w:pPr>
                <w:bookmarkStart w:id="0" w:name="_Hlk29929776"/>
                <w:r>
                  <w:t xml:space="preserve"> </w:t>
                </w:r>
                <w:r w:rsidR="00817B6E">
                  <w:rPr>
                    <w:sz w:val="20"/>
                    <w:szCs w:val="20"/>
                  </w:rPr>
                  <w:pict w14:anchorId="4EA39B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75pt">
                      <v:imagedata r:id="rId1" o:title="FTR_COMM_2C_SMALL"/>
                    </v:shape>
                  </w:pict>
                </w:r>
              </w:p>
            </w:tc>
          </w:tr>
        </w:tbl>
        <w:p w14:paraId="3845D84D" w14:textId="77777777" w:rsidR="007932A8" w:rsidRDefault="007932A8" w:rsidP="0022414E">
          <w:pPr>
            <w:pStyle w:val="Header"/>
            <w:rPr>
              <w:sz w:val="16"/>
              <w:szCs w:val="16"/>
            </w:rPr>
          </w:pPr>
        </w:p>
      </w:tc>
      <w:tc>
        <w:tcPr>
          <w:tcW w:w="7650" w:type="dxa"/>
        </w:tcPr>
        <w:p w14:paraId="6A87DD02" w14:textId="77777777" w:rsidR="007932A8" w:rsidRPr="00DF28BE" w:rsidRDefault="007932A8" w:rsidP="0022414E">
          <w:pPr>
            <w:pStyle w:val="Header"/>
            <w:ind w:left="-726"/>
            <w:jc w:val="right"/>
            <w:rPr>
              <w:rFonts w:ascii="Calibri" w:hAnsi="Calibri" w:cs="Arial"/>
              <w:b/>
              <w:sz w:val="20"/>
              <w:szCs w:val="20"/>
            </w:rPr>
          </w:pPr>
          <w:bookmarkStart w:id="1" w:name="_Hlk29929743"/>
          <w:r w:rsidRPr="00DF28BE">
            <w:rPr>
              <w:rFonts w:ascii="Calibri" w:hAnsi="Calibri" w:cs="Arial"/>
              <w:b/>
              <w:sz w:val="20"/>
              <w:szCs w:val="20"/>
            </w:rPr>
            <w:t xml:space="preserve">FRONTIER </w:t>
          </w:r>
          <w:r w:rsidR="00001989">
            <w:rPr>
              <w:rFonts w:ascii="Calibri" w:hAnsi="Calibri" w:cs="Arial"/>
              <w:b/>
              <w:sz w:val="20"/>
              <w:szCs w:val="20"/>
            </w:rPr>
            <w:t>ANYWARE UCaaS</w:t>
          </w:r>
          <w:r w:rsidR="0073072F">
            <w:rPr>
              <w:rFonts w:ascii="Calibri" w:hAnsi="Calibri" w:cs="Arial"/>
              <w:b/>
              <w:sz w:val="20"/>
              <w:szCs w:val="20"/>
            </w:rPr>
            <w:t xml:space="preserve"> (FAW UCaaS)</w:t>
          </w:r>
          <w:r w:rsidR="00D9258C">
            <w:rPr>
              <w:rFonts w:ascii="Calibri" w:hAnsi="Calibri" w:cs="Arial"/>
              <w:b/>
              <w:sz w:val="20"/>
              <w:szCs w:val="20"/>
            </w:rPr>
            <w:t xml:space="preserve"> </w:t>
          </w:r>
          <w:r w:rsidR="00EF32E5">
            <w:rPr>
              <w:rFonts w:ascii="Calibri" w:hAnsi="Calibri" w:cs="Arial"/>
              <w:b/>
              <w:sz w:val="20"/>
              <w:szCs w:val="20"/>
            </w:rPr>
            <w:t xml:space="preserve">and Rental </w:t>
          </w:r>
          <w:r w:rsidR="00D9258C">
            <w:rPr>
              <w:rFonts w:ascii="Calibri" w:hAnsi="Calibri" w:cs="Arial"/>
              <w:b/>
              <w:sz w:val="20"/>
              <w:szCs w:val="20"/>
            </w:rPr>
            <w:t xml:space="preserve">SCHEDULE </w:t>
          </w:r>
        </w:p>
        <w:p w14:paraId="79368A29" w14:textId="77777777" w:rsidR="007932A8" w:rsidRPr="00DF28BE" w:rsidRDefault="00EF32E5" w:rsidP="00B229C3">
          <w:pPr>
            <w:pStyle w:val="Header"/>
            <w:ind w:left="-1048" w:right="32"/>
            <w:rPr>
              <w:rFonts w:ascii="Calibri" w:hAnsi="Calibri" w:cs="Arial"/>
              <w:sz w:val="18"/>
              <w:szCs w:val="18"/>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00B229C3">
            <w:rPr>
              <w:rFonts w:ascii="Calibri" w:hAnsi="Calibri" w:cs="Arial"/>
              <w:b/>
              <w:color w:val="FF0000"/>
              <w:sz w:val="20"/>
              <w:szCs w:val="20"/>
            </w:rPr>
            <w:t xml:space="preserve">                                     </w:t>
          </w:r>
          <w:r w:rsidR="007932A8" w:rsidRPr="00DF28BE">
            <w:rPr>
              <w:rFonts w:ascii="Calibri" w:hAnsi="Calibri" w:cs="Arial"/>
              <w:b/>
              <w:sz w:val="18"/>
              <w:szCs w:val="18"/>
            </w:rPr>
            <w:t>Frontier Confidential</w:t>
          </w:r>
          <w:bookmarkEnd w:id="1"/>
        </w:p>
      </w:tc>
    </w:tr>
    <w:bookmarkEnd w:id="0"/>
  </w:tbl>
  <w:p w14:paraId="2FC409FC" w14:textId="77777777" w:rsidR="007932A8" w:rsidRPr="00D87642" w:rsidRDefault="007932A8" w:rsidP="00D87642">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0BC1" w14:textId="64DC6761" w:rsidR="007932A8" w:rsidRDefault="00817B6E">
    <w:pPr>
      <w:pStyle w:val="Header"/>
    </w:pPr>
    <w:r>
      <w:rPr>
        <w:noProof/>
      </w:rPr>
      <w:pict w14:anchorId="204A8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0;margin-top:0;width:571.05pt;height:190.35pt;rotation:315;z-index:-17;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58FF62E">
        <v:shape id="_x0000_s2054" type="#_x0000_t136" style="position:absolute;margin-left:0;margin-top:0;width:507.6pt;height:253.8pt;rotation:315;z-index:-19;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e5b8b7" stroked="f">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684EF" w14:textId="77777777" w:rsidR="009A0C8F" w:rsidRDefault="00817B6E">
    <w:pPr>
      <w:pStyle w:val="Header"/>
    </w:pPr>
    <w:r>
      <w:rPr>
        <w:noProof/>
      </w:rPr>
      <w:pict w14:anchorId="72B1C1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507.6pt;height:253.8pt;rotation:315;z-index:-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285F8BDF">
        <v:shape id="_x0000_s2065" type="#_x0000_t136" style="position:absolute;margin-left:0;margin-top:0;width:571.05pt;height:190.35pt;rotation:315;z-index:-1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7485C040">
        <v:shape id="_x0000_s2063" type="#_x0000_t136" style="position:absolute;margin-left:0;margin-top:0;width:507.6pt;height:253.8pt;rotation:315;z-index:-12;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w10:wrap anchorx="margin" anchory="margin"/>
        </v:shape>
      </w:pict>
    </w:r>
    <w:r>
      <w:rPr>
        <w:noProof/>
      </w:rPr>
      <w:pict w14:anchorId="4A2D5A13">
        <v:shape id="_x0000_s2061" type="#_x0000_t136" style="position:absolute;margin-left:0;margin-top:0;width:571.05pt;height:190.35pt;rotation:315;z-index:-1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48E56A70">
        <v:shape id="_x0000_s2059" type="#_x0000_t136" style="position:absolute;margin-left:0;margin-top:0;width:571.05pt;height:190.35pt;rotation:315;z-index:-1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9A36BE" w14:paraId="59433265" w14:textId="77777777" w:rsidTr="006A1A9E">
      <w:tc>
        <w:tcPr>
          <w:tcW w:w="3330" w:type="dxa"/>
        </w:tcPr>
        <w:tbl>
          <w:tblPr>
            <w:tblW w:w="0" w:type="auto"/>
            <w:tblInd w:w="8" w:type="dxa"/>
            <w:tblLook w:val="0000" w:firstRow="0" w:lastRow="0" w:firstColumn="0" w:lastColumn="0" w:noHBand="0" w:noVBand="0"/>
          </w:tblPr>
          <w:tblGrid>
            <w:gridCol w:w="3174"/>
          </w:tblGrid>
          <w:tr w:rsidR="009A36BE" w14:paraId="714186AB" w14:textId="77777777" w:rsidTr="006A1A9E">
            <w:trPr>
              <w:trHeight w:val="621"/>
            </w:trPr>
            <w:tc>
              <w:tcPr>
                <w:tcW w:w="3174" w:type="dxa"/>
                <w:tcBorders>
                  <w:top w:val="nil"/>
                  <w:left w:val="nil"/>
                  <w:bottom w:val="nil"/>
                  <w:right w:val="nil"/>
                </w:tcBorders>
              </w:tcPr>
              <w:p w14:paraId="035865AE" w14:textId="77777777" w:rsidR="009A36BE" w:rsidRDefault="00670F7F" w:rsidP="009A36BE">
                <w:pPr>
                  <w:pStyle w:val="Header"/>
                  <w:rPr>
                    <w:rStyle w:val="PageNumber"/>
                  </w:rPr>
                </w:pPr>
                <w:bookmarkStart w:id="6" w:name="_Hlk29929994"/>
                <w:bookmarkStart w:id="7" w:name="_Hlk29929995"/>
                <w:r>
                  <w:rPr>
                    <w:sz w:val="20"/>
                    <w:szCs w:val="20"/>
                  </w:rPr>
                  <w:pict w14:anchorId="75A47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6.75pt">
                      <v:imagedata r:id="rId1" o:title="FTR_COMM_2C_SMALL"/>
                    </v:shape>
                  </w:pict>
                </w:r>
              </w:p>
            </w:tc>
          </w:tr>
        </w:tbl>
        <w:p w14:paraId="79D852BE" w14:textId="77777777" w:rsidR="009A36BE" w:rsidRDefault="009A36BE" w:rsidP="009A36BE">
          <w:pPr>
            <w:pStyle w:val="Header"/>
            <w:rPr>
              <w:sz w:val="16"/>
              <w:szCs w:val="16"/>
            </w:rPr>
          </w:pPr>
        </w:p>
      </w:tc>
      <w:tc>
        <w:tcPr>
          <w:tcW w:w="7650" w:type="dxa"/>
        </w:tcPr>
        <w:p w14:paraId="7AEB3057" w14:textId="77777777" w:rsidR="009A36BE" w:rsidRPr="00DF28BE" w:rsidRDefault="009A36BE" w:rsidP="009A36BE">
          <w:pPr>
            <w:pStyle w:val="Header"/>
            <w:ind w:left="-726"/>
            <w:jc w:val="right"/>
            <w:rPr>
              <w:rFonts w:ascii="Calibri" w:hAnsi="Calibri" w:cs="Arial"/>
              <w:b/>
              <w:sz w:val="20"/>
              <w:szCs w:val="20"/>
            </w:rPr>
          </w:pPr>
          <w:r w:rsidRPr="00DF28BE">
            <w:rPr>
              <w:rFonts w:ascii="Calibri" w:hAnsi="Calibri" w:cs="Arial"/>
              <w:b/>
              <w:sz w:val="20"/>
              <w:szCs w:val="20"/>
            </w:rPr>
            <w:t xml:space="preserve">FRONTIER </w:t>
          </w:r>
          <w:r>
            <w:rPr>
              <w:rFonts w:ascii="Calibri" w:hAnsi="Calibri" w:cs="Arial"/>
              <w:b/>
              <w:sz w:val="20"/>
              <w:szCs w:val="20"/>
            </w:rPr>
            <w:t xml:space="preserve">ANYWARE UCaaS (FAW UCaaS) and Rental SCHEDULE </w:t>
          </w:r>
        </w:p>
        <w:p w14:paraId="2BAA7A69" w14:textId="77777777" w:rsidR="009A36BE" w:rsidRPr="00790718" w:rsidRDefault="009A36BE" w:rsidP="009A36BE">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00D82030">
            <w:rPr>
              <w:rFonts w:ascii="Calibri" w:hAnsi="Calibri" w:cs="Arial"/>
              <w:b/>
              <w:color w:val="FF0000"/>
              <w:sz w:val="20"/>
              <w:szCs w:val="20"/>
            </w:rPr>
            <w:t xml:space="preserve">                      </w:t>
          </w:r>
          <w:r w:rsidRPr="00EF32E5">
            <w:rPr>
              <w:rFonts w:ascii="Calibri" w:hAnsi="Calibri" w:cs="Arial"/>
              <w:b/>
              <w:color w:val="FF0000"/>
              <w:sz w:val="20"/>
              <w:szCs w:val="20"/>
            </w:rPr>
            <w:t xml:space="preserve">   </w:t>
          </w:r>
        </w:p>
        <w:p w14:paraId="4626CAE9" w14:textId="77777777" w:rsidR="009A36BE" w:rsidRPr="00DF28BE" w:rsidRDefault="009A36BE" w:rsidP="009A36BE">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bookmarkEnd w:id="6"/>
    <w:bookmarkEnd w:id="7"/>
  </w:tbl>
  <w:p w14:paraId="01F14029" w14:textId="77777777" w:rsidR="009A0C8F" w:rsidRPr="009A36BE" w:rsidRDefault="009A0C8F" w:rsidP="009A36BE">
    <w:pPr>
      <w:pStyle w:val="Header"/>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9A0C8F" w14:paraId="2BC7CDB9" w14:textId="77777777" w:rsidTr="006A1A9E">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9A0C8F" w14:paraId="7166DF58" w14:textId="77777777" w:rsidTr="006A1A9E">
            <w:trPr>
              <w:trHeight w:val="621"/>
            </w:trPr>
            <w:tc>
              <w:tcPr>
                <w:tcW w:w="3174" w:type="dxa"/>
                <w:tcBorders>
                  <w:top w:val="nil"/>
                  <w:left w:val="nil"/>
                  <w:bottom w:val="nil"/>
                  <w:right w:val="nil"/>
                </w:tcBorders>
              </w:tcPr>
              <w:p w14:paraId="7007AC38" w14:textId="77777777" w:rsidR="009A0C8F" w:rsidRDefault="00817B6E" w:rsidP="006A1A9E">
                <w:pPr>
                  <w:pStyle w:val="Header"/>
                  <w:rPr>
                    <w:rStyle w:val="PageNumber"/>
                  </w:rPr>
                </w:pPr>
                <w:r>
                  <w:rPr>
                    <w:noProof/>
                  </w:rPr>
                  <w:pict w14:anchorId="243114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8" type="#_x0000_t136" style="position:absolute;margin-left:0;margin-top:0;width:507.6pt;height:253.8pt;rotation:315;z-index:-7;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09FA5BBF">
                    <v:shape id="_x0000_s2066" type="#_x0000_t136" style="position:absolute;margin-left:0;margin-top:0;width:571.05pt;height:190.35pt;rotation:315;z-index:-9;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49E72B8">
                    <v:shape id="_x0000_s2064" type="#_x0000_t136" style="position:absolute;margin-left:0;margin-top:0;width:507.6pt;height:253.8pt;rotation:315;z-index:-11;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w10:wrap anchorx="margin" anchory="margin"/>
                    </v:shape>
                  </w:pict>
                </w:r>
                <w:r>
                  <w:rPr>
                    <w:noProof/>
                  </w:rPr>
                  <w:pict w14:anchorId="2DA3EFDC">
                    <v:shape id="_x0000_s2062" type="#_x0000_t136" style="position:absolute;margin-left:0;margin-top:0;width:571.05pt;height:190.35pt;rotation:315;z-index:-13;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5359DCC">
                    <v:shape id="_x0000_s2060" type="#_x0000_t136" style="position:absolute;margin-left:0;margin-top:0;width:571.05pt;height:190.35pt;rotation:315;z-index:-15;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sidR="009A0C8F">
                  <w:t xml:space="preserve">   </w:t>
                </w:r>
                <w:r w:rsidR="00670F7F">
                  <w:rPr>
                    <w:noProof/>
                  </w:rPr>
                  <w:pict w14:anchorId="40CF7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7" type="#_x0000_t75" style="width:131.25pt;height:47.25pt;visibility:visible">
                      <v:imagedata r:id="rId1" o:title=""/>
                    </v:shape>
                  </w:pict>
                </w:r>
              </w:p>
            </w:tc>
          </w:tr>
        </w:tbl>
        <w:p w14:paraId="12932EAE" w14:textId="77777777" w:rsidR="009A0C8F" w:rsidRDefault="009A0C8F" w:rsidP="006A1A9E">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3372787E" w14:textId="77777777" w:rsidR="009A0C8F" w:rsidRPr="00027F04" w:rsidRDefault="009A0C8F" w:rsidP="006A1A9E">
          <w:pPr>
            <w:pStyle w:val="Header"/>
            <w:jc w:val="right"/>
            <w:rPr>
              <w:rStyle w:val="PageNumber"/>
              <w:rFonts w:ascii="Arial" w:hAnsi="Arial" w:cs="Arial"/>
              <w:b/>
              <w:bCs/>
              <w:sz w:val="20"/>
              <w:szCs w:val="20"/>
            </w:rPr>
          </w:pPr>
        </w:p>
        <w:p w14:paraId="498544DA" w14:textId="77777777" w:rsidR="009A0C8F" w:rsidRPr="00027F04" w:rsidRDefault="009A0C8F" w:rsidP="006A1A9E">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18AF3930" w14:textId="77777777" w:rsidR="009A0C8F" w:rsidRDefault="009A0C8F" w:rsidP="006A1A9E">
          <w:pPr>
            <w:pStyle w:val="Header"/>
            <w:ind w:left="-1048" w:right="32"/>
            <w:jc w:val="right"/>
            <w:rPr>
              <w:rFonts w:ascii="Arial" w:hAnsi="Arial" w:cs="Arial"/>
              <w:b/>
              <w:sz w:val="20"/>
              <w:szCs w:val="20"/>
            </w:rPr>
          </w:pPr>
        </w:p>
        <w:p w14:paraId="15319FB0" w14:textId="77777777" w:rsidR="009A0C8F" w:rsidRPr="00B96E3F" w:rsidRDefault="009A0C8F" w:rsidP="006A1A9E">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2B2C012F" w14:textId="77777777" w:rsidR="009A0C8F" w:rsidRDefault="009A0C8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806AE" w14:textId="68BE4F5E" w:rsidR="009A36BE" w:rsidRDefault="00817B6E">
    <w:pPr>
      <w:pStyle w:val="Header"/>
    </w:pPr>
    <w:r>
      <w:rPr>
        <w:noProof/>
      </w:rPr>
      <w:pict w14:anchorId="74F34A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5" type="#_x0000_t136" style="position:absolute;margin-left:0;margin-top:0;width:507.6pt;height:253.8pt;rotation:315;z-index:-2;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F1A88E">
        <v:shape id="_x0000_s2071" type="#_x0000_t136" style="position:absolute;margin-left:0;margin-top:0;width:571.05pt;height:190.35pt;rotation:315;z-index:-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4FDC0994">
        <v:shape id="_x0000_s2069" type="#_x0000_t136" style="position:absolute;margin-left:0;margin-top:0;width:571.05pt;height:190.35pt;rotation:315;z-index:-6;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9A36BE" w14:paraId="6E62E251" w14:textId="77777777" w:rsidTr="006A1A9E">
      <w:tc>
        <w:tcPr>
          <w:tcW w:w="3330" w:type="dxa"/>
        </w:tcPr>
        <w:tbl>
          <w:tblPr>
            <w:tblW w:w="0" w:type="auto"/>
            <w:tblInd w:w="8" w:type="dxa"/>
            <w:tblLook w:val="0000" w:firstRow="0" w:lastRow="0" w:firstColumn="0" w:lastColumn="0" w:noHBand="0" w:noVBand="0"/>
          </w:tblPr>
          <w:tblGrid>
            <w:gridCol w:w="3174"/>
          </w:tblGrid>
          <w:tr w:rsidR="009A36BE" w14:paraId="04BCB92E" w14:textId="77777777" w:rsidTr="006A1A9E">
            <w:trPr>
              <w:trHeight w:val="621"/>
            </w:trPr>
            <w:tc>
              <w:tcPr>
                <w:tcW w:w="3174" w:type="dxa"/>
                <w:tcBorders>
                  <w:top w:val="nil"/>
                  <w:left w:val="nil"/>
                  <w:bottom w:val="nil"/>
                  <w:right w:val="nil"/>
                </w:tcBorders>
              </w:tcPr>
              <w:p w14:paraId="6A66CC69" w14:textId="77777777" w:rsidR="009A36BE" w:rsidRDefault="00817B6E" w:rsidP="009A36BE">
                <w:pPr>
                  <w:pStyle w:val="Header"/>
                  <w:rPr>
                    <w:rStyle w:val="PageNumber"/>
                  </w:rPr>
                </w:pPr>
                <w:r>
                  <w:rPr>
                    <w:sz w:val="20"/>
                    <w:szCs w:val="20"/>
                  </w:rPr>
                  <w:pict w14:anchorId="72D07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pt;height:36.75pt">
                      <v:imagedata r:id="rId1" o:title="FTR_COMM_2C_SMALL"/>
                    </v:shape>
                  </w:pict>
                </w:r>
              </w:p>
            </w:tc>
          </w:tr>
        </w:tbl>
        <w:p w14:paraId="5718D5CD" w14:textId="77777777" w:rsidR="009A36BE" w:rsidRDefault="009A36BE" w:rsidP="009A36BE">
          <w:pPr>
            <w:pStyle w:val="Header"/>
            <w:rPr>
              <w:sz w:val="16"/>
              <w:szCs w:val="16"/>
            </w:rPr>
          </w:pPr>
        </w:p>
      </w:tc>
      <w:tc>
        <w:tcPr>
          <w:tcW w:w="7650" w:type="dxa"/>
        </w:tcPr>
        <w:p w14:paraId="6ECF0D3C" w14:textId="77777777" w:rsidR="009A36BE" w:rsidRPr="00DF28BE" w:rsidRDefault="009A36BE" w:rsidP="009A36BE">
          <w:pPr>
            <w:pStyle w:val="Header"/>
            <w:ind w:left="-726"/>
            <w:jc w:val="right"/>
            <w:rPr>
              <w:rFonts w:ascii="Calibri" w:hAnsi="Calibri" w:cs="Arial"/>
              <w:b/>
              <w:sz w:val="20"/>
              <w:szCs w:val="20"/>
            </w:rPr>
          </w:pPr>
          <w:r w:rsidRPr="00DF28BE">
            <w:rPr>
              <w:rFonts w:ascii="Calibri" w:hAnsi="Calibri" w:cs="Arial"/>
              <w:b/>
              <w:sz w:val="20"/>
              <w:szCs w:val="20"/>
            </w:rPr>
            <w:t xml:space="preserve">FRONTIER </w:t>
          </w:r>
          <w:r>
            <w:rPr>
              <w:rFonts w:ascii="Calibri" w:hAnsi="Calibri" w:cs="Arial"/>
              <w:b/>
              <w:sz w:val="20"/>
              <w:szCs w:val="20"/>
            </w:rPr>
            <w:t xml:space="preserve">ANYWARE UCaaS (FAW UCaaS) and Rental SCHEDULE </w:t>
          </w:r>
        </w:p>
        <w:p w14:paraId="183BA8FE" w14:textId="77777777" w:rsidR="009A36BE" w:rsidRPr="00790718" w:rsidRDefault="009A36BE" w:rsidP="009A36BE">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00D82030">
            <w:rPr>
              <w:rFonts w:ascii="Calibri" w:hAnsi="Calibri" w:cs="Arial"/>
              <w:b/>
              <w:color w:val="FF0000"/>
              <w:sz w:val="20"/>
              <w:szCs w:val="20"/>
            </w:rPr>
            <w:t xml:space="preserve">                      </w:t>
          </w:r>
          <w:r w:rsidRPr="00EF32E5">
            <w:rPr>
              <w:rFonts w:ascii="Calibri" w:hAnsi="Calibri" w:cs="Arial"/>
              <w:b/>
              <w:color w:val="FF0000"/>
              <w:sz w:val="20"/>
              <w:szCs w:val="20"/>
            </w:rPr>
            <w:t xml:space="preserve"> </w:t>
          </w:r>
        </w:p>
        <w:p w14:paraId="43CEC4DB" w14:textId="77777777" w:rsidR="009A36BE" w:rsidRPr="00DF28BE" w:rsidRDefault="009A36BE" w:rsidP="009A36BE">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tbl>
  <w:p w14:paraId="629138AE" w14:textId="77777777" w:rsidR="009A36BE" w:rsidRPr="009A36BE" w:rsidRDefault="009A36BE" w:rsidP="009A36BE">
    <w:pPr>
      <w:pStyle w:val="Header"/>
      <w:rPr>
        <w:sz w:val="16"/>
        <w:szCs w:val="16"/>
      </w:rPr>
    </w:pPr>
  </w:p>
  <w:p w14:paraId="783863C4" w14:textId="77777777" w:rsidR="009A36BE" w:rsidRDefault="009A36B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5F441" w14:textId="4A6A3D4B" w:rsidR="009A36BE" w:rsidRDefault="00817B6E">
    <w:pPr>
      <w:pStyle w:val="Header"/>
    </w:pPr>
    <w:r>
      <w:rPr>
        <w:noProof/>
      </w:rPr>
      <w:pict w14:anchorId="476863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6" type="#_x0000_t136" style="position:absolute;margin-left:0;margin-top:0;width:507.6pt;height:253.8pt;rotation:315;z-index:-1;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2CFD0C8E">
        <v:shape id="_x0000_s2072" type="#_x0000_t136" style="position:absolute;margin-left:0;margin-top:0;width:571.05pt;height:190.35pt;rotation:315;z-index:-3;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2D76FDE">
        <v:shape id="_x0000_s2070" type="#_x0000_t136" style="position:absolute;margin-left:0;margin-top:0;width:571.05pt;height:190.35pt;rotation:315;z-index:-5;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D05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4634"/>
    <w:multiLevelType w:val="hybridMultilevel"/>
    <w:tmpl w:val="F26A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F4EB3"/>
    <w:multiLevelType w:val="hybridMultilevel"/>
    <w:tmpl w:val="F55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B41F8"/>
    <w:multiLevelType w:val="hybridMultilevel"/>
    <w:tmpl w:val="178EFEA8"/>
    <w:lvl w:ilvl="0" w:tplc="7FECDF5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0568F6"/>
    <w:multiLevelType w:val="hybridMultilevel"/>
    <w:tmpl w:val="ECC4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A50F6"/>
    <w:multiLevelType w:val="hybridMultilevel"/>
    <w:tmpl w:val="7F0A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9B6CFC"/>
    <w:multiLevelType w:val="hybridMultilevel"/>
    <w:tmpl w:val="77E291FC"/>
    <w:lvl w:ilvl="0" w:tplc="C9600EE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F56E43"/>
    <w:multiLevelType w:val="hybridMultilevel"/>
    <w:tmpl w:val="AA5C107C"/>
    <w:lvl w:ilvl="0" w:tplc="DC5C47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0"/>
  </w:num>
  <w:num w:numId="4">
    <w:abstractNumId w:val="16"/>
  </w:num>
  <w:num w:numId="5">
    <w:abstractNumId w:val="11"/>
  </w:num>
  <w:num w:numId="6">
    <w:abstractNumId w:val="18"/>
  </w:num>
  <w:num w:numId="7">
    <w:abstractNumId w:val="8"/>
  </w:num>
  <w:num w:numId="8">
    <w:abstractNumId w:val="17"/>
  </w:num>
  <w:num w:numId="9">
    <w:abstractNumId w:val="15"/>
  </w:num>
  <w:num w:numId="10">
    <w:abstractNumId w:val="0"/>
  </w:num>
  <w:num w:numId="11">
    <w:abstractNumId w:val="2"/>
  </w:num>
  <w:num w:numId="12">
    <w:abstractNumId w:val="4"/>
  </w:num>
  <w:num w:numId="13">
    <w:abstractNumId w:val="5"/>
  </w:num>
  <w:num w:numId="14">
    <w:abstractNumId w:val="19"/>
  </w:num>
  <w:num w:numId="15">
    <w:abstractNumId w:val="3"/>
  </w:num>
  <w:num w:numId="16">
    <w:abstractNumId w:val="6"/>
  </w:num>
  <w:num w:numId="17">
    <w:abstractNumId w:val="1"/>
  </w:num>
  <w:num w:numId="18">
    <w:abstractNumId w:val="10"/>
  </w:num>
  <w:num w:numId="19">
    <w:abstractNumId w:val="13"/>
  </w:num>
  <w:num w:numId="20">
    <w:abstractNumId w:val="9"/>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readOnly" w:enforcement="1" w:cryptProviderType="rsaAES" w:cryptAlgorithmClass="hash" w:cryptAlgorithmType="typeAny" w:cryptAlgorithmSid="14" w:cryptSpinCount="100000" w:hash="zsi7hhSNCB3M8Axerry/mJpLl4y6ITb5hTaJSSmTasKvs0A/TI/KdTb/3dIFSPJf3qqvWLZqNFmBOFSyPmCqfQ==" w:salt="NvJmTRs4gRmwwegeBLqTIA=="/>
  <w:defaultTabStop w:val="720"/>
  <w:doNotHyphenateCaps/>
  <w:drawingGridHorizontalSpacing w:val="12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113A"/>
    <w:rsid w:val="00001989"/>
    <w:rsid w:val="0000287F"/>
    <w:rsid w:val="000050B8"/>
    <w:rsid w:val="0000706E"/>
    <w:rsid w:val="00007EA8"/>
    <w:rsid w:val="000102F1"/>
    <w:rsid w:val="00010FD9"/>
    <w:rsid w:val="0001414D"/>
    <w:rsid w:val="00015588"/>
    <w:rsid w:val="000156D6"/>
    <w:rsid w:val="00016762"/>
    <w:rsid w:val="00017227"/>
    <w:rsid w:val="00017741"/>
    <w:rsid w:val="0002185B"/>
    <w:rsid w:val="000228E8"/>
    <w:rsid w:val="00027820"/>
    <w:rsid w:val="00027855"/>
    <w:rsid w:val="00027F04"/>
    <w:rsid w:val="000359A4"/>
    <w:rsid w:val="00042B8B"/>
    <w:rsid w:val="00042DEF"/>
    <w:rsid w:val="000432FE"/>
    <w:rsid w:val="00044F7E"/>
    <w:rsid w:val="00047DF4"/>
    <w:rsid w:val="00047F03"/>
    <w:rsid w:val="00051149"/>
    <w:rsid w:val="0005130D"/>
    <w:rsid w:val="000523C7"/>
    <w:rsid w:val="000552A7"/>
    <w:rsid w:val="000560B8"/>
    <w:rsid w:val="00056DB7"/>
    <w:rsid w:val="00057708"/>
    <w:rsid w:val="00060460"/>
    <w:rsid w:val="00070E12"/>
    <w:rsid w:val="0007180B"/>
    <w:rsid w:val="00074942"/>
    <w:rsid w:val="00074F42"/>
    <w:rsid w:val="00075DD5"/>
    <w:rsid w:val="000770BC"/>
    <w:rsid w:val="00080170"/>
    <w:rsid w:val="00080297"/>
    <w:rsid w:val="00081145"/>
    <w:rsid w:val="00086421"/>
    <w:rsid w:val="000869BF"/>
    <w:rsid w:val="00087E5D"/>
    <w:rsid w:val="000923BB"/>
    <w:rsid w:val="00093BC5"/>
    <w:rsid w:val="00095822"/>
    <w:rsid w:val="000A58AB"/>
    <w:rsid w:val="000A73C7"/>
    <w:rsid w:val="000A7B01"/>
    <w:rsid w:val="000B3E58"/>
    <w:rsid w:val="000B47FA"/>
    <w:rsid w:val="000B76EC"/>
    <w:rsid w:val="000C0B35"/>
    <w:rsid w:val="000C106D"/>
    <w:rsid w:val="000C2D33"/>
    <w:rsid w:val="000C6CDC"/>
    <w:rsid w:val="000C6D3B"/>
    <w:rsid w:val="000C719B"/>
    <w:rsid w:val="000D04AC"/>
    <w:rsid w:val="000D3040"/>
    <w:rsid w:val="000D4A91"/>
    <w:rsid w:val="000D7CB5"/>
    <w:rsid w:val="000E0CDC"/>
    <w:rsid w:val="000E26C3"/>
    <w:rsid w:val="000F02F3"/>
    <w:rsid w:val="000F10BC"/>
    <w:rsid w:val="001021ED"/>
    <w:rsid w:val="00102D79"/>
    <w:rsid w:val="00106519"/>
    <w:rsid w:val="00110763"/>
    <w:rsid w:val="0011079F"/>
    <w:rsid w:val="00111D9B"/>
    <w:rsid w:val="00112070"/>
    <w:rsid w:val="00112F73"/>
    <w:rsid w:val="001130FE"/>
    <w:rsid w:val="00113129"/>
    <w:rsid w:val="00113299"/>
    <w:rsid w:val="001231B4"/>
    <w:rsid w:val="00123BD1"/>
    <w:rsid w:val="00131B8B"/>
    <w:rsid w:val="00131C4F"/>
    <w:rsid w:val="001327D1"/>
    <w:rsid w:val="00135ED4"/>
    <w:rsid w:val="00136A36"/>
    <w:rsid w:val="00136FE8"/>
    <w:rsid w:val="00140202"/>
    <w:rsid w:val="00140BDB"/>
    <w:rsid w:val="001426D1"/>
    <w:rsid w:val="00144601"/>
    <w:rsid w:val="0014561B"/>
    <w:rsid w:val="001561DA"/>
    <w:rsid w:val="00156526"/>
    <w:rsid w:val="00156C8F"/>
    <w:rsid w:val="00157430"/>
    <w:rsid w:val="001614A0"/>
    <w:rsid w:val="00163362"/>
    <w:rsid w:val="001659B1"/>
    <w:rsid w:val="00167A82"/>
    <w:rsid w:val="00177145"/>
    <w:rsid w:val="00177D0F"/>
    <w:rsid w:val="00180EF4"/>
    <w:rsid w:val="001810EB"/>
    <w:rsid w:val="00181BA5"/>
    <w:rsid w:val="00181DC2"/>
    <w:rsid w:val="001836B4"/>
    <w:rsid w:val="001859E0"/>
    <w:rsid w:val="00190351"/>
    <w:rsid w:val="001934FB"/>
    <w:rsid w:val="0019595E"/>
    <w:rsid w:val="00196C84"/>
    <w:rsid w:val="001976A5"/>
    <w:rsid w:val="001979F5"/>
    <w:rsid w:val="001A03EB"/>
    <w:rsid w:val="001A2CAE"/>
    <w:rsid w:val="001A5005"/>
    <w:rsid w:val="001A537E"/>
    <w:rsid w:val="001B09B5"/>
    <w:rsid w:val="001B22F3"/>
    <w:rsid w:val="001B44C7"/>
    <w:rsid w:val="001C1F6D"/>
    <w:rsid w:val="001C5D59"/>
    <w:rsid w:val="001D0472"/>
    <w:rsid w:val="001D060E"/>
    <w:rsid w:val="001D11AF"/>
    <w:rsid w:val="001D2901"/>
    <w:rsid w:val="001D7331"/>
    <w:rsid w:val="001D79AC"/>
    <w:rsid w:val="001D7A5B"/>
    <w:rsid w:val="001E01C7"/>
    <w:rsid w:val="001E020F"/>
    <w:rsid w:val="001E10A4"/>
    <w:rsid w:val="001E2772"/>
    <w:rsid w:val="001E2EA6"/>
    <w:rsid w:val="001E557F"/>
    <w:rsid w:val="001F1D18"/>
    <w:rsid w:val="001F74CC"/>
    <w:rsid w:val="00200E2E"/>
    <w:rsid w:val="00202858"/>
    <w:rsid w:val="0020444A"/>
    <w:rsid w:val="002074D0"/>
    <w:rsid w:val="0021037B"/>
    <w:rsid w:val="0022414E"/>
    <w:rsid w:val="002247F5"/>
    <w:rsid w:val="002268F2"/>
    <w:rsid w:val="00230181"/>
    <w:rsid w:val="002337FA"/>
    <w:rsid w:val="002346B5"/>
    <w:rsid w:val="00235151"/>
    <w:rsid w:val="00240CAC"/>
    <w:rsid w:val="00244522"/>
    <w:rsid w:val="00250BCD"/>
    <w:rsid w:val="00251488"/>
    <w:rsid w:val="00253194"/>
    <w:rsid w:val="002540AF"/>
    <w:rsid w:val="002548C4"/>
    <w:rsid w:val="002552AA"/>
    <w:rsid w:val="002560CD"/>
    <w:rsid w:val="002561EC"/>
    <w:rsid w:val="002561F8"/>
    <w:rsid w:val="00256685"/>
    <w:rsid w:val="00261D9D"/>
    <w:rsid w:val="00262383"/>
    <w:rsid w:val="0026260C"/>
    <w:rsid w:val="0026424E"/>
    <w:rsid w:val="00265AA2"/>
    <w:rsid w:val="0026664D"/>
    <w:rsid w:val="00270C33"/>
    <w:rsid w:val="00273F22"/>
    <w:rsid w:val="00274A5E"/>
    <w:rsid w:val="002753A2"/>
    <w:rsid w:val="00275BEE"/>
    <w:rsid w:val="0027703A"/>
    <w:rsid w:val="002771F5"/>
    <w:rsid w:val="002775F8"/>
    <w:rsid w:val="0028658A"/>
    <w:rsid w:val="00287A5D"/>
    <w:rsid w:val="00287FDC"/>
    <w:rsid w:val="0029046A"/>
    <w:rsid w:val="00292B6E"/>
    <w:rsid w:val="002948D7"/>
    <w:rsid w:val="002949CE"/>
    <w:rsid w:val="00294D5F"/>
    <w:rsid w:val="00297AFB"/>
    <w:rsid w:val="002A43DE"/>
    <w:rsid w:val="002A4621"/>
    <w:rsid w:val="002A4DD5"/>
    <w:rsid w:val="002A584A"/>
    <w:rsid w:val="002A5881"/>
    <w:rsid w:val="002B02A2"/>
    <w:rsid w:val="002B1DED"/>
    <w:rsid w:val="002B1E61"/>
    <w:rsid w:val="002B2516"/>
    <w:rsid w:val="002B2D22"/>
    <w:rsid w:val="002B52C8"/>
    <w:rsid w:val="002B6AAD"/>
    <w:rsid w:val="002B6FBB"/>
    <w:rsid w:val="002B76BA"/>
    <w:rsid w:val="002B7C75"/>
    <w:rsid w:val="002B7EEF"/>
    <w:rsid w:val="002B7FE6"/>
    <w:rsid w:val="002C1208"/>
    <w:rsid w:val="002C2490"/>
    <w:rsid w:val="002C36B8"/>
    <w:rsid w:val="002C3AE8"/>
    <w:rsid w:val="002C3C07"/>
    <w:rsid w:val="002D0ABC"/>
    <w:rsid w:val="002E1054"/>
    <w:rsid w:val="002E2B97"/>
    <w:rsid w:val="002E4C38"/>
    <w:rsid w:val="002E6317"/>
    <w:rsid w:val="002F42C9"/>
    <w:rsid w:val="002F59D6"/>
    <w:rsid w:val="002F5F76"/>
    <w:rsid w:val="002F61C9"/>
    <w:rsid w:val="002F6338"/>
    <w:rsid w:val="002F754A"/>
    <w:rsid w:val="002F7950"/>
    <w:rsid w:val="00301489"/>
    <w:rsid w:val="003026C1"/>
    <w:rsid w:val="00305B66"/>
    <w:rsid w:val="003116A6"/>
    <w:rsid w:val="00311D7A"/>
    <w:rsid w:val="00311DBC"/>
    <w:rsid w:val="00312F70"/>
    <w:rsid w:val="0031330F"/>
    <w:rsid w:val="003141AB"/>
    <w:rsid w:val="003150F4"/>
    <w:rsid w:val="0032251B"/>
    <w:rsid w:val="0032519C"/>
    <w:rsid w:val="00334B7F"/>
    <w:rsid w:val="00334DA5"/>
    <w:rsid w:val="00336953"/>
    <w:rsid w:val="003412B4"/>
    <w:rsid w:val="00341961"/>
    <w:rsid w:val="003419C1"/>
    <w:rsid w:val="003435D2"/>
    <w:rsid w:val="00343815"/>
    <w:rsid w:val="00346626"/>
    <w:rsid w:val="00351A30"/>
    <w:rsid w:val="0035263E"/>
    <w:rsid w:val="00353782"/>
    <w:rsid w:val="0036694E"/>
    <w:rsid w:val="00366CC8"/>
    <w:rsid w:val="00372185"/>
    <w:rsid w:val="00372FC7"/>
    <w:rsid w:val="003816B4"/>
    <w:rsid w:val="003827BA"/>
    <w:rsid w:val="00384671"/>
    <w:rsid w:val="00385BFF"/>
    <w:rsid w:val="0038683D"/>
    <w:rsid w:val="0038688A"/>
    <w:rsid w:val="00386BCB"/>
    <w:rsid w:val="00387DA5"/>
    <w:rsid w:val="003A175F"/>
    <w:rsid w:val="003A2C0A"/>
    <w:rsid w:val="003A2D4F"/>
    <w:rsid w:val="003A439A"/>
    <w:rsid w:val="003A5099"/>
    <w:rsid w:val="003A7763"/>
    <w:rsid w:val="003A7EDD"/>
    <w:rsid w:val="003B2527"/>
    <w:rsid w:val="003B2D5B"/>
    <w:rsid w:val="003B2EA2"/>
    <w:rsid w:val="003B65E9"/>
    <w:rsid w:val="003B6854"/>
    <w:rsid w:val="003B79CB"/>
    <w:rsid w:val="003C04BB"/>
    <w:rsid w:val="003C054E"/>
    <w:rsid w:val="003C1601"/>
    <w:rsid w:val="003C29DC"/>
    <w:rsid w:val="003C706C"/>
    <w:rsid w:val="003D4027"/>
    <w:rsid w:val="003D6CBC"/>
    <w:rsid w:val="003D7A4E"/>
    <w:rsid w:val="003D7EA5"/>
    <w:rsid w:val="003E161F"/>
    <w:rsid w:val="003E37B6"/>
    <w:rsid w:val="003E3BF3"/>
    <w:rsid w:val="003E515C"/>
    <w:rsid w:val="003F2E6A"/>
    <w:rsid w:val="003F4003"/>
    <w:rsid w:val="00406749"/>
    <w:rsid w:val="0041039B"/>
    <w:rsid w:val="00413BDC"/>
    <w:rsid w:val="00421880"/>
    <w:rsid w:val="0042226F"/>
    <w:rsid w:val="004229AA"/>
    <w:rsid w:val="0042314C"/>
    <w:rsid w:val="00426404"/>
    <w:rsid w:val="0042772A"/>
    <w:rsid w:val="00432D73"/>
    <w:rsid w:val="004366D4"/>
    <w:rsid w:val="00436910"/>
    <w:rsid w:val="00444476"/>
    <w:rsid w:val="004444E0"/>
    <w:rsid w:val="00447BCC"/>
    <w:rsid w:val="0045040D"/>
    <w:rsid w:val="0045184B"/>
    <w:rsid w:val="00451FCB"/>
    <w:rsid w:val="00455D97"/>
    <w:rsid w:val="004574E7"/>
    <w:rsid w:val="00460FD0"/>
    <w:rsid w:val="0046104B"/>
    <w:rsid w:val="0046284E"/>
    <w:rsid w:val="00464CFF"/>
    <w:rsid w:val="00466262"/>
    <w:rsid w:val="00472DDE"/>
    <w:rsid w:val="00473245"/>
    <w:rsid w:val="004763ED"/>
    <w:rsid w:val="00480584"/>
    <w:rsid w:val="00482AEB"/>
    <w:rsid w:val="00482B7D"/>
    <w:rsid w:val="0048745B"/>
    <w:rsid w:val="0048760D"/>
    <w:rsid w:val="00493F3A"/>
    <w:rsid w:val="00494453"/>
    <w:rsid w:val="004946C2"/>
    <w:rsid w:val="004959AB"/>
    <w:rsid w:val="00497214"/>
    <w:rsid w:val="004974D5"/>
    <w:rsid w:val="004A3C39"/>
    <w:rsid w:val="004A71F9"/>
    <w:rsid w:val="004B1275"/>
    <w:rsid w:val="004B4F98"/>
    <w:rsid w:val="004B53E0"/>
    <w:rsid w:val="004B68C8"/>
    <w:rsid w:val="004B7001"/>
    <w:rsid w:val="004C0EA9"/>
    <w:rsid w:val="004C31FD"/>
    <w:rsid w:val="004C3A06"/>
    <w:rsid w:val="004C7A3C"/>
    <w:rsid w:val="004D0F14"/>
    <w:rsid w:val="004D26D2"/>
    <w:rsid w:val="004D30DF"/>
    <w:rsid w:val="004D3418"/>
    <w:rsid w:val="004D4B01"/>
    <w:rsid w:val="004E6C64"/>
    <w:rsid w:val="004E7C06"/>
    <w:rsid w:val="004F3962"/>
    <w:rsid w:val="004F3F4E"/>
    <w:rsid w:val="004F423F"/>
    <w:rsid w:val="00500EBB"/>
    <w:rsid w:val="0050224F"/>
    <w:rsid w:val="0050668D"/>
    <w:rsid w:val="00507BD1"/>
    <w:rsid w:val="00510781"/>
    <w:rsid w:val="005111DD"/>
    <w:rsid w:val="0051148C"/>
    <w:rsid w:val="00516242"/>
    <w:rsid w:val="00521507"/>
    <w:rsid w:val="00521B84"/>
    <w:rsid w:val="00522AEC"/>
    <w:rsid w:val="00522B38"/>
    <w:rsid w:val="00526389"/>
    <w:rsid w:val="00526AE0"/>
    <w:rsid w:val="00527FF7"/>
    <w:rsid w:val="00530931"/>
    <w:rsid w:val="00530EC6"/>
    <w:rsid w:val="00531855"/>
    <w:rsid w:val="00531DC3"/>
    <w:rsid w:val="005333E9"/>
    <w:rsid w:val="005338DD"/>
    <w:rsid w:val="00533E38"/>
    <w:rsid w:val="005346B8"/>
    <w:rsid w:val="0053561B"/>
    <w:rsid w:val="0053595A"/>
    <w:rsid w:val="00535F02"/>
    <w:rsid w:val="005364C0"/>
    <w:rsid w:val="00537185"/>
    <w:rsid w:val="005451CE"/>
    <w:rsid w:val="00546456"/>
    <w:rsid w:val="005511ED"/>
    <w:rsid w:val="005536AC"/>
    <w:rsid w:val="00556A37"/>
    <w:rsid w:val="00563B61"/>
    <w:rsid w:val="00565404"/>
    <w:rsid w:val="005661B6"/>
    <w:rsid w:val="00567852"/>
    <w:rsid w:val="005723EB"/>
    <w:rsid w:val="005724EE"/>
    <w:rsid w:val="00572673"/>
    <w:rsid w:val="00572ED9"/>
    <w:rsid w:val="0057317B"/>
    <w:rsid w:val="00576304"/>
    <w:rsid w:val="0058100B"/>
    <w:rsid w:val="005837BF"/>
    <w:rsid w:val="00590545"/>
    <w:rsid w:val="00590E82"/>
    <w:rsid w:val="00592222"/>
    <w:rsid w:val="00594CFC"/>
    <w:rsid w:val="00596D99"/>
    <w:rsid w:val="005A258C"/>
    <w:rsid w:val="005A2AC6"/>
    <w:rsid w:val="005A4471"/>
    <w:rsid w:val="005A45C1"/>
    <w:rsid w:val="005A6E1E"/>
    <w:rsid w:val="005A7AC7"/>
    <w:rsid w:val="005B07B7"/>
    <w:rsid w:val="005B0AD3"/>
    <w:rsid w:val="005B3F55"/>
    <w:rsid w:val="005B491A"/>
    <w:rsid w:val="005B4E83"/>
    <w:rsid w:val="005B78EC"/>
    <w:rsid w:val="005C0F24"/>
    <w:rsid w:val="005C38B0"/>
    <w:rsid w:val="005C39EC"/>
    <w:rsid w:val="005C4A28"/>
    <w:rsid w:val="005C73B3"/>
    <w:rsid w:val="005D03CE"/>
    <w:rsid w:val="005D25D9"/>
    <w:rsid w:val="005D5C8B"/>
    <w:rsid w:val="005E00BB"/>
    <w:rsid w:val="005E1D50"/>
    <w:rsid w:val="005E2409"/>
    <w:rsid w:val="005E6B3C"/>
    <w:rsid w:val="005F39E1"/>
    <w:rsid w:val="005F6CA0"/>
    <w:rsid w:val="005F6D74"/>
    <w:rsid w:val="00601B44"/>
    <w:rsid w:val="0060442F"/>
    <w:rsid w:val="006079A3"/>
    <w:rsid w:val="00611C8C"/>
    <w:rsid w:val="00620350"/>
    <w:rsid w:val="006214BA"/>
    <w:rsid w:val="0062208B"/>
    <w:rsid w:val="00622799"/>
    <w:rsid w:val="00622985"/>
    <w:rsid w:val="0062354D"/>
    <w:rsid w:val="00624953"/>
    <w:rsid w:val="006264F6"/>
    <w:rsid w:val="00627EBF"/>
    <w:rsid w:val="00627F48"/>
    <w:rsid w:val="006306EA"/>
    <w:rsid w:val="00634370"/>
    <w:rsid w:val="0063788B"/>
    <w:rsid w:val="00637D82"/>
    <w:rsid w:val="0064010A"/>
    <w:rsid w:val="006416E9"/>
    <w:rsid w:val="00642DDB"/>
    <w:rsid w:val="00645DD9"/>
    <w:rsid w:val="0064634A"/>
    <w:rsid w:val="0064696F"/>
    <w:rsid w:val="00653877"/>
    <w:rsid w:val="006539C7"/>
    <w:rsid w:val="006555D3"/>
    <w:rsid w:val="00656957"/>
    <w:rsid w:val="00662420"/>
    <w:rsid w:val="00662B26"/>
    <w:rsid w:val="006630EA"/>
    <w:rsid w:val="00665C67"/>
    <w:rsid w:val="00665EE2"/>
    <w:rsid w:val="0066647E"/>
    <w:rsid w:val="0067010E"/>
    <w:rsid w:val="0067010F"/>
    <w:rsid w:val="006708BB"/>
    <w:rsid w:val="00670F7F"/>
    <w:rsid w:val="00674336"/>
    <w:rsid w:val="00675617"/>
    <w:rsid w:val="00675BAE"/>
    <w:rsid w:val="00676185"/>
    <w:rsid w:val="0067692B"/>
    <w:rsid w:val="006809F8"/>
    <w:rsid w:val="00681D2A"/>
    <w:rsid w:val="0068203E"/>
    <w:rsid w:val="00682926"/>
    <w:rsid w:val="00684688"/>
    <w:rsid w:val="00691795"/>
    <w:rsid w:val="00693032"/>
    <w:rsid w:val="00695AFB"/>
    <w:rsid w:val="006A1A9E"/>
    <w:rsid w:val="006A221A"/>
    <w:rsid w:val="006A38DA"/>
    <w:rsid w:val="006B012C"/>
    <w:rsid w:val="006B146F"/>
    <w:rsid w:val="006B2AF9"/>
    <w:rsid w:val="006B7926"/>
    <w:rsid w:val="006C19D3"/>
    <w:rsid w:val="006C3495"/>
    <w:rsid w:val="006C457A"/>
    <w:rsid w:val="006D3B32"/>
    <w:rsid w:val="006D5C44"/>
    <w:rsid w:val="006D6F27"/>
    <w:rsid w:val="006D7EC4"/>
    <w:rsid w:val="006E024E"/>
    <w:rsid w:val="006E2B59"/>
    <w:rsid w:val="006E3A70"/>
    <w:rsid w:val="006E5EF0"/>
    <w:rsid w:val="006F1C31"/>
    <w:rsid w:val="006F341F"/>
    <w:rsid w:val="006F4AA7"/>
    <w:rsid w:val="006F762B"/>
    <w:rsid w:val="00700534"/>
    <w:rsid w:val="00702374"/>
    <w:rsid w:val="0070330B"/>
    <w:rsid w:val="00710735"/>
    <w:rsid w:val="00711963"/>
    <w:rsid w:val="00713B08"/>
    <w:rsid w:val="00717899"/>
    <w:rsid w:val="00717948"/>
    <w:rsid w:val="00717FC8"/>
    <w:rsid w:val="007200E7"/>
    <w:rsid w:val="00727A6F"/>
    <w:rsid w:val="00730268"/>
    <w:rsid w:val="0073072F"/>
    <w:rsid w:val="0073159F"/>
    <w:rsid w:val="00734DDB"/>
    <w:rsid w:val="00734E71"/>
    <w:rsid w:val="00734EA3"/>
    <w:rsid w:val="00735437"/>
    <w:rsid w:val="00736494"/>
    <w:rsid w:val="0073697A"/>
    <w:rsid w:val="00736F6E"/>
    <w:rsid w:val="007414AD"/>
    <w:rsid w:val="00741B80"/>
    <w:rsid w:val="00742DF5"/>
    <w:rsid w:val="007448F7"/>
    <w:rsid w:val="00744C63"/>
    <w:rsid w:val="0074535E"/>
    <w:rsid w:val="00746772"/>
    <w:rsid w:val="007510FC"/>
    <w:rsid w:val="007529E7"/>
    <w:rsid w:val="00755200"/>
    <w:rsid w:val="00760FCB"/>
    <w:rsid w:val="0076205A"/>
    <w:rsid w:val="007623F4"/>
    <w:rsid w:val="00762427"/>
    <w:rsid w:val="00762445"/>
    <w:rsid w:val="00762B13"/>
    <w:rsid w:val="007632DD"/>
    <w:rsid w:val="007663F8"/>
    <w:rsid w:val="00767754"/>
    <w:rsid w:val="007711C3"/>
    <w:rsid w:val="00771F9E"/>
    <w:rsid w:val="007721B8"/>
    <w:rsid w:val="00773C62"/>
    <w:rsid w:val="00775838"/>
    <w:rsid w:val="00775C84"/>
    <w:rsid w:val="00776836"/>
    <w:rsid w:val="007906D6"/>
    <w:rsid w:val="00790718"/>
    <w:rsid w:val="007932A8"/>
    <w:rsid w:val="0079516F"/>
    <w:rsid w:val="007A4584"/>
    <w:rsid w:val="007A4D2A"/>
    <w:rsid w:val="007A5124"/>
    <w:rsid w:val="007A685B"/>
    <w:rsid w:val="007B0C50"/>
    <w:rsid w:val="007B2368"/>
    <w:rsid w:val="007B5536"/>
    <w:rsid w:val="007B7A6C"/>
    <w:rsid w:val="007C0774"/>
    <w:rsid w:val="007C0FDE"/>
    <w:rsid w:val="007C1D0E"/>
    <w:rsid w:val="007C409F"/>
    <w:rsid w:val="007C41E6"/>
    <w:rsid w:val="007C4FDF"/>
    <w:rsid w:val="007C5C6B"/>
    <w:rsid w:val="007C70E2"/>
    <w:rsid w:val="007D240B"/>
    <w:rsid w:val="007D3927"/>
    <w:rsid w:val="007D3ADD"/>
    <w:rsid w:val="007D499A"/>
    <w:rsid w:val="007D5350"/>
    <w:rsid w:val="007E4F61"/>
    <w:rsid w:val="007E631D"/>
    <w:rsid w:val="007F09FA"/>
    <w:rsid w:val="007F1CB0"/>
    <w:rsid w:val="007F6258"/>
    <w:rsid w:val="007F7307"/>
    <w:rsid w:val="0080126F"/>
    <w:rsid w:val="008016EE"/>
    <w:rsid w:val="00801EED"/>
    <w:rsid w:val="008020FD"/>
    <w:rsid w:val="008022CB"/>
    <w:rsid w:val="008038A8"/>
    <w:rsid w:val="00803B4C"/>
    <w:rsid w:val="0080524E"/>
    <w:rsid w:val="00805DFE"/>
    <w:rsid w:val="00807428"/>
    <w:rsid w:val="00807FEF"/>
    <w:rsid w:val="00810C01"/>
    <w:rsid w:val="008115C5"/>
    <w:rsid w:val="008118CF"/>
    <w:rsid w:val="00811DAC"/>
    <w:rsid w:val="00814AE2"/>
    <w:rsid w:val="00814FBA"/>
    <w:rsid w:val="00815DFC"/>
    <w:rsid w:val="00816059"/>
    <w:rsid w:val="00817B6E"/>
    <w:rsid w:val="00817F39"/>
    <w:rsid w:val="00822B7B"/>
    <w:rsid w:val="0082468C"/>
    <w:rsid w:val="00825258"/>
    <w:rsid w:val="00826727"/>
    <w:rsid w:val="008302D5"/>
    <w:rsid w:val="0083281A"/>
    <w:rsid w:val="0083400E"/>
    <w:rsid w:val="0083446E"/>
    <w:rsid w:val="0083561D"/>
    <w:rsid w:val="0083643D"/>
    <w:rsid w:val="0083684C"/>
    <w:rsid w:val="00837E0B"/>
    <w:rsid w:val="00840F16"/>
    <w:rsid w:val="008410EE"/>
    <w:rsid w:val="008433F5"/>
    <w:rsid w:val="00843F5B"/>
    <w:rsid w:val="00844029"/>
    <w:rsid w:val="00850037"/>
    <w:rsid w:val="0085226B"/>
    <w:rsid w:val="00852920"/>
    <w:rsid w:val="008606EB"/>
    <w:rsid w:val="008609F7"/>
    <w:rsid w:val="0086260B"/>
    <w:rsid w:val="008628E9"/>
    <w:rsid w:val="0086317C"/>
    <w:rsid w:val="00865918"/>
    <w:rsid w:val="00870190"/>
    <w:rsid w:val="0087185E"/>
    <w:rsid w:val="0087276F"/>
    <w:rsid w:val="008731F7"/>
    <w:rsid w:val="008747DF"/>
    <w:rsid w:val="00876B72"/>
    <w:rsid w:val="0088018D"/>
    <w:rsid w:val="00881039"/>
    <w:rsid w:val="00885607"/>
    <w:rsid w:val="0088767D"/>
    <w:rsid w:val="00890972"/>
    <w:rsid w:val="00891BD9"/>
    <w:rsid w:val="008A0228"/>
    <w:rsid w:val="008A2051"/>
    <w:rsid w:val="008A51CF"/>
    <w:rsid w:val="008A5719"/>
    <w:rsid w:val="008A663C"/>
    <w:rsid w:val="008A7B6C"/>
    <w:rsid w:val="008B0C63"/>
    <w:rsid w:val="008B6A1D"/>
    <w:rsid w:val="008B6CAA"/>
    <w:rsid w:val="008C2888"/>
    <w:rsid w:val="008C2C52"/>
    <w:rsid w:val="008D0271"/>
    <w:rsid w:val="008D1ABC"/>
    <w:rsid w:val="008D2041"/>
    <w:rsid w:val="008D2EE3"/>
    <w:rsid w:val="008D6F03"/>
    <w:rsid w:val="008E0915"/>
    <w:rsid w:val="008E1505"/>
    <w:rsid w:val="008E33EF"/>
    <w:rsid w:val="008E35B2"/>
    <w:rsid w:val="008E35C1"/>
    <w:rsid w:val="008E411D"/>
    <w:rsid w:val="008E50D3"/>
    <w:rsid w:val="008E5B4E"/>
    <w:rsid w:val="008E5CEF"/>
    <w:rsid w:val="008E6518"/>
    <w:rsid w:val="008E6838"/>
    <w:rsid w:val="008E7206"/>
    <w:rsid w:val="008E754F"/>
    <w:rsid w:val="008E7A0B"/>
    <w:rsid w:val="008F0F06"/>
    <w:rsid w:val="008F59B8"/>
    <w:rsid w:val="009043E7"/>
    <w:rsid w:val="00904D55"/>
    <w:rsid w:val="00904EDB"/>
    <w:rsid w:val="00906D3F"/>
    <w:rsid w:val="00906F01"/>
    <w:rsid w:val="00911DFB"/>
    <w:rsid w:val="009135BE"/>
    <w:rsid w:val="009204AC"/>
    <w:rsid w:val="00920743"/>
    <w:rsid w:val="00920D27"/>
    <w:rsid w:val="00920DAA"/>
    <w:rsid w:val="00922AA5"/>
    <w:rsid w:val="009236B9"/>
    <w:rsid w:val="00926784"/>
    <w:rsid w:val="0092742E"/>
    <w:rsid w:val="009331B6"/>
    <w:rsid w:val="009335A5"/>
    <w:rsid w:val="009341AA"/>
    <w:rsid w:val="0093554A"/>
    <w:rsid w:val="00940D4A"/>
    <w:rsid w:val="0094212B"/>
    <w:rsid w:val="0094643F"/>
    <w:rsid w:val="00946B9A"/>
    <w:rsid w:val="00951D8E"/>
    <w:rsid w:val="009533D6"/>
    <w:rsid w:val="00953FBA"/>
    <w:rsid w:val="0095446E"/>
    <w:rsid w:val="0095462C"/>
    <w:rsid w:val="00957BF4"/>
    <w:rsid w:val="00961CA9"/>
    <w:rsid w:val="00965658"/>
    <w:rsid w:val="00965746"/>
    <w:rsid w:val="00965885"/>
    <w:rsid w:val="009670FE"/>
    <w:rsid w:val="00967681"/>
    <w:rsid w:val="00967FF9"/>
    <w:rsid w:val="00973ED6"/>
    <w:rsid w:val="00975200"/>
    <w:rsid w:val="00977127"/>
    <w:rsid w:val="0098169F"/>
    <w:rsid w:val="009827D2"/>
    <w:rsid w:val="00982ADC"/>
    <w:rsid w:val="00985F50"/>
    <w:rsid w:val="009868EF"/>
    <w:rsid w:val="00986BA8"/>
    <w:rsid w:val="00990F21"/>
    <w:rsid w:val="0099150B"/>
    <w:rsid w:val="00991EB0"/>
    <w:rsid w:val="00993B97"/>
    <w:rsid w:val="0099499F"/>
    <w:rsid w:val="00994B51"/>
    <w:rsid w:val="009964C9"/>
    <w:rsid w:val="009967EF"/>
    <w:rsid w:val="009A0C8F"/>
    <w:rsid w:val="009A36BE"/>
    <w:rsid w:val="009A7ABA"/>
    <w:rsid w:val="009B03CF"/>
    <w:rsid w:val="009B30C6"/>
    <w:rsid w:val="009B3686"/>
    <w:rsid w:val="009B587F"/>
    <w:rsid w:val="009B686B"/>
    <w:rsid w:val="009B6A07"/>
    <w:rsid w:val="009C0272"/>
    <w:rsid w:val="009C3442"/>
    <w:rsid w:val="009C3F4C"/>
    <w:rsid w:val="009C575E"/>
    <w:rsid w:val="009C6749"/>
    <w:rsid w:val="009C74EA"/>
    <w:rsid w:val="009D1581"/>
    <w:rsid w:val="009E0B80"/>
    <w:rsid w:val="009E3175"/>
    <w:rsid w:val="009E4381"/>
    <w:rsid w:val="009E4C74"/>
    <w:rsid w:val="009F16A4"/>
    <w:rsid w:val="009F22DC"/>
    <w:rsid w:val="009F2B71"/>
    <w:rsid w:val="009F33FF"/>
    <w:rsid w:val="009F40F1"/>
    <w:rsid w:val="009F4F86"/>
    <w:rsid w:val="009F696A"/>
    <w:rsid w:val="009F732F"/>
    <w:rsid w:val="009F73A5"/>
    <w:rsid w:val="00A01F3F"/>
    <w:rsid w:val="00A04B81"/>
    <w:rsid w:val="00A05DED"/>
    <w:rsid w:val="00A073EC"/>
    <w:rsid w:val="00A10993"/>
    <w:rsid w:val="00A139A6"/>
    <w:rsid w:val="00A158A7"/>
    <w:rsid w:val="00A164A8"/>
    <w:rsid w:val="00A2270C"/>
    <w:rsid w:val="00A23E61"/>
    <w:rsid w:val="00A2422C"/>
    <w:rsid w:val="00A3001C"/>
    <w:rsid w:val="00A30251"/>
    <w:rsid w:val="00A30A11"/>
    <w:rsid w:val="00A42103"/>
    <w:rsid w:val="00A42735"/>
    <w:rsid w:val="00A4336B"/>
    <w:rsid w:val="00A444FE"/>
    <w:rsid w:val="00A44AE9"/>
    <w:rsid w:val="00A44D8C"/>
    <w:rsid w:val="00A450AF"/>
    <w:rsid w:val="00A45536"/>
    <w:rsid w:val="00A45AAD"/>
    <w:rsid w:val="00A45E55"/>
    <w:rsid w:val="00A461C9"/>
    <w:rsid w:val="00A46403"/>
    <w:rsid w:val="00A57774"/>
    <w:rsid w:val="00A57B09"/>
    <w:rsid w:val="00A604C7"/>
    <w:rsid w:val="00A62A8E"/>
    <w:rsid w:val="00A63097"/>
    <w:rsid w:val="00A66180"/>
    <w:rsid w:val="00A67F26"/>
    <w:rsid w:val="00A7137A"/>
    <w:rsid w:val="00A71663"/>
    <w:rsid w:val="00A74693"/>
    <w:rsid w:val="00A74CCD"/>
    <w:rsid w:val="00A75727"/>
    <w:rsid w:val="00A76529"/>
    <w:rsid w:val="00A81141"/>
    <w:rsid w:val="00A83A7B"/>
    <w:rsid w:val="00A86FFC"/>
    <w:rsid w:val="00A87D7E"/>
    <w:rsid w:val="00A94FB2"/>
    <w:rsid w:val="00A96E48"/>
    <w:rsid w:val="00A96EBE"/>
    <w:rsid w:val="00A977E4"/>
    <w:rsid w:val="00AA1F05"/>
    <w:rsid w:val="00AA554A"/>
    <w:rsid w:val="00AB0347"/>
    <w:rsid w:val="00AB1208"/>
    <w:rsid w:val="00AB1E3A"/>
    <w:rsid w:val="00AC12F3"/>
    <w:rsid w:val="00AC6542"/>
    <w:rsid w:val="00AD0059"/>
    <w:rsid w:val="00AD0DC7"/>
    <w:rsid w:val="00AD1282"/>
    <w:rsid w:val="00AD2BC8"/>
    <w:rsid w:val="00AD7B01"/>
    <w:rsid w:val="00AD7D6F"/>
    <w:rsid w:val="00AE19B2"/>
    <w:rsid w:val="00AE1CF8"/>
    <w:rsid w:val="00AE5651"/>
    <w:rsid w:val="00AF1FB8"/>
    <w:rsid w:val="00AF3306"/>
    <w:rsid w:val="00AF4936"/>
    <w:rsid w:val="00AF56E7"/>
    <w:rsid w:val="00AF5778"/>
    <w:rsid w:val="00AF59A5"/>
    <w:rsid w:val="00AF600D"/>
    <w:rsid w:val="00AF6672"/>
    <w:rsid w:val="00B0056C"/>
    <w:rsid w:val="00B03DE7"/>
    <w:rsid w:val="00B07C1C"/>
    <w:rsid w:val="00B07E89"/>
    <w:rsid w:val="00B113BE"/>
    <w:rsid w:val="00B116F2"/>
    <w:rsid w:val="00B11C8E"/>
    <w:rsid w:val="00B13919"/>
    <w:rsid w:val="00B206B4"/>
    <w:rsid w:val="00B2093C"/>
    <w:rsid w:val="00B21553"/>
    <w:rsid w:val="00B226C8"/>
    <w:rsid w:val="00B229C3"/>
    <w:rsid w:val="00B231E9"/>
    <w:rsid w:val="00B23CB2"/>
    <w:rsid w:val="00B25E72"/>
    <w:rsid w:val="00B27BAE"/>
    <w:rsid w:val="00B32822"/>
    <w:rsid w:val="00B33FB9"/>
    <w:rsid w:val="00B34F4F"/>
    <w:rsid w:val="00B40727"/>
    <w:rsid w:val="00B42821"/>
    <w:rsid w:val="00B42D43"/>
    <w:rsid w:val="00B45E5B"/>
    <w:rsid w:val="00B46E0B"/>
    <w:rsid w:val="00B47F53"/>
    <w:rsid w:val="00B519EF"/>
    <w:rsid w:val="00B51C5C"/>
    <w:rsid w:val="00B52F0F"/>
    <w:rsid w:val="00B54164"/>
    <w:rsid w:val="00B54B57"/>
    <w:rsid w:val="00B54C0F"/>
    <w:rsid w:val="00B54C15"/>
    <w:rsid w:val="00B559CE"/>
    <w:rsid w:val="00B56E27"/>
    <w:rsid w:val="00B56F65"/>
    <w:rsid w:val="00B600CF"/>
    <w:rsid w:val="00B6139D"/>
    <w:rsid w:val="00B61CC3"/>
    <w:rsid w:val="00B6265A"/>
    <w:rsid w:val="00B63A0E"/>
    <w:rsid w:val="00B71890"/>
    <w:rsid w:val="00B71A1C"/>
    <w:rsid w:val="00B7334F"/>
    <w:rsid w:val="00B8044B"/>
    <w:rsid w:val="00B81CEF"/>
    <w:rsid w:val="00B83756"/>
    <w:rsid w:val="00B8457C"/>
    <w:rsid w:val="00B86569"/>
    <w:rsid w:val="00B91C49"/>
    <w:rsid w:val="00B93950"/>
    <w:rsid w:val="00B965C4"/>
    <w:rsid w:val="00B96C23"/>
    <w:rsid w:val="00B96E3F"/>
    <w:rsid w:val="00BA10B2"/>
    <w:rsid w:val="00BA277F"/>
    <w:rsid w:val="00BA4968"/>
    <w:rsid w:val="00BB01B3"/>
    <w:rsid w:val="00BB1965"/>
    <w:rsid w:val="00BB25C2"/>
    <w:rsid w:val="00BB34C2"/>
    <w:rsid w:val="00BB3C45"/>
    <w:rsid w:val="00BB4897"/>
    <w:rsid w:val="00BB62E3"/>
    <w:rsid w:val="00BC1DED"/>
    <w:rsid w:val="00BC2E25"/>
    <w:rsid w:val="00BC3321"/>
    <w:rsid w:val="00BC5DAE"/>
    <w:rsid w:val="00BD0BF6"/>
    <w:rsid w:val="00BD15EE"/>
    <w:rsid w:val="00BD4AFE"/>
    <w:rsid w:val="00BD50B4"/>
    <w:rsid w:val="00BD5129"/>
    <w:rsid w:val="00BD53E1"/>
    <w:rsid w:val="00BD6A2A"/>
    <w:rsid w:val="00BE0EC8"/>
    <w:rsid w:val="00BE5612"/>
    <w:rsid w:val="00BE64BB"/>
    <w:rsid w:val="00BF2D04"/>
    <w:rsid w:val="00BF31A1"/>
    <w:rsid w:val="00BF4D93"/>
    <w:rsid w:val="00C05435"/>
    <w:rsid w:val="00C074A3"/>
    <w:rsid w:val="00C10A09"/>
    <w:rsid w:val="00C11D2A"/>
    <w:rsid w:val="00C124BA"/>
    <w:rsid w:val="00C12DC4"/>
    <w:rsid w:val="00C158C8"/>
    <w:rsid w:val="00C15A79"/>
    <w:rsid w:val="00C15FAB"/>
    <w:rsid w:val="00C16CBF"/>
    <w:rsid w:val="00C17177"/>
    <w:rsid w:val="00C210EB"/>
    <w:rsid w:val="00C21EC0"/>
    <w:rsid w:val="00C224BA"/>
    <w:rsid w:val="00C2253F"/>
    <w:rsid w:val="00C24119"/>
    <w:rsid w:val="00C26AB6"/>
    <w:rsid w:val="00C32A11"/>
    <w:rsid w:val="00C337FA"/>
    <w:rsid w:val="00C36A1B"/>
    <w:rsid w:val="00C414A3"/>
    <w:rsid w:val="00C42E51"/>
    <w:rsid w:val="00C45CBB"/>
    <w:rsid w:val="00C4797B"/>
    <w:rsid w:val="00C5047A"/>
    <w:rsid w:val="00C51FF8"/>
    <w:rsid w:val="00C52211"/>
    <w:rsid w:val="00C53F16"/>
    <w:rsid w:val="00C54782"/>
    <w:rsid w:val="00C55A78"/>
    <w:rsid w:val="00C55D79"/>
    <w:rsid w:val="00C57E25"/>
    <w:rsid w:val="00C57EBA"/>
    <w:rsid w:val="00C618B2"/>
    <w:rsid w:val="00C62616"/>
    <w:rsid w:val="00C6390B"/>
    <w:rsid w:val="00C66185"/>
    <w:rsid w:val="00C70E0D"/>
    <w:rsid w:val="00C70FB2"/>
    <w:rsid w:val="00C715A4"/>
    <w:rsid w:val="00C716BB"/>
    <w:rsid w:val="00C71744"/>
    <w:rsid w:val="00C73F76"/>
    <w:rsid w:val="00C769D2"/>
    <w:rsid w:val="00C77770"/>
    <w:rsid w:val="00C77EFB"/>
    <w:rsid w:val="00C77F9E"/>
    <w:rsid w:val="00C81215"/>
    <w:rsid w:val="00C813F5"/>
    <w:rsid w:val="00C85647"/>
    <w:rsid w:val="00C859A6"/>
    <w:rsid w:val="00C85E97"/>
    <w:rsid w:val="00C864AE"/>
    <w:rsid w:val="00C864D8"/>
    <w:rsid w:val="00C86E7D"/>
    <w:rsid w:val="00C8744A"/>
    <w:rsid w:val="00C87A56"/>
    <w:rsid w:val="00C93E08"/>
    <w:rsid w:val="00C95644"/>
    <w:rsid w:val="00C974FF"/>
    <w:rsid w:val="00C97F4E"/>
    <w:rsid w:val="00CA2839"/>
    <w:rsid w:val="00CA583C"/>
    <w:rsid w:val="00CB02AF"/>
    <w:rsid w:val="00CB1CBC"/>
    <w:rsid w:val="00CB28CC"/>
    <w:rsid w:val="00CB3142"/>
    <w:rsid w:val="00CB3ADE"/>
    <w:rsid w:val="00CB3EEA"/>
    <w:rsid w:val="00CB70CA"/>
    <w:rsid w:val="00CB7B74"/>
    <w:rsid w:val="00CC2246"/>
    <w:rsid w:val="00CC2A10"/>
    <w:rsid w:val="00CC3407"/>
    <w:rsid w:val="00CC4173"/>
    <w:rsid w:val="00CC6238"/>
    <w:rsid w:val="00CC6C66"/>
    <w:rsid w:val="00CC6FFD"/>
    <w:rsid w:val="00CD1963"/>
    <w:rsid w:val="00CD3412"/>
    <w:rsid w:val="00CD3F71"/>
    <w:rsid w:val="00CD4EB2"/>
    <w:rsid w:val="00CD507E"/>
    <w:rsid w:val="00CD5CFC"/>
    <w:rsid w:val="00CD5D9E"/>
    <w:rsid w:val="00CD687E"/>
    <w:rsid w:val="00CD6B95"/>
    <w:rsid w:val="00CD6EC1"/>
    <w:rsid w:val="00CE001D"/>
    <w:rsid w:val="00CE1C77"/>
    <w:rsid w:val="00CE21E0"/>
    <w:rsid w:val="00CE57FA"/>
    <w:rsid w:val="00CE7277"/>
    <w:rsid w:val="00CE7693"/>
    <w:rsid w:val="00CF1D71"/>
    <w:rsid w:val="00CF1F25"/>
    <w:rsid w:val="00CF3D06"/>
    <w:rsid w:val="00CF6313"/>
    <w:rsid w:val="00D01E1B"/>
    <w:rsid w:val="00D05DDD"/>
    <w:rsid w:val="00D13FBC"/>
    <w:rsid w:val="00D14225"/>
    <w:rsid w:val="00D16460"/>
    <w:rsid w:val="00D17124"/>
    <w:rsid w:val="00D226B7"/>
    <w:rsid w:val="00D24330"/>
    <w:rsid w:val="00D2464F"/>
    <w:rsid w:val="00D303E3"/>
    <w:rsid w:val="00D30636"/>
    <w:rsid w:val="00D30B41"/>
    <w:rsid w:val="00D3192A"/>
    <w:rsid w:val="00D33D37"/>
    <w:rsid w:val="00D35345"/>
    <w:rsid w:val="00D36373"/>
    <w:rsid w:val="00D41B9C"/>
    <w:rsid w:val="00D442EE"/>
    <w:rsid w:val="00D44306"/>
    <w:rsid w:val="00D4609B"/>
    <w:rsid w:val="00D463F8"/>
    <w:rsid w:val="00D516A7"/>
    <w:rsid w:val="00D53504"/>
    <w:rsid w:val="00D541CB"/>
    <w:rsid w:val="00D55565"/>
    <w:rsid w:val="00D571A5"/>
    <w:rsid w:val="00D603AD"/>
    <w:rsid w:val="00D6159F"/>
    <w:rsid w:val="00D61E30"/>
    <w:rsid w:val="00D64E29"/>
    <w:rsid w:val="00D66202"/>
    <w:rsid w:val="00D67CF3"/>
    <w:rsid w:val="00D715A2"/>
    <w:rsid w:val="00D82030"/>
    <w:rsid w:val="00D82E6F"/>
    <w:rsid w:val="00D87642"/>
    <w:rsid w:val="00D9258C"/>
    <w:rsid w:val="00D9331A"/>
    <w:rsid w:val="00D97A59"/>
    <w:rsid w:val="00DA0E3F"/>
    <w:rsid w:val="00DA378A"/>
    <w:rsid w:val="00DA3871"/>
    <w:rsid w:val="00DA5462"/>
    <w:rsid w:val="00DA5B05"/>
    <w:rsid w:val="00DA7A14"/>
    <w:rsid w:val="00DB3B90"/>
    <w:rsid w:val="00DB495D"/>
    <w:rsid w:val="00DB53C2"/>
    <w:rsid w:val="00DC5561"/>
    <w:rsid w:val="00DC5B87"/>
    <w:rsid w:val="00DD2B78"/>
    <w:rsid w:val="00DD5F40"/>
    <w:rsid w:val="00DD7B72"/>
    <w:rsid w:val="00DE2C0D"/>
    <w:rsid w:val="00DE3836"/>
    <w:rsid w:val="00DE3C04"/>
    <w:rsid w:val="00DE6292"/>
    <w:rsid w:val="00DE6B5E"/>
    <w:rsid w:val="00DF28BE"/>
    <w:rsid w:val="00DF589D"/>
    <w:rsid w:val="00DF6A22"/>
    <w:rsid w:val="00DF71E7"/>
    <w:rsid w:val="00E0044A"/>
    <w:rsid w:val="00E024AB"/>
    <w:rsid w:val="00E06D3D"/>
    <w:rsid w:val="00E1549B"/>
    <w:rsid w:val="00E200EA"/>
    <w:rsid w:val="00E22079"/>
    <w:rsid w:val="00E22A37"/>
    <w:rsid w:val="00E24842"/>
    <w:rsid w:val="00E24971"/>
    <w:rsid w:val="00E255BA"/>
    <w:rsid w:val="00E25A15"/>
    <w:rsid w:val="00E26193"/>
    <w:rsid w:val="00E30554"/>
    <w:rsid w:val="00E33CBF"/>
    <w:rsid w:val="00E353CE"/>
    <w:rsid w:val="00E356BF"/>
    <w:rsid w:val="00E41A94"/>
    <w:rsid w:val="00E42385"/>
    <w:rsid w:val="00E468D4"/>
    <w:rsid w:val="00E54D65"/>
    <w:rsid w:val="00E633D9"/>
    <w:rsid w:val="00E65249"/>
    <w:rsid w:val="00E65702"/>
    <w:rsid w:val="00E67327"/>
    <w:rsid w:val="00E67E17"/>
    <w:rsid w:val="00E70130"/>
    <w:rsid w:val="00E70AA9"/>
    <w:rsid w:val="00E763D7"/>
    <w:rsid w:val="00E8065D"/>
    <w:rsid w:val="00E8281A"/>
    <w:rsid w:val="00E83A65"/>
    <w:rsid w:val="00E841E0"/>
    <w:rsid w:val="00E846BC"/>
    <w:rsid w:val="00E84C4E"/>
    <w:rsid w:val="00E92CD8"/>
    <w:rsid w:val="00E93E08"/>
    <w:rsid w:val="00E9692A"/>
    <w:rsid w:val="00E970AA"/>
    <w:rsid w:val="00EA0069"/>
    <w:rsid w:val="00EA02AF"/>
    <w:rsid w:val="00EA0DC5"/>
    <w:rsid w:val="00EA257B"/>
    <w:rsid w:val="00EA2D42"/>
    <w:rsid w:val="00EA2EBA"/>
    <w:rsid w:val="00EA37F5"/>
    <w:rsid w:val="00EA3A1E"/>
    <w:rsid w:val="00EA4251"/>
    <w:rsid w:val="00EA5CE6"/>
    <w:rsid w:val="00EA7EE4"/>
    <w:rsid w:val="00EB1519"/>
    <w:rsid w:val="00EB17FC"/>
    <w:rsid w:val="00EB188C"/>
    <w:rsid w:val="00EB269B"/>
    <w:rsid w:val="00EB3394"/>
    <w:rsid w:val="00EB6DC9"/>
    <w:rsid w:val="00EB7513"/>
    <w:rsid w:val="00EC09EA"/>
    <w:rsid w:val="00EC42E9"/>
    <w:rsid w:val="00EC5170"/>
    <w:rsid w:val="00EC7051"/>
    <w:rsid w:val="00ED0879"/>
    <w:rsid w:val="00ED20DD"/>
    <w:rsid w:val="00ED421C"/>
    <w:rsid w:val="00ED517D"/>
    <w:rsid w:val="00ED5629"/>
    <w:rsid w:val="00ED6DA3"/>
    <w:rsid w:val="00EE1245"/>
    <w:rsid w:val="00EE25BE"/>
    <w:rsid w:val="00EE4961"/>
    <w:rsid w:val="00EE69F4"/>
    <w:rsid w:val="00EE71BD"/>
    <w:rsid w:val="00EE7F21"/>
    <w:rsid w:val="00EF0105"/>
    <w:rsid w:val="00EF1BD7"/>
    <w:rsid w:val="00EF22FB"/>
    <w:rsid w:val="00EF32E5"/>
    <w:rsid w:val="00EF7F64"/>
    <w:rsid w:val="00F0550B"/>
    <w:rsid w:val="00F05CC6"/>
    <w:rsid w:val="00F067C9"/>
    <w:rsid w:val="00F10F7C"/>
    <w:rsid w:val="00F113EF"/>
    <w:rsid w:val="00F12BCD"/>
    <w:rsid w:val="00F1490E"/>
    <w:rsid w:val="00F17B76"/>
    <w:rsid w:val="00F20DB0"/>
    <w:rsid w:val="00F218B5"/>
    <w:rsid w:val="00F21FD0"/>
    <w:rsid w:val="00F22860"/>
    <w:rsid w:val="00F23714"/>
    <w:rsid w:val="00F24C47"/>
    <w:rsid w:val="00F276B4"/>
    <w:rsid w:val="00F31B46"/>
    <w:rsid w:val="00F354A3"/>
    <w:rsid w:val="00F35D85"/>
    <w:rsid w:val="00F3750A"/>
    <w:rsid w:val="00F40220"/>
    <w:rsid w:val="00F4128B"/>
    <w:rsid w:val="00F42B56"/>
    <w:rsid w:val="00F44F35"/>
    <w:rsid w:val="00F46141"/>
    <w:rsid w:val="00F473C4"/>
    <w:rsid w:val="00F522D1"/>
    <w:rsid w:val="00F53908"/>
    <w:rsid w:val="00F53B6F"/>
    <w:rsid w:val="00F56410"/>
    <w:rsid w:val="00F56545"/>
    <w:rsid w:val="00F56732"/>
    <w:rsid w:val="00F575DB"/>
    <w:rsid w:val="00F57688"/>
    <w:rsid w:val="00F62BA8"/>
    <w:rsid w:val="00F64424"/>
    <w:rsid w:val="00F645B1"/>
    <w:rsid w:val="00F670B5"/>
    <w:rsid w:val="00F67237"/>
    <w:rsid w:val="00F672F8"/>
    <w:rsid w:val="00F706CC"/>
    <w:rsid w:val="00F7613B"/>
    <w:rsid w:val="00F768D8"/>
    <w:rsid w:val="00F807F1"/>
    <w:rsid w:val="00F83F4D"/>
    <w:rsid w:val="00F841DE"/>
    <w:rsid w:val="00F859C7"/>
    <w:rsid w:val="00F9197D"/>
    <w:rsid w:val="00F93E7A"/>
    <w:rsid w:val="00F95B37"/>
    <w:rsid w:val="00FA2060"/>
    <w:rsid w:val="00FA22E3"/>
    <w:rsid w:val="00FA318A"/>
    <w:rsid w:val="00FA4A02"/>
    <w:rsid w:val="00FA70C4"/>
    <w:rsid w:val="00FB1309"/>
    <w:rsid w:val="00FB3607"/>
    <w:rsid w:val="00FB67EA"/>
    <w:rsid w:val="00FB75F2"/>
    <w:rsid w:val="00FB7DE9"/>
    <w:rsid w:val="00FC267C"/>
    <w:rsid w:val="00FC3E5A"/>
    <w:rsid w:val="00FC6D1F"/>
    <w:rsid w:val="00FD2A7A"/>
    <w:rsid w:val="00FD54FD"/>
    <w:rsid w:val="00FD6272"/>
    <w:rsid w:val="00FD6FAA"/>
    <w:rsid w:val="00FE51AE"/>
    <w:rsid w:val="00FE5DED"/>
    <w:rsid w:val="00FE7305"/>
    <w:rsid w:val="00FE7CD6"/>
    <w:rsid w:val="00FF24E3"/>
    <w:rsid w:val="00FF2854"/>
    <w:rsid w:val="00FF7AD1"/>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shapelayout v:ext="edit">
      <o:idmap v:ext="edit" data="1"/>
    </o:shapelayout>
  </w:shapeDefaults>
  <w:decimalSymbol w:val="."/>
  <w:listSeparator w:val=","/>
  <w14:docId w14:val="6629A23F"/>
  <w14:defaultImageDpi w14:val="300"/>
  <w15:chartTrackingRefBased/>
  <w15:docId w15:val="{1705E3AD-3B5C-4885-B20D-B49A2F3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styleId="FootnoteText">
    <w:name w:val="footnote text"/>
    <w:basedOn w:val="Normal"/>
    <w:link w:val="FootnoteTextChar"/>
    <w:semiHidden/>
    <w:rsid w:val="00BE0EC8"/>
    <w:rPr>
      <w:rFonts w:eastAsia="Arial Unicode MS"/>
      <w:sz w:val="20"/>
      <w:szCs w:val="20"/>
    </w:rPr>
  </w:style>
  <w:style w:type="character" w:customStyle="1" w:styleId="FootnoteTextChar">
    <w:name w:val="Footnote Text Char"/>
    <w:link w:val="FootnoteText"/>
    <w:semiHidden/>
    <w:rsid w:val="00BE0EC8"/>
    <w:rPr>
      <w:rFonts w:eastAsia="Arial Unicode MS"/>
    </w:rPr>
  </w:style>
  <w:style w:type="paragraph" w:customStyle="1" w:styleId="Bullet">
    <w:name w:val="Bullet"/>
    <w:basedOn w:val="BodyText"/>
    <w:rsid w:val="00BE0EC8"/>
    <w:pPr>
      <w:numPr>
        <w:ilvl w:val="1"/>
        <w:numId w:val="1"/>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BE0EC8"/>
    <w:pPr>
      <w:numPr>
        <w:numId w:val="1"/>
      </w:numPr>
      <w:tabs>
        <w:tab w:val="clear" w:pos="1080"/>
        <w:tab w:val="num" w:pos="540"/>
      </w:tabs>
      <w:spacing w:before="360" w:after="0"/>
      <w:ind w:left="540" w:hanging="540"/>
    </w:pPr>
    <w:rPr>
      <w:rFonts w:ascii="Arial" w:hAnsi="Arial" w:cs="Arial"/>
      <w:szCs w:val="20"/>
      <w:u w:val="single"/>
    </w:rPr>
  </w:style>
  <w:style w:type="character" w:styleId="CommentReference">
    <w:name w:val="annotation reference"/>
    <w:uiPriority w:val="99"/>
    <w:semiHidden/>
    <w:unhideWhenUsed/>
    <w:rsid w:val="00771F9E"/>
    <w:rPr>
      <w:sz w:val="16"/>
      <w:szCs w:val="16"/>
    </w:rPr>
  </w:style>
  <w:style w:type="paragraph" w:styleId="CommentText">
    <w:name w:val="annotation text"/>
    <w:basedOn w:val="Normal"/>
    <w:link w:val="CommentTextChar"/>
    <w:uiPriority w:val="99"/>
    <w:semiHidden/>
    <w:unhideWhenUsed/>
    <w:rsid w:val="00771F9E"/>
    <w:rPr>
      <w:sz w:val="20"/>
      <w:szCs w:val="20"/>
    </w:rPr>
  </w:style>
  <w:style w:type="character" w:customStyle="1" w:styleId="CommentTextChar">
    <w:name w:val="Comment Text Char"/>
    <w:basedOn w:val="DefaultParagraphFont"/>
    <w:link w:val="CommentText"/>
    <w:uiPriority w:val="99"/>
    <w:semiHidden/>
    <w:rsid w:val="00771F9E"/>
  </w:style>
  <w:style w:type="paragraph" w:styleId="CommentSubject">
    <w:name w:val="annotation subject"/>
    <w:basedOn w:val="CommentText"/>
    <w:next w:val="CommentText"/>
    <w:link w:val="CommentSubjectChar"/>
    <w:uiPriority w:val="99"/>
    <w:semiHidden/>
    <w:unhideWhenUsed/>
    <w:rsid w:val="00771F9E"/>
    <w:rPr>
      <w:b/>
      <w:bCs/>
    </w:rPr>
  </w:style>
  <w:style w:type="character" w:customStyle="1" w:styleId="CommentSubjectChar">
    <w:name w:val="Comment Subject Char"/>
    <w:link w:val="CommentSubject"/>
    <w:uiPriority w:val="99"/>
    <w:semiHidden/>
    <w:rsid w:val="00771F9E"/>
    <w:rPr>
      <w:b/>
      <w:bCs/>
    </w:rPr>
  </w:style>
  <w:style w:type="paragraph" w:customStyle="1" w:styleId="DarkList-Accent31">
    <w:name w:val="Dark List - Accent 31"/>
    <w:hidden/>
    <w:uiPriority w:val="71"/>
    <w:rsid w:val="00FD6FAA"/>
    <w:rPr>
      <w:sz w:val="24"/>
      <w:szCs w:val="24"/>
    </w:rPr>
  </w:style>
  <w:style w:type="paragraph" w:customStyle="1" w:styleId="ColorfulShading-Accent31">
    <w:name w:val="Colorful Shading - Accent 31"/>
    <w:basedOn w:val="Normal"/>
    <w:uiPriority w:val="34"/>
    <w:qFormat/>
    <w:rsid w:val="002E6317"/>
    <w:pPr>
      <w:ind w:left="720"/>
      <w:contextualSpacing/>
    </w:pPr>
    <w:rPr>
      <w:rFonts w:ascii="Cambria" w:eastAsia="MS Mincho" w:hAnsi="Cambria"/>
    </w:rPr>
  </w:style>
  <w:style w:type="character" w:customStyle="1" w:styleId="Heading1Char">
    <w:name w:val="Heading 1 Char"/>
    <w:link w:val="Heading1"/>
    <w:rsid w:val="00196C84"/>
    <w:rPr>
      <w:rFonts w:ascii="Arial" w:hAnsi="Arial" w:cs="Arial"/>
      <w:b/>
      <w:bCs/>
      <w:kern w:val="28"/>
      <w:sz w:val="28"/>
      <w:szCs w:val="28"/>
    </w:rPr>
  </w:style>
  <w:style w:type="paragraph" w:styleId="Revision">
    <w:name w:val="Revision"/>
    <w:hidden/>
    <w:uiPriority w:val="99"/>
    <w:semiHidden/>
    <w:rsid w:val="0063788B"/>
    <w:rPr>
      <w:sz w:val="24"/>
      <w:szCs w:val="24"/>
    </w:rPr>
  </w:style>
  <w:style w:type="paragraph" w:styleId="NormalWeb">
    <w:name w:val="Normal (Web)"/>
    <w:basedOn w:val="Normal"/>
    <w:uiPriority w:val="99"/>
    <w:semiHidden/>
    <w:unhideWhenUsed/>
    <w:rsid w:val="00EF7F64"/>
  </w:style>
  <w:style w:type="character" w:styleId="UnresolvedMention">
    <w:name w:val="Unresolved Mention"/>
    <w:uiPriority w:val="99"/>
    <w:semiHidden/>
    <w:unhideWhenUsed/>
    <w:rsid w:val="00EF7F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6186">
      <w:bodyDiv w:val="1"/>
      <w:marLeft w:val="0"/>
      <w:marRight w:val="0"/>
      <w:marTop w:val="0"/>
      <w:marBottom w:val="0"/>
      <w:divBdr>
        <w:top w:val="none" w:sz="0" w:space="0" w:color="auto"/>
        <w:left w:val="none" w:sz="0" w:space="0" w:color="auto"/>
        <w:bottom w:val="none" w:sz="0" w:space="0" w:color="auto"/>
        <w:right w:val="none" w:sz="0" w:space="0" w:color="auto"/>
      </w:divBdr>
    </w:div>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42299287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548690998">
      <w:bodyDiv w:val="1"/>
      <w:marLeft w:val="0"/>
      <w:marRight w:val="0"/>
      <w:marTop w:val="0"/>
      <w:marBottom w:val="0"/>
      <w:divBdr>
        <w:top w:val="none" w:sz="0" w:space="0" w:color="auto"/>
        <w:left w:val="none" w:sz="0" w:space="0" w:color="auto"/>
        <w:bottom w:val="none" w:sz="0" w:space="0" w:color="auto"/>
        <w:right w:val="none" w:sz="0" w:space="0" w:color="auto"/>
      </w:divBdr>
    </w:div>
    <w:div w:id="868567381">
      <w:bodyDiv w:val="1"/>
      <w:marLeft w:val="0"/>
      <w:marRight w:val="0"/>
      <w:marTop w:val="0"/>
      <w:marBottom w:val="0"/>
      <w:divBdr>
        <w:top w:val="none" w:sz="0" w:space="0" w:color="auto"/>
        <w:left w:val="none" w:sz="0" w:space="0" w:color="auto"/>
        <w:bottom w:val="none" w:sz="0" w:space="0" w:color="auto"/>
        <w:right w:val="none" w:sz="0" w:space="0" w:color="auto"/>
      </w:divBdr>
      <w:divsChild>
        <w:div w:id="1658996379">
          <w:marLeft w:val="0"/>
          <w:marRight w:val="0"/>
          <w:marTop w:val="0"/>
          <w:marBottom w:val="0"/>
          <w:divBdr>
            <w:top w:val="none" w:sz="0" w:space="0" w:color="auto"/>
            <w:left w:val="none" w:sz="0" w:space="0" w:color="auto"/>
            <w:bottom w:val="none" w:sz="0" w:space="0" w:color="auto"/>
            <w:right w:val="none" w:sz="0" w:space="0" w:color="auto"/>
          </w:divBdr>
        </w:div>
      </w:divsChild>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167285607">
      <w:bodyDiv w:val="1"/>
      <w:marLeft w:val="0"/>
      <w:marRight w:val="0"/>
      <w:marTop w:val="0"/>
      <w:marBottom w:val="0"/>
      <w:divBdr>
        <w:top w:val="none" w:sz="0" w:space="0" w:color="auto"/>
        <w:left w:val="none" w:sz="0" w:space="0" w:color="auto"/>
        <w:bottom w:val="none" w:sz="0" w:space="0" w:color="auto"/>
        <w:right w:val="none" w:sz="0" w:space="0" w:color="auto"/>
      </w:divBdr>
      <w:divsChild>
        <w:div w:id="1743916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ontier.com/small-business/helpcenter/categories/phone/business-servces/frontier-anyware-smb" TargetMode="External"/><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FeatureTeacher.frontier.com/Frontier-AnyWare" TargetMode="External"/><Relationship Id="rId22"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C9909-D4FA-46F2-B39C-00050A54E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7148</Words>
  <Characters>40745</Characters>
  <Application>Microsoft Office Word</Application>
  <DocSecurity>8</DocSecurity>
  <Lines>339</Lines>
  <Paragraphs>95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FRONTIER SERVICES AGREEMENT</vt:lpstr>
      <vt:lpstr>Service Availability: Customer’s eligibility to receive IP Service, Customer’s L</vt:lpstr>
      <vt:lpstr>Limitations: Customer understands that use of the Services is restricted in the</vt:lpstr>
      <vt:lpstr>Attachment 1</vt:lpstr>
      <vt:lpstr/>
      <vt:lpstr/>
      <vt:lpstr>.</vt:lpstr>
      <vt:lpstr/>
    </vt:vector>
  </TitlesOfParts>
  <Company>Frontier</Company>
  <LinksUpToDate>false</LinksUpToDate>
  <CharactersWithSpaces>47798</CharactersWithSpaces>
  <SharedDoc>false</SharedDoc>
  <HLinks>
    <vt:vector size="18" baseType="variant">
      <vt:variant>
        <vt:i4>4259907</vt:i4>
      </vt:variant>
      <vt:variant>
        <vt:i4>234</vt:i4>
      </vt:variant>
      <vt:variant>
        <vt:i4>0</vt:i4>
      </vt:variant>
      <vt:variant>
        <vt:i4>5</vt:i4>
      </vt:variant>
      <vt:variant>
        <vt:lpwstr>http://www.frontier.com/policies</vt:lpwstr>
      </vt:variant>
      <vt:variant>
        <vt:lpwstr/>
      </vt:variant>
      <vt:variant>
        <vt:i4>5701704</vt:i4>
      </vt:variant>
      <vt:variant>
        <vt:i4>231</vt:i4>
      </vt:variant>
      <vt:variant>
        <vt:i4>0</vt:i4>
      </vt:variant>
      <vt:variant>
        <vt:i4>5</vt:i4>
      </vt:variant>
      <vt:variant>
        <vt:lpwstr>https://frontier.com/small-business/helpcenter/categories/phone/business-servces/frontier-anyware-smb</vt:lpwstr>
      </vt:variant>
      <vt:variant>
        <vt:lpwstr/>
      </vt:variant>
      <vt:variant>
        <vt:i4>2490477</vt:i4>
      </vt:variant>
      <vt:variant>
        <vt:i4>228</vt:i4>
      </vt:variant>
      <vt:variant>
        <vt:i4>0</vt:i4>
      </vt:variant>
      <vt:variant>
        <vt:i4>5</vt:i4>
      </vt:variant>
      <vt:variant>
        <vt:lpwstr>http://featureteacher.frontier.com/Frontier-AnyWare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10</cp:revision>
  <cp:lastPrinted>2013-01-21T18:04:00Z</cp:lastPrinted>
  <dcterms:created xsi:type="dcterms:W3CDTF">2021-06-30T21:52:00Z</dcterms:created>
  <dcterms:modified xsi:type="dcterms:W3CDTF">2021-08-27T17:20:00Z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2021-07-16T02:50:51Z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6121fb1d-1f7b-4aa8-9082-736e43d0225c</vt:lpwstr>
  </property>
  <property fmtid="{D5CDD505-2E9C-101B-9397-08002B2CF9AE}" pid="8" name="MSIP_Label_e463cba9-5f6c-478d-9329-7b2295e4e8ed_ContentBits">
    <vt:lpwstr>0</vt:lpwstr>
  </property>
</Properties>
</file>