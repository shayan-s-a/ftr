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20"/>
          <w:footerReference w:type="default" r:id="rId21"/>
          <w:type w:val="continuous"/>
          <w:pgSz w:w="12240" w:h="15840"/>
          <w:pgMar w:top="720" w:right="720" w:bottom="720" w:left="720" w:header="432" w:footer="432" w:gutter="0"/>
          <w:cols w:space="432"/>
          <w:docGrid w:linePitch="360"/>
        </w:sectPr>
      </w:pP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 xml:space="preserve">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w:t>
      </w:r>
    </w:p>
    <w:p w14:paraId="795132AF" w14:textId="77777777" w:rsidR="00E70B3E" w:rsidRDefault="00E70B3E" w:rsidP="00E70B3E">
      <w:pPr>
        <w:rPr>
          <w:rFonts w:ascii="Calibri" w:hAnsi="Calibri" w:cs="Arial"/>
          <w:sz w:val="16"/>
          <w:szCs w:val="16"/>
        </w:rPr>
      </w:pPr>
    </w:p>
    <w:p w14:paraId="09A808C8" w14:textId="4CFF4D9C" w:rsidR="00E70B3E" w:rsidRPr="00E70B3E" w:rsidRDefault="00E70B3E" w:rsidP="00E70B3E">
      <w:pPr>
        <w:rPr>
          <w:rFonts w:ascii="Calibri" w:hAnsi="Calibri"/>
          <w:sz w:val="16"/>
          <w:szCs w:val="16"/>
        </w:rPr>
        <w:sectPr w:rsidR="00E70B3E" w:rsidRPr="00E70B3E" w:rsidSect="00262DA5">
          <w:headerReference w:type="even" r:id="rId22"/>
          <w:headerReference w:type="default" r:id="rId23"/>
          <w:footerReference w:type="default" r:id="rId24"/>
          <w:headerReference w:type="first" r:id="rId25"/>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6738CF15"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103BC" w:rsidRPr="007E270F" w14:paraId="4238E708" w14:textId="77777777" w:rsidTr="00483EA4">
        <w:trPr>
          <w:trHeight w:val="50"/>
        </w:trPr>
        <w:tc>
          <w:tcPr>
            <w:tcW w:w="1665" w:type="pct"/>
            <w:shd w:val="clear" w:color="auto" w:fill="C00000"/>
          </w:tcPr>
          <w:p w14:paraId="096D55C3"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shd w:val="clear" w:color="auto" w:fill="C00000"/>
          </w:tcPr>
          <w:p w14:paraId="427FDA5A"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shd w:val="clear" w:color="auto" w:fill="C00000"/>
          </w:tcPr>
          <w:p w14:paraId="3DE89798"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shd w:val="clear" w:color="auto" w:fill="C00000"/>
          </w:tcPr>
          <w:p w14:paraId="1F0C8773"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shd w:val="clear" w:color="auto" w:fill="C00000"/>
          </w:tcPr>
          <w:p w14:paraId="3EB50977"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01B936B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1C03FEB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604F8008"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4EF8CAB"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54F46D3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Pr>
          <w:p w14:paraId="400DA7F3"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66F0E32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4246384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1AE942ED" w14:textId="77777777" w:rsidR="000103BC" w:rsidRPr="004778BE"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0103BC" w:rsidRPr="007E270F" w14:paraId="49AC5DA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3975FD2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7E7D8ABF"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3140C077"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1C247178"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Pr>
          <w:p w14:paraId="3D21D31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55AB4882"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27097D71"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321E2634"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749285F1" w14:textId="77777777" w:rsidR="000103BC" w:rsidRPr="006B4989" w:rsidRDefault="000103BC" w:rsidP="000103BC">
      <w:pPr>
        <w:ind w:left="162" w:right="18" w:hanging="162"/>
        <w:rPr>
          <w:rFonts w:asciiTheme="minorHAnsi" w:hAnsiTheme="minorHAnsi" w:cstheme="minorHAnsi"/>
          <w:b/>
          <w:bCs/>
          <w:sz w:val="4"/>
          <w:szCs w:val="4"/>
        </w:rPr>
      </w:pPr>
      <w:r w:rsidRPr="006B4989">
        <w:rPr>
          <w:rFonts w:asciiTheme="minorHAnsi" w:hAnsiTheme="minorHAnsi" w:cstheme="minorHAnsi"/>
          <w:b/>
          <w:bCs/>
          <w:sz w:val="4"/>
          <w:szCs w:val="4"/>
        </w:rPr>
        <w:t>{{/MFS}}</w:t>
      </w:r>
    </w:p>
    <w:p w14:paraId="3429756C"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0103BC" w:rsidRPr="007E270F" w14:paraId="0E5776D8" w14:textId="77777777" w:rsidTr="00483EA4">
        <w:trPr>
          <w:trHeight w:val="50"/>
        </w:trPr>
        <w:tc>
          <w:tcPr>
            <w:tcW w:w="1665" w:type="pct"/>
            <w:tcBorders>
              <w:bottom w:val="single" w:sz="4" w:space="0" w:color="auto"/>
            </w:tcBorders>
            <w:shd w:val="clear" w:color="auto" w:fill="C00000"/>
          </w:tcPr>
          <w:p w14:paraId="358A8847"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1E9ACFAE"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341E0F6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0042411C"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08C87C5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17110CE5"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4C76FEC5"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C18B302"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981105"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D1B69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5657C861"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0AF0A2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5626517D"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0103BC" w:rsidRPr="007E270F" w14:paraId="31C8FF47"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285C07"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1B5F19D0"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6E0CEB"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AF24A5E"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C1BDE6E"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430D31C"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01FDF5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06F61060" w14:textId="77777777" w:rsidR="000103BC" w:rsidRPr="00CE104E" w:rsidRDefault="000103BC" w:rsidP="000103BC">
      <w:pPr>
        <w:ind w:left="162" w:right="18" w:hanging="162"/>
        <w:rPr>
          <w:rFonts w:ascii="Lantinghei TC Heavy" w:hAnsi="Lantinghei TC Heavy" w:cs="Lantinghei TC Heavy"/>
          <w:bCs/>
          <w:color w:val="800000"/>
          <w:sz w:val="4"/>
          <w:szCs w:val="4"/>
        </w:rPr>
      </w:pPr>
      <w:r w:rsidRPr="00CE104E">
        <w:rPr>
          <w:rFonts w:asciiTheme="minorHAnsi" w:hAnsiTheme="minorHAnsi" w:cstheme="minorHAnsi"/>
          <w:b/>
          <w:bCs/>
          <w:sz w:val="4"/>
          <w:szCs w:val="4"/>
        </w:rPr>
        <w:t>{{/MFP}}</w:t>
      </w:r>
    </w:p>
    <w:p w14:paraId="28DEF497" w14:textId="77777777" w:rsidR="000103BC" w:rsidRPr="00BA16D4" w:rsidRDefault="000103BC" w:rsidP="000103BC">
      <w:pPr>
        <w:shd w:val="clear" w:color="auto" w:fill="FFFFFE"/>
        <w:rPr>
          <w:rFonts w:ascii="Consolas" w:hAnsi="Consolas"/>
          <w:sz w:val="4"/>
          <w:szCs w:val="4"/>
        </w:rPr>
      </w:pPr>
      <w:r w:rsidRPr="00BA16D4">
        <w:rPr>
          <w:rFonts w:ascii="Consolas" w:hAnsi="Consolas"/>
          <w:sz w:val="4"/>
          <w:szCs w:val="4"/>
        </w:rPr>
        <w:t>{{#ProductName_isCCaas</w:t>
      </w:r>
      <w:proofErr w:type="gramStart"/>
      <w:r w:rsidRPr="00BA16D4">
        <w:rPr>
          <w:rFonts w:ascii="Consolas" w:hAnsi="Consolas"/>
          <w:sz w:val="4"/>
          <w:szCs w:val="4"/>
        </w:rPr>
        <w:t>}}{</w:t>
      </w:r>
      <w:proofErr w:type="gramEnd"/>
      <w:r w:rsidRPr="00BA16D4">
        <w:rPr>
          <w:rFonts w:ascii="Consolas" w:hAnsi="Consolas"/>
          <w:sz w:val="4"/>
          <w:szCs w:val="4"/>
        </w:rPr>
        <w:t>{#CA}}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0103BC" w:rsidRPr="008D1FBA" w14:paraId="5F76182A" w14:textId="77777777" w:rsidTr="00733A8D">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 xml:space="preserve">Frontier </w:t>
            </w:r>
            <w:proofErr w:type="spellStart"/>
            <w:r w:rsidRPr="008D1FBA">
              <w:rPr>
                <w:rFonts w:ascii="Calibri" w:hAnsi="Calibri"/>
                <w:b/>
                <w:bCs/>
                <w:sz w:val="16"/>
                <w:szCs w:val="16"/>
              </w:rPr>
              <w:t>CCaaS</w:t>
            </w:r>
            <w:proofErr w:type="spellEnd"/>
            <w:r w:rsidRPr="008D1FBA">
              <w:rPr>
                <w:rFonts w:ascii="Calibri" w:hAnsi="Calibri"/>
                <w:b/>
                <w:bCs/>
                <w:sz w:val="16"/>
                <w:szCs w:val="16"/>
              </w:rPr>
              <w:t xml:space="preserve">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20"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0103BC" w:rsidRPr="008D1FBA" w14:paraId="1B1C08FF" w14:textId="77777777" w:rsidTr="00733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proofErr w:type="gramStart"/>
            <w:r w:rsidRPr="008D1FBA">
              <w:rPr>
                <w:rFonts w:asciiTheme="minorHAnsi" w:hAnsiTheme="minorHAnsi" w:cstheme="minorHAnsi"/>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w:t>
            </w:r>
            <w:proofErr w:type="spellStart"/>
            <w:r w:rsidRPr="008D1FBA">
              <w:rPr>
                <w:rFonts w:asciiTheme="minorHAnsi" w:hAnsiTheme="minorHAnsi" w:cstheme="minorHAnsi"/>
                <w:sz w:val="16"/>
                <w:szCs w:val="16"/>
              </w:rPr>
              <w:t>CoS</w:t>
            </w:r>
            <w:proofErr w:type="spellEnd"/>
            <w:r w:rsidRPr="008D1FBA">
              <w:rPr>
                <w:rFonts w:asciiTheme="minorHAnsi" w:hAnsiTheme="minorHAnsi" w:cstheme="minorHAnsi"/>
                <w:sz w:val="16"/>
                <w:szCs w:val="16"/>
              </w:rPr>
              <w:t>}}</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w:t>
            </w:r>
            <w:proofErr w:type="spellEnd"/>
            <w:r w:rsidRPr="008D1FBA">
              <w:rPr>
                <w:rFonts w:asciiTheme="minorHAnsi" w:hAnsiTheme="minorHAnsi" w:cstheme="minorHAnsi"/>
                <w:b/>
                <w:bCs/>
                <w:sz w:val="16"/>
                <w:szCs w:val="16"/>
              </w:rPr>
              <w:t>}}</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RecurringChargeTotal</w:t>
            </w:r>
            <w:proofErr w:type="spellEnd"/>
            <w:r w:rsidRPr="008D1FBA">
              <w:rPr>
                <w:rFonts w:asciiTheme="minorHAnsi" w:hAnsiTheme="minorHAnsi" w:cstheme="minorHAnsi"/>
                <w:b/>
                <w:bCs/>
                <w:sz w:val="16"/>
                <w:szCs w:val="16"/>
              </w:rPr>
              <w:t>}}</w:t>
            </w:r>
          </w:p>
        </w:tc>
        <w:tc>
          <w:tcPr>
            <w:tcW w:w="1620"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OneTimeCharge</w:t>
            </w:r>
            <w:proofErr w:type="spellEnd"/>
            <w:proofErr w:type="gramStart"/>
            <w:r w:rsidRPr="008D1FBA">
              <w:rPr>
                <w:rFonts w:asciiTheme="minorHAnsi" w:hAnsiTheme="minorHAnsi" w:cstheme="minorHAnsi"/>
                <w:b/>
                <w:bCs/>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w:t>
            </w:r>
            <w:proofErr w:type="spellStart"/>
            <w:r w:rsidRPr="008D1FBA">
              <w:rPr>
                <w:rFonts w:asciiTheme="minorHAnsi" w:hAnsiTheme="minorHAnsi" w:cstheme="minorHAnsi"/>
                <w:b/>
                <w:sz w:val="16"/>
                <w:szCs w:val="16"/>
              </w:rPr>
              <w:t>ftr_IsBundle</w:t>
            </w:r>
            <w:proofErr w:type="spellEnd"/>
            <w:r w:rsidRPr="008D1FBA">
              <w:rPr>
                <w:rFonts w:asciiTheme="minorHAnsi" w:hAnsiTheme="minorHAnsi" w:cstheme="minorHAnsi"/>
                <w:b/>
                <w:sz w:val="16"/>
                <w:szCs w:val="16"/>
              </w:rPr>
              <w:t>}}</w:t>
            </w:r>
            <w:r w:rsidRPr="008D1FBA">
              <w:rPr>
                <w:rFonts w:asciiTheme="minorHAnsi" w:hAnsiTheme="minorHAnsi" w:cstheme="minorHAnsi"/>
                <w:sz w:val="16"/>
                <w:szCs w:val="16"/>
              </w:rPr>
              <w:t>{{/</w:t>
            </w:r>
            <w:proofErr w:type="spellStart"/>
            <w:r w:rsidRPr="008D1FBA">
              <w:rPr>
                <w:rFonts w:asciiTheme="minorHAnsi" w:hAnsiTheme="minorHAnsi" w:cstheme="minorHAnsi"/>
                <w:sz w:val="16"/>
                <w:szCs w:val="16"/>
              </w:rPr>
              <w:t>cCaas</w:t>
            </w:r>
            <w:proofErr w:type="spellEnd"/>
            <w:r w:rsidRPr="008D1FBA">
              <w:rPr>
                <w:rFonts w:asciiTheme="minorHAnsi" w:hAnsiTheme="minorHAnsi" w:cstheme="minorHAnsi"/>
                <w:sz w:val="16"/>
                <w:szCs w:val="16"/>
              </w:rPr>
              <w:t>}}</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ProductName_isCCaas</w:t>
      </w:r>
      <w:proofErr w:type="spellEnd"/>
      <w:r w:rsidRPr="00CE104E">
        <w:rPr>
          <w:rFonts w:asciiTheme="minorHAnsi" w:hAnsiTheme="minorHAnsi" w:cstheme="minorHAnsi"/>
          <w:sz w:val="4"/>
          <w:szCs w:val="4"/>
        </w:rPr>
        <w:t>}}</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52390512"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p w14:paraId="70846192" w14:textId="77777777" w:rsidR="006C387A" w:rsidRPr="00CE104E" w:rsidRDefault="006C387A" w:rsidP="000103BC">
      <w:pPr>
        <w:shd w:val="clear" w:color="auto" w:fill="FFFFFE"/>
        <w:rPr>
          <w:rFonts w:asciiTheme="minorHAnsi" w:hAnsiTheme="minorHAnsi" w:cstheme="minorHAnsi"/>
          <w:sz w:val="4"/>
          <w:szCs w:val="4"/>
        </w:rPr>
      </w:pP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lastRenderedPageBreak/>
              <w:t xml:space="preserve">Frontier </w:t>
            </w:r>
            <w:proofErr w:type="spellStart"/>
            <w:r w:rsidRPr="008D1FBA">
              <w:rPr>
                <w:rFonts w:asciiTheme="minorHAnsi" w:hAnsiTheme="minorHAnsi" w:cstheme="minorHAnsi"/>
                <w:b/>
                <w:bCs/>
                <w:sz w:val="16"/>
                <w:szCs w:val="16"/>
              </w:rPr>
              <w:t>UCaaS</w:t>
            </w:r>
            <w:proofErr w:type="spellEnd"/>
            <w:r w:rsidRPr="008D1FBA">
              <w:rPr>
                <w:rFonts w:asciiTheme="minorHAnsi" w:hAnsiTheme="minorHAnsi" w:cstheme="minorHAnsi"/>
                <w:b/>
                <w:bCs/>
                <w:sz w:val="16"/>
                <w:szCs w:val="16"/>
              </w:rPr>
              <w:t xml:space="preserve">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ProductName_isUCaas</w:t>
      </w:r>
      <w:proofErr w:type="spellEnd"/>
      <w:r w:rsidRPr="00CE104E">
        <w:rPr>
          <w:rFonts w:asciiTheme="minorHAnsi" w:hAnsiTheme="minorHAnsi" w:cstheme="minorHAnsi"/>
          <w:sz w:val="4"/>
          <w:szCs w:val="4"/>
        </w:rPr>
        <w:t>}}</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7FEA050" w:rsidR="000103BC"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p w14:paraId="4E58E4B2" w14:textId="77777777" w:rsidR="009F040E" w:rsidRPr="00F10387" w:rsidRDefault="009F040E" w:rsidP="000103BC">
      <w:pPr>
        <w:shd w:val="clear" w:color="auto" w:fill="FFFFFE"/>
        <w:rPr>
          <w:rFonts w:asciiTheme="minorHAnsi" w:hAnsiTheme="minorHAnsi" w:cstheme="minorHAnsi"/>
          <w:sz w:val="4"/>
          <w:szCs w:val="4"/>
        </w:rPr>
      </w:pP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lastRenderedPageBreak/>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RecurringTotal</w:t>
            </w:r>
            <w:proofErr w:type="spellEnd"/>
            <w:r w:rsidRPr="00DA0C70">
              <w:rPr>
                <w:rFonts w:asciiTheme="minorHAnsi" w:hAnsiTheme="minorHAnsi" w:cstheme="minorHAnsi"/>
                <w:b/>
                <w:bCs/>
                <w:color w:val="C45911" w:themeColor="accent2" w:themeShade="BF"/>
                <w:sz w:val="16"/>
                <w:szCs w:val="16"/>
              </w:rPr>
              <w:t>}}</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OneTimeTotal</w:t>
            </w:r>
            <w:proofErr w:type="spellEnd"/>
            <w:r w:rsidRPr="00DA0C70">
              <w:rPr>
                <w:rFonts w:asciiTheme="minorHAnsi" w:hAnsiTheme="minorHAnsi" w:cstheme="minorHAnsi"/>
                <w:b/>
                <w:bCs/>
                <w:color w:val="C45911" w:themeColor="accent2" w:themeShade="BF"/>
                <w:sz w:val="16"/>
                <w:szCs w:val="16"/>
              </w:rPr>
              <w:t>}}</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8"/>
          <w:headerReference w:type="default" r:id="rId29"/>
          <w:headerReference w:type="first" r:id="rId30"/>
          <w:type w:val="continuous"/>
          <w:pgSz w:w="12240" w:h="15840" w:code="1"/>
          <w:pgMar w:top="720" w:right="720" w:bottom="720" w:left="720" w:header="432" w:footer="432" w:gutter="0"/>
          <w:cols w:space="720"/>
          <w:docGrid w:linePitch="326"/>
        </w:sectPr>
      </w:pPr>
    </w:p>
    <w:p w14:paraId="4E6CDDD9" w14:textId="77777777" w:rsidR="00B855C5" w:rsidRDefault="00B855C5" w:rsidP="00C66E61">
      <w:pPr>
        <w:jc w:val="center"/>
        <w:rPr>
          <w:rFonts w:ascii="Calibri" w:hAnsi="Calibri" w:cs="Arial"/>
          <w:b/>
          <w:sz w:val="16"/>
          <w:szCs w:val="16"/>
        </w:rPr>
      </w:pPr>
    </w:p>
    <w:p w14:paraId="0C12E4D7" w14:textId="77777777" w:rsidR="00B855C5" w:rsidRDefault="00B855C5" w:rsidP="00C66E61">
      <w:pPr>
        <w:jc w:val="center"/>
        <w:rPr>
          <w:rFonts w:ascii="Calibri" w:hAnsi="Calibri" w:cs="Arial"/>
          <w:b/>
          <w:sz w:val="16"/>
          <w:szCs w:val="16"/>
        </w:rPr>
      </w:pPr>
    </w:p>
    <w:p w14:paraId="30B5CF53" w14:textId="151FBB2C" w:rsidR="00B855C5" w:rsidRDefault="00B855C5" w:rsidP="00C66E61">
      <w:pPr>
        <w:jc w:val="center"/>
        <w:rPr>
          <w:rFonts w:ascii="Calibri" w:hAnsi="Calibri" w:cs="Arial"/>
          <w:b/>
          <w:sz w:val="16"/>
          <w:szCs w:val="16"/>
        </w:rPr>
      </w:pPr>
    </w:p>
    <w:p w14:paraId="7D5C459F" w14:textId="57E7DF45" w:rsidR="00D63708" w:rsidRDefault="00D63708" w:rsidP="00C66E61">
      <w:pPr>
        <w:jc w:val="center"/>
        <w:rPr>
          <w:rFonts w:ascii="Calibri" w:hAnsi="Calibri" w:cs="Arial"/>
          <w:b/>
          <w:sz w:val="16"/>
          <w:szCs w:val="16"/>
        </w:rPr>
      </w:pPr>
    </w:p>
    <w:p w14:paraId="756D334E" w14:textId="77777777" w:rsidR="00D63708" w:rsidRDefault="00D63708" w:rsidP="00C66E61">
      <w:pPr>
        <w:jc w:val="center"/>
        <w:rPr>
          <w:rFonts w:ascii="Calibri" w:hAnsi="Calibri" w:cs="Arial"/>
          <w:b/>
          <w:sz w:val="16"/>
          <w:szCs w:val="16"/>
        </w:rPr>
      </w:pPr>
    </w:p>
    <w:p w14:paraId="1CCB1975" w14:textId="77777777" w:rsidR="00B855C5" w:rsidRDefault="00B855C5" w:rsidP="00C66E61">
      <w:pPr>
        <w:jc w:val="center"/>
        <w:rPr>
          <w:rFonts w:ascii="Calibri" w:hAnsi="Calibri" w:cs="Arial"/>
          <w:b/>
          <w:sz w:val="16"/>
          <w:szCs w:val="16"/>
        </w:rPr>
      </w:pPr>
    </w:p>
    <w:p w14:paraId="34925DC6" w14:textId="49DF7653"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44563CD0" w:rsidR="00C66E61" w:rsidRDefault="00C66E61" w:rsidP="008D1F71">
      <w:pPr>
        <w:spacing w:after="60"/>
        <w:ind w:right="-43"/>
        <w:rPr>
          <w:rFonts w:ascii="Calibri" w:hAnsi="Calibri" w:cs="Arial"/>
          <w:b/>
          <w:bCs/>
          <w:sz w:val="16"/>
          <w:szCs w:val="16"/>
        </w:rPr>
      </w:pPr>
    </w:p>
    <w:p w14:paraId="3B67CE68" w14:textId="18663344" w:rsidR="00EB25E8" w:rsidRDefault="00EB25E8" w:rsidP="008D1F71">
      <w:pPr>
        <w:spacing w:after="60"/>
        <w:ind w:right="-43"/>
        <w:rPr>
          <w:rFonts w:ascii="Calibri" w:hAnsi="Calibri" w:cs="Arial"/>
          <w:b/>
          <w:bCs/>
          <w:sz w:val="16"/>
          <w:szCs w:val="16"/>
        </w:rPr>
      </w:pPr>
    </w:p>
    <w:p w14:paraId="23C9761F" w14:textId="02C54281" w:rsidR="00EB25E8" w:rsidRDefault="00EB25E8" w:rsidP="008D1F71">
      <w:pPr>
        <w:spacing w:after="60"/>
        <w:ind w:right="-43"/>
        <w:rPr>
          <w:rFonts w:ascii="Calibri" w:hAnsi="Calibri" w:cs="Arial"/>
          <w:b/>
          <w:bCs/>
          <w:sz w:val="16"/>
          <w:szCs w:val="16"/>
        </w:rPr>
      </w:pPr>
    </w:p>
    <w:p w14:paraId="64950E07" w14:textId="4548011B" w:rsidR="00EB25E8" w:rsidRDefault="00EB25E8" w:rsidP="008D1F71">
      <w:pPr>
        <w:spacing w:after="60"/>
        <w:ind w:right="-43"/>
        <w:rPr>
          <w:rFonts w:ascii="Calibri" w:hAnsi="Calibri" w:cs="Arial"/>
          <w:b/>
          <w:bCs/>
          <w:sz w:val="16"/>
          <w:szCs w:val="16"/>
        </w:rPr>
      </w:pPr>
    </w:p>
    <w:p w14:paraId="765F3C20" w14:textId="3E92973A" w:rsidR="00EB25E8" w:rsidRDefault="00EB25E8" w:rsidP="008D1F71">
      <w:pPr>
        <w:spacing w:after="60"/>
        <w:ind w:right="-43"/>
        <w:rPr>
          <w:rFonts w:ascii="Calibri" w:hAnsi="Calibri" w:cs="Arial"/>
          <w:b/>
          <w:bCs/>
          <w:sz w:val="16"/>
          <w:szCs w:val="16"/>
        </w:rPr>
      </w:pPr>
    </w:p>
    <w:p w14:paraId="18C072CD" w14:textId="2A00D713" w:rsidR="00EB25E8" w:rsidRDefault="00EB25E8" w:rsidP="008D1F71">
      <w:pPr>
        <w:spacing w:after="60"/>
        <w:ind w:right="-43"/>
        <w:rPr>
          <w:rFonts w:ascii="Calibri" w:hAnsi="Calibri" w:cs="Arial"/>
          <w:b/>
          <w:bCs/>
          <w:sz w:val="16"/>
          <w:szCs w:val="16"/>
        </w:rPr>
      </w:pPr>
    </w:p>
    <w:p w14:paraId="7D47BB02" w14:textId="43DE2407" w:rsidR="00EB25E8" w:rsidRDefault="00EB25E8" w:rsidP="008D1F71">
      <w:pPr>
        <w:spacing w:after="60"/>
        <w:ind w:right="-43"/>
        <w:rPr>
          <w:rFonts w:ascii="Calibri" w:hAnsi="Calibri" w:cs="Arial"/>
          <w:b/>
          <w:bCs/>
          <w:sz w:val="16"/>
          <w:szCs w:val="16"/>
        </w:rPr>
      </w:pPr>
    </w:p>
    <w:p w14:paraId="3C18F463" w14:textId="24645D9F" w:rsidR="00EB25E8" w:rsidRDefault="00EB25E8" w:rsidP="008D1F71">
      <w:pPr>
        <w:spacing w:after="60"/>
        <w:ind w:right="-43"/>
        <w:rPr>
          <w:rFonts w:ascii="Calibri" w:hAnsi="Calibri" w:cs="Arial"/>
          <w:b/>
          <w:bCs/>
          <w:sz w:val="16"/>
          <w:szCs w:val="16"/>
        </w:rPr>
      </w:pPr>
    </w:p>
    <w:p w14:paraId="39686691" w14:textId="75339F4A" w:rsidR="00EB25E8" w:rsidRDefault="00EB25E8" w:rsidP="008D1F71">
      <w:pPr>
        <w:spacing w:after="60"/>
        <w:ind w:right="-43"/>
        <w:rPr>
          <w:rFonts w:ascii="Calibri" w:hAnsi="Calibri" w:cs="Arial"/>
          <w:b/>
          <w:bCs/>
          <w:sz w:val="16"/>
          <w:szCs w:val="16"/>
        </w:rPr>
      </w:pPr>
    </w:p>
    <w:p w14:paraId="5872D92F" w14:textId="4902D14A" w:rsidR="00EB25E8" w:rsidRDefault="00EB25E8" w:rsidP="008D1F71">
      <w:pPr>
        <w:spacing w:after="60"/>
        <w:ind w:right="-43"/>
        <w:rPr>
          <w:rFonts w:ascii="Calibri" w:hAnsi="Calibri" w:cs="Arial"/>
          <w:b/>
          <w:bCs/>
          <w:sz w:val="16"/>
          <w:szCs w:val="16"/>
        </w:rPr>
      </w:pPr>
    </w:p>
    <w:p w14:paraId="0C23EF55" w14:textId="59A1557C" w:rsidR="00EB25E8" w:rsidRDefault="00EB25E8" w:rsidP="008D1F71">
      <w:pPr>
        <w:spacing w:after="60"/>
        <w:ind w:right="-43"/>
        <w:rPr>
          <w:rFonts w:ascii="Calibri" w:hAnsi="Calibri" w:cs="Arial"/>
          <w:b/>
          <w:bCs/>
          <w:sz w:val="16"/>
          <w:szCs w:val="16"/>
        </w:rPr>
      </w:pPr>
    </w:p>
    <w:p w14:paraId="1D596C70" w14:textId="0AA1B7DE" w:rsidR="00EB25E8" w:rsidRDefault="00EB25E8" w:rsidP="008D1F71">
      <w:pPr>
        <w:spacing w:after="60"/>
        <w:ind w:right="-43"/>
        <w:rPr>
          <w:rFonts w:ascii="Calibri" w:hAnsi="Calibri" w:cs="Arial"/>
          <w:b/>
          <w:bCs/>
          <w:sz w:val="16"/>
          <w:szCs w:val="16"/>
        </w:rPr>
      </w:pPr>
    </w:p>
    <w:p w14:paraId="79177572" w14:textId="1401804A" w:rsidR="00EB25E8" w:rsidRDefault="00EB25E8" w:rsidP="008D1F71">
      <w:pPr>
        <w:spacing w:after="60"/>
        <w:ind w:right="-43"/>
        <w:rPr>
          <w:rFonts w:ascii="Calibri" w:hAnsi="Calibri" w:cs="Arial"/>
          <w:b/>
          <w:bCs/>
          <w:sz w:val="16"/>
          <w:szCs w:val="16"/>
        </w:rPr>
      </w:pPr>
    </w:p>
    <w:p w14:paraId="18A363B0" w14:textId="4F341162" w:rsidR="00EB25E8" w:rsidRDefault="00EB25E8" w:rsidP="008D1F71">
      <w:pPr>
        <w:spacing w:after="60"/>
        <w:ind w:right="-43"/>
        <w:rPr>
          <w:rFonts w:ascii="Calibri" w:hAnsi="Calibri" w:cs="Arial"/>
          <w:b/>
          <w:bCs/>
          <w:sz w:val="16"/>
          <w:szCs w:val="16"/>
        </w:rPr>
      </w:pPr>
    </w:p>
    <w:p w14:paraId="1B8BAA28" w14:textId="580B73EE" w:rsidR="00EB25E8" w:rsidRDefault="00EB25E8" w:rsidP="008D1F71">
      <w:pPr>
        <w:spacing w:after="60"/>
        <w:ind w:right="-43"/>
        <w:rPr>
          <w:rFonts w:ascii="Calibri" w:hAnsi="Calibri" w:cs="Arial"/>
          <w:b/>
          <w:bCs/>
          <w:sz w:val="16"/>
          <w:szCs w:val="16"/>
        </w:rPr>
      </w:pPr>
    </w:p>
    <w:p w14:paraId="4A6B6287" w14:textId="14AFB28E" w:rsidR="00EB25E8" w:rsidRDefault="00EB25E8" w:rsidP="008D1F71">
      <w:pPr>
        <w:spacing w:after="60"/>
        <w:ind w:right="-43"/>
        <w:rPr>
          <w:rFonts w:ascii="Calibri" w:hAnsi="Calibri" w:cs="Arial"/>
          <w:b/>
          <w:bCs/>
          <w:sz w:val="16"/>
          <w:szCs w:val="16"/>
        </w:rPr>
      </w:pPr>
    </w:p>
    <w:p w14:paraId="3361BF70" w14:textId="47F9FAF6" w:rsidR="00EB25E8" w:rsidRDefault="00EB25E8" w:rsidP="008D1F71">
      <w:pPr>
        <w:spacing w:after="60"/>
        <w:ind w:right="-43"/>
        <w:rPr>
          <w:rFonts w:ascii="Calibri" w:hAnsi="Calibri" w:cs="Arial"/>
          <w:b/>
          <w:bCs/>
          <w:sz w:val="16"/>
          <w:szCs w:val="16"/>
        </w:rPr>
      </w:pPr>
    </w:p>
    <w:p w14:paraId="5C1D8FF3" w14:textId="75283C49" w:rsidR="00EB25E8" w:rsidRDefault="00EB25E8" w:rsidP="008D1F71">
      <w:pPr>
        <w:spacing w:after="60"/>
        <w:ind w:right="-43"/>
        <w:rPr>
          <w:rFonts w:ascii="Calibri" w:hAnsi="Calibri" w:cs="Arial"/>
          <w:b/>
          <w:bCs/>
          <w:sz w:val="16"/>
          <w:szCs w:val="16"/>
        </w:rPr>
      </w:pPr>
    </w:p>
    <w:p w14:paraId="239DA2A6" w14:textId="717583F5" w:rsidR="00EB25E8" w:rsidRDefault="00EB25E8" w:rsidP="008D1F71">
      <w:pPr>
        <w:spacing w:after="60"/>
        <w:ind w:right="-43"/>
        <w:rPr>
          <w:rFonts w:ascii="Calibri" w:hAnsi="Calibri" w:cs="Arial"/>
          <w:b/>
          <w:bCs/>
          <w:sz w:val="16"/>
          <w:szCs w:val="16"/>
        </w:rPr>
      </w:pPr>
    </w:p>
    <w:p w14:paraId="44543D0C" w14:textId="6EB6D6B0" w:rsidR="00EB25E8" w:rsidRDefault="00EB25E8" w:rsidP="008D1F71">
      <w:pPr>
        <w:spacing w:after="60"/>
        <w:ind w:right="-43"/>
        <w:rPr>
          <w:rFonts w:ascii="Calibri" w:hAnsi="Calibri" w:cs="Arial"/>
          <w:b/>
          <w:bCs/>
          <w:sz w:val="16"/>
          <w:szCs w:val="16"/>
        </w:rPr>
      </w:pPr>
    </w:p>
    <w:p w14:paraId="77571C43" w14:textId="63E44022" w:rsidR="00EB25E8" w:rsidRDefault="00EB25E8" w:rsidP="008D1F71">
      <w:pPr>
        <w:spacing w:after="60"/>
        <w:ind w:right="-43"/>
        <w:rPr>
          <w:rFonts w:ascii="Calibri" w:hAnsi="Calibri" w:cs="Arial"/>
          <w:b/>
          <w:bCs/>
          <w:sz w:val="16"/>
          <w:szCs w:val="16"/>
        </w:rPr>
      </w:pPr>
    </w:p>
    <w:p w14:paraId="467D33B0" w14:textId="4C34D0E3" w:rsidR="00EB25E8" w:rsidRDefault="00EB25E8" w:rsidP="008D1F71">
      <w:pPr>
        <w:spacing w:after="60"/>
        <w:ind w:right="-43"/>
        <w:rPr>
          <w:rFonts w:ascii="Calibri" w:hAnsi="Calibri" w:cs="Arial"/>
          <w:b/>
          <w:bCs/>
          <w:sz w:val="16"/>
          <w:szCs w:val="16"/>
        </w:rPr>
      </w:pPr>
    </w:p>
    <w:p w14:paraId="213E6829" w14:textId="722EC29C" w:rsidR="00EB25E8" w:rsidRDefault="00EB25E8" w:rsidP="008D1F71">
      <w:pPr>
        <w:spacing w:after="60"/>
        <w:ind w:right="-43"/>
        <w:rPr>
          <w:rFonts w:ascii="Calibri" w:hAnsi="Calibri" w:cs="Arial"/>
          <w:b/>
          <w:bCs/>
          <w:sz w:val="16"/>
          <w:szCs w:val="16"/>
        </w:rPr>
      </w:pPr>
    </w:p>
    <w:p w14:paraId="06ECD316" w14:textId="466AA292" w:rsidR="00EB25E8" w:rsidRDefault="00EB25E8" w:rsidP="008D1F71">
      <w:pPr>
        <w:spacing w:after="60"/>
        <w:ind w:right="-43"/>
        <w:rPr>
          <w:rFonts w:ascii="Calibri" w:hAnsi="Calibri" w:cs="Arial"/>
          <w:b/>
          <w:bCs/>
          <w:sz w:val="16"/>
          <w:szCs w:val="16"/>
        </w:rPr>
      </w:pPr>
    </w:p>
    <w:p w14:paraId="03EBA1FF" w14:textId="01B256C8" w:rsidR="00EB25E8" w:rsidRDefault="00EB25E8" w:rsidP="008D1F71">
      <w:pPr>
        <w:spacing w:after="60"/>
        <w:ind w:right="-43"/>
        <w:rPr>
          <w:rFonts w:ascii="Calibri" w:hAnsi="Calibri" w:cs="Arial"/>
          <w:b/>
          <w:bCs/>
          <w:sz w:val="16"/>
          <w:szCs w:val="16"/>
        </w:rPr>
      </w:pPr>
    </w:p>
    <w:p w14:paraId="31B7F167" w14:textId="78B4BF7A" w:rsidR="00EB25E8" w:rsidRDefault="00EB25E8" w:rsidP="008D1F71">
      <w:pPr>
        <w:spacing w:after="60"/>
        <w:ind w:right="-43"/>
        <w:rPr>
          <w:rFonts w:ascii="Calibri" w:hAnsi="Calibri" w:cs="Arial"/>
          <w:b/>
          <w:bCs/>
          <w:sz w:val="16"/>
          <w:szCs w:val="16"/>
        </w:rPr>
      </w:pPr>
    </w:p>
    <w:p w14:paraId="4922B1F7" w14:textId="79561DFC" w:rsidR="00EB25E8" w:rsidRDefault="00EB25E8" w:rsidP="008D1F71">
      <w:pPr>
        <w:spacing w:after="60"/>
        <w:ind w:right="-43"/>
        <w:rPr>
          <w:rFonts w:ascii="Calibri" w:hAnsi="Calibri" w:cs="Arial"/>
          <w:b/>
          <w:bCs/>
          <w:sz w:val="16"/>
          <w:szCs w:val="16"/>
        </w:rPr>
      </w:pPr>
    </w:p>
    <w:p w14:paraId="77C9470D" w14:textId="7FB7BD52" w:rsidR="00D63708" w:rsidRDefault="00D63708" w:rsidP="008D1F71">
      <w:pPr>
        <w:spacing w:after="60"/>
        <w:ind w:right="-43"/>
        <w:rPr>
          <w:rFonts w:ascii="Calibri" w:hAnsi="Calibri" w:cs="Arial"/>
          <w:b/>
          <w:bCs/>
          <w:sz w:val="16"/>
          <w:szCs w:val="16"/>
        </w:rPr>
      </w:pPr>
    </w:p>
    <w:p w14:paraId="46E6FFE1" w14:textId="26F335C7" w:rsidR="00D63708" w:rsidRDefault="00D63708" w:rsidP="008D1F71">
      <w:pPr>
        <w:spacing w:after="60"/>
        <w:ind w:right="-43"/>
        <w:rPr>
          <w:rFonts w:ascii="Calibri" w:hAnsi="Calibri" w:cs="Arial"/>
          <w:b/>
          <w:bCs/>
          <w:sz w:val="16"/>
          <w:szCs w:val="16"/>
        </w:rPr>
      </w:pPr>
    </w:p>
    <w:p w14:paraId="5B62E15E" w14:textId="7B6CB753" w:rsidR="00D63708" w:rsidRDefault="00D63708" w:rsidP="008D1F71">
      <w:pPr>
        <w:spacing w:after="60"/>
        <w:ind w:right="-43"/>
        <w:rPr>
          <w:rFonts w:ascii="Calibri" w:hAnsi="Calibri" w:cs="Arial"/>
          <w:b/>
          <w:bCs/>
          <w:sz w:val="16"/>
          <w:szCs w:val="16"/>
        </w:rPr>
      </w:pPr>
    </w:p>
    <w:p w14:paraId="14C1E5BD" w14:textId="6D973D6D" w:rsidR="00D63708" w:rsidRDefault="00D63708" w:rsidP="008D1F71">
      <w:pPr>
        <w:spacing w:after="60"/>
        <w:ind w:right="-43"/>
        <w:rPr>
          <w:rFonts w:ascii="Calibri" w:hAnsi="Calibri" w:cs="Arial"/>
          <w:b/>
          <w:bCs/>
          <w:sz w:val="16"/>
          <w:szCs w:val="16"/>
        </w:rPr>
      </w:pPr>
    </w:p>
    <w:p w14:paraId="5E1C8086" w14:textId="067B6D53" w:rsidR="00D63708" w:rsidRDefault="00D63708" w:rsidP="008D1F71">
      <w:pPr>
        <w:spacing w:after="60"/>
        <w:ind w:right="-43"/>
        <w:rPr>
          <w:rFonts w:ascii="Calibri" w:hAnsi="Calibri" w:cs="Arial"/>
          <w:b/>
          <w:bCs/>
          <w:sz w:val="16"/>
          <w:szCs w:val="16"/>
        </w:rPr>
      </w:pPr>
    </w:p>
    <w:p w14:paraId="481DB80F" w14:textId="372AE60D" w:rsidR="00D63708" w:rsidRDefault="00D63708" w:rsidP="008D1F71">
      <w:pPr>
        <w:spacing w:after="60"/>
        <w:ind w:right="-43"/>
        <w:rPr>
          <w:rFonts w:ascii="Calibri" w:hAnsi="Calibri" w:cs="Arial"/>
          <w:b/>
          <w:bCs/>
          <w:sz w:val="16"/>
          <w:szCs w:val="16"/>
        </w:rPr>
      </w:pPr>
    </w:p>
    <w:p w14:paraId="03C848F5" w14:textId="77777777" w:rsidR="00D63708" w:rsidRDefault="00D63708" w:rsidP="008D1F71">
      <w:pPr>
        <w:spacing w:after="60"/>
        <w:ind w:right="-43"/>
        <w:rPr>
          <w:rFonts w:ascii="Calibri" w:hAnsi="Calibri" w:cs="Arial"/>
          <w:b/>
          <w:bCs/>
          <w:sz w:val="16"/>
          <w:szCs w:val="16"/>
        </w:rPr>
      </w:pPr>
    </w:p>
    <w:p w14:paraId="3D919865" w14:textId="40FA1999" w:rsidR="00EB25E8" w:rsidRDefault="00EB25E8" w:rsidP="00EB25E8">
      <w:pPr>
        <w:jc w:val="center"/>
        <w:rPr>
          <w:rFonts w:asciiTheme="minorHAnsi" w:hAnsiTheme="minorHAnsi" w:cstheme="minorHAnsi"/>
          <w:b/>
          <w:bCs/>
          <w:color w:val="D9272D"/>
        </w:rPr>
      </w:pPr>
      <w:r w:rsidRPr="00380799">
        <w:rPr>
          <w:rFonts w:asciiTheme="minorHAnsi" w:hAnsiTheme="minorHAnsi" w:cstheme="minorHAnsi"/>
          <w:b/>
          <w:bCs/>
          <w:color w:val="D9272D"/>
        </w:rPr>
        <w:t>Exhibit B-</w:t>
      </w:r>
      <w:r>
        <w:rPr>
          <w:rFonts w:asciiTheme="minorHAnsi" w:hAnsiTheme="minorHAnsi" w:cstheme="minorHAnsi"/>
          <w:b/>
          <w:bCs/>
          <w:color w:val="D9272D"/>
        </w:rPr>
        <w:t>3</w:t>
      </w:r>
      <w:r w:rsidRPr="00380799">
        <w:rPr>
          <w:rFonts w:asciiTheme="minorHAnsi" w:hAnsiTheme="minorHAnsi" w:cstheme="minorHAnsi"/>
          <w:b/>
          <w:bCs/>
          <w:color w:val="D9272D"/>
        </w:rPr>
        <w:t xml:space="preserve"> </w:t>
      </w:r>
      <w:r>
        <w:rPr>
          <w:rFonts w:asciiTheme="minorHAnsi" w:hAnsiTheme="minorHAnsi" w:cstheme="minorHAnsi"/>
          <w:b/>
          <w:bCs/>
          <w:color w:val="D9272D"/>
        </w:rPr>
        <w:t xml:space="preserve">Managed Firewall </w:t>
      </w:r>
    </w:p>
    <w:p w14:paraId="1590355C" w14:textId="77777777" w:rsidR="00EB25E8" w:rsidRPr="00703B55" w:rsidRDefault="00EB25E8" w:rsidP="00EB25E8">
      <w:pPr>
        <w:numPr>
          <w:ilvl w:val="0"/>
          <w:numId w:val="32"/>
        </w:numPr>
        <w:ind w:left="180" w:hanging="180"/>
        <w:rPr>
          <w:rFonts w:ascii="Calibri" w:hAnsi="Calibri" w:cs="Arial"/>
          <w:b/>
          <w:sz w:val="16"/>
          <w:szCs w:val="16"/>
        </w:rPr>
      </w:pPr>
      <w:r w:rsidRPr="00703B55">
        <w:rPr>
          <w:rFonts w:ascii="Calibri" w:hAnsi="Calibri" w:cs="Arial"/>
          <w:b/>
          <w:sz w:val="16"/>
          <w:szCs w:val="16"/>
          <w:u w:val="single"/>
        </w:rPr>
        <w:t>SERVICE DESCRIPTION</w:t>
      </w:r>
    </w:p>
    <w:p w14:paraId="585BB5A8" w14:textId="77777777" w:rsidR="00EB25E8" w:rsidRPr="00703B55" w:rsidRDefault="00EB25E8" w:rsidP="00EB25E8">
      <w:pPr>
        <w:ind w:left="180"/>
        <w:rPr>
          <w:rFonts w:ascii="Calibri" w:hAnsi="Calibri" w:cs="Arial"/>
          <w:b/>
          <w:sz w:val="16"/>
          <w:szCs w:val="16"/>
        </w:rPr>
      </w:pPr>
    </w:p>
    <w:p w14:paraId="5154C074" w14:textId="77777777" w:rsidR="00EB25E8" w:rsidRPr="00C03309" w:rsidRDefault="00EB25E8" w:rsidP="00EB25E8">
      <w:pPr>
        <w:numPr>
          <w:ilvl w:val="0"/>
          <w:numId w:val="36"/>
        </w:numPr>
        <w:ind w:left="450" w:hanging="270"/>
        <w:rPr>
          <w:rFonts w:ascii="Calibri" w:hAnsi="Calibri" w:cs="Calibri"/>
          <w:sz w:val="16"/>
          <w:szCs w:val="16"/>
        </w:rPr>
      </w:pPr>
      <w:r w:rsidRPr="00C03309">
        <w:rPr>
          <w:rFonts w:ascii="Calibri" w:hAnsi="Calibri" w:cs="Calibri"/>
          <w:b/>
          <w:bCs/>
          <w:sz w:val="16"/>
          <w:szCs w:val="16"/>
        </w:rPr>
        <w:t>DIA Bundled Managed Firewall Service</w:t>
      </w:r>
      <w:r w:rsidRPr="00C03309">
        <w:rPr>
          <w:rFonts w:ascii="Calibri" w:hAnsi="Calibri" w:cs="Calibri"/>
          <w:sz w:val="16"/>
          <w:szCs w:val="16"/>
        </w:rPr>
        <w:t xml:space="preserve"> (“Bundled Service”)</w:t>
      </w:r>
      <w:r w:rsidRPr="00C03309">
        <w:rPr>
          <w:rFonts w:ascii="Calibri" w:hAnsi="Calibri" w:cs="Calibri"/>
          <w:b/>
          <w:bCs/>
          <w:sz w:val="16"/>
          <w:szCs w:val="16"/>
        </w:rPr>
        <w:t>.</w:t>
      </w:r>
      <w:r w:rsidRPr="00C03309">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31" w:history="1">
        <w:r w:rsidRPr="00C03309">
          <w:rPr>
            <w:rStyle w:val="Hyperlink"/>
            <w:rFonts w:ascii="Calibri" w:hAnsi="Calibri" w:cs="Calibri"/>
            <w:sz w:val="16"/>
            <w:szCs w:val="16"/>
          </w:rPr>
          <w:t>https://enterprise.frontier.com/DIABundledManagedFirewall_SupplementalTerms.pdf</w:t>
        </w:r>
      </w:hyperlink>
      <w:r w:rsidRPr="00C03309">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3B67F47D" w14:textId="77777777" w:rsidR="00EB25E8" w:rsidRPr="00C03309" w:rsidRDefault="00EB25E8" w:rsidP="00EB25E8">
      <w:pPr>
        <w:ind w:left="720"/>
        <w:rPr>
          <w:rFonts w:ascii="Calibri" w:hAnsi="Calibri" w:cs="Arial"/>
          <w:b/>
          <w:sz w:val="16"/>
          <w:szCs w:val="16"/>
        </w:rPr>
      </w:pPr>
    </w:p>
    <w:p w14:paraId="1E1B2ACA"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134556E3" w14:textId="77777777" w:rsidR="00EB25E8" w:rsidRPr="00703B55" w:rsidRDefault="00EB25E8" w:rsidP="00EB25E8">
      <w:pPr>
        <w:ind w:left="180" w:right="90"/>
        <w:rPr>
          <w:rFonts w:ascii="Calibri" w:hAnsi="Calibri" w:cs="Arial"/>
          <w:b/>
          <w:bCs/>
          <w:sz w:val="16"/>
          <w:szCs w:val="16"/>
        </w:rPr>
      </w:pPr>
    </w:p>
    <w:p w14:paraId="6622EB39" w14:textId="77777777" w:rsidR="00EB25E8" w:rsidRPr="00703B55" w:rsidRDefault="00EB25E8" w:rsidP="00EB25E8">
      <w:pPr>
        <w:ind w:right="90"/>
        <w:rPr>
          <w:rFonts w:ascii="Calibri" w:hAnsi="Calibri" w:cs="Arial"/>
          <w:bCs/>
          <w:sz w:val="16"/>
          <w:szCs w:val="16"/>
        </w:rPr>
      </w:pPr>
      <w:r w:rsidRPr="00703B55">
        <w:rPr>
          <w:rFonts w:ascii="Calibri" w:hAnsi="Calibri" w:cs="Arial"/>
          <w:bCs/>
          <w:sz w:val="16"/>
          <w:szCs w:val="16"/>
        </w:rPr>
        <w:t xml:space="preserve">Frontier’s ability to execute is dependent upon Customer management and fulfillment of their responsibilities.  Any delays due to Customer not meeting agreed responsibilities may result in additional charges, </w:t>
      </w:r>
      <w:proofErr w:type="gramStart"/>
      <w:r w:rsidRPr="00703B55">
        <w:rPr>
          <w:rFonts w:ascii="Calibri" w:hAnsi="Calibri" w:cs="Arial"/>
          <w:bCs/>
          <w:sz w:val="16"/>
          <w:szCs w:val="16"/>
        </w:rPr>
        <w:t>delays</w:t>
      </w:r>
      <w:proofErr w:type="gramEnd"/>
      <w:r w:rsidRPr="00703B55">
        <w:rPr>
          <w:rFonts w:ascii="Calibri" w:hAnsi="Calibri" w:cs="Arial"/>
          <w:bCs/>
          <w:sz w:val="16"/>
          <w:szCs w:val="16"/>
        </w:rPr>
        <w:t xml:space="preserve"> or the inability to deliver services. Customer responsibilities may include, but are not limited to, the following:</w:t>
      </w:r>
    </w:p>
    <w:p w14:paraId="64A6E2B7"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71546DBB"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4F028450"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2E9AC1C3"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0208215F"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0CF4F096" w14:textId="77777777" w:rsidR="00EB25E8" w:rsidRPr="00703B55" w:rsidRDefault="00EB25E8" w:rsidP="00EB25E8">
      <w:pPr>
        <w:ind w:left="540" w:right="90"/>
        <w:rPr>
          <w:rFonts w:ascii="Calibri" w:hAnsi="Calibri" w:cs="Arial"/>
          <w:bCs/>
          <w:sz w:val="16"/>
          <w:szCs w:val="16"/>
        </w:rPr>
      </w:pPr>
    </w:p>
    <w:p w14:paraId="2BBE7161"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44105A44" w14:textId="77777777" w:rsidR="00EB25E8" w:rsidRPr="00703B55" w:rsidRDefault="00EB25E8" w:rsidP="00EB25E8">
      <w:pPr>
        <w:ind w:left="180" w:right="90"/>
        <w:rPr>
          <w:rFonts w:ascii="Calibri" w:hAnsi="Calibri" w:cs="Arial"/>
          <w:bCs/>
          <w:sz w:val="16"/>
          <w:szCs w:val="16"/>
        </w:rPr>
      </w:pPr>
      <w:r w:rsidRPr="00703B55">
        <w:rPr>
          <w:rFonts w:ascii="Calibri" w:hAnsi="Calibri" w:cs="Arial"/>
          <w:bCs/>
          <w:sz w:val="16"/>
          <w:szCs w:val="16"/>
        </w:rPr>
        <w:t xml:space="preserve">          </w:t>
      </w:r>
    </w:p>
    <w:p w14:paraId="4263AA99" w14:textId="77777777" w:rsidR="00EB25E8" w:rsidRDefault="00EB25E8" w:rsidP="00EB25E8">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0494811C" w14:textId="77777777" w:rsidR="00EB25E8" w:rsidRPr="00703B55" w:rsidRDefault="00EB25E8" w:rsidP="00EB25E8">
      <w:pPr>
        <w:ind w:right="90"/>
        <w:rPr>
          <w:rFonts w:ascii="Calibri" w:hAnsi="Calibri" w:cs="Arial"/>
          <w:sz w:val="16"/>
          <w:szCs w:val="16"/>
        </w:rPr>
      </w:pPr>
    </w:p>
    <w:p w14:paraId="5029B443" w14:textId="77777777" w:rsidR="00EB25E8" w:rsidRPr="00703B55" w:rsidRDefault="00EB25E8" w:rsidP="00EB25E8">
      <w:pPr>
        <w:numPr>
          <w:ilvl w:val="0"/>
          <w:numId w:val="32"/>
        </w:numPr>
        <w:ind w:left="360"/>
        <w:rPr>
          <w:rFonts w:ascii="Calibri" w:hAnsi="Calibri" w:cs="Arial"/>
          <w:b/>
          <w:caps/>
          <w:sz w:val="16"/>
          <w:szCs w:val="16"/>
        </w:rPr>
      </w:pPr>
      <w:r w:rsidRPr="00703B55">
        <w:rPr>
          <w:rFonts w:ascii="Calibri" w:hAnsi="Calibri" w:cs="Arial"/>
          <w:b/>
          <w:caps/>
          <w:sz w:val="16"/>
          <w:szCs w:val="16"/>
          <w:u w:val="single"/>
        </w:rPr>
        <w:t>Equipment</w:t>
      </w:r>
    </w:p>
    <w:p w14:paraId="6AF544CE" w14:textId="77777777" w:rsidR="00EB25E8" w:rsidRPr="00703B55" w:rsidRDefault="00EB25E8" w:rsidP="00EB25E8">
      <w:pPr>
        <w:ind w:left="180"/>
        <w:rPr>
          <w:rFonts w:ascii="Calibri" w:hAnsi="Calibri" w:cs="Arial"/>
          <w:b/>
          <w:caps/>
          <w:sz w:val="16"/>
          <w:szCs w:val="16"/>
        </w:rPr>
      </w:pPr>
    </w:p>
    <w:p w14:paraId="5E5D8433" w14:textId="77777777" w:rsidR="00EB25E8" w:rsidRDefault="00EB25E8" w:rsidP="00EB25E8">
      <w:pPr>
        <w:numPr>
          <w:ilvl w:val="1"/>
          <w:numId w:val="31"/>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44A591FC" w14:textId="77777777" w:rsidR="00EB25E8" w:rsidRDefault="00EB25E8" w:rsidP="00EB25E8">
      <w:pPr>
        <w:rPr>
          <w:rFonts w:ascii="Calibri" w:hAnsi="Calibri" w:cs="Arial"/>
          <w:sz w:val="16"/>
          <w:szCs w:val="16"/>
        </w:rPr>
      </w:pPr>
    </w:p>
    <w:p w14:paraId="1EDE5B3F" w14:textId="77777777" w:rsidR="00EB25E8" w:rsidRPr="005C7829" w:rsidRDefault="00EB25E8" w:rsidP="00EB25E8">
      <w:pPr>
        <w:pStyle w:val="ListParagraph"/>
        <w:numPr>
          <w:ilvl w:val="0"/>
          <w:numId w:val="32"/>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535F4C8A" w14:textId="77777777" w:rsidR="00EB25E8" w:rsidRPr="005C7829" w:rsidRDefault="00EB25E8" w:rsidP="00EB25E8">
      <w:pPr>
        <w:pStyle w:val="ListParagraph"/>
        <w:ind w:left="0" w:right="90"/>
        <w:rPr>
          <w:rFonts w:ascii="Calibri" w:hAnsi="Calibri" w:cs="Arial"/>
          <w:b/>
          <w:iCs/>
          <w:sz w:val="16"/>
          <w:szCs w:val="16"/>
        </w:rPr>
      </w:pPr>
    </w:p>
    <w:p w14:paraId="0A081D02" w14:textId="77777777" w:rsidR="00EB25E8" w:rsidRPr="00703B55" w:rsidRDefault="00EB25E8" w:rsidP="00EB25E8">
      <w:pPr>
        <w:numPr>
          <w:ilvl w:val="0"/>
          <w:numId w:val="32"/>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744D8527" w14:textId="77777777" w:rsidR="00EB25E8" w:rsidRPr="00703B55" w:rsidRDefault="00EB25E8" w:rsidP="00EB25E8">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5CFA288B" w14:textId="77777777" w:rsidR="00EB25E8" w:rsidRPr="00703B55" w:rsidRDefault="00EB25E8" w:rsidP="00EB25E8">
      <w:pPr>
        <w:rPr>
          <w:rFonts w:ascii="Calibri" w:hAnsi="Calibri" w:cs="Arial"/>
          <w:sz w:val="16"/>
          <w:szCs w:val="16"/>
        </w:rPr>
      </w:pPr>
    </w:p>
    <w:p w14:paraId="03F2549C" w14:textId="77777777" w:rsidR="00EB25E8" w:rsidRPr="004D732D" w:rsidRDefault="00EB25E8" w:rsidP="00EB25E8">
      <w:pPr>
        <w:spacing w:before="240"/>
        <w:ind w:left="360" w:hanging="360"/>
        <w:rPr>
          <w:rFonts w:ascii="Calibri" w:hAnsi="Calibri" w:cs="Arial"/>
          <w:bCs/>
          <w:iCs/>
          <w:sz w:val="16"/>
          <w:szCs w:val="16"/>
        </w:rPr>
      </w:pPr>
    </w:p>
    <w:p w14:paraId="02A49EAC" w14:textId="77777777" w:rsidR="00EB25E8" w:rsidRPr="004D732D" w:rsidRDefault="00EB25E8" w:rsidP="00EB25E8">
      <w:pPr>
        <w:tabs>
          <w:tab w:val="left" w:pos="360"/>
        </w:tabs>
        <w:ind w:left="360" w:hanging="360"/>
        <w:jc w:val="both"/>
        <w:rPr>
          <w:rFonts w:ascii="Calibri" w:hAnsi="Calibri" w:cs="Arial"/>
          <w:b/>
          <w:sz w:val="16"/>
          <w:szCs w:val="16"/>
        </w:rPr>
      </w:pPr>
    </w:p>
    <w:p w14:paraId="0067D03B" w14:textId="77777777" w:rsidR="00EB25E8" w:rsidRDefault="00EB25E8" w:rsidP="00EB25E8">
      <w:pPr>
        <w:spacing w:after="160" w:line="259" w:lineRule="auto"/>
        <w:rPr>
          <w:rFonts w:ascii="Calibri" w:hAnsi="Calibri" w:cs="Arial"/>
          <w:b/>
          <w:bCs/>
          <w:sz w:val="16"/>
          <w:szCs w:val="16"/>
        </w:rPr>
      </w:pPr>
      <w:r>
        <w:rPr>
          <w:rFonts w:ascii="Calibri" w:hAnsi="Calibri" w:cs="Arial"/>
          <w:b/>
          <w:bCs/>
          <w:sz w:val="16"/>
          <w:szCs w:val="16"/>
        </w:rPr>
        <w:br w:type="page"/>
      </w:r>
    </w:p>
    <w:p w14:paraId="29AC0D34" w14:textId="77777777" w:rsidR="00EB25E8" w:rsidRPr="00703B55" w:rsidRDefault="00EB25E8" w:rsidP="00EB25E8">
      <w:pPr>
        <w:tabs>
          <w:tab w:val="left" w:pos="360"/>
        </w:tabs>
        <w:spacing w:after="120"/>
        <w:ind w:right="288"/>
        <w:rPr>
          <w:rFonts w:ascii="Calibri" w:hAnsi="Calibri" w:cs="Arial"/>
          <w:caps/>
          <w:sz w:val="17"/>
          <w:szCs w:val="17"/>
        </w:rPr>
      </w:pPr>
    </w:p>
    <w:p w14:paraId="48833CFB" w14:textId="77777777" w:rsidR="00EB25E8" w:rsidRPr="00703B55" w:rsidRDefault="00EB25E8" w:rsidP="00EB25E8">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6DC7427F" w14:textId="77777777" w:rsidR="00EB25E8" w:rsidRPr="00703B55" w:rsidRDefault="00EB25E8" w:rsidP="00EB25E8">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104EEFC3"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3F50B56D"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64CE92C"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1F99F6E8"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70A1E56A" w14:textId="77777777" w:rsidR="00EB25E8" w:rsidRPr="00703B55" w:rsidRDefault="00EB25E8" w:rsidP="00EB25E8">
      <w:pPr>
        <w:jc w:val="both"/>
        <w:rPr>
          <w:rFonts w:ascii="Calibri" w:hAnsi="Calibri" w:cs="Arial"/>
          <w:sz w:val="16"/>
          <w:szCs w:val="16"/>
        </w:rPr>
      </w:pPr>
    </w:p>
    <w:p w14:paraId="0DEB0A1F" w14:textId="77777777" w:rsidR="00EB25E8" w:rsidRPr="00703B55" w:rsidRDefault="00EB25E8" w:rsidP="00EB25E8">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0CF00F6C"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708C52A3"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524B1E17" w14:textId="77777777" w:rsidR="00EB25E8" w:rsidRPr="00703B55" w:rsidRDefault="00EB25E8" w:rsidP="00EB25E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EB25E8" w:rsidRPr="00703B55" w14:paraId="51AD1FB6" w14:textId="77777777" w:rsidTr="001C558B">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26CE415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EB25E8" w:rsidRPr="00703B55" w14:paraId="373C05F3"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79A66E0B"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00D88F8A"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0F07583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27CFB024"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65A50D9C"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08080888"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EB25E8" w:rsidRPr="00703B55" w14:paraId="024E65A5"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BD0C2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3387011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5D41A48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A527CD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98CA9E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745F2D0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$130.00</w:t>
            </w:r>
          </w:p>
        </w:tc>
      </w:tr>
      <w:tr w:rsidR="00EB25E8" w:rsidRPr="00703B55" w14:paraId="4005B258"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9E1C2C"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10AB846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1F041C2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BB97DE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61FF06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6257091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$170.00</w:t>
            </w:r>
          </w:p>
        </w:tc>
      </w:tr>
      <w:tr w:rsidR="00EB25E8" w:rsidRPr="00703B55" w14:paraId="1B6A32C4"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597A9C5"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1658AF34"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6346200D"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4487B7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3BB5A840"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43046A2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$260.00</w:t>
            </w:r>
          </w:p>
        </w:tc>
      </w:tr>
      <w:tr w:rsidR="00EB25E8" w:rsidRPr="00703B55" w14:paraId="4BCEB21F"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42A4AB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758038B2"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530C010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E90F0E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69772CC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1BFCC999" w14:textId="77777777" w:rsidR="00EB25E8" w:rsidRPr="00703B55" w:rsidRDefault="00EB25E8" w:rsidP="001C558B">
            <w:pPr>
              <w:keepNext/>
              <w:jc w:val="center"/>
              <w:rPr>
                <w:rFonts w:ascii="Calibri" w:hAnsi="Calibri" w:cs="Calibri"/>
                <w:color w:val="000000"/>
                <w:sz w:val="16"/>
                <w:szCs w:val="18"/>
              </w:rPr>
            </w:pPr>
            <w:r w:rsidRPr="00703B55">
              <w:rPr>
                <w:rFonts w:ascii="Calibri" w:hAnsi="Calibri" w:cs="Calibri"/>
                <w:sz w:val="16"/>
              </w:rPr>
              <w:t>$325.00</w:t>
            </w:r>
          </w:p>
        </w:tc>
      </w:tr>
    </w:tbl>
    <w:p w14:paraId="53942A4C" w14:textId="77777777" w:rsidR="00EB25E8" w:rsidRPr="00703B55" w:rsidRDefault="00EB25E8" w:rsidP="00EB25E8">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76279A0C" w14:textId="77777777" w:rsidR="00EB25E8" w:rsidRPr="00703B55" w:rsidRDefault="00EB25E8" w:rsidP="00EB25E8">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684DA289" w14:textId="77777777" w:rsidR="00EB25E8" w:rsidRPr="00703B55" w:rsidRDefault="00EB25E8" w:rsidP="00EB25E8">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05615C6E"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0323A8B4"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0A0BB279"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Frontier employees or representatives access, escort, suitable </w:t>
      </w:r>
      <w:proofErr w:type="gramStart"/>
      <w:r w:rsidRPr="00703B55">
        <w:rPr>
          <w:rFonts w:ascii="Calibri" w:eastAsia="Arial" w:hAnsi="Calibri" w:cs="Calibri"/>
          <w:sz w:val="16"/>
          <w:szCs w:val="16"/>
        </w:rPr>
        <w:t>work space</w:t>
      </w:r>
      <w:proofErr w:type="gramEnd"/>
      <w:r w:rsidRPr="00703B55">
        <w:rPr>
          <w:rFonts w:ascii="Calibri" w:eastAsia="Arial" w:hAnsi="Calibri" w:cs="Calibri"/>
          <w:sz w:val="16"/>
          <w:szCs w:val="16"/>
        </w:rPr>
        <w:t xml:space="preserve"> and safety training (if required by Customer).</w:t>
      </w:r>
    </w:p>
    <w:p w14:paraId="7DCA7E75" w14:textId="77777777" w:rsidR="00EB25E8" w:rsidRPr="003D76A8" w:rsidRDefault="00EB25E8" w:rsidP="00EB25E8">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2201E3EC" w14:textId="77777777" w:rsidR="00EB25E8" w:rsidRDefault="00EB25E8" w:rsidP="008D1F71">
      <w:pPr>
        <w:spacing w:after="60"/>
        <w:ind w:right="-43"/>
        <w:rPr>
          <w:rFonts w:ascii="Calibri" w:hAnsi="Calibri" w:cs="Arial"/>
          <w:b/>
          <w:bCs/>
          <w:sz w:val="16"/>
          <w:szCs w:val="16"/>
        </w:rPr>
      </w:pPr>
    </w:p>
    <w:p w14:paraId="0A104A8D" w14:textId="77777777" w:rsidR="00EB25E8" w:rsidRPr="003D76A8" w:rsidRDefault="00EB25E8" w:rsidP="008D1F71">
      <w:pPr>
        <w:spacing w:after="60"/>
        <w:ind w:right="-43"/>
        <w:rPr>
          <w:rFonts w:ascii="Calibri" w:hAnsi="Calibri" w:cs="Arial"/>
          <w:b/>
          <w:bCs/>
          <w:sz w:val="16"/>
          <w:szCs w:val="16"/>
        </w:rPr>
      </w:pPr>
    </w:p>
    <w:sectPr w:rsidR="00EB25E8"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32EA2" w14:textId="77777777" w:rsidR="002747DA" w:rsidRDefault="002747DA" w:rsidP="006B0555">
      <w:r>
        <w:separator/>
      </w:r>
    </w:p>
  </w:endnote>
  <w:endnote w:type="continuationSeparator" w:id="0">
    <w:p w14:paraId="65D6870B" w14:textId="77777777" w:rsidR="002747DA" w:rsidRDefault="002747DA"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B070" w14:textId="77777777" w:rsidR="000C6F41" w:rsidRDefault="000C6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5A132793" w:rsidR="00C8648B" w:rsidRDefault="00E70B3E"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07142021v2</w:t>
    </w:r>
    <w:r w:rsidR="00C8648B" w:rsidRPr="002A1518">
      <w:rPr>
        <w:rFonts w:ascii="Calibri" w:hAnsi="Calibri" w:cs="Arial"/>
        <w:sz w:val="16"/>
        <w:szCs w:val="16"/>
      </w:rPr>
      <w:tab/>
      <w:t xml:space="preserve">Page </w:t>
    </w:r>
    <w:r w:rsidR="00C8648B" w:rsidRPr="002A1518">
      <w:rPr>
        <w:rFonts w:ascii="Calibri" w:hAnsi="Calibri" w:cs="Arial"/>
        <w:sz w:val="16"/>
        <w:szCs w:val="16"/>
      </w:rPr>
      <w:fldChar w:fldCharType="begin"/>
    </w:r>
    <w:r w:rsidR="00C8648B" w:rsidRPr="002A1518">
      <w:rPr>
        <w:rFonts w:ascii="Calibri" w:hAnsi="Calibri" w:cs="Arial"/>
        <w:sz w:val="16"/>
        <w:szCs w:val="16"/>
      </w:rPr>
      <w:instrText xml:space="preserve"> PAGE </w:instrText>
    </w:r>
    <w:r w:rsidR="00C8648B" w:rsidRPr="002A1518">
      <w:rPr>
        <w:rFonts w:ascii="Calibri" w:hAnsi="Calibri" w:cs="Arial"/>
        <w:sz w:val="16"/>
        <w:szCs w:val="16"/>
      </w:rPr>
      <w:fldChar w:fldCharType="separate"/>
    </w:r>
    <w:r w:rsidR="00C8648B">
      <w:rPr>
        <w:rFonts w:ascii="Calibri" w:hAnsi="Calibri" w:cs="Arial"/>
        <w:noProof/>
        <w:sz w:val="16"/>
        <w:szCs w:val="16"/>
      </w:rPr>
      <w:t>1</w:t>
    </w:r>
    <w:r w:rsidR="00C8648B" w:rsidRPr="002A1518">
      <w:rPr>
        <w:rFonts w:ascii="Calibri" w:hAnsi="Calibri" w:cs="Arial"/>
        <w:sz w:val="16"/>
        <w:szCs w:val="16"/>
      </w:rPr>
      <w:fldChar w:fldCharType="end"/>
    </w:r>
    <w:r w:rsidR="00C8648B"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DA1E" w14:textId="77777777" w:rsidR="000C6F41" w:rsidRDefault="000C6F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2747DA"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2747DA"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14BB652D" w:rsidR="001B03B5" w:rsidRPr="0038429A" w:rsidRDefault="0038429A" w:rsidP="0038429A">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07142021v.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8EEFA" w14:textId="77777777" w:rsidR="002747DA" w:rsidRDefault="002747DA" w:rsidP="006B0555">
      <w:r>
        <w:separator/>
      </w:r>
    </w:p>
  </w:footnote>
  <w:footnote w:type="continuationSeparator" w:id="0">
    <w:p w14:paraId="47F00CDC" w14:textId="77777777" w:rsidR="002747DA" w:rsidRDefault="002747DA"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4255" w14:textId="77777777" w:rsidR="000C6F41" w:rsidRDefault="000C6F4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12599D97" w:rsidR="001B03B5" w:rsidRDefault="00A06487">
    <w:pPr>
      <w:pStyle w:val="Header"/>
    </w:pPr>
    <w:r>
      <w:rPr>
        <w:noProof/>
      </w:rPr>
      <w:drawing>
        <wp:inline distT="0" distB="0" distL="0" distR="0" wp14:anchorId="12FF5C5C" wp14:editId="5851C45F">
          <wp:extent cx="1204064" cy="541067"/>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2747D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2747DA">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rsidRPr="000C6F4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0C6F41" w:rsidRPr="000C6F41" w14:paraId="2EBB1754" w14:textId="77777777" w:rsidTr="006A1A9E">
            <w:trPr>
              <w:trHeight w:val="621"/>
            </w:trPr>
            <w:tc>
              <w:tcPr>
                <w:tcW w:w="3174" w:type="dxa"/>
                <w:tcBorders>
                  <w:top w:val="nil"/>
                  <w:left w:val="nil"/>
                  <w:bottom w:val="nil"/>
                  <w:right w:val="nil"/>
                </w:tcBorders>
              </w:tcPr>
              <w:p w14:paraId="40419342" w14:textId="47F10698" w:rsidR="00C66E61" w:rsidRPr="000C6F41" w:rsidRDefault="004F4488" w:rsidP="009A36BE">
                <w:pPr>
                  <w:pStyle w:val="Header"/>
                  <w:rPr>
                    <w:rStyle w:val="PageNumber"/>
                    <w:color w:val="FF0000"/>
                  </w:rPr>
                </w:pPr>
                <w:r w:rsidRPr="000C6F41">
                  <w:rPr>
                    <w:noProof/>
                    <w:color w:val="FF0000"/>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Pr="000C6F41" w:rsidRDefault="00C66E61" w:rsidP="009A36BE">
          <w:pPr>
            <w:pStyle w:val="Header"/>
            <w:rPr>
              <w:color w:val="FF0000"/>
              <w:sz w:val="16"/>
              <w:szCs w:val="16"/>
            </w:rPr>
          </w:pPr>
        </w:p>
      </w:tc>
      <w:tc>
        <w:tcPr>
          <w:tcW w:w="7650" w:type="dxa"/>
        </w:tcPr>
        <w:p w14:paraId="047605E9" w14:textId="66555569" w:rsidR="00C66E61" w:rsidRPr="000C6F41" w:rsidRDefault="00C66E61" w:rsidP="000C6F41">
          <w:pPr>
            <w:pStyle w:val="Header"/>
            <w:rPr>
              <w:rFonts w:ascii="Calibri" w:hAnsi="Calibri" w:cs="Arial"/>
              <w:b/>
              <w:color w:val="FF0000"/>
              <w:sz w:val="20"/>
              <w:szCs w:val="20"/>
            </w:rPr>
          </w:pPr>
        </w:p>
      </w:tc>
    </w:tr>
  </w:tbl>
  <w:p w14:paraId="0A211B65" w14:textId="77777777" w:rsidR="00C66E61" w:rsidRPr="000C6F41" w:rsidRDefault="00C66E61" w:rsidP="000C6F41">
    <w:pPr>
      <w:pStyle w:val="Header"/>
      <w:rPr>
        <w:color w:val="FF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2747DA">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4C5CFF6E" w:rsidR="00C8648B" w:rsidRPr="002A1518" w:rsidRDefault="00A608C4"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26BFFF9F" wp14:editId="144B828E">
                <wp:extent cx="1209675" cy="799616"/>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016" cy="814384"/>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25DF0ABD" w14:textId="77777777" w:rsidR="00C70A2D" w:rsidRDefault="00C70A2D" w:rsidP="00C70A2D">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p>
        <w:p w14:paraId="78ABA8F6" w14:textId="77777777" w:rsidR="00C70A2D" w:rsidRDefault="00C70A2D" w:rsidP="00C70A2D">
          <w:pPr>
            <w:pStyle w:val="Header"/>
            <w:ind w:left="720"/>
            <w:rPr>
              <w:rFonts w:ascii="Calibri" w:hAnsi="Calibri" w:cs="Arial"/>
              <w:b/>
              <w:color w:val="FFFFFF" w:themeColor="background1"/>
              <w:sz w:val="16"/>
              <w:szCs w:val="16"/>
            </w:rPr>
          </w:pPr>
          <w:r>
            <w:rPr>
              <w:rFonts w:ascii="Calibri" w:hAnsi="Calibri" w:cs="Arial"/>
              <w:b/>
              <w:color w:val="FFFFFF" w:themeColor="background1"/>
              <w:sz w:val="16"/>
              <w:szCs w:val="16"/>
            </w:rPr>
            <w:t xml:space="preserve">DIA Managed Router + UCF </w:t>
          </w:r>
          <w:proofErr w:type="spellStart"/>
          <w:r>
            <w:rPr>
              <w:rFonts w:ascii="Calibri" w:hAnsi="Calibri" w:cs="Arial"/>
              <w:b/>
              <w:color w:val="FFFFFF" w:themeColor="background1"/>
              <w:sz w:val="16"/>
              <w:szCs w:val="16"/>
            </w:rPr>
            <w:t>UcaaS</w:t>
          </w:r>
          <w:proofErr w:type="spellEnd"/>
          <w:r>
            <w:rPr>
              <w:rFonts w:ascii="Calibri" w:hAnsi="Calibri" w:cs="Arial"/>
              <w:b/>
              <w:color w:val="FFFFFF" w:themeColor="background1"/>
              <w:sz w:val="16"/>
              <w:szCs w:val="16"/>
            </w:rPr>
            <w:t xml:space="preserve"> + Managed Firewall  </w:t>
          </w:r>
        </w:p>
        <w:p w14:paraId="3972B9B6" w14:textId="77777777" w:rsidR="00C8648B" w:rsidRPr="002A1518" w:rsidRDefault="00C8648B" w:rsidP="00C70A2D">
          <w:pPr>
            <w:pStyle w:val="Header"/>
            <w:rPr>
              <w:rFonts w:ascii="Calibri" w:hAnsi="Calibri" w:cs="Arial"/>
              <w:b/>
              <w:sz w:val="18"/>
              <w:szCs w:val="18"/>
            </w:rPr>
          </w:pPr>
        </w:p>
      </w:tc>
    </w:tr>
  </w:tbl>
  <w:p w14:paraId="42D043A0" w14:textId="77777777" w:rsidR="00C8648B" w:rsidRDefault="00C8648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37C4" w14:textId="77777777" w:rsidR="000C6F41" w:rsidRDefault="000C6F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2747D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274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23E1D"/>
    <w:rsid w:val="000408C2"/>
    <w:rsid w:val="000419AC"/>
    <w:rsid w:val="000449F9"/>
    <w:rsid w:val="000565B1"/>
    <w:rsid w:val="00080291"/>
    <w:rsid w:val="00085B39"/>
    <w:rsid w:val="000A26D2"/>
    <w:rsid w:val="000A5C05"/>
    <w:rsid w:val="000B47CA"/>
    <w:rsid w:val="000B5633"/>
    <w:rsid w:val="000C127D"/>
    <w:rsid w:val="000C6F41"/>
    <w:rsid w:val="000D504B"/>
    <w:rsid w:val="000F3CB2"/>
    <w:rsid w:val="000F5CE7"/>
    <w:rsid w:val="00191BAF"/>
    <w:rsid w:val="001955FE"/>
    <w:rsid w:val="001C2A15"/>
    <w:rsid w:val="00217CB5"/>
    <w:rsid w:val="00262DA5"/>
    <w:rsid w:val="00270DE7"/>
    <w:rsid w:val="002747DA"/>
    <w:rsid w:val="0029751F"/>
    <w:rsid w:val="002B1CE8"/>
    <w:rsid w:val="002C0178"/>
    <w:rsid w:val="002E4891"/>
    <w:rsid w:val="002F130A"/>
    <w:rsid w:val="00321FE3"/>
    <w:rsid w:val="0032234C"/>
    <w:rsid w:val="00325F78"/>
    <w:rsid w:val="003329FB"/>
    <w:rsid w:val="00345463"/>
    <w:rsid w:val="0037495E"/>
    <w:rsid w:val="00380799"/>
    <w:rsid w:val="0038429A"/>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34D1D"/>
    <w:rsid w:val="005427ED"/>
    <w:rsid w:val="00551F30"/>
    <w:rsid w:val="00553810"/>
    <w:rsid w:val="005748E5"/>
    <w:rsid w:val="005924BC"/>
    <w:rsid w:val="005957D1"/>
    <w:rsid w:val="00596500"/>
    <w:rsid w:val="00596C59"/>
    <w:rsid w:val="005E29FF"/>
    <w:rsid w:val="00605420"/>
    <w:rsid w:val="00613E09"/>
    <w:rsid w:val="00623AAD"/>
    <w:rsid w:val="00636D55"/>
    <w:rsid w:val="0064028C"/>
    <w:rsid w:val="00665E03"/>
    <w:rsid w:val="006A6447"/>
    <w:rsid w:val="006B0555"/>
    <w:rsid w:val="006B09BD"/>
    <w:rsid w:val="006B4989"/>
    <w:rsid w:val="006B7DBC"/>
    <w:rsid w:val="006C2AE9"/>
    <w:rsid w:val="006C2E9E"/>
    <w:rsid w:val="006C387A"/>
    <w:rsid w:val="006D7528"/>
    <w:rsid w:val="00700156"/>
    <w:rsid w:val="00704685"/>
    <w:rsid w:val="00716D58"/>
    <w:rsid w:val="007249FB"/>
    <w:rsid w:val="00726A74"/>
    <w:rsid w:val="00732010"/>
    <w:rsid w:val="00733A8D"/>
    <w:rsid w:val="007342E6"/>
    <w:rsid w:val="00743221"/>
    <w:rsid w:val="00756105"/>
    <w:rsid w:val="00766FF5"/>
    <w:rsid w:val="00783474"/>
    <w:rsid w:val="00785ABF"/>
    <w:rsid w:val="007916A2"/>
    <w:rsid w:val="007A13FE"/>
    <w:rsid w:val="007A5E13"/>
    <w:rsid w:val="007C1333"/>
    <w:rsid w:val="007C43B0"/>
    <w:rsid w:val="007D47BB"/>
    <w:rsid w:val="007E004F"/>
    <w:rsid w:val="007E143A"/>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903F96"/>
    <w:rsid w:val="009301AA"/>
    <w:rsid w:val="00963138"/>
    <w:rsid w:val="00967409"/>
    <w:rsid w:val="00980F10"/>
    <w:rsid w:val="009859BC"/>
    <w:rsid w:val="00990206"/>
    <w:rsid w:val="00990A80"/>
    <w:rsid w:val="00994A4D"/>
    <w:rsid w:val="00996D24"/>
    <w:rsid w:val="009C2DAC"/>
    <w:rsid w:val="009D3008"/>
    <w:rsid w:val="009F040E"/>
    <w:rsid w:val="009F048B"/>
    <w:rsid w:val="009F4670"/>
    <w:rsid w:val="00A06487"/>
    <w:rsid w:val="00A17ACE"/>
    <w:rsid w:val="00A32C2B"/>
    <w:rsid w:val="00A608C4"/>
    <w:rsid w:val="00A72021"/>
    <w:rsid w:val="00A8614C"/>
    <w:rsid w:val="00AB0536"/>
    <w:rsid w:val="00AC2BFC"/>
    <w:rsid w:val="00AE0AC9"/>
    <w:rsid w:val="00AE4057"/>
    <w:rsid w:val="00B25065"/>
    <w:rsid w:val="00B43682"/>
    <w:rsid w:val="00B50C8F"/>
    <w:rsid w:val="00B52725"/>
    <w:rsid w:val="00B665AD"/>
    <w:rsid w:val="00B8000E"/>
    <w:rsid w:val="00B855C5"/>
    <w:rsid w:val="00B876FD"/>
    <w:rsid w:val="00BA091E"/>
    <w:rsid w:val="00BA16D4"/>
    <w:rsid w:val="00BC6FDD"/>
    <w:rsid w:val="00BD0E8F"/>
    <w:rsid w:val="00BF08E9"/>
    <w:rsid w:val="00BF5CDD"/>
    <w:rsid w:val="00C055E5"/>
    <w:rsid w:val="00C50CBF"/>
    <w:rsid w:val="00C60EFD"/>
    <w:rsid w:val="00C66E61"/>
    <w:rsid w:val="00C70A2D"/>
    <w:rsid w:val="00C7764A"/>
    <w:rsid w:val="00C84DC6"/>
    <w:rsid w:val="00C8648B"/>
    <w:rsid w:val="00CA2D54"/>
    <w:rsid w:val="00CA318A"/>
    <w:rsid w:val="00CA318B"/>
    <w:rsid w:val="00CA544D"/>
    <w:rsid w:val="00CB689B"/>
    <w:rsid w:val="00CC2162"/>
    <w:rsid w:val="00CC69C1"/>
    <w:rsid w:val="00CD243F"/>
    <w:rsid w:val="00CD4771"/>
    <w:rsid w:val="00CE104E"/>
    <w:rsid w:val="00CF5C87"/>
    <w:rsid w:val="00D1568C"/>
    <w:rsid w:val="00D21F19"/>
    <w:rsid w:val="00D31AF1"/>
    <w:rsid w:val="00D3295F"/>
    <w:rsid w:val="00D34ABA"/>
    <w:rsid w:val="00D47C99"/>
    <w:rsid w:val="00D5500F"/>
    <w:rsid w:val="00D63034"/>
    <w:rsid w:val="00D63708"/>
    <w:rsid w:val="00D67C0D"/>
    <w:rsid w:val="00DB7450"/>
    <w:rsid w:val="00DC68FB"/>
    <w:rsid w:val="00DD1DC7"/>
    <w:rsid w:val="00E05530"/>
    <w:rsid w:val="00E31832"/>
    <w:rsid w:val="00E333FB"/>
    <w:rsid w:val="00E42034"/>
    <w:rsid w:val="00E474DA"/>
    <w:rsid w:val="00E536D3"/>
    <w:rsid w:val="00E668C2"/>
    <w:rsid w:val="00E70B3E"/>
    <w:rsid w:val="00E91437"/>
    <w:rsid w:val="00E9731B"/>
    <w:rsid w:val="00EA024F"/>
    <w:rsid w:val="00EA30BE"/>
    <w:rsid w:val="00EA46E9"/>
    <w:rsid w:val="00EB25E8"/>
    <w:rsid w:val="00EB277B"/>
    <w:rsid w:val="00EB4B9B"/>
    <w:rsid w:val="00ED390D"/>
    <w:rsid w:val="00EE3DC4"/>
    <w:rsid w:val="00EF3AB3"/>
    <w:rsid w:val="00F0496A"/>
    <w:rsid w:val="00F10387"/>
    <w:rsid w:val="00F119A0"/>
    <w:rsid w:val="00F351B9"/>
    <w:rsid w:val="00F37566"/>
    <w:rsid w:val="00F50130"/>
    <w:rsid w:val="00F7192C"/>
    <w:rsid w:val="00F7671F"/>
    <w:rsid w:val="00F8041D"/>
    <w:rsid w:val="00F8660C"/>
    <w:rsid w:val="00F9206F"/>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5177">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5865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enterprise.frontier.com/DIABundledManagedFirewall_SupplementalTerm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www.frontier.com/policies" TargetMode="External"/><Relationship Id="rId30" Type="http://schemas.openxmlformats.org/officeDocument/2006/relationships/header" Target="header14.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12303</Words>
  <Characters>70128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23</cp:revision>
  <dcterms:created xsi:type="dcterms:W3CDTF">2021-08-09T13:51:00Z</dcterms:created>
  <dcterms:modified xsi:type="dcterms:W3CDTF">2021-08-11T18:54:00Z</dcterms:modified>
</cp:coreProperties>
</file>