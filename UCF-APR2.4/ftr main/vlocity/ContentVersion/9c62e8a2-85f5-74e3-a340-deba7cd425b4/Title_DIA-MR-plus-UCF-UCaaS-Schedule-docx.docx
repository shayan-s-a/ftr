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DF618" w14:textId="782000DC" w:rsidR="006B0555" w:rsidRPr="00840C5F" w:rsidRDefault="006B0555" w:rsidP="006B0555">
      <w:pPr>
        <w:pStyle w:val="BodyText"/>
        <w:tabs>
          <w:tab w:val="left" w:pos="10980"/>
        </w:tabs>
        <w:spacing w:after="0"/>
        <w:rPr>
          <w:rFonts w:ascii="Arial" w:eastAsia="AppleGothic" w:hAnsi="Arial" w:cs="Arial"/>
          <w:sz w:val="16"/>
          <w:szCs w:val="16"/>
        </w:rPr>
      </w:pPr>
      <w:r w:rsidRPr="00840C5F">
        <w:rPr>
          <w:rFonts w:ascii="Arial" w:eastAsia="AppleGothic" w:hAnsi="Arial" w:cs="Arial"/>
          <w:sz w:val="16"/>
          <w:szCs w:val="16"/>
        </w:rPr>
        <w:t xml:space="preserve">This is </w:t>
      </w:r>
      <w:r w:rsidR="0083633C" w:rsidRPr="00840C5F">
        <w:rPr>
          <w:rFonts w:ascii="Arial" w:eastAsia="AppleGothic" w:hAnsi="Arial" w:cs="Arial"/>
          <w:sz w:val="16"/>
          <w:szCs w:val="16"/>
        </w:rPr>
        <w:t xml:space="preserve">Schedule </w:t>
      </w:r>
      <w:r w:rsidRPr="00840C5F">
        <w:rPr>
          <w:rFonts w:ascii="Arial" w:eastAsia="AppleGothic" w:hAnsi="Arial" w:cs="Arial"/>
          <w:sz w:val="16"/>
          <w:szCs w:val="16"/>
        </w:rPr>
        <w:t xml:space="preserve">Number </w:t>
      </w:r>
      <w:r w:rsidR="00AD0E65" w:rsidRPr="00AD0E65">
        <w:rPr>
          <w:rFonts w:ascii="Arial" w:hAnsi="Arial" w:cs="Arial"/>
          <w:b/>
          <w:bCs/>
          <w:sz w:val="16"/>
          <w:szCs w:val="16"/>
        </w:rPr>
        <w:t>{{ScheduleNumber}}</w:t>
      </w:r>
      <w:r w:rsidRPr="00840C5F">
        <w:rPr>
          <w:rFonts w:ascii="Arial" w:eastAsia="AppleGothic" w:hAnsi="Arial" w:cs="Arial"/>
          <w:sz w:val="16"/>
          <w:szCs w:val="16"/>
        </w:rPr>
        <w:fldChar w:fldCharType="begin">
          <w:ffData>
            <w:name w:val=""/>
            <w:enabled/>
            <w:calcOnExit w:val="0"/>
            <w:textInput/>
          </w:ffData>
        </w:fldChar>
      </w:r>
      <w:r w:rsidRPr="00840C5F">
        <w:rPr>
          <w:rFonts w:ascii="Arial" w:eastAsia="AppleGothic" w:hAnsi="Arial" w:cs="Arial"/>
          <w:sz w:val="16"/>
          <w:szCs w:val="16"/>
        </w:rPr>
        <w:instrText xml:space="preserve"> FORMTEXT </w:instrText>
      </w:r>
      <w:r w:rsidR="006B5482">
        <w:rPr>
          <w:rFonts w:ascii="Arial" w:eastAsia="AppleGothic" w:hAnsi="Arial" w:cs="Arial"/>
          <w:sz w:val="16"/>
          <w:szCs w:val="16"/>
        </w:rPr>
      </w:r>
      <w:r w:rsidR="006B5482">
        <w:rPr>
          <w:rFonts w:ascii="Arial" w:eastAsia="AppleGothic" w:hAnsi="Arial" w:cs="Arial"/>
          <w:sz w:val="16"/>
          <w:szCs w:val="16"/>
        </w:rPr>
        <w:fldChar w:fldCharType="separate"/>
      </w:r>
      <w:r w:rsidRPr="00840C5F">
        <w:rPr>
          <w:rFonts w:ascii="Arial" w:eastAsia="AppleGothic" w:hAnsi="Arial" w:cs="Arial"/>
          <w:sz w:val="16"/>
          <w:szCs w:val="16"/>
        </w:rPr>
        <w:fldChar w:fldCharType="end"/>
      </w:r>
      <w:r w:rsidRPr="00840C5F">
        <w:rPr>
          <w:rFonts w:ascii="Arial" w:eastAsia="AppleGothic" w:hAnsi="Arial" w:cs="Arial"/>
          <w:sz w:val="16"/>
          <w:szCs w:val="16"/>
        </w:rPr>
        <w:t xml:space="preserve"> to the Frontier Services Agreement dated </w:t>
      </w:r>
      <w:r w:rsidR="00AD0E65" w:rsidRPr="00AD0E65">
        <w:rPr>
          <w:rFonts w:ascii="Arial" w:hAnsi="Arial" w:cs="Arial"/>
          <w:b/>
          <w:bCs/>
          <w:sz w:val="16"/>
          <w:szCs w:val="16"/>
        </w:rPr>
        <w:t>{{FSADate}}</w:t>
      </w:r>
      <w:r w:rsidRPr="00840C5F">
        <w:rPr>
          <w:rFonts w:ascii="Arial" w:eastAsia="AppleGothic" w:hAnsi="Arial" w:cs="Arial"/>
          <w:sz w:val="16"/>
          <w:szCs w:val="16"/>
        </w:rPr>
        <w:t xml:space="preserve"> (“FSA”) by and between </w:t>
      </w:r>
      <w:r w:rsidR="00AD0E65" w:rsidRPr="00AD0E65">
        <w:rPr>
          <w:rFonts w:ascii="Arial" w:hAnsi="Arial" w:cs="Arial"/>
          <w:b/>
          <w:bCs/>
          <w:sz w:val="16"/>
          <w:szCs w:val="16"/>
        </w:rPr>
        <w:t xml:space="preserve">{{CustomerName}} </w:t>
      </w:r>
      <w:r w:rsidRPr="00840C5F">
        <w:rPr>
          <w:rFonts w:ascii="Arial" w:eastAsia="AppleGothic" w:hAnsi="Arial" w:cs="Arial"/>
          <w:sz w:val="16"/>
          <w:szCs w:val="16"/>
        </w:rPr>
        <w:t xml:space="preserve"> (“Customer”) and Frontier Communications of America, Inc. on behalf of itself and its affiliates (“Frontier”).  Customer orders and Frontier agrees to provide the Services and Equipment identified in the Schedule below.</w:t>
      </w:r>
      <w:r w:rsidRPr="00840C5F">
        <w:rPr>
          <w:rFonts w:ascii="Arial" w:eastAsia="AppleGothic" w:hAnsi="Arial"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840C5F" w14:paraId="08A6E1E3" w14:textId="77777777" w:rsidTr="005440A1">
        <w:trPr>
          <w:trHeight w:val="216"/>
        </w:trPr>
        <w:tc>
          <w:tcPr>
            <w:tcW w:w="2250" w:type="dxa"/>
            <w:vAlign w:val="center"/>
          </w:tcPr>
          <w:p w14:paraId="05C6B091" w14:textId="77777777" w:rsidR="006B0555" w:rsidRPr="00840C5F" w:rsidRDefault="006B0555" w:rsidP="006B0555">
            <w:pPr>
              <w:pStyle w:val="BodyText"/>
              <w:tabs>
                <w:tab w:val="left" w:pos="10980"/>
              </w:tabs>
              <w:jc w:val="both"/>
              <w:rPr>
                <w:rFonts w:ascii="Arial" w:eastAsia="AppleGothic" w:hAnsi="Arial" w:cs="Arial"/>
                <w:b/>
                <w:bCs/>
                <w:sz w:val="16"/>
                <w:szCs w:val="16"/>
              </w:rPr>
            </w:pPr>
            <w:r w:rsidRPr="00840C5F">
              <w:rPr>
                <w:rFonts w:ascii="Arial" w:eastAsia="AppleGothic" w:hAnsi="Arial" w:cs="Arial"/>
                <w:b/>
                <w:color w:val="FF0037"/>
                <w:sz w:val="16"/>
                <w:szCs w:val="16"/>
              </w:rPr>
              <w:t>Primary Service Location</w:t>
            </w:r>
            <w:r w:rsidRPr="00840C5F">
              <w:rPr>
                <w:rFonts w:ascii="Arial" w:eastAsia="AppleGothic" w:hAnsi="Arial" w:cs="Arial"/>
                <w:b/>
                <w:color w:val="D9272D"/>
                <w:sz w:val="16"/>
                <w:szCs w:val="16"/>
              </w:rPr>
              <w:t>:</w:t>
            </w:r>
            <w:r w:rsidRPr="00840C5F">
              <w:rPr>
                <w:rFonts w:ascii="Arial" w:eastAsia="AppleGothic" w:hAnsi="Arial" w:cs="Arial"/>
                <w:b/>
                <w:bCs/>
                <w:color w:val="D9272D"/>
                <w:sz w:val="16"/>
                <w:szCs w:val="16"/>
              </w:rPr>
              <w:t xml:space="preserve"> </w:t>
            </w:r>
          </w:p>
        </w:tc>
        <w:tc>
          <w:tcPr>
            <w:tcW w:w="4320" w:type="dxa"/>
            <w:vAlign w:val="center"/>
          </w:tcPr>
          <w:p w14:paraId="327066D8" w14:textId="6ABBA8E4" w:rsidR="006B0555" w:rsidRPr="00AD0E65" w:rsidRDefault="00AD0E65" w:rsidP="006B0555">
            <w:pPr>
              <w:pStyle w:val="BodyText"/>
              <w:tabs>
                <w:tab w:val="left" w:pos="10980"/>
              </w:tabs>
              <w:jc w:val="both"/>
              <w:rPr>
                <w:rFonts w:ascii="Arial" w:eastAsia="AppleGothic" w:hAnsi="Arial" w:cs="Arial"/>
                <w:b/>
                <w:bCs/>
                <w:sz w:val="16"/>
                <w:szCs w:val="16"/>
              </w:rPr>
            </w:pPr>
            <w:r w:rsidRPr="00AD0E65">
              <w:rPr>
                <w:rFonts w:ascii="Arial" w:hAnsi="Arial" w:cs="Arial"/>
                <w:b/>
                <w:bCs/>
                <w:sz w:val="16"/>
                <w:szCs w:val="16"/>
              </w:rPr>
              <w:t>{{DefaultServiceAccount}}</w:t>
            </w:r>
          </w:p>
        </w:tc>
        <w:tc>
          <w:tcPr>
            <w:tcW w:w="1710" w:type="dxa"/>
            <w:vAlign w:val="center"/>
          </w:tcPr>
          <w:p w14:paraId="1D2640D7" w14:textId="77777777" w:rsidR="006B0555" w:rsidRPr="00840C5F" w:rsidRDefault="006B0555" w:rsidP="006B0555">
            <w:pPr>
              <w:pStyle w:val="BodyText"/>
              <w:tabs>
                <w:tab w:val="left" w:pos="10980"/>
              </w:tabs>
              <w:jc w:val="both"/>
              <w:rPr>
                <w:rFonts w:ascii="Arial" w:eastAsia="AppleGothic" w:hAnsi="Arial" w:cs="Arial"/>
                <w:b/>
                <w:bCs/>
                <w:sz w:val="16"/>
                <w:szCs w:val="16"/>
              </w:rPr>
            </w:pPr>
            <w:r w:rsidRPr="00AD0E65">
              <w:rPr>
                <w:rFonts w:ascii="Arial" w:eastAsia="AppleGothic" w:hAnsi="Arial" w:cs="Arial"/>
                <w:b/>
                <w:bCs/>
                <w:color w:val="FF0037"/>
                <w:sz w:val="16"/>
                <w:szCs w:val="16"/>
              </w:rPr>
              <w:t>Schedule Date:</w:t>
            </w:r>
          </w:p>
        </w:tc>
        <w:tc>
          <w:tcPr>
            <w:tcW w:w="2520" w:type="dxa"/>
            <w:vAlign w:val="center"/>
          </w:tcPr>
          <w:p w14:paraId="5F923FCF" w14:textId="7CB3C798" w:rsidR="006B0555" w:rsidRPr="00AD0E65" w:rsidRDefault="00AD0E65" w:rsidP="006B0555">
            <w:pPr>
              <w:pStyle w:val="BodyText"/>
              <w:tabs>
                <w:tab w:val="left" w:pos="10980"/>
              </w:tabs>
              <w:jc w:val="both"/>
              <w:rPr>
                <w:rFonts w:ascii="Arial" w:eastAsia="AppleGothic" w:hAnsi="Arial" w:cs="Arial"/>
                <w:b/>
                <w:bCs/>
                <w:sz w:val="16"/>
                <w:szCs w:val="16"/>
              </w:rPr>
            </w:pPr>
            <w:r w:rsidRPr="00AD0E65">
              <w:rPr>
                <w:rFonts w:ascii="Arial" w:hAnsi="Arial" w:cs="Arial"/>
                <w:b/>
                <w:bCs/>
                <w:sz w:val="16"/>
                <w:szCs w:val="16"/>
              </w:rPr>
              <w:t>{{currentdate}}</w:t>
            </w:r>
          </w:p>
        </w:tc>
      </w:tr>
      <w:tr w:rsidR="006B0555" w:rsidRPr="00840C5F" w14:paraId="74CE037F" w14:textId="77777777" w:rsidTr="005440A1">
        <w:trPr>
          <w:trHeight w:val="216"/>
        </w:trPr>
        <w:tc>
          <w:tcPr>
            <w:tcW w:w="2250" w:type="dxa"/>
            <w:vAlign w:val="center"/>
          </w:tcPr>
          <w:p w14:paraId="05347458" w14:textId="77777777" w:rsidR="006B0555" w:rsidRPr="00840C5F" w:rsidRDefault="006B0555" w:rsidP="006B0555">
            <w:pPr>
              <w:pStyle w:val="BodyText"/>
              <w:tabs>
                <w:tab w:val="left" w:pos="10980"/>
              </w:tabs>
              <w:jc w:val="both"/>
              <w:rPr>
                <w:rFonts w:ascii="Arial" w:eastAsia="AppleGothic" w:hAnsi="Arial" w:cs="Arial"/>
                <w:b/>
                <w:bCs/>
                <w:color w:val="FF0037"/>
                <w:sz w:val="16"/>
                <w:szCs w:val="16"/>
              </w:rPr>
            </w:pPr>
            <w:r w:rsidRPr="00840C5F">
              <w:rPr>
                <w:rFonts w:ascii="Arial" w:eastAsia="AppleGothic" w:hAnsi="Arial" w:cs="Arial"/>
                <w:b/>
                <w:bCs/>
                <w:color w:val="FF0037"/>
                <w:sz w:val="16"/>
                <w:szCs w:val="16"/>
              </w:rPr>
              <w:t>Schedule Type/Purpose:</w:t>
            </w:r>
          </w:p>
        </w:tc>
        <w:tc>
          <w:tcPr>
            <w:tcW w:w="4320" w:type="dxa"/>
            <w:vAlign w:val="center"/>
          </w:tcPr>
          <w:p w14:paraId="48601442" w14:textId="2730CA37" w:rsidR="006B0555" w:rsidRPr="00AD0E65" w:rsidRDefault="00AD0E65" w:rsidP="006B0555">
            <w:pPr>
              <w:pStyle w:val="BodyText"/>
              <w:tabs>
                <w:tab w:val="left" w:pos="10980"/>
              </w:tabs>
              <w:jc w:val="both"/>
              <w:rPr>
                <w:rFonts w:ascii="Arial" w:eastAsia="AppleGothic" w:hAnsi="Arial" w:cs="Arial"/>
                <w:b/>
                <w:bCs/>
                <w:sz w:val="16"/>
                <w:szCs w:val="16"/>
              </w:rPr>
            </w:pPr>
            <w:r w:rsidRPr="00AD0E65">
              <w:rPr>
                <w:rFonts w:ascii="Arial" w:hAnsi="Arial" w:cs="Arial"/>
                <w:b/>
                <w:bCs/>
                <w:sz w:val="16"/>
                <w:szCs w:val="16"/>
              </w:rPr>
              <w:t>{{ScheduleTypePurpose}}</w:t>
            </w:r>
            <w:r w:rsidR="006B0555" w:rsidRPr="00AD0E65">
              <w:rPr>
                <w:rFonts w:ascii="Arial" w:eastAsia="AppleGothic" w:hAnsi="Arial" w:cs="Arial"/>
                <w:b/>
                <w:bCs/>
                <w:sz w:val="16"/>
                <w:szCs w:val="16"/>
              </w:rPr>
              <w:t xml:space="preserve">   </w:t>
            </w:r>
          </w:p>
        </w:tc>
        <w:tc>
          <w:tcPr>
            <w:tcW w:w="1710" w:type="dxa"/>
            <w:vAlign w:val="center"/>
          </w:tcPr>
          <w:p w14:paraId="28F5FBF9" w14:textId="77777777" w:rsidR="006B0555" w:rsidRPr="00840C5F" w:rsidRDefault="006B0555" w:rsidP="006B0555">
            <w:pPr>
              <w:pStyle w:val="BodyText"/>
              <w:tabs>
                <w:tab w:val="left" w:pos="10980"/>
              </w:tabs>
              <w:jc w:val="both"/>
              <w:rPr>
                <w:rFonts w:ascii="Arial" w:eastAsia="AppleGothic" w:hAnsi="Arial" w:cs="Arial"/>
                <w:b/>
                <w:bCs/>
                <w:sz w:val="16"/>
                <w:szCs w:val="16"/>
              </w:rPr>
            </w:pPr>
            <w:r w:rsidRPr="00840C5F">
              <w:rPr>
                <w:rFonts w:ascii="Arial" w:eastAsia="AppleGothic" w:hAnsi="Arial" w:cs="Arial"/>
                <w:b/>
                <w:bCs/>
                <w:color w:val="FF0037"/>
                <w:sz w:val="16"/>
                <w:szCs w:val="16"/>
              </w:rPr>
              <w:t>Service Term:</w:t>
            </w:r>
          </w:p>
        </w:tc>
        <w:tc>
          <w:tcPr>
            <w:tcW w:w="2520" w:type="dxa"/>
            <w:vAlign w:val="center"/>
          </w:tcPr>
          <w:p w14:paraId="7FD04AAE" w14:textId="16871AD9" w:rsidR="006B0555" w:rsidRPr="00AD0E65" w:rsidRDefault="00AD0E65" w:rsidP="006B0555">
            <w:pPr>
              <w:pStyle w:val="BodyText"/>
              <w:tabs>
                <w:tab w:val="left" w:pos="10980"/>
              </w:tabs>
              <w:jc w:val="both"/>
              <w:rPr>
                <w:rFonts w:ascii="Arial" w:eastAsia="AppleGothic" w:hAnsi="Arial" w:cs="Arial"/>
                <w:b/>
                <w:bCs/>
                <w:sz w:val="16"/>
                <w:szCs w:val="16"/>
              </w:rPr>
            </w:pPr>
            <w:r w:rsidRPr="00AD0E65">
              <w:rPr>
                <w:rFonts w:ascii="Arial" w:hAnsi="Arial" w:cs="Arial"/>
                <w:b/>
                <w:bCs/>
                <w:sz w:val="16"/>
                <w:szCs w:val="16"/>
              </w:rPr>
              <w:t>{{ServiceTerm}}</w:t>
            </w:r>
            <w:r w:rsidR="006B0555" w:rsidRPr="00AD0E65">
              <w:rPr>
                <w:rFonts w:ascii="Arial" w:eastAsia="AppleGothic" w:hAnsi="Arial" w:cs="Arial"/>
                <w:b/>
                <w:bCs/>
                <w:sz w:val="16"/>
                <w:szCs w:val="16"/>
              </w:rPr>
              <w:t xml:space="preserve">     </w:t>
            </w:r>
          </w:p>
        </w:tc>
      </w:tr>
    </w:tbl>
    <w:p w14:paraId="3E61FB0A" w14:textId="6EEEB4A2" w:rsidR="0083633C" w:rsidRPr="00840C5F" w:rsidRDefault="0083633C" w:rsidP="000D504B">
      <w:pPr>
        <w:pStyle w:val="ListParagraph"/>
        <w:numPr>
          <w:ilvl w:val="0"/>
          <w:numId w:val="1"/>
        </w:numPr>
        <w:spacing w:after="120"/>
        <w:rPr>
          <w:rFonts w:ascii="Arial" w:eastAsia="MS Mincho" w:hAnsi="Arial" w:cs="Arial"/>
          <w:sz w:val="16"/>
          <w:szCs w:val="16"/>
        </w:rPr>
      </w:pPr>
      <w:r w:rsidRPr="00AD0E65">
        <w:rPr>
          <w:rFonts w:ascii="Arial" w:eastAsia="MS Mincho" w:hAnsi="Arial" w:cs="Arial"/>
          <w:b/>
          <w:bCs/>
          <w:color w:val="FF0037"/>
          <w:sz w:val="16"/>
          <w:szCs w:val="16"/>
        </w:rPr>
        <w:t>Products and Services</w:t>
      </w:r>
      <w:r w:rsidR="00380799" w:rsidRPr="00840C5F">
        <w:rPr>
          <w:rFonts w:ascii="Arial" w:eastAsia="MS Mincho" w:hAnsi="Arial" w:cs="Arial"/>
          <w:b/>
          <w:bCs/>
          <w:color w:val="D9272D"/>
          <w:sz w:val="16"/>
          <w:szCs w:val="16"/>
        </w:rPr>
        <w:br/>
      </w:r>
      <w:r w:rsidR="00613E09" w:rsidRPr="00840C5F">
        <w:rPr>
          <w:rFonts w:ascii="Arial" w:eastAsia="MS Mincho" w:hAnsi="Arial" w:cs="Arial"/>
          <w:sz w:val="16"/>
          <w:szCs w:val="16"/>
        </w:rPr>
        <w:t xml:space="preserve">The Services </w:t>
      </w:r>
      <w:r w:rsidR="00EB277B" w:rsidRPr="00840C5F">
        <w:rPr>
          <w:rFonts w:ascii="Arial" w:eastAsia="MS Mincho" w:hAnsi="Arial" w:cs="Arial"/>
          <w:sz w:val="16"/>
          <w:szCs w:val="16"/>
        </w:rPr>
        <w:t xml:space="preserve">and Equipment </w:t>
      </w:r>
      <w:r w:rsidR="00613E09" w:rsidRPr="00840C5F">
        <w:rPr>
          <w:rFonts w:ascii="Arial" w:eastAsia="MS Mincho" w:hAnsi="Arial" w:cs="Arial"/>
          <w:sz w:val="16"/>
          <w:szCs w:val="16"/>
        </w:rPr>
        <w:t xml:space="preserve">provided under this Schedule are set forth in </w:t>
      </w:r>
      <w:r w:rsidR="00613E09" w:rsidRPr="00840C5F">
        <w:rPr>
          <w:rFonts w:ascii="Arial" w:eastAsia="MS Mincho" w:hAnsi="Arial" w:cs="Arial"/>
          <w:b/>
          <w:bCs/>
          <w:sz w:val="16"/>
          <w:szCs w:val="16"/>
        </w:rPr>
        <w:t>Exhibit A</w:t>
      </w:r>
      <w:r w:rsidR="00613E09" w:rsidRPr="00840C5F">
        <w:rPr>
          <w:rFonts w:ascii="Arial" w:eastAsia="MS Mincho" w:hAnsi="Arial" w:cs="Arial"/>
          <w:sz w:val="16"/>
          <w:szCs w:val="16"/>
        </w:rPr>
        <w:t xml:space="preserve"> attached hereto and incorporated herein by this reference.</w:t>
      </w:r>
    </w:p>
    <w:p w14:paraId="382CF4C0" w14:textId="2FB638A7" w:rsidR="0083633C" w:rsidRPr="00840C5F" w:rsidRDefault="0083633C" w:rsidP="0083633C">
      <w:pPr>
        <w:pStyle w:val="ListParagraph"/>
        <w:spacing w:after="120"/>
        <w:ind w:left="0"/>
        <w:rPr>
          <w:rFonts w:ascii="Arial" w:eastAsia="MS Mincho" w:hAnsi="Arial" w:cs="Arial"/>
          <w:b/>
          <w:bCs/>
          <w:sz w:val="16"/>
          <w:szCs w:val="16"/>
        </w:rPr>
      </w:pPr>
    </w:p>
    <w:p w14:paraId="7CA81C68" w14:textId="62798A7B" w:rsidR="0083633C" w:rsidRPr="00840C5F" w:rsidRDefault="0083633C" w:rsidP="000D504B">
      <w:pPr>
        <w:pStyle w:val="ListParagraph"/>
        <w:numPr>
          <w:ilvl w:val="0"/>
          <w:numId w:val="1"/>
        </w:numPr>
        <w:spacing w:after="120"/>
        <w:rPr>
          <w:rFonts w:ascii="Arial" w:eastAsia="MS Mincho" w:hAnsi="Arial" w:cs="Arial"/>
          <w:b/>
          <w:bCs/>
          <w:color w:val="FF0037"/>
          <w:sz w:val="16"/>
          <w:szCs w:val="16"/>
        </w:rPr>
      </w:pPr>
      <w:r w:rsidRPr="00840C5F">
        <w:rPr>
          <w:rFonts w:ascii="Arial" w:eastAsia="MS Mincho" w:hAnsi="Arial" w:cs="Arial"/>
          <w:b/>
          <w:bCs/>
          <w:color w:val="FF0037"/>
          <w:sz w:val="16"/>
          <w:szCs w:val="16"/>
        </w:rPr>
        <w:t>Notice Address</w:t>
      </w:r>
    </w:p>
    <w:p w14:paraId="5F5212F9" w14:textId="77777777" w:rsidR="0083633C" w:rsidRPr="00840C5F" w:rsidRDefault="0083633C" w:rsidP="0083633C">
      <w:pPr>
        <w:pStyle w:val="ListParagraph"/>
        <w:spacing w:after="120"/>
        <w:ind w:left="360"/>
        <w:rPr>
          <w:rFonts w:ascii="Arial" w:eastAsia="MS Mincho" w:hAnsi="Arial" w:cs="Arial"/>
          <w:b/>
          <w:bCs/>
          <w:sz w:val="16"/>
          <w:szCs w:val="16"/>
        </w:rPr>
      </w:pPr>
    </w:p>
    <w:p w14:paraId="4F4E6929" w14:textId="4824E3F6" w:rsidR="0083633C" w:rsidRPr="00840C5F" w:rsidRDefault="0083633C" w:rsidP="000D504B">
      <w:pPr>
        <w:pStyle w:val="ListParagraph"/>
        <w:numPr>
          <w:ilvl w:val="0"/>
          <w:numId w:val="2"/>
        </w:numPr>
        <w:spacing w:after="120"/>
        <w:rPr>
          <w:rFonts w:ascii="Arial" w:eastAsia="MS Mincho" w:hAnsi="Arial" w:cs="Arial"/>
          <w:b/>
          <w:sz w:val="16"/>
          <w:szCs w:val="40"/>
        </w:rPr>
      </w:pPr>
      <w:r w:rsidRPr="00840C5F">
        <w:rPr>
          <w:rFonts w:ascii="Arial" w:eastAsia="MS Mincho" w:hAnsi="Arial" w:cs="Arial"/>
          <w:b/>
          <w:sz w:val="16"/>
          <w:szCs w:val="40"/>
        </w:rPr>
        <w:t xml:space="preserve">Frontier Communications of America, Inc. </w:t>
      </w:r>
      <w:r w:rsidRPr="00840C5F">
        <w:rPr>
          <w:rFonts w:ascii="Arial" w:eastAsia="MS Mincho" w:hAnsi="Arial" w:cs="Arial"/>
          <w:b/>
          <w:sz w:val="16"/>
          <w:szCs w:val="40"/>
        </w:rPr>
        <w:tab/>
      </w:r>
    </w:p>
    <w:p w14:paraId="4A4A3121" w14:textId="21612911" w:rsidR="009F048B" w:rsidRPr="00840C5F" w:rsidRDefault="009F048B" w:rsidP="009F048B">
      <w:pPr>
        <w:pStyle w:val="ListParagraph"/>
        <w:spacing w:after="120"/>
        <w:rPr>
          <w:rFonts w:ascii="Arial" w:eastAsia="MS Mincho" w:hAnsi="Arial" w:cs="Arial"/>
          <w:bCs/>
          <w:sz w:val="16"/>
          <w:szCs w:val="40"/>
        </w:rPr>
      </w:pPr>
      <w:r w:rsidRPr="00840C5F">
        <w:rPr>
          <w:rFonts w:ascii="Arial" w:eastAsia="MS Mincho" w:hAnsi="Arial" w:cs="Arial"/>
          <w:bCs/>
          <w:sz w:val="16"/>
          <w:szCs w:val="40"/>
        </w:rPr>
        <w:t>111 Field Street</w:t>
      </w:r>
    </w:p>
    <w:p w14:paraId="27714459" w14:textId="32130E22" w:rsidR="009F048B" w:rsidRPr="00840C5F" w:rsidRDefault="009F048B" w:rsidP="009F048B">
      <w:pPr>
        <w:pStyle w:val="ListParagraph"/>
        <w:spacing w:after="120"/>
        <w:rPr>
          <w:rFonts w:ascii="Arial" w:eastAsia="MS Mincho" w:hAnsi="Arial" w:cs="Arial"/>
          <w:bCs/>
          <w:sz w:val="16"/>
          <w:szCs w:val="40"/>
        </w:rPr>
      </w:pPr>
      <w:r w:rsidRPr="00840C5F">
        <w:rPr>
          <w:rFonts w:ascii="Arial" w:eastAsia="MS Mincho" w:hAnsi="Arial" w:cs="Arial"/>
          <w:bCs/>
          <w:sz w:val="16"/>
          <w:szCs w:val="40"/>
        </w:rPr>
        <w:t>Rochester, NY 14620</w:t>
      </w:r>
    </w:p>
    <w:p w14:paraId="2011F396" w14:textId="5EC8434D" w:rsidR="009F048B" w:rsidRPr="00840C5F" w:rsidRDefault="009F048B" w:rsidP="009F048B">
      <w:pPr>
        <w:pStyle w:val="ListParagraph"/>
        <w:spacing w:after="120"/>
        <w:rPr>
          <w:rFonts w:ascii="Arial" w:eastAsia="MS Mincho" w:hAnsi="Arial" w:cs="Arial"/>
          <w:b/>
          <w:sz w:val="16"/>
          <w:szCs w:val="40"/>
        </w:rPr>
      </w:pPr>
      <w:r w:rsidRPr="00840C5F">
        <w:rPr>
          <w:rFonts w:ascii="Arial" w:eastAsia="MS Mincho" w:hAnsi="Arial" w:cs="Arial"/>
          <w:bCs/>
          <w:sz w:val="16"/>
          <w:szCs w:val="40"/>
        </w:rPr>
        <w:t>Attn: Associate General Counsel</w:t>
      </w:r>
      <w:r w:rsidRPr="00840C5F">
        <w:rPr>
          <w:rFonts w:ascii="Arial" w:eastAsia="MS Mincho" w:hAnsi="Arial" w:cs="Arial"/>
          <w:b/>
          <w:sz w:val="16"/>
          <w:szCs w:val="40"/>
        </w:rPr>
        <w:t xml:space="preserve"> </w:t>
      </w:r>
    </w:p>
    <w:p w14:paraId="7C00F32C" w14:textId="77777777" w:rsidR="009F048B" w:rsidRPr="00840C5F" w:rsidRDefault="009F048B" w:rsidP="009F048B">
      <w:pPr>
        <w:pStyle w:val="ListParagraph"/>
        <w:spacing w:after="120"/>
        <w:rPr>
          <w:rFonts w:ascii="Arial" w:eastAsia="MS Mincho" w:hAnsi="Arial" w:cs="Arial"/>
          <w:b/>
          <w:sz w:val="16"/>
          <w:szCs w:val="40"/>
        </w:rPr>
      </w:pPr>
    </w:p>
    <w:p w14:paraId="5BC5B008" w14:textId="77777777" w:rsidR="009E43A9" w:rsidRPr="009E43A9" w:rsidRDefault="009E43A9" w:rsidP="009E43A9">
      <w:pPr>
        <w:pStyle w:val="ListParagraph"/>
        <w:keepNext/>
        <w:numPr>
          <w:ilvl w:val="0"/>
          <w:numId w:val="2"/>
        </w:numPr>
        <w:spacing w:after="120"/>
        <w:jc w:val="both"/>
        <w:outlineLvl w:val="0"/>
        <w:rPr>
          <w:rFonts w:ascii="Arial" w:hAnsi="Arial" w:cs="Arial"/>
          <w:bCs/>
          <w:color w:val="000000"/>
          <w:sz w:val="16"/>
          <w:szCs w:val="16"/>
        </w:rPr>
      </w:pPr>
      <w:r w:rsidRPr="009E43A9">
        <w:rPr>
          <w:rFonts w:ascii="Arial" w:eastAsia="MS Mincho" w:hAnsi="Arial" w:cs="Arial"/>
          <w:b/>
          <w:sz w:val="16"/>
          <w:szCs w:val="40"/>
        </w:rPr>
        <w:t xml:space="preserve">Customer Notice Address </w:t>
      </w:r>
    </w:p>
    <w:p w14:paraId="49FF0AC2" w14:textId="77777777" w:rsidR="009E43A9" w:rsidRPr="009E43A9" w:rsidRDefault="009E43A9" w:rsidP="009E43A9">
      <w:pPr>
        <w:pStyle w:val="ListParagraph"/>
        <w:keepNext/>
        <w:spacing w:after="120"/>
        <w:jc w:val="both"/>
        <w:outlineLvl w:val="0"/>
        <w:rPr>
          <w:rFonts w:ascii="Arial" w:hAnsi="Arial" w:cs="Arial"/>
          <w:bCs/>
          <w:color w:val="000000"/>
          <w:sz w:val="16"/>
          <w:szCs w:val="16"/>
        </w:rPr>
      </w:pPr>
      <w:r w:rsidRPr="009E43A9">
        <w:rPr>
          <w:rFonts w:ascii="Arial" w:hAnsi="Arial" w:cs="Arial"/>
          <w:bCs/>
          <w:color w:val="000000"/>
          <w:sz w:val="16"/>
          <w:szCs w:val="16"/>
        </w:rPr>
        <w:t>{{CustAddress}}</w:t>
      </w:r>
    </w:p>
    <w:p w14:paraId="7832A2CC" w14:textId="4116E511" w:rsidR="00CD4771" w:rsidRPr="009E43A9" w:rsidRDefault="009E43A9" w:rsidP="009E43A9">
      <w:pPr>
        <w:pStyle w:val="ListParagraph"/>
        <w:keepNext/>
        <w:spacing w:after="120"/>
        <w:jc w:val="both"/>
        <w:outlineLvl w:val="0"/>
        <w:rPr>
          <w:rFonts w:ascii="Arial" w:hAnsi="Arial" w:cs="Arial"/>
          <w:bCs/>
          <w:color w:val="000000"/>
          <w:sz w:val="16"/>
          <w:szCs w:val="16"/>
        </w:rPr>
        <w:sectPr w:rsidR="00CD4771" w:rsidRPr="009E43A9" w:rsidSect="00262DA5">
          <w:headerReference w:type="default" r:id="rId8"/>
          <w:footerReference w:type="default" r:id="rId9"/>
          <w:pgSz w:w="12240" w:h="15840"/>
          <w:pgMar w:top="720" w:right="720" w:bottom="720" w:left="720" w:header="432" w:footer="432" w:gutter="0"/>
          <w:cols w:space="720"/>
          <w:docGrid w:linePitch="360"/>
        </w:sectPr>
      </w:pPr>
      <w:r w:rsidRPr="009E43A9">
        <w:rPr>
          <w:rFonts w:ascii="Arial" w:hAnsi="Arial" w:cs="Arial"/>
          <w:bCs/>
          <w:color w:val="000000"/>
          <w:sz w:val="16"/>
          <w:szCs w:val="16"/>
        </w:rPr>
        <w:t>Attn:</w:t>
      </w:r>
    </w:p>
    <w:p w14:paraId="5D0931CE" w14:textId="06DA1A61" w:rsidR="0083633C" w:rsidRPr="009E43A9" w:rsidRDefault="0083633C" w:rsidP="009E43A9">
      <w:pPr>
        <w:spacing w:after="120"/>
        <w:rPr>
          <w:rFonts w:ascii="Arial" w:eastAsia="MS Mincho" w:hAnsi="Arial" w:cs="Arial"/>
          <w:b/>
          <w:sz w:val="16"/>
          <w:szCs w:val="40"/>
        </w:rPr>
        <w:sectPr w:rsidR="0083633C" w:rsidRPr="009E43A9" w:rsidSect="00262DA5">
          <w:type w:val="continuous"/>
          <w:pgSz w:w="12240" w:h="15840"/>
          <w:pgMar w:top="720" w:right="720" w:bottom="720" w:left="720" w:header="432" w:footer="432" w:gutter="0"/>
          <w:cols w:space="720"/>
          <w:docGrid w:linePitch="360"/>
        </w:sectPr>
      </w:pPr>
    </w:p>
    <w:p w14:paraId="28C28675" w14:textId="7416BD5F" w:rsidR="006B0555" w:rsidRPr="00840C5F" w:rsidRDefault="00835E64" w:rsidP="000D504B">
      <w:pPr>
        <w:pStyle w:val="ListParagraph"/>
        <w:keepNext/>
        <w:numPr>
          <w:ilvl w:val="0"/>
          <w:numId w:val="1"/>
        </w:numPr>
        <w:spacing w:after="120"/>
        <w:jc w:val="both"/>
        <w:outlineLvl w:val="0"/>
        <w:rPr>
          <w:rFonts w:ascii="Arial" w:eastAsia="MS Mincho" w:hAnsi="Arial" w:cs="Arial"/>
          <w:b/>
          <w:color w:val="FF0037"/>
          <w:sz w:val="16"/>
          <w:szCs w:val="16"/>
        </w:rPr>
      </w:pPr>
      <w:r w:rsidRPr="00840C5F">
        <w:rPr>
          <w:rFonts w:ascii="Arial" w:eastAsia="MS Mincho" w:hAnsi="Arial" w:cs="Arial"/>
          <w:b/>
          <w:color w:val="FF0037"/>
          <w:sz w:val="16"/>
          <w:szCs w:val="16"/>
        </w:rPr>
        <w:t>Payment Instruction</w:t>
      </w:r>
      <w:r w:rsidR="00CD4771" w:rsidRPr="00840C5F">
        <w:rPr>
          <w:rFonts w:ascii="Arial" w:eastAsia="MS Mincho" w:hAnsi="Arial" w:cs="Arial"/>
          <w:b/>
          <w:color w:val="FF0037"/>
          <w:sz w:val="16"/>
          <w:szCs w:val="16"/>
        </w:rPr>
        <w:t>s</w:t>
      </w:r>
      <w:r w:rsidR="006B0555" w:rsidRPr="00840C5F">
        <w:rPr>
          <w:rFonts w:ascii="Arial" w:eastAsia="MS Mincho" w:hAnsi="Arial" w:cs="Arial"/>
          <w:b/>
          <w:color w:val="FF0037"/>
          <w:sz w:val="16"/>
          <w:szCs w:val="16"/>
        </w:rPr>
        <w:tab/>
      </w:r>
    </w:p>
    <w:p w14:paraId="2E2CD78D" w14:textId="77777777" w:rsidR="00CD4771" w:rsidRPr="00840C5F" w:rsidRDefault="00CD4771" w:rsidP="00CD4771">
      <w:pPr>
        <w:pStyle w:val="ListParagraph"/>
        <w:keepNext/>
        <w:spacing w:after="120"/>
        <w:ind w:left="360"/>
        <w:jc w:val="both"/>
        <w:outlineLvl w:val="0"/>
        <w:rPr>
          <w:rFonts w:ascii="Arial" w:eastAsia="MS Mincho" w:hAnsi="Arial" w:cs="Arial"/>
          <w:b/>
          <w:sz w:val="16"/>
          <w:szCs w:val="16"/>
        </w:rPr>
      </w:pPr>
    </w:p>
    <w:p w14:paraId="34BA45A7" w14:textId="34F8F5B3" w:rsidR="00CD4771" w:rsidRPr="00840C5F" w:rsidRDefault="00CD4771" w:rsidP="000D504B">
      <w:pPr>
        <w:pStyle w:val="ListParagraph"/>
        <w:keepNext/>
        <w:numPr>
          <w:ilvl w:val="0"/>
          <w:numId w:val="3"/>
        </w:numPr>
        <w:spacing w:after="120"/>
        <w:jc w:val="both"/>
        <w:outlineLvl w:val="0"/>
        <w:rPr>
          <w:rFonts w:ascii="Arial" w:eastAsia="MS Mincho" w:hAnsi="Arial" w:cs="Arial"/>
          <w:bCs/>
          <w:sz w:val="16"/>
          <w:szCs w:val="16"/>
        </w:rPr>
      </w:pPr>
      <w:r w:rsidRPr="00840C5F">
        <w:rPr>
          <w:rFonts w:ascii="Arial" w:eastAsia="MS Mincho" w:hAnsi="Arial" w:cs="Arial"/>
          <w:bCs/>
          <w:sz w:val="16"/>
          <w:szCs w:val="16"/>
        </w:rPr>
        <w:t>If making payment by ACH or wire transfer, please e-mail (billing@highspot.com) a notice of ACH or wire transfer and the amount so that payment is recorded accurately</w:t>
      </w:r>
      <w:r w:rsidR="00F8660C" w:rsidRPr="00840C5F">
        <w:rPr>
          <w:rFonts w:ascii="Arial" w:eastAsia="MS Mincho" w:hAnsi="Arial" w:cs="Arial"/>
          <w:bCs/>
          <w:sz w:val="16"/>
          <w:szCs w:val="16"/>
        </w:rPr>
        <w:t xml:space="preserve">: </w:t>
      </w:r>
    </w:p>
    <w:p w14:paraId="09E560A2" w14:textId="77777777" w:rsidR="00F95DDA" w:rsidRPr="00840C5F" w:rsidRDefault="00F95DDA" w:rsidP="000D504B">
      <w:pPr>
        <w:numPr>
          <w:ilvl w:val="0"/>
          <w:numId w:val="7"/>
        </w:numPr>
        <w:rPr>
          <w:rFonts w:ascii="Arial" w:hAnsi="Arial" w:cs="Arial"/>
          <w:sz w:val="16"/>
          <w:szCs w:val="16"/>
        </w:rPr>
      </w:pPr>
      <w:r w:rsidRPr="00840C5F">
        <w:rPr>
          <w:rFonts w:ascii="Arial" w:hAnsi="Arial" w:cs="Arial"/>
          <w:sz w:val="16"/>
          <w:szCs w:val="16"/>
        </w:rPr>
        <w:t>ACH to Frontier  </w:t>
      </w:r>
    </w:p>
    <w:p w14:paraId="3FB8D3E2" w14:textId="3ECA1F1C" w:rsidR="00F95DDA" w:rsidRPr="00840C5F" w:rsidRDefault="00F95DDA" w:rsidP="000D504B">
      <w:pPr>
        <w:numPr>
          <w:ilvl w:val="0"/>
          <w:numId w:val="7"/>
        </w:numPr>
        <w:rPr>
          <w:rFonts w:ascii="Arial" w:hAnsi="Arial" w:cs="Arial"/>
          <w:sz w:val="16"/>
          <w:szCs w:val="16"/>
        </w:rPr>
      </w:pPr>
      <w:r w:rsidRPr="00840C5F">
        <w:rPr>
          <w:rFonts w:ascii="Arial" w:hAnsi="Arial" w:cs="Arial"/>
          <w:sz w:val="16"/>
          <w:szCs w:val="16"/>
        </w:rPr>
        <w:t xml:space="preserve">Routing Number:  1221000024 </w:t>
      </w:r>
    </w:p>
    <w:p w14:paraId="30A56550" w14:textId="64CA451C" w:rsidR="00F95DDA" w:rsidRPr="00840C5F" w:rsidRDefault="00F95DDA" w:rsidP="000D504B">
      <w:pPr>
        <w:numPr>
          <w:ilvl w:val="0"/>
          <w:numId w:val="7"/>
        </w:numPr>
        <w:rPr>
          <w:rFonts w:ascii="Arial" w:hAnsi="Arial" w:cs="Arial"/>
          <w:sz w:val="16"/>
          <w:szCs w:val="16"/>
        </w:rPr>
      </w:pPr>
      <w:r w:rsidRPr="00840C5F">
        <w:rPr>
          <w:rFonts w:ascii="Arial" w:hAnsi="Arial" w:cs="Arial"/>
          <w:sz w:val="16"/>
          <w:szCs w:val="16"/>
        </w:rPr>
        <w:t>Account number:  13247977</w:t>
      </w:r>
    </w:p>
    <w:p w14:paraId="542C6A3B" w14:textId="77777777" w:rsidR="00F95DDA" w:rsidRPr="00840C5F" w:rsidRDefault="00F95DDA" w:rsidP="000D504B">
      <w:pPr>
        <w:numPr>
          <w:ilvl w:val="0"/>
          <w:numId w:val="7"/>
        </w:numPr>
        <w:rPr>
          <w:rFonts w:ascii="Arial" w:hAnsi="Arial" w:cs="Arial"/>
          <w:sz w:val="16"/>
          <w:szCs w:val="16"/>
        </w:rPr>
      </w:pPr>
      <w:r w:rsidRPr="00840C5F">
        <w:rPr>
          <w:rFonts w:ascii="Arial" w:hAnsi="Arial" w:cs="Arial"/>
          <w:sz w:val="16"/>
          <w:szCs w:val="16"/>
        </w:rPr>
        <w:t>Currency: United States Dollars (USD)</w:t>
      </w:r>
    </w:p>
    <w:p w14:paraId="46F42DCE" w14:textId="77777777" w:rsidR="00F95DDA" w:rsidRPr="00840C5F" w:rsidRDefault="00F95DDA" w:rsidP="000D504B">
      <w:pPr>
        <w:numPr>
          <w:ilvl w:val="0"/>
          <w:numId w:val="7"/>
        </w:numPr>
        <w:rPr>
          <w:rFonts w:ascii="Arial" w:hAnsi="Arial" w:cs="Arial"/>
          <w:sz w:val="16"/>
          <w:szCs w:val="16"/>
        </w:rPr>
      </w:pPr>
      <w:r w:rsidRPr="00840C5F">
        <w:rPr>
          <w:rFonts w:ascii="Arial" w:hAnsi="Arial" w:cs="Arial"/>
          <w:sz w:val="16"/>
          <w:szCs w:val="16"/>
        </w:rPr>
        <w:t>Bank Name: JP Morgan Chase</w:t>
      </w:r>
    </w:p>
    <w:p w14:paraId="208DFF8B" w14:textId="77777777" w:rsidR="00F95DDA" w:rsidRPr="00840C5F" w:rsidRDefault="00F95DDA" w:rsidP="000D504B">
      <w:pPr>
        <w:numPr>
          <w:ilvl w:val="0"/>
          <w:numId w:val="7"/>
        </w:numPr>
        <w:rPr>
          <w:rFonts w:ascii="Arial" w:hAnsi="Arial" w:cs="Arial"/>
          <w:sz w:val="16"/>
          <w:szCs w:val="16"/>
        </w:rPr>
      </w:pPr>
      <w:r w:rsidRPr="00840C5F">
        <w:rPr>
          <w:rFonts w:ascii="Arial" w:hAnsi="Arial" w:cs="Arial"/>
          <w:sz w:val="16"/>
          <w:szCs w:val="16"/>
        </w:rPr>
        <w:t xml:space="preserve">Preferred file type is EDI with Frontier account number to be paid </w:t>
      </w:r>
    </w:p>
    <w:p w14:paraId="1B8AAB32" w14:textId="77777777" w:rsidR="00CD4771" w:rsidRPr="00840C5F" w:rsidRDefault="00CD4771" w:rsidP="00CD4771">
      <w:pPr>
        <w:pStyle w:val="ListParagraph"/>
        <w:keepNext/>
        <w:spacing w:after="120"/>
        <w:jc w:val="both"/>
        <w:outlineLvl w:val="0"/>
        <w:rPr>
          <w:rFonts w:ascii="Arial" w:eastAsia="MS Mincho" w:hAnsi="Arial" w:cs="Arial"/>
          <w:bCs/>
          <w:sz w:val="16"/>
          <w:szCs w:val="16"/>
        </w:rPr>
      </w:pPr>
    </w:p>
    <w:p w14:paraId="7C88806E" w14:textId="2EFFFB8C" w:rsidR="00AB0536" w:rsidRPr="00840C5F" w:rsidRDefault="00CD4771" w:rsidP="000D504B">
      <w:pPr>
        <w:pStyle w:val="ListParagraph"/>
        <w:keepNext/>
        <w:numPr>
          <w:ilvl w:val="0"/>
          <w:numId w:val="3"/>
        </w:numPr>
        <w:spacing w:after="120"/>
        <w:jc w:val="both"/>
        <w:outlineLvl w:val="0"/>
        <w:rPr>
          <w:rFonts w:ascii="Arial" w:eastAsia="MS Mincho" w:hAnsi="Arial" w:cs="Arial"/>
          <w:bCs/>
          <w:sz w:val="16"/>
          <w:szCs w:val="16"/>
        </w:rPr>
      </w:pPr>
      <w:r w:rsidRPr="00840C5F">
        <w:rPr>
          <w:rFonts w:ascii="Arial" w:eastAsia="MS Mincho" w:hAnsi="Arial" w:cs="Arial"/>
          <w:bCs/>
          <w:sz w:val="16"/>
          <w:szCs w:val="16"/>
        </w:rPr>
        <w:t xml:space="preserve">All </w:t>
      </w:r>
      <w:r w:rsidR="00AB0536" w:rsidRPr="00840C5F">
        <w:rPr>
          <w:rFonts w:ascii="Arial" w:eastAsia="MS Mincho" w:hAnsi="Arial" w:cs="Arial"/>
          <w:bCs/>
          <w:sz w:val="16"/>
          <w:szCs w:val="16"/>
        </w:rPr>
        <w:t xml:space="preserve">wire transfer </w:t>
      </w:r>
      <w:r w:rsidRPr="00840C5F">
        <w:rPr>
          <w:rFonts w:ascii="Arial" w:eastAsia="MS Mincho" w:hAnsi="Arial" w:cs="Arial"/>
          <w:bCs/>
          <w:sz w:val="16"/>
          <w:szCs w:val="16"/>
        </w:rPr>
        <w:t xml:space="preserve">transaction fees must be covered by Customer and should be specified upon initiation of the wire transfer. Please include </w:t>
      </w:r>
      <w:r w:rsidR="00F95DDA" w:rsidRPr="00840C5F">
        <w:rPr>
          <w:rFonts w:ascii="Arial" w:eastAsia="MS Mincho" w:hAnsi="Arial" w:cs="Arial"/>
          <w:bCs/>
          <w:sz w:val="16"/>
          <w:szCs w:val="16"/>
        </w:rPr>
        <w:t xml:space="preserve">Customer </w:t>
      </w:r>
      <w:r w:rsidR="00AB0536" w:rsidRPr="00840C5F">
        <w:rPr>
          <w:rFonts w:ascii="Arial" w:eastAsia="MS Mincho" w:hAnsi="Arial" w:cs="Arial"/>
          <w:bCs/>
          <w:sz w:val="16"/>
          <w:szCs w:val="16"/>
        </w:rPr>
        <w:t>Name and invoice number with your wire transfer to ensure accurate and timely application of your payment.</w:t>
      </w:r>
    </w:p>
    <w:p w14:paraId="051B179C" w14:textId="7B656960" w:rsidR="00CD4771" w:rsidRPr="00840C5F" w:rsidRDefault="00AB0536" w:rsidP="00AB0536">
      <w:pPr>
        <w:pStyle w:val="ListParagraph"/>
        <w:keepNext/>
        <w:spacing w:after="120"/>
        <w:jc w:val="both"/>
        <w:outlineLvl w:val="0"/>
        <w:rPr>
          <w:rFonts w:ascii="Arial" w:eastAsia="MS Mincho" w:hAnsi="Arial" w:cs="Arial"/>
          <w:bCs/>
          <w:sz w:val="16"/>
          <w:szCs w:val="16"/>
        </w:rPr>
      </w:pPr>
      <w:r w:rsidRPr="00840C5F">
        <w:rPr>
          <w:rFonts w:ascii="Arial" w:eastAsia="MS Mincho" w:hAnsi="Arial" w:cs="Arial"/>
          <w:bCs/>
          <w:sz w:val="16"/>
          <w:szCs w:val="16"/>
        </w:rPr>
        <w:t xml:space="preserve">  </w:t>
      </w:r>
    </w:p>
    <w:p w14:paraId="106A1105" w14:textId="05756E74" w:rsidR="00AB0536" w:rsidRPr="00840C5F" w:rsidRDefault="00AB0536" w:rsidP="00AB0536">
      <w:pPr>
        <w:pStyle w:val="ListParagraph"/>
        <w:keepNext/>
        <w:spacing w:after="120"/>
        <w:jc w:val="both"/>
        <w:outlineLvl w:val="0"/>
        <w:rPr>
          <w:rFonts w:ascii="Arial" w:eastAsia="MS Mincho" w:hAnsi="Arial" w:cs="Arial"/>
          <w:bCs/>
          <w:sz w:val="16"/>
          <w:szCs w:val="16"/>
        </w:rPr>
        <w:sectPr w:rsidR="00AB0536" w:rsidRPr="00840C5F" w:rsidSect="00262DA5">
          <w:headerReference w:type="even" r:id="rId10"/>
          <w:headerReference w:type="default" r:id="rId11"/>
          <w:footerReference w:type="default" r:id="rId12"/>
          <w:headerReference w:type="first" r:id="rId13"/>
          <w:type w:val="continuous"/>
          <w:pgSz w:w="12240" w:h="15840"/>
          <w:pgMar w:top="720" w:right="720" w:bottom="720" w:left="720" w:header="432" w:footer="432" w:gutter="0"/>
          <w:cols w:space="432"/>
          <w:docGrid w:linePitch="360"/>
        </w:sectPr>
      </w:pPr>
    </w:p>
    <w:p w14:paraId="0A21E43D" w14:textId="5DAB61DC" w:rsidR="00CD4771" w:rsidRPr="00840C5F" w:rsidRDefault="00CD4771" w:rsidP="003D0D17">
      <w:pPr>
        <w:pStyle w:val="ListParagraph"/>
        <w:keepNext/>
        <w:numPr>
          <w:ilvl w:val="0"/>
          <w:numId w:val="3"/>
        </w:numPr>
        <w:spacing w:after="120"/>
        <w:ind w:right="-6336"/>
        <w:jc w:val="both"/>
        <w:outlineLvl w:val="0"/>
        <w:rPr>
          <w:rFonts w:ascii="Arial" w:eastAsia="MS Mincho" w:hAnsi="Arial" w:cs="Arial"/>
          <w:bCs/>
          <w:sz w:val="16"/>
          <w:szCs w:val="16"/>
        </w:rPr>
      </w:pPr>
      <w:r w:rsidRPr="00840C5F">
        <w:rPr>
          <w:rFonts w:ascii="Arial" w:eastAsia="MS Mincho" w:hAnsi="Arial" w:cs="Arial"/>
          <w:bCs/>
          <w:sz w:val="16"/>
          <w:szCs w:val="16"/>
        </w:rPr>
        <w:t xml:space="preserve">To pay by Check: Include Invoice Number on check and remit </w:t>
      </w:r>
      <w:r w:rsidR="009E43A9">
        <w:rPr>
          <w:rFonts w:ascii="Arial" w:eastAsia="MS Mincho" w:hAnsi="Arial" w:cs="Arial"/>
          <w:bCs/>
          <w:sz w:val="16"/>
          <w:szCs w:val="16"/>
        </w:rPr>
        <w:t>t</w:t>
      </w:r>
      <w:r w:rsidRPr="00840C5F">
        <w:rPr>
          <w:rFonts w:ascii="Arial" w:eastAsia="MS Mincho" w:hAnsi="Arial" w:cs="Arial"/>
          <w:bCs/>
          <w:sz w:val="16"/>
          <w:szCs w:val="16"/>
        </w:rPr>
        <w:t xml:space="preserve">o: </w:t>
      </w:r>
    </w:p>
    <w:p w14:paraId="3CB0D2A4" w14:textId="235F3F98" w:rsidR="00F95DDA" w:rsidRPr="00840C5F" w:rsidRDefault="00F95DDA" w:rsidP="003D0D17">
      <w:pPr>
        <w:keepNext/>
        <w:spacing w:after="120"/>
        <w:ind w:left="720" w:right="3644"/>
        <w:outlineLvl w:val="0"/>
        <w:rPr>
          <w:rFonts w:ascii="Arial" w:eastAsia="MS Mincho" w:hAnsi="Arial" w:cs="Arial"/>
          <w:bCs/>
          <w:sz w:val="16"/>
          <w:szCs w:val="16"/>
        </w:rPr>
      </w:pPr>
      <w:r w:rsidRPr="00840C5F">
        <w:rPr>
          <w:rFonts w:ascii="Arial" w:eastAsia="MS Mincho" w:hAnsi="Arial" w:cs="Arial"/>
          <w:bCs/>
          <w:sz w:val="16"/>
          <w:szCs w:val="16"/>
        </w:rPr>
        <w:t>FRONTIER</w:t>
      </w:r>
      <w:r w:rsidR="003D0D17">
        <w:rPr>
          <w:rFonts w:ascii="Arial" w:eastAsia="MS Mincho" w:hAnsi="Arial" w:cs="Arial"/>
          <w:bCs/>
          <w:sz w:val="16"/>
          <w:szCs w:val="16"/>
        </w:rPr>
        <w:br/>
      </w:r>
      <w:r w:rsidRPr="00840C5F">
        <w:rPr>
          <w:rFonts w:ascii="Arial" w:eastAsia="MS Mincho" w:hAnsi="Arial" w:cs="Arial"/>
          <w:bCs/>
          <w:sz w:val="16"/>
          <w:szCs w:val="16"/>
        </w:rPr>
        <w:t>Po Box 740407</w:t>
      </w:r>
      <w:r w:rsidR="003D0D17">
        <w:rPr>
          <w:rFonts w:ascii="Arial" w:eastAsia="MS Mincho" w:hAnsi="Arial" w:cs="Arial"/>
          <w:bCs/>
          <w:sz w:val="16"/>
          <w:szCs w:val="16"/>
        </w:rPr>
        <w:br/>
      </w:r>
      <w:r w:rsidRPr="00840C5F">
        <w:rPr>
          <w:rFonts w:ascii="Arial" w:eastAsia="MS Mincho" w:hAnsi="Arial" w:cs="Arial"/>
          <w:bCs/>
          <w:sz w:val="16"/>
          <w:szCs w:val="16"/>
        </w:rPr>
        <w:t xml:space="preserve">Cincinnati, OH 45274-0407 </w:t>
      </w:r>
    </w:p>
    <w:p w14:paraId="3631ECBC" w14:textId="77777777" w:rsidR="006D7528" w:rsidRPr="00840C5F" w:rsidRDefault="006D7528" w:rsidP="00CD4771">
      <w:pPr>
        <w:keepNext/>
        <w:spacing w:after="120"/>
        <w:jc w:val="both"/>
        <w:outlineLvl w:val="0"/>
        <w:rPr>
          <w:rFonts w:ascii="Arial" w:eastAsia="MS Mincho" w:hAnsi="Arial" w:cs="Arial"/>
          <w:b/>
          <w:bCs/>
          <w:sz w:val="16"/>
          <w:szCs w:val="16"/>
        </w:rPr>
        <w:sectPr w:rsidR="006D7528" w:rsidRPr="00840C5F" w:rsidSect="003D0D17">
          <w:type w:val="continuous"/>
          <w:pgSz w:w="12240" w:h="15840"/>
          <w:pgMar w:top="720" w:right="720" w:bottom="720" w:left="720" w:header="432" w:footer="432" w:gutter="0"/>
          <w:cols w:space="720"/>
          <w:docGrid w:linePitch="360"/>
        </w:sectPr>
      </w:pPr>
    </w:p>
    <w:p w14:paraId="5A837B7C" w14:textId="77777777" w:rsidR="006D7528" w:rsidRPr="00840C5F" w:rsidRDefault="006D7528" w:rsidP="000D504B">
      <w:pPr>
        <w:pStyle w:val="ListParagraph"/>
        <w:keepNext/>
        <w:numPr>
          <w:ilvl w:val="0"/>
          <w:numId w:val="1"/>
        </w:numPr>
        <w:spacing w:after="120"/>
        <w:outlineLvl w:val="0"/>
        <w:rPr>
          <w:rFonts w:ascii="Arial" w:eastAsia="MS Mincho" w:hAnsi="Arial" w:cs="Arial"/>
          <w:b/>
          <w:sz w:val="16"/>
          <w:szCs w:val="16"/>
        </w:rPr>
      </w:pPr>
      <w:r w:rsidRPr="00840C5F">
        <w:rPr>
          <w:rFonts w:ascii="Arial" w:eastAsia="MS Mincho" w:hAnsi="Arial" w:cs="Arial"/>
          <w:b/>
          <w:bCs/>
          <w:color w:val="FF0037"/>
          <w:sz w:val="16"/>
          <w:szCs w:val="16"/>
        </w:rPr>
        <w:t>Supplemental Terms</w:t>
      </w:r>
      <w:r w:rsidR="00380799" w:rsidRPr="00840C5F">
        <w:rPr>
          <w:rFonts w:ascii="Arial" w:eastAsia="MS Mincho" w:hAnsi="Arial" w:cs="Arial"/>
          <w:b/>
          <w:bCs/>
          <w:color w:val="FF0037"/>
          <w:sz w:val="16"/>
          <w:szCs w:val="16"/>
        </w:rPr>
        <w:br/>
      </w:r>
      <w:r w:rsidRPr="00840C5F">
        <w:rPr>
          <w:rFonts w:ascii="Arial" w:eastAsia="MS Mincho" w:hAnsi="Arial" w:cs="Arial"/>
          <w:sz w:val="16"/>
          <w:szCs w:val="16"/>
        </w:rPr>
        <w:t xml:space="preserve">This Schedule incorporates the Supplemental Terms and Conditions for the Products and Services provided hereunder as an integral part of the Agreement and are attached hereto and incorporated herein as </w:t>
      </w:r>
      <w:r w:rsidRPr="00840C5F">
        <w:rPr>
          <w:rFonts w:ascii="Arial" w:eastAsia="MS Mincho" w:hAnsi="Arial" w:cs="Arial"/>
          <w:b/>
          <w:bCs/>
          <w:sz w:val="16"/>
          <w:szCs w:val="16"/>
        </w:rPr>
        <w:t>Exhibit B</w:t>
      </w:r>
      <w:r w:rsidRPr="00840C5F">
        <w:rPr>
          <w:rFonts w:ascii="Arial" w:eastAsia="MS Mincho" w:hAnsi="Arial" w:cs="Arial"/>
          <w:sz w:val="16"/>
          <w:szCs w:val="16"/>
        </w:rPr>
        <w:t xml:space="preserve">.     </w:t>
      </w:r>
    </w:p>
    <w:p w14:paraId="32029B3A" w14:textId="71DA307F" w:rsidR="0037495E" w:rsidRPr="00840C5F" w:rsidRDefault="0037495E" w:rsidP="0037495E">
      <w:pPr>
        <w:keepNext/>
        <w:spacing w:after="120"/>
        <w:outlineLvl w:val="0"/>
        <w:rPr>
          <w:rFonts w:ascii="Arial" w:eastAsia="MS Mincho" w:hAnsi="Arial" w:cs="Arial"/>
          <w:b/>
          <w:sz w:val="16"/>
          <w:szCs w:val="16"/>
        </w:rPr>
        <w:sectPr w:rsidR="0037495E" w:rsidRPr="00840C5F" w:rsidSect="00262DA5">
          <w:type w:val="continuous"/>
          <w:pgSz w:w="12240" w:h="15840"/>
          <w:pgMar w:top="720" w:right="720" w:bottom="720" w:left="720" w:header="432" w:footer="432" w:gutter="0"/>
          <w:cols w:space="432"/>
          <w:docGrid w:linePitch="360"/>
        </w:sectPr>
      </w:pPr>
    </w:p>
    <w:p w14:paraId="09A808C8" w14:textId="5CE305F0" w:rsidR="006D7528" w:rsidRPr="00840C5F" w:rsidRDefault="0037495E" w:rsidP="0037495E">
      <w:pPr>
        <w:keepNext/>
        <w:spacing w:after="120"/>
        <w:outlineLvl w:val="0"/>
        <w:rPr>
          <w:rFonts w:ascii="Arial" w:hAnsi="Arial" w:cs="Arial"/>
          <w:b/>
          <w:bCs/>
          <w:color w:val="000000"/>
          <w:sz w:val="16"/>
          <w:szCs w:val="16"/>
        </w:rPr>
        <w:sectPr w:rsidR="006D7528" w:rsidRPr="00840C5F" w:rsidSect="00262DA5">
          <w:headerReference w:type="even" r:id="rId14"/>
          <w:headerReference w:type="default" r:id="rId15"/>
          <w:footerReference w:type="default" r:id="rId16"/>
          <w:headerReference w:type="first" r:id="rId17"/>
          <w:type w:val="continuous"/>
          <w:pgSz w:w="12240" w:h="15840" w:code="1"/>
          <w:pgMar w:top="720" w:right="720" w:bottom="1080" w:left="720" w:header="864" w:footer="720" w:gutter="0"/>
          <w:cols w:sep="1" w:space="288"/>
          <w:docGrid w:linePitch="326"/>
        </w:sectPr>
      </w:pPr>
      <w:r w:rsidRPr="00840C5F">
        <w:rPr>
          <w:rFonts w:ascii="Arial" w:hAnsi="Arial"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40C5F">
        <w:rPr>
          <w:rFonts w:ascii="Arial" w:hAnsi="Arial" w:cs="Arial"/>
          <w:sz w:val="16"/>
          <w:szCs w:val="16"/>
          <w:u w:val="single"/>
        </w:rPr>
        <w:t>not</w:t>
      </w:r>
      <w:r w:rsidRPr="00840C5F">
        <w:rPr>
          <w:rFonts w:ascii="Arial" w:hAnsi="Arial"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840C5F" w14:paraId="7F398864" w14:textId="77777777" w:rsidTr="005440A1">
        <w:trPr>
          <w:cantSplit/>
          <w:trHeight w:val="288"/>
        </w:trPr>
        <w:tc>
          <w:tcPr>
            <w:tcW w:w="5400" w:type="dxa"/>
            <w:gridSpan w:val="2"/>
            <w:shd w:val="clear" w:color="auto" w:fill="auto"/>
            <w:vAlign w:val="bottom"/>
            <w:hideMark/>
          </w:tcPr>
          <w:p w14:paraId="2909C36F" w14:textId="42599838" w:rsidR="006B0555" w:rsidRPr="00840C5F" w:rsidRDefault="006B0555" w:rsidP="005440A1">
            <w:pPr>
              <w:rPr>
                <w:rFonts w:ascii="Arial" w:hAnsi="Arial" w:cs="Arial"/>
                <w:b/>
                <w:bCs/>
                <w:color w:val="000000"/>
                <w:sz w:val="16"/>
                <w:szCs w:val="16"/>
              </w:rPr>
            </w:pPr>
            <w:r w:rsidRPr="00840C5F">
              <w:rPr>
                <w:rFonts w:ascii="Arial" w:hAnsi="Arial" w:cs="Arial"/>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840C5F" w:rsidRDefault="006B0555" w:rsidP="005440A1">
            <w:pPr>
              <w:rPr>
                <w:rFonts w:ascii="Arial" w:hAnsi="Arial" w:cs="Arial"/>
                <w:b/>
                <w:bCs/>
                <w:color w:val="000000"/>
                <w:sz w:val="16"/>
                <w:szCs w:val="16"/>
              </w:rPr>
            </w:pPr>
          </w:p>
        </w:tc>
        <w:tc>
          <w:tcPr>
            <w:tcW w:w="5220" w:type="dxa"/>
            <w:gridSpan w:val="2"/>
            <w:shd w:val="clear" w:color="auto" w:fill="auto"/>
            <w:vAlign w:val="bottom"/>
            <w:hideMark/>
          </w:tcPr>
          <w:p w14:paraId="3BC4929E" w14:textId="555DF26E" w:rsidR="006B0555" w:rsidRPr="003D0D17" w:rsidRDefault="003D0D17" w:rsidP="005440A1">
            <w:pPr>
              <w:rPr>
                <w:rFonts w:ascii="Arial" w:hAnsi="Arial" w:cs="Arial"/>
                <w:b/>
                <w:bCs/>
                <w:color w:val="000000"/>
                <w:sz w:val="16"/>
                <w:szCs w:val="16"/>
              </w:rPr>
            </w:pPr>
            <w:r w:rsidRPr="003D0D17">
              <w:rPr>
                <w:rFonts w:ascii="Arial" w:hAnsi="Arial" w:cs="Arial"/>
                <w:b/>
                <w:bCs/>
                <w:color w:val="000000"/>
                <w:sz w:val="16"/>
                <w:szCs w:val="16"/>
              </w:rPr>
              <w:t>{{CustName}}</w:t>
            </w:r>
          </w:p>
        </w:tc>
      </w:tr>
      <w:tr w:rsidR="006B0555" w:rsidRPr="00840C5F" w14:paraId="102108C3" w14:textId="77777777" w:rsidTr="005440A1">
        <w:trPr>
          <w:cantSplit/>
          <w:trHeight w:val="648"/>
        </w:trPr>
        <w:tc>
          <w:tcPr>
            <w:tcW w:w="1530" w:type="dxa"/>
            <w:shd w:val="clear" w:color="auto" w:fill="auto"/>
            <w:vAlign w:val="bottom"/>
          </w:tcPr>
          <w:p w14:paraId="5D327217" w14:textId="77777777" w:rsidR="006B0555" w:rsidRPr="00840C5F" w:rsidRDefault="006B0555" w:rsidP="005440A1">
            <w:pPr>
              <w:rPr>
                <w:rFonts w:ascii="Arial" w:hAnsi="Arial" w:cs="Arial"/>
                <w:bCs/>
                <w:color w:val="000000"/>
                <w:sz w:val="16"/>
                <w:szCs w:val="16"/>
              </w:rPr>
            </w:pPr>
            <w:r w:rsidRPr="00840C5F">
              <w:rPr>
                <w:rFonts w:ascii="Arial" w:hAnsi="Arial" w:cs="Arial"/>
                <w:bCs/>
                <w:color w:val="000000"/>
                <w:sz w:val="16"/>
                <w:szCs w:val="16"/>
              </w:rPr>
              <w:t>Signature:</w:t>
            </w:r>
          </w:p>
        </w:tc>
        <w:tc>
          <w:tcPr>
            <w:tcW w:w="3870" w:type="dxa"/>
            <w:tcBorders>
              <w:bottom w:val="single" w:sz="4" w:space="0" w:color="auto"/>
            </w:tcBorders>
            <w:shd w:val="clear" w:color="auto" w:fill="auto"/>
            <w:vAlign w:val="bottom"/>
          </w:tcPr>
          <w:p w14:paraId="734FCFAB" w14:textId="77777777" w:rsidR="006B0555" w:rsidRPr="00840C5F" w:rsidRDefault="006B0555" w:rsidP="005440A1">
            <w:pPr>
              <w:spacing w:after="120"/>
              <w:ind w:right="288"/>
              <w:rPr>
                <w:rFonts w:ascii="Arial" w:hAnsi="Arial" w:cs="Arial"/>
                <w:bCs/>
                <w:color w:val="000000"/>
                <w:sz w:val="16"/>
                <w:szCs w:val="16"/>
              </w:rPr>
            </w:pPr>
          </w:p>
        </w:tc>
        <w:tc>
          <w:tcPr>
            <w:tcW w:w="270" w:type="dxa"/>
            <w:vMerge/>
            <w:shd w:val="clear" w:color="auto" w:fill="auto"/>
            <w:vAlign w:val="bottom"/>
          </w:tcPr>
          <w:p w14:paraId="57DEC1DD" w14:textId="77777777" w:rsidR="006B0555" w:rsidRPr="00840C5F" w:rsidRDefault="006B0555" w:rsidP="005440A1">
            <w:pPr>
              <w:rPr>
                <w:rFonts w:ascii="Arial" w:hAnsi="Arial" w:cs="Arial"/>
                <w:bCs/>
                <w:color w:val="000000"/>
                <w:sz w:val="16"/>
                <w:szCs w:val="16"/>
              </w:rPr>
            </w:pPr>
          </w:p>
        </w:tc>
        <w:tc>
          <w:tcPr>
            <w:tcW w:w="1530" w:type="dxa"/>
            <w:shd w:val="clear" w:color="auto" w:fill="auto"/>
            <w:vAlign w:val="bottom"/>
          </w:tcPr>
          <w:p w14:paraId="17C0271C" w14:textId="77777777" w:rsidR="006B0555" w:rsidRPr="00840C5F" w:rsidRDefault="006B0555" w:rsidP="005440A1">
            <w:pPr>
              <w:rPr>
                <w:rFonts w:ascii="Arial" w:hAnsi="Arial" w:cs="Arial"/>
                <w:bCs/>
                <w:color w:val="000000"/>
                <w:sz w:val="16"/>
                <w:szCs w:val="16"/>
              </w:rPr>
            </w:pPr>
            <w:r w:rsidRPr="00840C5F">
              <w:rPr>
                <w:rFonts w:ascii="Arial" w:hAnsi="Arial" w:cs="Arial"/>
                <w:bCs/>
                <w:color w:val="000000"/>
                <w:sz w:val="16"/>
                <w:szCs w:val="16"/>
              </w:rPr>
              <w:t>Signature:</w:t>
            </w:r>
          </w:p>
        </w:tc>
        <w:tc>
          <w:tcPr>
            <w:tcW w:w="3690" w:type="dxa"/>
            <w:tcBorders>
              <w:bottom w:val="single" w:sz="4" w:space="0" w:color="auto"/>
            </w:tcBorders>
            <w:shd w:val="clear" w:color="auto" w:fill="auto"/>
            <w:vAlign w:val="bottom"/>
          </w:tcPr>
          <w:p w14:paraId="41A91F42" w14:textId="77777777" w:rsidR="006B0555" w:rsidRPr="00840C5F" w:rsidRDefault="006B0555" w:rsidP="005440A1">
            <w:pPr>
              <w:rPr>
                <w:rFonts w:ascii="Arial" w:hAnsi="Arial" w:cs="Arial"/>
                <w:bCs/>
                <w:color w:val="000000"/>
                <w:sz w:val="16"/>
                <w:szCs w:val="16"/>
              </w:rPr>
            </w:pPr>
          </w:p>
        </w:tc>
      </w:tr>
      <w:tr w:rsidR="006B0555" w:rsidRPr="00840C5F" w14:paraId="7EE27D06" w14:textId="77777777" w:rsidTr="005440A1">
        <w:trPr>
          <w:cantSplit/>
          <w:trHeight w:val="288"/>
        </w:trPr>
        <w:tc>
          <w:tcPr>
            <w:tcW w:w="1530" w:type="dxa"/>
            <w:shd w:val="clear" w:color="auto" w:fill="auto"/>
            <w:vAlign w:val="bottom"/>
            <w:hideMark/>
          </w:tcPr>
          <w:p w14:paraId="5E59D5E3" w14:textId="77777777" w:rsidR="006B0555" w:rsidRPr="003D0D17" w:rsidRDefault="006B0555" w:rsidP="005440A1">
            <w:pPr>
              <w:rPr>
                <w:rFonts w:ascii="Arial" w:hAnsi="Arial" w:cs="Arial"/>
                <w:bCs/>
                <w:color w:val="000000"/>
                <w:sz w:val="16"/>
                <w:szCs w:val="16"/>
              </w:rPr>
            </w:pPr>
            <w:r w:rsidRPr="003D0D17">
              <w:rPr>
                <w:rFonts w:ascii="Arial" w:hAnsi="Arial" w:cs="Arial"/>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756AAA7B" w:rsidR="006B0555" w:rsidRPr="003D0D17" w:rsidRDefault="003D0D17" w:rsidP="005440A1">
            <w:pPr>
              <w:rPr>
                <w:rFonts w:ascii="Arial" w:hAnsi="Arial" w:cs="Arial"/>
                <w:bCs/>
                <w:color w:val="000000"/>
                <w:sz w:val="16"/>
                <w:szCs w:val="16"/>
              </w:rPr>
            </w:pPr>
            <w:r w:rsidRPr="003D0D17">
              <w:rPr>
                <w:rFonts w:ascii="Arial" w:hAnsi="Arial" w:cs="Arial"/>
                <w:bCs/>
                <w:color w:val="000000"/>
                <w:sz w:val="16"/>
                <w:szCs w:val="16"/>
              </w:rPr>
              <w:t>{{</w:t>
            </w:r>
            <w:r w:rsidRPr="003D0D17">
              <w:rPr>
                <w:rFonts w:ascii="Arial" w:hAnsi="Arial" w:cs="Arial"/>
                <w:bCs/>
                <w:sz w:val="16"/>
                <w:szCs w:val="16"/>
              </w:rPr>
              <w:t>FrontierPrintedName</w:t>
            </w:r>
            <w:r w:rsidRPr="003D0D17">
              <w:rPr>
                <w:rFonts w:ascii="Arial" w:hAnsi="Arial" w:cs="Arial"/>
                <w:bCs/>
                <w:color w:val="000000"/>
                <w:sz w:val="16"/>
                <w:szCs w:val="16"/>
              </w:rPr>
              <w:t>}}</w:t>
            </w:r>
          </w:p>
        </w:tc>
        <w:tc>
          <w:tcPr>
            <w:tcW w:w="270" w:type="dxa"/>
            <w:vMerge/>
            <w:shd w:val="clear" w:color="auto" w:fill="auto"/>
            <w:vAlign w:val="bottom"/>
            <w:hideMark/>
          </w:tcPr>
          <w:p w14:paraId="4551BD2D" w14:textId="77777777" w:rsidR="006B0555" w:rsidRPr="00840C5F" w:rsidRDefault="006B0555" w:rsidP="005440A1">
            <w:pPr>
              <w:rPr>
                <w:rFonts w:ascii="Arial" w:hAnsi="Arial" w:cs="Arial"/>
                <w:bCs/>
                <w:color w:val="000000"/>
                <w:sz w:val="16"/>
                <w:szCs w:val="16"/>
              </w:rPr>
            </w:pPr>
          </w:p>
        </w:tc>
        <w:tc>
          <w:tcPr>
            <w:tcW w:w="1530" w:type="dxa"/>
            <w:shd w:val="clear" w:color="auto" w:fill="auto"/>
            <w:vAlign w:val="bottom"/>
            <w:hideMark/>
          </w:tcPr>
          <w:p w14:paraId="6BD33D70" w14:textId="77777777" w:rsidR="006B0555" w:rsidRPr="00840C5F" w:rsidRDefault="006B0555" w:rsidP="005440A1">
            <w:pPr>
              <w:rPr>
                <w:rFonts w:ascii="Arial" w:hAnsi="Arial" w:cs="Arial"/>
                <w:bCs/>
                <w:color w:val="000000"/>
                <w:sz w:val="16"/>
                <w:szCs w:val="16"/>
              </w:rPr>
            </w:pPr>
            <w:r w:rsidRPr="00840C5F">
              <w:rPr>
                <w:rFonts w:ascii="Arial" w:hAnsi="Arial" w:cs="Arial"/>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39F6BDC9" w:rsidR="006B0555" w:rsidRPr="00840C5F" w:rsidRDefault="006B0555" w:rsidP="005440A1">
            <w:pPr>
              <w:rPr>
                <w:rFonts w:ascii="Arial" w:hAnsi="Arial" w:cs="Arial"/>
                <w:bCs/>
                <w:color w:val="000000"/>
                <w:sz w:val="16"/>
                <w:szCs w:val="16"/>
              </w:rPr>
            </w:pPr>
          </w:p>
        </w:tc>
      </w:tr>
      <w:tr w:rsidR="006B0555" w:rsidRPr="00840C5F" w14:paraId="41B41075" w14:textId="77777777" w:rsidTr="005440A1">
        <w:trPr>
          <w:cantSplit/>
          <w:trHeight w:val="288"/>
        </w:trPr>
        <w:tc>
          <w:tcPr>
            <w:tcW w:w="1530" w:type="dxa"/>
            <w:shd w:val="clear" w:color="auto" w:fill="auto"/>
            <w:vAlign w:val="bottom"/>
            <w:hideMark/>
          </w:tcPr>
          <w:p w14:paraId="51E35766" w14:textId="77777777" w:rsidR="006B0555" w:rsidRPr="003D0D17" w:rsidRDefault="006B0555" w:rsidP="005440A1">
            <w:pPr>
              <w:rPr>
                <w:rFonts w:ascii="Arial" w:hAnsi="Arial" w:cs="Arial"/>
                <w:bCs/>
                <w:color w:val="000000"/>
                <w:sz w:val="16"/>
                <w:szCs w:val="16"/>
              </w:rPr>
            </w:pPr>
            <w:r w:rsidRPr="003D0D17">
              <w:rPr>
                <w:rFonts w:ascii="Arial" w:hAnsi="Arial" w:cs="Arial"/>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5D65059B" w:rsidR="006B0555" w:rsidRPr="003D0D17" w:rsidRDefault="003D0D17" w:rsidP="005440A1">
            <w:pPr>
              <w:rPr>
                <w:rFonts w:ascii="Arial" w:hAnsi="Arial" w:cs="Arial"/>
                <w:bCs/>
                <w:color w:val="000000"/>
                <w:sz w:val="16"/>
                <w:szCs w:val="16"/>
              </w:rPr>
            </w:pPr>
            <w:r w:rsidRPr="003D0D17">
              <w:rPr>
                <w:rFonts w:ascii="Arial" w:hAnsi="Arial" w:cs="Arial"/>
                <w:bCs/>
                <w:color w:val="000000"/>
                <w:sz w:val="16"/>
                <w:szCs w:val="16"/>
              </w:rPr>
              <w:t>{{</w:t>
            </w:r>
            <w:r w:rsidRPr="003D0D17">
              <w:rPr>
                <w:rFonts w:ascii="Arial" w:hAnsi="Arial" w:cs="Arial"/>
                <w:bCs/>
                <w:sz w:val="16"/>
                <w:szCs w:val="16"/>
              </w:rPr>
              <w:t>FrontierTitle</w:t>
            </w:r>
            <w:r w:rsidRPr="003D0D17">
              <w:rPr>
                <w:rFonts w:ascii="Arial" w:hAnsi="Arial" w:cs="Arial"/>
                <w:bCs/>
                <w:color w:val="000000"/>
                <w:sz w:val="16"/>
                <w:szCs w:val="16"/>
              </w:rPr>
              <w:t>}}</w:t>
            </w:r>
          </w:p>
        </w:tc>
        <w:tc>
          <w:tcPr>
            <w:tcW w:w="270" w:type="dxa"/>
            <w:vMerge/>
            <w:shd w:val="clear" w:color="auto" w:fill="auto"/>
            <w:vAlign w:val="bottom"/>
            <w:hideMark/>
          </w:tcPr>
          <w:p w14:paraId="2E7B3CDD" w14:textId="77777777" w:rsidR="006B0555" w:rsidRPr="00840C5F" w:rsidRDefault="006B0555" w:rsidP="005440A1">
            <w:pPr>
              <w:rPr>
                <w:rFonts w:ascii="Arial" w:hAnsi="Arial" w:cs="Arial"/>
                <w:bCs/>
                <w:color w:val="000000"/>
                <w:sz w:val="16"/>
                <w:szCs w:val="16"/>
              </w:rPr>
            </w:pPr>
          </w:p>
        </w:tc>
        <w:tc>
          <w:tcPr>
            <w:tcW w:w="1530" w:type="dxa"/>
            <w:shd w:val="clear" w:color="auto" w:fill="auto"/>
            <w:vAlign w:val="bottom"/>
            <w:hideMark/>
          </w:tcPr>
          <w:p w14:paraId="48DAB1FE" w14:textId="77777777" w:rsidR="006B0555" w:rsidRPr="00840C5F" w:rsidRDefault="006B0555" w:rsidP="005440A1">
            <w:pPr>
              <w:rPr>
                <w:rFonts w:ascii="Arial" w:hAnsi="Arial" w:cs="Arial"/>
                <w:bCs/>
                <w:color w:val="000000"/>
                <w:sz w:val="16"/>
                <w:szCs w:val="16"/>
              </w:rPr>
            </w:pPr>
            <w:r w:rsidRPr="00840C5F">
              <w:rPr>
                <w:rFonts w:ascii="Arial" w:hAnsi="Arial" w:cs="Arial"/>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49DB96D8" w:rsidR="006B0555" w:rsidRPr="00840C5F" w:rsidRDefault="006B0555" w:rsidP="005440A1">
            <w:pPr>
              <w:rPr>
                <w:rFonts w:ascii="Arial" w:hAnsi="Arial" w:cs="Arial"/>
                <w:bCs/>
                <w:color w:val="000000"/>
                <w:sz w:val="16"/>
                <w:szCs w:val="16"/>
              </w:rPr>
            </w:pPr>
          </w:p>
        </w:tc>
      </w:tr>
      <w:tr w:rsidR="006B0555" w:rsidRPr="00840C5F" w14:paraId="5C6CC158" w14:textId="77777777" w:rsidTr="005440A1">
        <w:trPr>
          <w:cantSplit/>
          <w:trHeight w:val="288"/>
        </w:trPr>
        <w:tc>
          <w:tcPr>
            <w:tcW w:w="1530" w:type="dxa"/>
            <w:shd w:val="clear" w:color="auto" w:fill="auto"/>
            <w:vAlign w:val="bottom"/>
            <w:hideMark/>
          </w:tcPr>
          <w:p w14:paraId="0F077827" w14:textId="165BE77A" w:rsidR="006B0555" w:rsidRPr="00840C5F" w:rsidRDefault="006B0555" w:rsidP="005440A1">
            <w:pPr>
              <w:rPr>
                <w:rFonts w:ascii="Arial" w:hAnsi="Arial" w:cs="Arial"/>
                <w:bCs/>
                <w:color w:val="000000"/>
                <w:sz w:val="16"/>
                <w:szCs w:val="16"/>
              </w:rPr>
            </w:pPr>
          </w:p>
          <w:p w14:paraId="0B665231" w14:textId="6610BFC9" w:rsidR="00840C5F" w:rsidRPr="00840C5F" w:rsidRDefault="003D0D17" w:rsidP="00840C5F">
            <w:pPr>
              <w:rPr>
                <w:rFonts w:ascii="Arial" w:hAnsi="Arial" w:cs="Arial"/>
                <w:bCs/>
                <w:color w:val="000000"/>
                <w:sz w:val="16"/>
                <w:szCs w:val="16"/>
              </w:rPr>
            </w:pPr>
            <w:r>
              <w:rPr>
                <w:rFonts w:ascii="Arial" w:hAnsi="Arial" w:cs="Arial"/>
                <w:bCs/>
                <w:color w:val="000000"/>
                <w:sz w:val="16"/>
                <w:szCs w:val="16"/>
              </w:rPr>
              <w:t>Date:</w:t>
            </w:r>
          </w:p>
          <w:p w14:paraId="33E83F28" w14:textId="2C992D29" w:rsidR="00840C5F" w:rsidRPr="00840C5F" w:rsidRDefault="00840C5F" w:rsidP="00840C5F">
            <w:pPr>
              <w:rPr>
                <w:rFonts w:ascii="Arial" w:hAnsi="Arial" w:cs="Arial"/>
                <w:sz w:val="16"/>
                <w:szCs w:val="16"/>
              </w:rPr>
            </w:pPr>
          </w:p>
        </w:tc>
        <w:tc>
          <w:tcPr>
            <w:tcW w:w="3870" w:type="dxa"/>
            <w:tcBorders>
              <w:top w:val="single" w:sz="4" w:space="0" w:color="auto"/>
              <w:bottom w:val="single" w:sz="4" w:space="0" w:color="auto"/>
            </w:tcBorders>
            <w:shd w:val="clear" w:color="auto" w:fill="auto"/>
            <w:vAlign w:val="bottom"/>
          </w:tcPr>
          <w:p w14:paraId="6FCBB586" w14:textId="15174D22" w:rsidR="006B0555" w:rsidRPr="00840C5F" w:rsidRDefault="006B0555" w:rsidP="005440A1">
            <w:pPr>
              <w:rPr>
                <w:rFonts w:ascii="Arial" w:hAnsi="Arial" w:cs="Arial"/>
                <w:bCs/>
                <w:color w:val="000000"/>
                <w:sz w:val="16"/>
                <w:szCs w:val="16"/>
              </w:rPr>
            </w:pPr>
          </w:p>
        </w:tc>
        <w:tc>
          <w:tcPr>
            <w:tcW w:w="270" w:type="dxa"/>
            <w:vMerge/>
            <w:shd w:val="clear" w:color="auto" w:fill="auto"/>
            <w:vAlign w:val="bottom"/>
            <w:hideMark/>
          </w:tcPr>
          <w:p w14:paraId="74FFC745" w14:textId="77777777" w:rsidR="006B0555" w:rsidRPr="00840C5F" w:rsidRDefault="006B0555" w:rsidP="005440A1">
            <w:pPr>
              <w:rPr>
                <w:rFonts w:ascii="Arial" w:hAnsi="Arial" w:cs="Arial"/>
                <w:bCs/>
                <w:color w:val="000000"/>
                <w:sz w:val="16"/>
                <w:szCs w:val="16"/>
              </w:rPr>
            </w:pPr>
          </w:p>
        </w:tc>
        <w:tc>
          <w:tcPr>
            <w:tcW w:w="1530" w:type="dxa"/>
            <w:shd w:val="clear" w:color="auto" w:fill="auto"/>
            <w:vAlign w:val="bottom"/>
            <w:hideMark/>
          </w:tcPr>
          <w:p w14:paraId="138C89FF" w14:textId="77777777" w:rsidR="006B0555" w:rsidRPr="00840C5F" w:rsidRDefault="006B0555" w:rsidP="005440A1">
            <w:pPr>
              <w:rPr>
                <w:rFonts w:ascii="Arial" w:hAnsi="Arial" w:cs="Arial"/>
                <w:bCs/>
                <w:color w:val="000000"/>
                <w:sz w:val="16"/>
                <w:szCs w:val="16"/>
              </w:rPr>
            </w:pPr>
            <w:r w:rsidRPr="00840C5F">
              <w:rPr>
                <w:rFonts w:ascii="Arial" w:hAnsi="Arial" w:cs="Arial"/>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0836B99C" w:rsidR="006B0555" w:rsidRPr="00840C5F" w:rsidRDefault="006B0555" w:rsidP="005440A1">
            <w:pPr>
              <w:rPr>
                <w:rFonts w:ascii="Arial" w:hAnsi="Arial" w:cs="Arial"/>
                <w:bCs/>
                <w:color w:val="000000"/>
                <w:sz w:val="16"/>
                <w:szCs w:val="16"/>
              </w:rPr>
            </w:pPr>
          </w:p>
        </w:tc>
      </w:tr>
    </w:tbl>
    <w:p w14:paraId="5AC94813" w14:textId="77777777" w:rsidR="003D0D17" w:rsidRDefault="003D0D17" w:rsidP="00613E09">
      <w:pPr>
        <w:jc w:val="center"/>
        <w:rPr>
          <w:rFonts w:ascii="Calibri" w:hAnsi="Calibri" w:cs="Calibri"/>
          <w:b/>
          <w:bCs/>
          <w:color w:val="FF0037"/>
        </w:rPr>
      </w:pPr>
    </w:p>
    <w:p w14:paraId="61407CC0" w14:textId="77777777" w:rsidR="003D0D17" w:rsidRDefault="003D0D17">
      <w:pPr>
        <w:spacing w:after="160" w:line="259" w:lineRule="auto"/>
        <w:rPr>
          <w:rFonts w:ascii="Calibri" w:hAnsi="Calibri" w:cs="Calibri"/>
          <w:b/>
          <w:bCs/>
          <w:color w:val="FF0037"/>
        </w:rPr>
      </w:pPr>
      <w:r>
        <w:rPr>
          <w:rFonts w:ascii="Calibri" w:hAnsi="Calibri" w:cs="Calibri"/>
          <w:b/>
          <w:bCs/>
          <w:color w:val="FF0037"/>
        </w:rPr>
        <w:br w:type="page"/>
      </w:r>
    </w:p>
    <w:p w14:paraId="68F17322" w14:textId="76DEED3F" w:rsidR="00613E09" w:rsidRPr="00840C5F" w:rsidRDefault="00613E09" w:rsidP="00613E09">
      <w:pPr>
        <w:jc w:val="center"/>
        <w:rPr>
          <w:rFonts w:ascii="Calibri" w:hAnsi="Calibri" w:cs="Calibri"/>
          <w:b/>
          <w:bCs/>
          <w:color w:val="FF0037"/>
        </w:rPr>
      </w:pPr>
      <w:r w:rsidRPr="00840C5F">
        <w:rPr>
          <w:rFonts w:ascii="Calibri" w:hAnsi="Calibri" w:cs="Calibri"/>
          <w:b/>
          <w:bCs/>
          <w:color w:val="FF0037"/>
        </w:rPr>
        <w:lastRenderedPageBreak/>
        <w:t>Exhibit A</w:t>
      </w:r>
    </w:p>
    <w:p w14:paraId="246FF750" w14:textId="76001B10" w:rsidR="00613E09" w:rsidRPr="00840C5F" w:rsidRDefault="00613E09" w:rsidP="00613E09">
      <w:pPr>
        <w:jc w:val="center"/>
        <w:rPr>
          <w:rFonts w:ascii="Calibri" w:hAnsi="Calibri" w:cs="Calibri"/>
          <w:b/>
          <w:bCs/>
          <w:color w:val="FF0037"/>
        </w:rPr>
      </w:pPr>
      <w:r w:rsidRPr="00840C5F">
        <w:rPr>
          <w:rFonts w:ascii="Calibri" w:hAnsi="Calibri" w:cs="Calibri"/>
          <w:b/>
          <w:bCs/>
          <w:color w:val="FF0037"/>
        </w:rPr>
        <w:t xml:space="preserve">DIA plus </w:t>
      </w:r>
      <w:r w:rsidR="008D1F71" w:rsidRPr="00840C5F">
        <w:rPr>
          <w:rFonts w:ascii="Calibri" w:hAnsi="Calibri" w:cs="Calibri"/>
          <w:b/>
          <w:bCs/>
          <w:color w:val="FF0037"/>
        </w:rPr>
        <w:t>UCF-UCaaS</w:t>
      </w:r>
      <w:r w:rsidRPr="00840C5F">
        <w:rPr>
          <w:rFonts w:ascii="Calibri" w:hAnsi="Calibri" w:cs="Calibri"/>
          <w:b/>
          <w:bCs/>
          <w:color w:val="FF0037"/>
        </w:rPr>
        <w:t xml:space="preserve"> – Information and Pricing Chart</w:t>
      </w:r>
    </w:p>
    <w:p w14:paraId="7DC2F886" w14:textId="782718BB" w:rsidR="005440A1" w:rsidRPr="005440A1" w:rsidRDefault="005440A1" w:rsidP="005440A1">
      <w:pPr>
        <w:pStyle w:val="List"/>
        <w:tabs>
          <w:tab w:val="left" w:pos="360"/>
        </w:tabs>
        <w:spacing w:before="120"/>
        <w:ind w:left="0" w:right="288" w:firstLine="0"/>
        <w:jc w:val="both"/>
        <w:rPr>
          <w:rFonts w:ascii="Arial" w:hAnsi="Arial" w:cs="Arial"/>
          <w:b/>
          <w:bCs/>
          <w:sz w:val="16"/>
          <w:szCs w:val="16"/>
        </w:rPr>
      </w:pPr>
      <w:bookmarkStart w:id="1" w:name="_Hlk79391979"/>
      <w:r w:rsidRPr="005440A1">
        <w:rPr>
          <w:rFonts w:ascii="Arial" w:hAnsi="Arial" w:cs="Arial"/>
          <w:b/>
          <w:sz w:val="16"/>
          <w:szCs w:val="16"/>
        </w:rPr>
        <w:t>{{#SA}}</w:t>
      </w:r>
      <w:r w:rsidRPr="005440A1">
        <w:rPr>
          <w:rFonts w:ascii="Arial" w:hAnsi="Arial" w:cs="Arial"/>
          <w:b/>
          <w:bCs/>
          <w:sz w:val="16"/>
          <w:szCs w:val="16"/>
        </w:rPr>
        <w:t xml:space="preserve"> </w:t>
      </w:r>
    </w:p>
    <w:p w14:paraId="3BC525C4" w14:textId="77777777" w:rsidR="005440A1" w:rsidRPr="005440A1" w:rsidRDefault="005440A1" w:rsidP="005440A1">
      <w:pPr>
        <w:tabs>
          <w:tab w:val="left" w:pos="360"/>
        </w:tabs>
        <w:spacing w:after="120"/>
        <w:rPr>
          <w:rFonts w:ascii="Arial" w:hAnsi="Arial" w:cs="Arial"/>
          <w:b/>
          <w:sz w:val="16"/>
          <w:szCs w:val="16"/>
        </w:rPr>
      </w:pPr>
      <w:r w:rsidRPr="005440A1">
        <w:rPr>
          <w:rFonts w:ascii="Arial" w:hAnsi="Arial" w:cs="Arial"/>
          <w:b/>
          <w:bCs/>
          <w:sz w:val="16"/>
          <w:szCs w:val="16"/>
        </w:rPr>
        <w:t>Service Location: {{</w:t>
      </w:r>
      <w:r w:rsidRPr="005440A1">
        <w:rPr>
          <w:rFonts w:ascii="Arial" w:hAnsi="Arial" w:cs="Arial"/>
          <w:b/>
          <w:sz w:val="16"/>
          <w:szCs w:val="16"/>
        </w:rPr>
        <w:t>ServiceLocation}}</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5440A1" w:rsidRPr="005440A1" w14:paraId="7342BBA4" w14:textId="77777777" w:rsidTr="005440A1">
        <w:trPr>
          <w:trHeight w:val="53"/>
        </w:trPr>
        <w:tc>
          <w:tcPr>
            <w:tcW w:w="1666" w:type="pct"/>
            <w:tcBorders>
              <w:bottom w:val="single" w:sz="4" w:space="0" w:color="auto"/>
            </w:tcBorders>
            <w:shd w:val="clear" w:color="auto" w:fill="FF0037"/>
          </w:tcPr>
          <w:p w14:paraId="15469810" w14:textId="77777777" w:rsidR="005440A1" w:rsidRPr="005440A1" w:rsidRDefault="005440A1" w:rsidP="005440A1">
            <w:pPr>
              <w:pStyle w:val="List"/>
              <w:tabs>
                <w:tab w:val="left" w:pos="360"/>
              </w:tabs>
              <w:ind w:left="0" w:right="288" w:firstLine="0"/>
              <w:rPr>
                <w:rFonts w:ascii="Arial" w:hAnsi="Arial" w:cs="Arial"/>
                <w:b/>
                <w:bCs/>
                <w:sz w:val="16"/>
                <w:szCs w:val="16"/>
              </w:rPr>
            </w:pPr>
            <w:r w:rsidRPr="005440A1">
              <w:rPr>
                <w:rFonts w:ascii="Arial" w:hAnsi="Arial" w:cs="Arial"/>
                <w:b/>
                <w:bCs/>
                <w:sz w:val="16"/>
                <w:szCs w:val="16"/>
              </w:rPr>
              <w:t>Service Description</w:t>
            </w:r>
          </w:p>
        </w:tc>
        <w:tc>
          <w:tcPr>
            <w:tcW w:w="1001" w:type="pct"/>
            <w:tcBorders>
              <w:bottom w:val="single" w:sz="4" w:space="0" w:color="auto"/>
            </w:tcBorders>
            <w:shd w:val="clear" w:color="auto" w:fill="FF0037"/>
          </w:tcPr>
          <w:p w14:paraId="504458B5"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834" w:type="pct"/>
            <w:tcBorders>
              <w:bottom w:val="single" w:sz="4" w:space="0" w:color="auto"/>
            </w:tcBorders>
            <w:shd w:val="clear" w:color="auto" w:fill="FF0037"/>
          </w:tcPr>
          <w:p w14:paraId="690BE8C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751" w:type="pct"/>
            <w:tcBorders>
              <w:bottom w:val="single" w:sz="4" w:space="0" w:color="auto"/>
            </w:tcBorders>
            <w:shd w:val="clear" w:color="auto" w:fill="FF0037"/>
          </w:tcPr>
          <w:p w14:paraId="08ECF528"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748" w:type="pct"/>
            <w:tcBorders>
              <w:bottom w:val="single" w:sz="4" w:space="0" w:color="auto"/>
            </w:tcBorders>
            <w:shd w:val="clear" w:color="auto" w:fill="FF0037"/>
          </w:tcPr>
          <w:p w14:paraId="0585A62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53C9FBDE"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2256E40" w14:textId="77777777" w:rsidR="005440A1" w:rsidRPr="005440A1" w:rsidRDefault="005440A1" w:rsidP="005440A1">
            <w:pPr>
              <w:pStyle w:val="List"/>
              <w:tabs>
                <w:tab w:val="left" w:pos="360"/>
              </w:tabs>
              <w:ind w:left="0" w:right="288" w:firstLine="0"/>
              <w:jc w:val="both"/>
              <w:rPr>
                <w:rFonts w:ascii="Arial" w:hAnsi="Arial" w:cs="Arial"/>
                <w:b/>
                <w:sz w:val="16"/>
                <w:szCs w:val="16"/>
              </w:rPr>
            </w:pPr>
            <w:r w:rsidRPr="005440A1">
              <w:rPr>
                <w:rFonts w:ascii="Arial" w:hAnsi="Arial" w:cs="Arial"/>
                <w:b/>
                <w:sz w:val="16"/>
                <w:szCs w:val="16"/>
              </w:rPr>
              <w:t>{{#DIA}}{{#ftr_IsBundle}}</w:t>
            </w:r>
          </w:p>
          <w:p w14:paraId="510367D6" w14:textId="77777777" w:rsidR="005440A1" w:rsidRPr="005440A1" w:rsidRDefault="005440A1" w:rsidP="005440A1">
            <w:pPr>
              <w:spacing w:line="360" w:lineRule="auto"/>
              <w:jc w:val="both"/>
              <w:rPr>
                <w:rFonts w:ascii="Arial" w:hAnsi="Arial" w:cs="Arial"/>
                <w:b/>
                <w:sz w:val="16"/>
                <w:szCs w:val="16"/>
                <w:u w:val="single"/>
              </w:rPr>
            </w:pPr>
            <w:r w:rsidRPr="005440A1">
              <w:rPr>
                <w:rFonts w:ascii="Arial" w:hAnsi="Arial" w:cs="Arial"/>
                <w:b/>
                <w:sz w:val="16"/>
                <w:szCs w:val="16"/>
                <w:u w:val="single"/>
              </w:rPr>
              <w:t>{{ProductName}}</w:t>
            </w:r>
          </w:p>
          <w:p w14:paraId="0AB36DBD" w14:textId="77777777" w:rsidR="005440A1" w:rsidRPr="005440A1" w:rsidRDefault="005440A1" w:rsidP="005440A1">
            <w:pPr>
              <w:pStyle w:val="List"/>
              <w:tabs>
                <w:tab w:val="left" w:pos="360"/>
              </w:tabs>
              <w:ind w:left="0" w:right="288" w:firstLine="0"/>
              <w:jc w:val="both"/>
              <w:rPr>
                <w:rFonts w:ascii="Arial" w:hAnsi="Arial" w:cs="Arial"/>
                <w:sz w:val="16"/>
                <w:szCs w:val="16"/>
              </w:rPr>
            </w:pPr>
            <w:r w:rsidRPr="005440A1">
              <w:rPr>
                <w:rFonts w:ascii="Arial" w:hAnsi="Arial" w:cs="Arial"/>
                <w:sz w:val="16"/>
                <w:szCs w:val="16"/>
              </w:rPr>
              <w:t>{{CoS}} {{SPEED}} {{IPBLOCKS}} {{SDWANSpeed}} {{IKEv2}} {{HighAvail}} {{CTerm}}</w:t>
            </w:r>
          </w:p>
        </w:tc>
        <w:tc>
          <w:tcPr>
            <w:tcW w:w="1001" w:type="pct"/>
            <w:tcBorders>
              <w:top w:val="single" w:sz="4" w:space="0" w:color="auto"/>
              <w:left w:val="single" w:sz="4" w:space="0" w:color="auto"/>
              <w:bottom w:val="single" w:sz="4" w:space="0" w:color="auto"/>
              <w:right w:val="single" w:sz="4" w:space="0" w:color="auto"/>
            </w:tcBorders>
          </w:tcPr>
          <w:p w14:paraId="20859BD7"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0B85914"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7B3E232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19D7E65D"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{{OneTimeCharge}}</w:t>
            </w:r>
          </w:p>
          <w:p w14:paraId="0AAD4B0A"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sz w:val="16"/>
                <w:szCs w:val="16"/>
              </w:rPr>
              <w:t>{{/ftr_IsBundle}}</w:t>
            </w:r>
          </w:p>
          <w:p w14:paraId="35247C86"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{{/DIA}}</w:t>
            </w:r>
          </w:p>
        </w:tc>
      </w:tr>
      <w:tr w:rsidR="005440A1" w:rsidRPr="005440A1" w14:paraId="4BF98942"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06D04FAA" w14:textId="77777777" w:rsidR="005440A1" w:rsidRPr="005440A1" w:rsidRDefault="005440A1" w:rsidP="005440A1">
            <w:pPr>
              <w:pStyle w:val="List"/>
              <w:tabs>
                <w:tab w:val="left" w:pos="360"/>
              </w:tabs>
              <w:ind w:left="0" w:right="288" w:firstLine="0"/>
              <w:jc w:val="both"/>
              <w:rPr>
                <w:rFonts w:ascii="Arial" w:hAnsi="Arial" w:cs="Arial"/>
                <w:b/>
                <w:sz w:val="16"/>
                <w:szCs w:val="16"/>
              </w:rPr>
            </w:pPr>
            <w:r w:rsidRPr="005440A1">
              <w:rPr>
                <w:rFonts w:ascii="Arial" w:hAnsi="Arial" w:cs="Arial"/>
                <w:b/>
                <w:sz w:val="16"/>
                <w:szCs w:val="16"/>
              </w:rPr>
              <w:t>{{#DIA}}{{^ftr_IsB</w:t>
            </w:r>
            <w:bookmarkStart w:id="2" w:name="_GoBack"/>
            <w:bookmarkEnd w:id="2"/>
            <w:r w:rsidRPr="005440A1">
              <w:rPr>
                <w:rFonts w:ascii="Arial" w:hAnsi="Arial" w:cs="Arial"/>
                <w:b/>
                <w:sz w:val="16"/>
                <w:szCs w:val="16"/>
              </w:rPr>
              <w:t>undle}}</w:t>
            </w:r>
          </w:p>
          <w:p w14:paraId="008CE256" w14:textId="77777777" w:rsidR="005440A1" w:rsidRPr="005440A1" w:rsidRDefault="005440A1" w:rsidP="005440A1">
            <w:pPr>
              <w:spacing w:line="360" w:lineRule="auto"/>
              <w:jc w:val="both"/>
              <w:rPr>
                <w:rFonts w:ascii="Arial" w:hAnsi="Arial" w:cs="Arial"/>
                <w:b/>
                <w:sz w:val="16"/>
                <w:szCs w:val="16"/>
                <w:u w:val="single"/>
              </w:rPr>
            </w:pPr>
            <w:r w:rsidRPr="005440A1">
              <w:rPr>
                <w:rFonts w:ascii="Arial" w:hAnsi="Arial" w:cs="Arial"/>
                <w:b/>
                <w:sz w:val="16"/>
                <w:szCs w:val="16"/>
                <w:u w:val="single"/>
              </w:rPr>
              <w:t>{{ProductName}}</w:t>
            </w:r>
          </w:p>
          <w:p w14:paraId="37D3ABD9" w14:textId="77777777" w:rsidR="005440A1" w:rsidRPr="005440A1" w:rsidRDefault="005440A1" w:rsidP="005440A1">
            <w:pPr>
              <w:pStyle w:val="List"/>
              <w:tabs>
                <w:tab w:val="left" w:pos="360"/>
              </w:tabs>
              <w:ind w:left="0" w:right="288" w:firstLine="0"/>
              <w:jc w:val="both"/>
              <w:rPr>
                <w:rFonts w:ascii="Arial" w:hAnsi="Arial" w:cs="Arial"/>
                <w:b/>
                <w:sz w:val="16"/>
                <w:szCs w:val="16"/>
              </w:rPr>
            </w:pPr>
            <w:r w:rsidRPr="005440A1">
              <w:rPr>
                <w:rFonts w:ascii="Arial" w:hAnsi="Arial" w:cs="Arial"/>
                <w:sz w:val="16"/>
                <w:szCs w:val="16"/>
              </w:rPr>
              <w:t>{{CoS}} {{SPEED}} {{IPBLOCK}} {{SDWANSpeed}} {{IKEv2}} {{HighAvail}} {{CTerm}}</w:t>
            </w:r>
          </w:p>
        </w:tc>
        <w:tc>
          <w:tcPr>
            <w:tcW w:w="1001" w:type="pct"/>
            <w:tcBorders>
              <w:top w:val="single" w:sz="4" w:space="0" w:color="auto"/>
              <w:left w:val="single" w:sz="4" w:space="0" w:color="auto"/>
              <w:bottom w:val="single" w:sz="4" w:space="0" w:color="auto"/>
              <w:right w:val="single" w:sz="4" w:space="0" w:color="auto"/>
            </w:tcBorders>
          </w:tcPr>
          <w:p w14:paraId="4E747CEC"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65E94DE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425EDE3A"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4C803734"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{{OneTimeCharge}}</w:t>
            </w:r>
          </w:p>
          <w:p w14:paraId="6DD2A173"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sz w:val="16"/>
                <w:szCs w:val="16"/>
              </w:rPr>
              <w:t>{{/ftr_IsBundle}}</w:t>
            </w:r>
          </w:p>
          <w:p w14:paraId="4488B7A2"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{{/DIA}}</w:t>
            </w:r>
          </w:p>
        </w:tc>
      </w:tr>
      <w:tr w:rsidR="005440A1" w:rsidRPr="005440A1" w14:paraId="337E0740"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3F1386CA"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{{#CA}}{{#cCaas}}</w:t>
            </w:r>
            <w:r w:rsidRPr="005440A1">
              <w:rPr>
                <w:rFonts w:ascii="Arial" w:hAnsi="Arial" w:cs="Arial"/>
                <w:b/>
                <w:sz w:val="16"/>
                <w:szCs w:val="16"/>
              </w:rPr>
              <w:t>{{#ftr_IsBundle}}</w:t>
            </w:r>
            <w:r w:rsidRPr="005440A1">
              <w:rPr>
                <w:rFonts w:ascii="Arial" w:hAnsi="Arial" w:cs="Arial"/>
                <w:b/>
                <w:bCs/>
                <w:sz w:val="16"/>
                <w:szCs w:val="16"/>
              </w:rPr>
              <w:t>{{ProductName}}</w:t>
            </w:r>
            <w:r w:rsidRPr="005440A1">
              <w:rPr>
                <w:rFonts w:ascii="Arial" w:hAnsi="Arial" w:cs="Arial"/>
                <w:sz w:val="16"/>
                <w:szCs w:val="16"/>
              </w:rPr>
              <w:t xml:space="preserve">           {{CoS}}</w:t>
            </w:r>
          </w:p>
          <w:p w14:paraId="6B26B6BE" w14:textId="77777777" w:rsidR="005440A1" w:rsidRPr="005440A1" w:rsidRDefault="005440A1" w:rsidP="005440A1">
            <w:pPr>
              <w:pStyle w:val="List"/>
              <w:tabs>
                <w:tab w:val="left" w:pos="360"/>
              </w:tabs>
              <w:ind w:left="0" w:right="288" w:firstLine="0"/>
              <w:jc w:val="both"/>
              <w:rPr>
                <w:rFonts w:ascii="Arial" w:hAnsi="Arial" w:cs="Arial"/>
                <w:b/>
                <w:sz w:val="16"/>
                <w:szCs w:val="16"/>
              </w:rPr>
            </w:pPr>
            <w:r w:rsidRPr="005440A1">
              <w:rPr>
                <w:rFonts w:ascii="Arial" w:hAnsi="Arial" w:cs="Arial"/>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473D7C2D"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1CD1AC95"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32D688A0"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6B443A50"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r w:rsidRPr="005440A1">
              <w:rPr>
                <w:rFonts w:ascii="Arial" w:hAnsi="Arial" w:cs="Arial"/>
                <w:sz w:val="16"/>
                <w:szCs w:val="16"/>
              </w:rPr>
              <w:t>{{/cCaas}}{{/CA}}</w:t>
            </w:r>
          </w:p>
        </w:tc>
      </w:tr>
      <w:tr w:rsidR="005440A1" w:rsidRPr="005440A1" w14:paraId="23BC737E"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04E8E337"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{{#SA}} {{#uCaas}}</w:t>
            </w:r>
            <w:r w:rsidRPr="005440A1">
              <w:rPr>
                <w:rFonts w:ascii="Arial" w:hAnsi="Arial" w:cs="Arial"/>
                <w:b/>
                <w:sz w:val="16"/>
                <w:szCs w:val="16"/>
              </w:rPr>
              <w:t>{{#ftr_IsBundle}}</w:t>
            </w:r>
            <w:r w:rsidRPr="005440A1">
              <w:rPr>
                <w:rFonts w:ascii="Arial" w:hAnsi="Arial" w:cs="Arial"/>
                <w:b/>
                <w:bCs/>
                <w:sz w:val="16"/>
                <w:szCs w:val="16"/>
              </w:rPr>
              <w:t xml:space="preserve">{{ProductName}}   </w:t>
            </w:r>
            <w:r w:rsidRPr="005440A1">
              <w:rPr>
                <w:rFonts w:ascii="Arial" w:hAnsi="Arial" w:cs="Arial"/>
                <w:sz w:val="16"/>
                <w:szCs w:val="16"/>
              </w:rPr>
              <w:t xml:space="preserve">{{CoS}} </w:t>
            </w:r>
          </w:p>
          <w:p w14:paraId="75617AF6" w14:textId="77777777" w:rsidR="005440A1" w:rsidRPr="005440A1" w:rsidRDefault="005440A1" w:rsidP="005440A1">
            <w:pPr>
              <w:pStyle w:val="List"/>
              <w:tabs>
                <w:tab w:val="left" w:pos="360"/>
              </w:tabs>
              <w:ind w:left="0" w:right="288" w:firstLine="0"/>
              <w:jc w:val="both"/>
              <w:rPr>
                <w:rFonts w:ascii="Arial" w:hAnsi="Arial" w:cs="Arial"/>
                <w:b/>
                <w:sz w:val="16"/>
                <w:szCs w:val="16"/>
              </w:rPr>
            </w:pPr>
            <w:r w:rsidRPr="005440A1">
              <w:rPr>
                <w:rFonts w:ascii="Arial" w:hAnsi="Arial" w:cs="Arial"/>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37B7223C"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07A91CCF"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7DC2EFD6"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3A77DF40"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r w:rsidRPr="005440A1">
              <w:rPr>
                <w:rFonts w:ascii="Arial" w:hAnsi="Arial" w:cs="Arial"/>
                <w:sz w:val="16"/>
                <w:szCs w:val="16"/>
              </w:rPr>
              <w:t>{{/uCaas}}{{/SA}}</w:t>
            </w:r>
          </w:p>
        </w:tc>
      </w:tr>
    </w:tbl>
    <w:p w14:paraId="0FA76911" w14:textId="77777777" w:rsidR="005440A1" w:rsidRPr="005440A1" w:rsidRDefault="005440A1" w:rsidP="005440A1">
      <w:pPr>
        <w:ind w:left="162" w:right="18" w:hanging="162"/>
        <w:rPr>
          <w:rFonts w:ascii="Arial" w:hAnsi="Arial" w:cs="Arial"/>
          <w:b/>
          <w:bCs/>
          <w:sz w:val="4"/>
          <w:szCs w:val="4"/>
        </w:rPr>
      </w:pPr>
    </w:p>
    <w:p w14:paraId="24765ECF"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{{#ProductName_isCCaas}}{{#CA}}</w:t>
      </w:r>
    </w:p>
    <w:tbl>
      <w:tblPr>
        <w:tblStyle w:val="TableGrid"/>
        <w:tblW w:w="107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20"/>
      </w:tblGrid>
      <w:tr w:rsidR="005440A1" w:rsidRPr="005440A1" w14:paraId="4EE750B5" w14:textId="77777777" w:rsidTr="005440A1">
        <w:trPr>
          <w:trHeight w:val="63"/>
        </w:trPr>
        <w:tc>
          <w:tcPr>
            <w:tcW w:w="3595" w:type="dxa"/>
            <w:shd w:val="clear" w:color="auto" w:fill="FF0037"/>
          </w:tcPr>
          <w:p w14:paraId="6C1FF66D"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Frontier CCaaS Services</w:t>
            </w:r>
          </w:p>
        </w:tc>
        <w:tc>
          <w:tcPr>
            <w:tcW w:w="2160" w:type="dxa"/>
            <w:shd w:val="clear" w:color="auto" w:fill="FF0037"/>
          </w:tcPr>
          <w:p w14:paraId="213D9B8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53843B1F"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12DCED21"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20" w:type="dxa"/>
            <w:shd w:val="clear" w:color="auto" w:fill="FF0037"/>
          </w:tcPr>
          <w:p w14:paraId="4081CECC"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57D2A557"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1B101F79"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{{#cCaas}}</w:t>
            </w:r>
            <w:r w:rsidRPr="005440A1">
              <w:rPr>
                <w:rFonts w:ascii="Arial" w:hAnsi="Arial" w:cs="Arial"/>
                <w:b/>
                <w:sz w:val="16"/>
                <w:szCs w:val="16"/>
              </w:rPr>
              <w:t>{{^ftr_IsBundle}}</w:t>
            </w:r>
            <w:r w:rsidRPr="005440A1">
              <w:rPr>
                <w:rFonts w:ascii="Arial" w:hAnsi="Arial" w:cs="Arial"/>
                <w:b/>
                <w:bCs/>
                <w:sz w:val="16"/>
                <w:szCs w:val="16"/>
              </w:rPr>
              <w:t>{{ProductName}}</w:t>
            </w:r>
            <w:r w:rsidRPr="005440A1">
              <w:rPr>
                <w:rFonts w:ascii="Arial" w:hAnsi="Arial" w:cs="Arial"/>
                <w:sz w:val="16"/>
                <w:szCs w:val="16"/>
              </w:rPr>
              <w:t xml:space="preserve">           {{CoS}}</w:t>
            </w:r>
          </w:p>
          <w:p w14:paraId="54943820"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553A154A"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304FA6C7"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7ABDF38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20" w:type="dxa"/>
          </w:tcPr>
          <w:p w14:paraId="6434C767"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r w:rsidRPr="005440A1">
              <w:rPr>
                <w:rFonts w:ascii="Arial" w:hAnsi="Arial" w:cs="Arial"/>
                <w:sz w:val="16"/>
                <w:szCs w:val="16"/>
              </w:rPr>
              <w:t>{{/cCaas}}</w:t>
            </w:r>
          </w:p>
        </w:tc>
      </w:tr>
    </w:tbl>
    <w:p w14:paraId="471DDC29"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{{/CA}}</w:t>
      </w:r>
    </w:p>
    <w:p w14:paraId="5F93FDC4"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{{/ProductName_isCCaas}}</w:t>
      </w:r>
    </w:p>
    <w:p w14:paraId="4B7B1F1F"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{{#ProductName_isUCaas}}</w:t>
      </w:r>
    </w:p>
    <w:p w14:paraId="4D65B6B6"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 xml:space="preserve">{{#SA}} </w:t>
      </w:r>
    </w:p>
    <w:tbl>
      <w:tblPr>
        <w:tblStyle w:val="TableGrid"/>
        <w:tblW w:w="10800"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20"/>
      </w:tblGrid>
      <w:tr w:rsidR="005440A1" w:rsidRPr="005440A1" w14:paraId="63A8054E" w14:textId="77777777" w:rsidTr="005440A1">
        <w:trPr>
          <w:trHeight w:val="63"/>
        </w:trPr>
        <w:tc>
          <w:tcPr>
            <w:tcW w:w="3600" w:type="dxa"/>
            <w:shd w:val="clear" w:color="auto" w:fill="FF0037"/>
          </w:tcPr>
          <w:p w14:paraId="521F44C6"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Frontier UCaaS Services</w:t>
            </w:r>
          </w:p>
        </w:tc>
        <w:tc>
          <w:tcPr>
            <w:tcW w:w="2160" w:type="dxa"/>
            <w:shd w:val="clear" w:color="auto" w:fill="FF0037"/>
          </w:tcPr>
          <w:p w14:paraId="149E45E9"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16ECB74A"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12405BD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20" w:type="dxa"/>
            <w:shd w:val="clear" w:color="auto" w:fill="FF0037"/>
          </w:tcPr>
          <w:p w14:paraId="4A10054C"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42367139"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3FE0733A"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{{#uCaas}}</w:t>
            </w:r>
            <w:r w:rsidRPr="005440A1">
              <w:rPr>
                <w:rFonts w:ascii="Arial" w:hAnsi="Arial" w:cs="Arial"/>
                <w:b/>
                <w:sz w:val="16"/>
                <w:szCs w:val="16"/>
              </w:rPr>
              <w:t>{{^ftr_IsBundle}}</w:t>
            </w:r>
            <w:r w:rsidRPr="005440A1">
              <w:rPr>
                <w:rFonts w:ascii="Arial" w:hAnsi="Arial" w:cs="Arial"/>
                <w:b/>
                <w:bCs/>
                <w:sz w:val="16"/>
                <w:szCs w:val="16"/>
              </w:rPr>
              <w:t xml:space="preserve">{{ProductName}}   </w:t>
            </w:r>
            <w:r w:rsidRPr="005440A1">
              <w:rPr>
                <w:rFonts w:ascii="Arial" w:hAnsi="Arial" w:cs="Arial"/>
                <w:sz w:val="16"/>
                <w:szCs w:val="16"/>
              </w:rPr>
              <w:t xml:space="preserve">{{CoS}} </w:t>
            </w:r>
          </w:p>
          <w:p w14:paraId="20B15582"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4E2A231C"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4191BC91"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0EFBE6E3"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20" w:type="dxa"/>
          </w:tcPr>
          <w:p w14:paraId="70D54EA1"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r w:rsidRPr="005440A1">
              <w:rPr>
                <w:rFonts w:ascii="Arial" w:hAnsi="Arial" w:cs="Arial"/>
                <w:sz w:val="16"/>
                <w:szCs w:val="16"/>
              </w:rPr>
              <w:t>{{/uCaas}}</w:t>
            </w:r>
          </w:p>
        </w:tc>
      </w:tr>
    </w:tbl>
    <w:p w14:paraId="3DA25F90" w14:textId="77777777" w:rsidR="005440A1" w:rsidRPr="005440A1" w:rsidRDefault="005440A1" w:rsidP="005440A1">
      <w:pPr>
        <w:shd w:val="clear" w:color="auto" w:fill="FFFFFE"/>
        <w:rPr>
          <w:rFonts w:ascii="Arial" w:hAnsi="Arial" w:cs="Arial"/>
          <w:sz w:val="4"/>
          <w:szCs w:val="4"/>
        </w:rPr>
      </w:pPr>
    </w:p>
    <w:p w14:paraId="1938F892"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{{/SA}}</w:t>
      </w:r>
    </w:p>
    <w:p w14:paraId="39A4CA0A"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{{/ProductName_isUCaas}}</w:t>
      </w:r>
    </w:p>
    <w:p w14:paraId="01E7A2AD"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{{#AD}</w:t>
      </w:r>
    </w:p>
    <w:p w14:paraId="2E586D70"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 xml:space="preserve">} </w:t>
      </w:r>
    </w:p>
    <w:tbl>
      <w:tblPr>
        <w:tblStyle w:val="TableGrid"/>
        <w:tblW w:w="10835"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36"/>
        <w:gridCol w:w="19"/>
      </w:tblGrid>
      <w:tr w:rsidR="005440A1" w:rsidRPr="005440A1" w14:paraId="07EA9612" w14:textId="77777777" w:rsidTr="005440A1">
        <w:trPr>
          <w:gridAfter w:val="1"/>
          <w:wAfter w:w="19" w:type="dxa"/>
          <w:trHeight w:val="63"/>
        </w:trPr>
        <w:tc>
          <w:tcPr>
            <w:tcW w:w="3600" w:type="dxa"/>
            <w:shd w:val="clear" w:color="auto" w:fill="FF0037"/>
          </w:tcPr>
          <w:p w14:paraId="116B2A13"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Frontier ADD-on Service</w:t>
            </w:r>
          </w:p>
        </w:tc>
        <w:tc>
          <w:tcPr>
            <w:tcW w:w="2160" w:type="dxa"/>
            <w:shd w:val="clear" w:color="auto" w:fill="FF0037"/>
          </w:tcPr>
          <w:p w14:paraId="5739D0DA"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600E0CA4"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1607DA6E"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36" w:type="dxa"/>
            <w:shd w:val="clear" w:color="auto" w:fill="FF0037"/>
          </w:tcPr>
          <w:p w14:paraId="4653623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211B24F0"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4D8BE0B8"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{{#ADDon}}</w:t>
            </w:r>
            <w:r w:rsidRPr="005440A1">
              <w:rPr>
                <w:rFonts w:ascii="Arial" w:hAnsi="Arial" w:cs="Arial"/>
                <w:b/>
                <w:sz w:val="16"/>
                <w:szCs w:val="16"/>
              </w:rPr>
              <w:t>{{#ftr_IsBundle}}</w:t>
            </w:r>
            <w:r w:rsidRPr="005440A1">
              <w:rPr>
                <w:rFonts w:ascii="Arial" w:hAnsi="Arial" w:cs="Arial"/>
                <w:b/>
                <w:bCs/>
                <w:sz w:val="16"/>
                <w:szCs w:val="16"/>
              </w:rPr>
              <w:t xml:space="preserve">{{ProductName}}       </w:t>
            </w:r>
            <w:r w:rsidRPr="005440A1">
              <w:rPr>
                <w:rFonts w:ascii="Arial" w:hAnsi="Arial" w:cs="Arial"/>
                <w:sz w:val="16"/>
                <w:szCs w:val="16"/>
              </w:rPr>
              <w:t>{{Options}}</w:t>
            </w:r>
          </w:p>
          <w:p w14:paraId="0A38C4D2"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3EE354D3"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323A06C2"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77220DB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55" w:type="dxa"/>
            <w:gridSpan w:val="2"/>
          </w:tcPr>
          <w:p w14:paraId="70757CD2"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p>
          <w:p w14:paraId="664285FD"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sz w:val="16"/>
                <w:szCs w:val="16"/>
              </w:rPr>
              <w:t>{{/ADDon}}</w:t>
            </w:r>
          </w:p>
        </w:tc>
      </w:tr>
      <w:tr w:rsidR="005440A1" w:rsidRPr="005440A1" w14:paraId="1EB6B582"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2964BF7D"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{{#ADDon}}</w:t>
            </w:r>
            <w:r w:rsidRPr="005440A1">
              <w:rPr>
                <w:rFonts w:ascii="Arial" w:hAnsi="Arial" w:cs="Arial"/>
                <w:b/>
                <w:sz w:val="16"/>
                <w:szCs w:val="16"/>
              </w:rPr>
              <w:t>{{^ftr_IsBundle}}</w:t>
            </w:r>
            <w:r w:rsidRPr="005440A1">
              <w:rPr>
                <w:rFonts w:ascii="Arial" w:hAnsi="Arial" w:cs="Arial"/>
                <w:b/>
                <w:bCs/>
                <w:sz w:val="16"/>
                <w:szCs w:val="16"/>
              </w:rPr>
              <w:t xml:space="preserve">{{ProductName}}       </w:t>
            </w:r>
            <w:r w:rsidRPr="005440A1">
              <w:rPr>
                <w:rFonts w:ascii="Arial" w:hAnsi="Arial" w:cs="Arial"/>
                <w:sz w:val="16"/>
                <w:szCs w:val="16"/>
              </w:rPr>
              <w:t>{{Options}}</w:t>
            </w:r>
          </w:p>
          <w:p w14:paraId="1912F003"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{{Description}}</w:t>
            </w:r>
          </w:p>
        </w:tc>
        <w:tc>
          <w:tcPr>
            <w:tcW w:w="2160" w:type="dxa"/>
          </w:tcPr>
          <w:p w14:paraId="068E4F27"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1C7F3727"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57739E8B"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55" w:type="dxa"/>
            <w:gridSpan w:val="2"/>
          </w:tcPr>
          <w:p w14:paraId="0996305D"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p>
          <w:p w14:paraId="61CA088B"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sz w:val="16"/>
                <w:szCs w:val="16"/>
              </w:rPr>
              <w:t>{{/ADDon}}</w:t>
            </w:r>
          </w:p>
        </w:tc>
      </w:tr>
    </w:tbl>
    <w:p w14:paraId="625DFD1D" w14:textId="77777777" w:rsidR="005440A1" w:rsidRPr="005440A1" w:rsidRDefault="005440A1" w:rsidP="005440A1">
      <w:pPr>
        <w:shd w:val="clear" w:color="auto" w:fill="FFFFFE"/>
        <w:rPr>
          <w:rFonts w:ascii="Arial" w:hAnsi="Arial" w:cs="Arial"/>
          <w:sz w:val="4"/>
          <w:szCs w:val="4"/>
        </w:rPr>
      </w:pPr>
    </w:p>
    <w:p w14:paraId="4AC426EA"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{{/AD}}</w:t>
      </w:r>
    </w:p>
    <w:p w14:paraId="6215AFA1"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{{#MW}}</w:t>
      </w:r>
    </w:p>
    <w:p w14:paraId="74FF9E68"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5440A1" w:rsidRPr="005440A1" w14:paraId="43FCE767" w14:textId="77777777" w:rsidTr="005440A1">
        <w:trPr>
          <w:trHeight w:val="63"/>
        </w:trPr>
        <w:tc>
          <w:tcPr>
            <w:tcW w:w="3595" w:type="dxa"/>
            <w:shd w:val="clear" w:color="auto" w:fill="FF0037"/>
          </w:tcPr>
          <w:p w14:paraId="0D6D03B4"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Web Meeting and Video Conference Service</w:t>
            </w:r>
          </w:p>
        </w:tc>
        <w:tc>
          <w:tcPr>
            <w:tcW w:w="2160" w:type="dxa"/>
            <w:shd w:val="clear" w:color="auto" w:fill="FF0037"/>
          </w:tcPr>
          <w:p w14:paraId="2A33D70D"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21CDCC3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6F20203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55" w:type="dxa"/>
            <w:shd w:val="clear" w:color="auto" w:fill="FF0037"/>
          </w:tcPr>
          <w:p w14:paraId="3E7FB2D8"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22B89E4B"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8463993"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{{#MnW}}</w:t>
            </w:r>
            <w:r w:rsidRPr="005440A1">
              <w:rPr>
                <w:rFonts w:ascii="Arial" w:hAnsi="Arial" w:cs="Arial"/>
                <w:b/>
                <w:sz w:val="16"/>
                <w:szCs w:val="16"/>
              </w:rPr>
              <w:t>{{#ftr_IsBundle}}</w:t>
            </w:r>
            <w:r w:rsidRPr="005440A1">
              <w:rPr>
                <w:rFonts w:ascii="Arial" w:hAnsi="Arial" w:cs="Arial"/>
                <w:b/>
                <w:bCs/>
                <w:sz w:val="16"/>
                <w:szCs w:val="16"/>
              </w:rPr>
              <w:t>{{ProductName}}</w:t>
            </w:r>
          </w:p>
          <w:p w14:paraId="191BB078"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564DACEE"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7CF00F48"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208741C8"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55" w:type="dxa"/>
          </w:tcPr>
          <w:p w14:paraId="7FF35C9C"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p>
          <w:p w14:paraId="3634CD66"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sz w:val="16"/>
                <w:szCs w:val="16"/>
              </w:rPr>
              <w:lastRenderedPageBreak/>
              <w:t>{{/MnW}}</w:t>
            </w:r>
          </w:p>
        </w:tc>
      </w:tr>
      <w:tr w:rsidR="005440A1" w:rsidRPr="005440A1" w14:paraId="5D7494E7"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1F9D6DBA"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lastRenderedPageBreak/>
              <w:t>{{#MnW}}</w:t>
            </w:r>
            <w:r w:rsidRPr="005440A1">
              <w:rPr>
                <w:rFonts w:ascii="Arial" w:hAnsi="Arial" w:cs="Arial"/>
                <w:b/>
                <w:sz w:val="16"/>
                <w:szCs w:val="16"/>
              </w:rPr>
              <w:t>{{^ftr_IsBundle}}</w:t>
            </w:r>
            <w:r w:rsidRPr="005440A1">
              <w:rPr>
                <w:rFonts w:ascii="Arial" w:hAnsi="Arial" w:cs="Arial"/>
                <w:b/>
                <w:bCs/>
                <w:sz w:val="16"/>
                <w:szCs w:val="16"/>
              </w:rPr>
              <w:t>{{ProductName}}</w:t>
            </w:r>
          </w:p>
          <w:p w14:paraId="7587412C"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{{Description}}</w:t>
            </w:r>
          </w:p>
        </w:tc>
        <w:tc>
          <w:tcPr>
            <w:tcW w:w="2160" w:type="dxa"/>
          </w:tcPr>
          <w:p w14:paraId="60DC358F"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7AFFA376"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3C2ED104"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55" w:type="dxa"/>
          </w:tcPr>
          <w:p w14:paraId="6B1556B3"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p>
          <w:p w14:paraId="2CABFF79"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sz w:val="16"/>
                <w:szCs w:val="16"/>
              </w:rPr>
              <w:t>{{/MnW}}</w:t>
            </w:r>
          </w:p>
        </w:tc>
      </w:tr>
    </w:tbl>
    <w:p w14:paraId="5C815ADA" w14:textId="77777777" w:rsidR="005440A1" w:rsidRPr="005440A1" w:rsidRDefault="005440A1" w:rsidP="005440A1">
      <w:pPr>
        <w:shd w:val="clear" w:color="auto" w:fill="FFFFFE"/>
        <w:rPr>
          <w:rFonts w:ascii="Arial" w:hAnsi="Arial" w:cs="Arial"/>
          <w:sz w:val="4"/>
          <w:szCs w:val="4"/>
        </w:rPr>
      </w:pPr>
    </w:p>
    <w:p w14:paraId="69873D7A"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{{/MW}}</w:t>
      </w:r>
    </w:p>
    <w:p w14:paraId="044E5AD3"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 xml:space="preserve">{{#Acc}} </w:t>
      </w:r>
    </w:p>
    <w:p w14:paraId="4CFEFA89" w14:textId="77777777" w:rsidR="005440A1" w:rsidRPr="005440A1" w:rsidRDefault="005440A1" w:rsidP="005440A1">
      <w:pPr>
        <w:shd w:val="clear" w:color="auto" w:fill="FFFFFE"/>
        <w:rPr>
          <w:rFonts w:ascii="Arial" w:hAnsi="Arial" w:cs="Arial"/>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5440A1" w:rsidRPr="005440A1" w14:paraId="4E267BFA" w14:textId="77777777" w:rsidTr="005440A1">
        <w:trPr>
          <w:gridAfter w:val="1"/>
          <w:wAfter w:w="19" w:type="dxa"/>
          <w:trHeight w:val="63"/>
        </w:trPr>
        <w:tc>
          <w:tcPr>
            <w:tcW w:w="3595" w:type="dxa"/>
            <w:shd w:val="clear" w:color="auto" w:fill="FF0037"/>
          </w:tcPr>
          <w:p w14:paraId="6CDE4836"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Accessories</w:t>
            </w:r>
          </w:p>
        </w:tc>
        <w:tc>
          <w:tcPr>
            <w:tcW w:w="2160" w:type="dxa"/>
            <w:shd w:val="clear" w:color="auto" w:fill="FF0037"/>
          </w:tcPr>
          <w:p w14:paraId="268535C8"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5F6CFE5D"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7367254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36" w:type="dxa"/>
            <w:shd w:val="clear" w:color="auto" w:fill="FF0037"/>
          </w:tcPr>
          <w:p w14:paraId="570DF96C"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0611F40A"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56EF432"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{{#Accessory}}</w:t>
            </w:r>
            <w:r w:rsidRPr="005440A1">
              <w:rPr>
                <w:rFonts w:ascii="Arial" w:hAnsi="Arial" w:cs="Arial"/>
                <w:b/>
                <w:sz w:val="16"/>
                <w:szCs w:val="16"/>
              </w:rPr>
              <w:t>{{#ftr_IsBundle}}</w:t>
            </w:r>
            <w:r w:rsidRPr="005440A1">
              <w:rPr>
                <w:rFonts w:ascii="Arial" w:hAnsi="Arial" w:cs="Arial"/>
                <w:b/>
                <w:bCs/>
                <w:sz w:val="16"/>
                <w:szCs w:val="16"/>
              </w:rPr>
              <w:t xml:space="preserve">{{ProductName}} </w:t>
            </w:r>
            <w:r w:rsidRPr="005440A1">
              <w:rPr>
                <w:rFonts w:ascii="Arial" w:hAnsi="Arial" w:cs="Arial"/>
                <w:sz w:val="16"/>
                <w:szCs w:val="16"/>
              </w:rPr>
              <w:t>{{MaintenanceTerm}}     {{CoveredProduct}}</w:t>
            </w:r>
          </w:p>
          <w:p w14:paraId="7C9AFBDA"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60BCC44B"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44C352E1"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144F4F38"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55" w:type="dxa"/>
            <w:gridSpan w:val="2"/>
          </w:tcPr>
          <w:p w14:paraId="419EC3C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p>
          <w:p w14:paraId="02C9781F"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sz w:val="16"/>
                <w:szCs w:val="16"/>
              </w:rPr>
              <w:t>{{/Accessory}}</w:t>
            </w:r>
          </w:p>
        </w:tc>
      </w:tr>
      <w:tr w:rsidR="005440A1" w:rsidRPr="005440A1" w14:paraId="07452685"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9CBCEA4"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{{#Accessory}}</w:t>
            </w:r>
            <w:r w:rsidRPr="005440A1">
              <w:rPr>
                <w:rFonts w:ascii="Arial" w:hAnsi="Arial" w:cs="Arial"/>
                <w:b/>
                <w:sz w:val="16"/>
                <w:szCs w:val="16"/>
              </w:rPr>
              <w:t>{{^ftr_IsBundle}}</w:t>
            </w:r>
            <w:r w:rsidRPr="005440A1">
              <w:rPr>
                <w:rFonts w:ascii="Arial" w:hAnsi="Arial" w:cs="Arial"/>
                <w:b/>
                <w:bCs/>
                <w:sz w:val="16"/>
                <w:szCs w:val="16"/>
              </w:rPr>
              <w:t xml:space="preserve">{{ProductName}} </w:t>
            </w:r>
            <w:r w:rsidRPr="005440A1">
              <w:rPr>
                <w:rFonts w:ascii="Arial" w:hAnsi="Arial" w:cs="Arial"/>
                <w:sz w:val="16"/>
                <w:szCs w:val="16"/>
              </w:rPr>
              <w:t>{{MaintenanceTerm}}     {{CoveredProduct}}</w:t>
            </w:r>
          </w:p>
          <w:p w14:paraId="1AC36474"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{{Description}}</w:t>
            </w:r>
          </w:p>
        </w:tc>
        <w:tc>
          <w:tcPr>
            <w:tcW w:w="2160" w:type="dxa"/>
          </w:tcPr>
          <w:p w14:paraId="54F17CA6"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4F47C33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0F19302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55" w:type="dxa"/>
            <w:gridSpan w:val="2"/>
          </w:tcPr>
          <w:p w14:paraId="54594F3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p>
          <w:p w14:paraId="013FCA6B"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sz w:val="16"/>
                <w:szCs w:val="16"/>
              </w:rPr>
              <w:t>{{/Accessory}}</w:t>
            </w:r>
          </w:p>
        </w:tc>
      </w:tr>
    </w:tbl>
    <w:p w14:paraId="02E35FEA" w14:textId="77777777" w:rsidR="005440A1" w:rsidRPr="005440A1" w:rsidRDefault="005440A1" w:rsidP="005440A1">
      <w:pPr>
        <w:shd w:val="clear" w:color="auto" w:fill="FFFFFE"/>
        <w:rPr>
          <w:rFonts w:ascii="Arial" w:hAnsi="Arial" w:cs="Arial"/>
          <w:sz w:val="4"/>
          <w:szCs w:val="4"/>
        </w:rPr>
      </w:pPr>
    </w:p>
    <w:p w14:paraId="67E33756"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{{/Acc}}</w:t>
      </w:r>
    </w:p>
    <w:p w14:paraId="12CEBD98"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{{#IN}}</w:t>
      </w:r>
    </w:p>
    <w:p w14:paraId="204C2CC3" w14:textId="77777777" w:rsidR="005440A1" w:rsidRPr="005440A1" w:rsidRDefault="005440A1" w:rsidP="005440A1">
      <w:pPr>
        <w:shd w:val="clear" w:color="auto" w:fill="FFFFFE"/>
        <w:rPr>
          <w:rFonts w:ascii="Arial" w:hAnsi="Arial" w:cs="Arial"/>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5440A1" w:rsidRPr="005440A1" w14:paraId="408BF751" w14:textId="77777777" w:rsidTr="005440A1">
        <w:trPr>
          <w:gridAfter w:val="1"/>
          <w:wAfter w:w="19" w:type="dxa"/>
          <w:trHeight w:val="63"/>
        </w:trPr>
        <w:tc>
          <w:tcPr>
            <w:tcW w:w="3595" w:type="dxa"/>
            <w:shd w:val="clear" w:color="auto" w:fill="FF0037"/>
          </w:tcPr>
          <w:p w14:paraId="255E05B0"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Installation</w:t>
            </w:r>
          </w:p>
        </w:tc>
        <w:tc>
          <w:tcPr>
            <w:tcW w:w="2160" w:type="dxa"/>
            <w:shd w:val="clear" w:color="auto" w:fill="FF0037"/>
          </w:tcPr>
          <w:p w14:paraId="230D0A6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4654E69D"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421FDCAB"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36" w:type="dxa"/>
            <w:shd w:val="clear" w:color="auto" w:fill="FF0037"/>
          </w:tcPr>
          <w:p w14:paraId="5B615879"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115E3F97"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49BC4B4"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{{#Install}}</w:t>
            </w:r>
            <w:r w:rsidRPr="005440A1">
              <w:rPr>
                <w:rFonts w:ascii="Arial" w:hAnsi="Arial" w:cs="Arial"/>
                <w:b/>
                <w:sz w:val="16"/>
                <w:szCs w:val="16"/>
              </w:rPr>
              <w:t>{{#ftr_IsBundle}}</w:t>
            </w:r>
            <w:r w:rsidRPr="005440A1">
              <w:rPr>
                <w:rFonts w:ascii="Arial" w:hAnsi="Arial" w:cs="Arial"/>
                <w:b/>
                <w:bCs/>
                <w:sz w:val="16"/>
                <w:szCs w:val="16"/>
              </w:rPr>
              <w:t>{{ProductName}}</w:t>
            </w:r>
          </w:p>
          <w:p w14:paraId="76D604E7"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0B87181E"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58B4F6A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3167A157"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55" w:type="dxa"/>
            <w:gridSpan w:val="2"/>
          </w:tcPr>
          <w:p w14:paraId="6FA54851"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p>
          <w:p w14:paraId="32D430BB"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sz w:val="16"/>
                <w:szCs w:val="16"/>
              </w:rPr>
              <w:t>{{/Install}}</w:t>
            </w:r>
          </w:p>
        </w:tc>
      </w:tr>
      <w:tr w:rsidR="005440A1" w:rsidRPr="005440A1" w14:paraId="151E1B9F"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7BA4C89"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{{#Install}}</w:t>
            </w:r>
            <w:r w:rsidRPr="005440A1">
              <w:rPr>
                <w:rFonts w:ascii="Arial" w:hAnsi="Arial" w:cs="Arial"/>
                <w:b/>
                <w:sz w:val="16"/>
                <w:szCs w:val="16"/>
              </w:rPr>
              <w:t>{{^ftr_IsBundle}}</w:t>
            </w:r>
            <w:r w:rsidRPr="005440A1">
              <w:rPr>
                <w:rFonts w:ascii="Arial" w:hAnsi="Arial" w:cs="Arial"/>
                <w:b/>
                <w:bCs/>
                <w:sz w:val="16"/>
                <w:szCs w:val="16"/>
              </w:rPr>
              <w:t>{{ProductName}}</w:t>
            </w:r>
          </w:p>
          <w:p w14:paraId="711704F3"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{{Description}}</w:t>
            </w:r>
          </w:p>
        </w:tc>
        <w:tc>
          <w:tcPr>
            <w:tcW w:w="2160" w:type="dxa"/>
          </w:tcPr>
          <w:p w14:paraId="1B25CEAC"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147661A5"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1C8CC385"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55" w:type="dxa"/>
            <w:gridSpan w:val="2"/>
          </w:tcPr>
          <w:p w14:paraId="5F359138"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p>
          <w:p w14:paraId="2510EB42"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sz w:val="16"/>
                <w:szCs w:val="16"/>
              </w:rPr>
              <w:t>{{/Install}}</w:t>
            </w:r>
          </w:p>
        </w:tc>
      </w:tr>
    </w:tbl>
    <w:p w14:paraId="3F1651AB" w14:textId="77777777" w:rsidR="005440A1" w:rsidRPr="005440A1" w:rsidRDefault="005440A1" w:rsidP="005440A1">
      <w:pPr>
        <w:shd w:val="clear" w:color="auto" w:fill="FFFFFE"/>
        <w:rPr>
          <w:rFonts w:ascii="Arial" w:hAnsi="Arial" w:cs="Arial"/>
          <w:sz w:val="4"/>
          <w:szCs w:val="4"/>
        </w:rPr>
      </w:pPr>
    </w:p>
    <w:p w14:paraId="5647DBB8"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{{/IN}}</w:t>
      </w:r>
    </w:p>
    <w:p w14:paraId="1DC51071"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{{#SW}}</w:t>
      </w:r>
    </w:p>
    <w:p w14:paraId="2C14766D"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5440A1" w:rsidRPr="005440A1" w14:paraId="2B39EF9D" w14:textId="77777777" w:rsidTr="005440A1">
        <w:trPr>
          <w:gridAfter w:val="1"/>
          <w:wAfter w:w="19" w:type="dxa"/>
          <w:trHeight w:val="63"/>
        </w:trPr>
        <w:tc>
          <w:tcPr>
            <w:tcW w:w="3595" w:type="dxa"/>
            <w:shd w:val="clear" w:color="auto" w:fill="FF0037"/>
          </w:tcPr>
          <w:p w14:paraId="280FEFFE"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Switch</w:t>
            </w:r>
          </w:p>
        </w:tc>
        <w:tc>
          <w:tcPr>
            <w:tcW w:w="2160" w:type="dxa"/>
            <w:shd w:val="clear" w:color="auto" w:fill="FF0037"/>
          </w:tcPr>
          <w:p w14:paraId="0676A63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10D23AC9"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6C25DF19"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36" w:type="dxa"/>
            <w:shd w:val="clear" w:color="auto" w:fill="FF0037"/>
          </w:tcPr>
          <w:p w14:paraId="03ECB72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4EC632F3"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8AA1B38"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{{#Switch}}</w:t>
            </w:r>
            <w:r w:rsidRPr="005440A1">
              <w:rPr>
                <w:rFonts w:ascii="Arial" w:hAnsi="Arial" w:cs="Arial"/>
                <w:b/>
                <w:sz w:val="16"/>
                <w:szCs w:val="16"/>
              </w:rPr>
              <w:t>{{#ftr_IsBundle}}</w:t>
            </w:r>
            <w:r w:rsidRPr="005440A1">
              <w:rPr>
                <w:rFonts w:ascii="Arial" w:hAnsi="Arial" w:cs="Arial"/>
                <w:b/>
                <w:bCs/>
                <w:sz w:val="16"/>
                <w:szCs w:val="16"/>
              </w:rPr>
              <w:t>{{ProductName}}</w:t>
            </w:r>
          </w:p>
          <w:p w14:paraId="60E33498"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076591B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5E942C43"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7573002C"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55" w:type="dxa"/>
            <w:gridSpan w:val="2"/>
          </w:tcPr>
          <w:p w14:paraId="57DA7F29"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p>
          <w:p w14:paraId="744D2660"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sz w:val="16"/>
                <w:szCs w:val="16"/>
              </w:rPr>
              <w:t>{{/Switch}}</w:t>
            </w:r>
          </w:p>
        </w:tc>
      </w:tr>
      <w:tr w:rsidR="005440A1" w:rsidRPr="005440A1" w14:paraId="0F1EF2F4"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49D7AB5"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{{#Switch}}</w:t>
            </w:r>
            <w:r w:rsidRPr="005440A1">
              <w:rPr>
                <w:rFonts w:ascii="Arial" w:hAnsi="Arial" w:cs="Arial"/>
                <w:b/>
                <w:sz w:val="16"/>
                <w:szCs w:val="16"/>
              </w:rPr>
              <w:t>{{^ftr_IsBundle}}</w:t>
            </w:r>
            <w:r w:rsidRPr="005440A1">
              <w:rPr>
                <w:rFonts w:ascii="Arial" w:hAnsi="Arial" w:cs="Arial"/>
                <w:b/>
                <w:bCs/>
                <w:sz w:val="16"/>
                <w:szCs w:val="16"/>
              </w:rPr>
              <w:t>{{ProductName}}</w:t>
            </w:r>
          </w:p>
          <w:p w14:paraId="487930D8"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{{Description}}</w:t>
            </w:r>
          </w:p>
        </w:tc>
        <w:tc>
          <w:tcPr>
            <w:tcW w:w="2160" w:type="dxa"/>
          </w:tcPr>
          <w:p w14:paraId="6C53A60F"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60167440"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58769D2E"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55" w:type="dxa"/>
            <w:gridSpan w:val="2"/>
          </w:tcPr>
          <w:p w14:paraId="5978D70F"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p>
          <w:p w14:paraId="0BDF4321"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sz w:val="16"/>
                <w:szCs w:val="16"/>
              </w:rPr>
              <w:t>{{/Switch}}</w:t>
            </w:r>
          </w:p>
        </w:tc>
      </w:tr>
    </w:tbl>
    <w:p w14:paraId="315B2354" w14:textId="77777777" w:rsidR="005440A1" w:rsidRPr="005440A1" w:rsidRDefault="005440A1" w:rsidP="005440A1">
      <w:pPr>
        <w:shd w:val="clear" w:color="auto" w:fill="FFFFFE"/>
        <w:rPr>
          <w:rFonts w:ascii="Arial" w:hAnsi="Arial" w:cs="Arial"/>
          <w:sz w:val="4"/>
          <w:szCs w:val="4"/>
        </w:rPr>
      </w:pPr>
    </w:p>
    <w:p w14:paraId="10671932"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{{/SW}}</w:t>
      </w:r>
    </w:p>
    <w:p w14:paraId="5E3E582C"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 xml:space="preserve">{{#WA}} </w:t>
      </w:r>
    </w:p>
    <w:p w14:paraId="18C974FE" w14:textId="77777777" w:rsidR="005440A1" w:rsidRPr="005440A1" w:rsidRDefault="005440A1" w:rsidP="005440A1">
      <w:pPr>
        <w:shd w:val="clear" w:color="auto" w:fill="FFFFFE"/>
        <w:rPr>
          <w:rFonts w:ascii="Arial" w:hAnsi="Arial" w:cs="Arial"/>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5440A1" w:rsidRPr="005440A1" w14:paraId="7F2CA4DD" w14:textId="77777777" w:rsidTr="005440A1">
        <w:trPr>
          <w:gridAfter w:val="1"/>
          <w:wAfter w:w="19" w:type="dxa"/>
          <w:trHeight w:val="63"/>
        </w:trPr>
        <w:tc>
          <w:tcPr>
            <w:tcW w:w="3595" w:type="dxa"/>
            <w:shd w:val="clear" w:color="auto" w:fill="FF0037"/>
          </w:tcPr>
          <w:p w14:paraId="0399E20F" w14:textId="77777777" w:rsidR="005440A1" w:rsidRPr="005440A1" w:rsidRDefault="005440A1" w:rsidP="005440A1">
            <w:pPr>
              <w:pStyle w:val="List"/>
              <w:tabs>
                <w:tab w:val="left" w:pos="360"/>
              </w:tabs>
              <w:ind w:left="0" w:right="288" w:firstLine="0"/>
              <w:jc w:val="both"/>
              <w:rPr>
                <w:rFonts w:ascii="Arial" w:hAnsi="Arial" w:cs="Arial"/>
                <w:b/>
                <w:bCs/>
                <w:sz w:val="16"/>
                <w:szCs w:val="16"/>
              </w:rPr>
            </w:pPr>
            <w:r w:rsidRPr="005440A1">
              <w:rPr>
                <w:rFonts w:ascii="Arial" w:hAnsi="Arial" w:cs="Arial"/>
                <w:b/>
                <w:bCs/>
                <w:sz w:val="16"/>
                <w:szCs w:val="16"/>
              </w:rPr>
              <w:t>Warranty</w:t>
            </w:r>
          </w:p>
        </w:tc>
        <w:tc>
          <w:tcPr>
            <w:tcW w:w="2160" w:type="dxa"/>
            <w:shd w:val="clear" w:color="auto" w:fill="FF0037"/>
          </w:tcPr>
          <w:p w14:paraId="41820C40"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Quantity</w:t>
            </w:r>
          </w:p>
        </w:tc>
        <w:tc>
          <w:tcPr>
            <w:tcW w:w="1800" w:type="dxa"/>
            <w:shd w:val="clear" w:color="auto" w:fill="FF0037"/>
          </w:tcPr>
          <w:p w14:paraId="351CD2EF"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MRC</w:t>
            </w:r>
          </w:p>
        </w:tc>
        <w:tc>
          <w:tcPr>
            <w:tcW w:w="1620" w:type="dxa"/>
            <w:shd w:val="clear" w:color="auto" w:fill="FF0037"/>
          </w:tcPr>
          <w:p w14:paraId="2DD4F2F1"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Total MRC</w:t>
            </w:r>
          </w:p>
        </w:tc>
        <w:tc>
          <w:tcPr>
            <w:tcW w:w="1636" w:type="dxa"/>
            <w:shd w:val="clear" w:color="auto" w:fill="FF0037"/>
          </w:tcPr>
          <w:p w14:paraId="5D78D26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NRC</w:t>
            </w:r>
          </w:p>
        </w:tc>
      </w:tr>
      <w:tr w:rsidR="005440A1" w:rsidRPr="005440A1" w14:paraId="5CA7DDDA"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EBD9E41"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{{#Warranty}}</w:t>
            </w:r>
            <w:r w:rsidRPr="005440A1">
              <w:rPr>
                <w:rFonts w:ascii="Arial" w:hAnsi="Arial" w:cs="Arial"/>
                <w:b/>
                <w:sz w:val="16"/>
                <w:szCs w:val="16"/>
              </w:rPr>
              <w:t>{{#ftr_IsBundle}}</w:t>
            </w:r>
            <w:r w:rsidRPr="005440A1">
              <w:rPr>
                <w:rFonts w:ascii="Arial" w:hAnsi="Arial" w:cs="Arial"/>
                <w:b/>
                <w:bCs/>
                <w:sz w:val="16"/>
                <w:szCs w:val="16"/>
              </w:rPr>
              <w:t>{{ProductName}}</w:t>
            </w:r>
          </w:p>
          <w:p w14:paraId="7B6D1A12" w14:textId="77777777" w:rsidR="005440A1" w:rsidRPr="005440A1" w:rsidRDefault="005440A1" w:rsidP="005440A1">
            <w:pPr>
              <w:shd w:val="clear" w:color="auto" w:fill="FFFFFE"/>
              <w:rPr>
                <w:rFonts w:ascii="Arial" w:hAnsi="Arial" w:cs="Arial"/>
                <w:color w:val="000000"/>
                <w:sz w:val="16"/>
                <w:szCs w:val="16"/>
              </w:rPr>
            </w:pPr>
            <w:r w:rsidRPr="005440A1">
              <w:rPr>
                <w:rFonts w:ascii="Arial" w:hAnsi="Arial" w:cs="Arial"/>
                <w:sz w:val="16"/>
                <w:szCs w:val="16"/>
              </w:rPr>
              <w:t>{{Description}}</w:t>
            </w:r>
          </w:p>
        </w:tc>
        <w:tc>
          <w:tcPr>
            <w:tcW w:w="2160" w:type="dxa"/>
          </w:tcPr>
          <w:p w14:paraId="238E2B7D"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20271322"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1615C616"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55" w:type="dxa"/>
            <w:gridSpan w:val="2"/>
          </w:tcPr>
          <w:p w14:paraId="5C5CFF73"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p>
          <w:p w14:paraId="76C0C739" w14:textId="77777777" w:rsidR="005440A1" w:rsidRPr="005440A1" w:rsidRDefault="005440A1" w:rsidP="005440A1">
            <w:pPr>
              <w:shd w:val="clear" w:color="auto" w:fill="FFFFFE"/>
              <w:spacing w:line="285" w:lineRule="atLeast"/>
              <w:jc w:val="center"/>
              <w:rPr>
                <w:rFonts w:ascii="Arial" w:hAnsi="Arial" w:cs="Arial"/>
                <w:bCs/>
                <w:sz w:val="16"/>
                <w:szCs w:val="16"/>
              </w:rPr>
            </w:pPr>
            <w:r w:rsidRPr="005440A1">
              <w:rPr>
                <w:rFonts w:ascii="Arial" w:hAnsi="Arial" w:cs="Arial"/>
                <w:sz w:val="16"/>
                <w:szCs w:val="16"/>
              </w:rPr>
              <w:t>{{/Warranty}}</w:t>
            </w:r>
          </w:p>
        </w:tc>
      </w:tr>
      <w:tr w:rsidR="005440A1" w:rsidRPr="005440A1" w14:paraId="469CB774" w14:textId="77777777" w:rsidTr="005440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EF6CFAF"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{{#Warranty}}</w:t>
            </w:r>
            <w:r w:rsidRPr="005440A1">
              <w:rPr>
                <w:rFonts w:ascii="Arial" w:hAnsi="Arial" w:cs="Arial"/>
                <w:b/>
                <w:sz w:val="16"/>
                <w:szCs w:val="16"/>
              </w:rPr>
              <w:t>{{^ftr_IsBundle}}</w:t>
            </w:r>
            <w:r w:rsidRPr="005440A1">
              <w:rPr>
                <w:rFonts w:ascii="Arial" w:hAnsi="Arial" w:cs="Arial"/>
                <w:b/>
                <w:bCs/>
                <w:sz w:val="16"/>
                <w:szCs w:val="16"/>
              </w:rPr>
              <w:t>{{ProductName}}</w:t>
            </w:r>
          </w:p>
          <w:p w14:paraId="4D8A3E18" w14:textId="77777777" w:rsidR="005440A1" w:rsidRPr="005440A1" w:rsidRDefault="005440A1" w:rsidP="005440A1">
            <w:pPr>
              <w:shd w:val="clear" w:color="auto" w:fill="FFFFFE"/>
              <w:spacing w:line="285" w:lineRule="atLeast"/>
              <w:rPr>
                <w:rFonts w:ascii="Arial" w:hAnsi="Arial" w:cs="Arial"/>
                <w:sz w:val="16"/>
                <w:szCs w:val="16"/>
              </w:rPr>
            </w:pPr>
            <w:r w:rsidRPr="005440A1">
              <w:rPr>
                <w:rFonts w:ascii="Arial" w:hAnsi="Arial" w:cs="Arial"/>
                <w:sz w:val="16"/>
                <w:szCs w:val="16"/>
              </w:rPr>
              <w:t>{{Description}}</w:t>
            </w:r>
          </w:p>
        </w:tc>
        <w:tc>
          <w:tcPr>
            <w:tcW w:w="2160" w:type="dxa"/>
          </w:tcPr>
          <w:p w14:paraId="4B7D108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{{Quantity}}</w:t>
            </w:r>
          </w:p>
        </w:tc>
        <w:tc>
          <w:tcPr>
            <w:tcW w:w="1800" w:type="dxa"/>
          </w:tcPr>
          <w:p w14:paraId="17F02E3D"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w:t>
            </w:r>
          </w:p>
        </w:tc>
        <w:tc>
          <w:tcPr>
            <w:tcW w:w="1620" w:type="dxa"/>
          </w:tcPr>
          <w:p w14:paraId="742AA529" w14:textId="77777777" w:rsidR="005440A1" w:rsidRPr="005440A1" w:rsidRDefault="005440A1" w:rsidP="005440A1">
            <w:pPr>
              <w:shd w:val="clear" w:color="auto" w:fill="FFFFFE"/>
              <w:spacing w:line="285" w:lineRule="atLeast"/>
              <w:jc w:val="center"/>
              <w:rPr>
                <w:rFonts w:ascii="Arial" w:hAnsi="Arial" w:cs="Arial"/>
                <w:b/>
                <w:bCs/>
                <w:sz w:val="16"/>
                <w:szCs w:val="16"/>
              </w:rPr>
            </w:pPr>
            <w:r w:rsidRPr="005440A1">
              <w:rPr>
                <w:rFonts w:ascii="Arial" w:hAnsi="Arial" w:cs="Arial"/>
                <w:b/>
                <w:bCs/>
                <w:sz w:val="16"/>
                <w:szCs w:val="16"/>
              </w:rPr>
              <w:t>{{RecurringChargeTotal}}</w:t>
            </w:r>
          </w:p>
        </w:tc>
        <w:tc>
          <w:tcPr>
            <w:tcW w:w="1655" w:type="dxa"/>
            <w:gridSpan w:val="2"/>
          </w:tcPr>
          <w:p w14:paraId="230F0F48"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b/>
                <w:bCs/>
                <w:sz w:val="16"/>
                <w:szCs w:val="16"/>
              </w:rPr>
              <w:t>{{OneTimeCharge}}</w:t>
            </w:r>
            <w:r w:rsidRPr="005440A1">
              <w:rPr>
                <w:rFonts w:ascii="Arial" w:hAnsi="Arial" w:cs="Arial"/>
                <w:b/>
                <w:sz w:val="16"/>
                <w:szCs w:val="16"/>
              </w:rPr>
              <w:t>{{/ftr_IsBundle}}</w:t>
            </w:r>
          </w:p>
          <w:p w14:paraId="13C9FA87" w14:textId="77777777" w:rsidR="005440A1" w:rsidRPr="005440A1" w:rsidRDefault="005440A1" w:rsidP="005440A1">
            <w:pPr>
              <w:pStyle w:val="List"/>
              <w:tabs>
                <w:tab w:val="left" w:pos="360"/>
              </w:tabs>
              <w:ind w:left="0" w:right="288" w:firstLine="0"/>
              <w:jc w:val="center"/>
              <w:rPr>
                <w:rFonts w:ascii="Arial" w:hAnsi="Arial" w:cs="Arial"/>
                <w:b/>
                <w:bCs/>
                <w:sz w:val="16"/>
                <w:szCs w:val="16"/>
              </w:rPr>
            </w:pPr>
            <w:r w:rsidRPr="005440A1">
              <w:rPr>
                <w:rFonts w:ascii="Arial" w:hAnsi="Arial" w:cs="Arial"/>
                <w:sz w:val="16"/>
                <w:szCs w:val="16"/>
              </w:rPr>
              <w:t>{{/Warranty}}</w:t>
            </w:r>
          </w:p>
        </w:tc>
      </w:tr>
    </w:tbl>
    <w:p w14:paraId="0536AFA4" w14:textId="77777777" w:rsidR="005440A1" w:rsidRPr="005440A1" w:rsidRDefault="005440A1" w:rsidP="005440A1">
      <w:pPr>
        <w:shd w:val="clear" w:color="auto" w:fill="FFFFFE"/>
        <w:rPr>
          <w:rFonts w:ascii="Arial" w:hAnsi="Arial" w:cs="Arial"/>
          <w:sz w:val="4"/>
          <w:szCs w:val="4"/>
        </w:rPr>
      </w:pPr>
    </w:p>
    <w:p w14:paraId="1DFCD988"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{{/WA}}</w:t>
      </w:r>
    </w:p>
    <w:p w14:paraId="0831FDAB"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{{/SA}</w:t>
      </w:r>
    </w:p>
    <w:p w14:paraId="00DD32A3" w14:textId="77777777" w:rsidR="005440A1" w:rsidRPr="005440A1" w:rsidRDefault="005440A1" w:rsidP="005440A1">
      <w:pPr>
        <w:shd w:val="clear" w:color="auto" w:fill="FFFFFE"/>
        <w:rPr>
          <w:rFonts w:ascii="Arial" w:hAnsi="Arial" w:cs="Arial"/>
          <w:sz w:val="4"/>
          <w:szCs w:val="4"/>
        </w:rPr>
      </w:pPr>
      <w:r w:rsidRPr="005440A1">
        <w:rPr>
          <w:rFonts w:ascii="Arial" w:hAnsi="Arial" w:cs="Arial"/>
          <w:sz w:val="4"/>
          <w:szCs w:val="4"/>
        </w:rPr>
        <w:t>}</w:t>
      </w:r>
    </w:p>
    <w:tbl>
      <w:tblPr>
        <w:tblStyle w:val="TableGrid"/>
        <w:tblW w:w="10795" w:type="dxa"/>
        <w:tblLayout w:type="fixed"/>
        <w:tblLook w:val="04A0" w:firstRow="1" w:lastRow="0" w:firstColumn="1" w:lastColumn="0" w:noHBand="0" w:noVBand="1"/>
      </w:tblPr>
      <w:tblGrid>
        <w:gridCol w:w="3595"/>
        <w:gridCol w:w="2160"/>
        <w:gridCol w:w="1800"/>
        <w:gridCol w:w="1620"/>
        <w:gridCol w:w="1620"/>
      </w:tblGrid>
      <w:tr w:rsidR="005440A1" w:rsidRPr="005440A1" w14:paraId="70FB5DAA" w14:textId="77777777" w:rsidTr="005440A1">
        <w:trPr>
          <w:trHeight w:val="575"/>
        </w:trPr>
        <w:tc>
          <w:tcPr>
            <w:tcW w:w="3595" w:type="dxa"/>
            <w:vAlign w:val="center"/>
          </w:tcPr>
          <w:p w14:paraId="40EC3C74" w14:textId="77777777" w:rsidR="005440A1" w:rsidRPr="005440A1" w:rsidRDefault="005440A1" w:rsidP="005440A1">
            <w:pPr>
              <w:shd w:val="clear" w:color="auto" w:fill="FFFFFE"/>
              <w:spacing w:line="285" w:lineRule="atLeast"/>
              <w:rPr>
                <w:rFonts w:ascii="Arial" w:hAnsi="Arial" w:cs="Arial"/>
                <w:color w:val="FF0037"/>
                <w:sz w:val="16"/>
                <w:szCs w:val="16"/>
              </w:rPr>
            </w:pPr>
            <w:r w:rsidRPr="005440A1">
              <w:rPr>
                <w:rFonts w:ascii="Arial" w:hAnsi="Arial" w:cs="Arial"/>
                <w:b/>
                <w:bCs/>
                <w:color w:val="FF0037"/>
                <w:sz w:val="16"/>
                <w:szCs w:val="16"/>
              </w:rPr>
              <w:t>Total:</w:t>
            </w:r>
          </w:p>
        </w:tc>
        <w:tc>
          <w:tcPr>
            <w:tcW w:w="2160" w:type="dxa"/>
            <w:vAlign w:val="center"/>
          </w:tcPr>
          <w:p w14:paraId="41D8128C" w14:textId="77777777" w:rsidR="005440A1" w:rsidRPr="005440A1" w:rsidRDefault="005440A1" w:rsidP="005440A1">
            <w:pPr>
              <w:shd w:val="clear" w:color="auto" w:fill="FFFFFE"/>
              <w:spacing w:line="285" w:lineRule="atLeast"/>
              <w:jc w:val="center"/>
              <w:rPr>
                <w:rFonts w:ascii="Arial" w:hAnsi="Arial" w:cs="Arial"/>
                <w:b/>
                <w:bCs/>
                <w:color w:val="FF0037"/>
                <w:sz w:val="16"/>
                <w:szCs w:val="16"/>
              </w:rPr>
            </w:pPr>
          </w:p>
        </w:tc>
        <w:tc>
          <w:tcPr>
            <w:tcW w:w="1800" w:type="dxa"/>
            <w:vAlign w:val="center"/>
          </w:tcPr>
          <w:p w14:paraId="194C5316" w14:textId="77777777" w:rsidR="005440A1" w:rsidRPr="005440A1" w:rsidRDefault="005440A1" w:rsidP="005440A1">
            <w:pPr>
              <w:shd w:val="clear" w:color="auto" w:fill="FFFFFE"/>
              <w:spacing w:line="285" w:lineRule="atLeast"/>
              <w:jc w:val="center"/>
              <w:rPr>
                <w:rFonts w:ascii="Arial" w:hAnsi="Arial" w:cs="Arial"/>
                <w:b/>
                <w:bCs/>
                <w:color w:val="FF0037"/>
                <w:sz w:val="16"/>
                <w:szCs w:val="16"/>
              </w:rPr>
            </w:pPr>
          </w:p>
        </w:tc>
        <w:tc>
          <w:tcPr>
            <w:tcW w:w="1620" w:type="dxa"/>
            <w:vAlign w:val="center"/>
          </w:tcPr>
          <w:p w14:paraId="201C3EBF" w14:textId="77777777" w:rsidR="005440A1" w:rsidRPr="005440A1" w:rsidRDefault="005440A1" w:rsidP="005440A1">
            <w:pPr>
              <w:shd w:val="clear" w:color="auto" w:fill="FFFFFE"/>
              <w:spacing w:line="285" w:lineRule="atLeast"/>
              <w:jc w:val="center"/>
              <w:rPr>
                <w:rFonts w:ascii="Arial" w:hAnsi="Arial" w:cs="Arial"/>
                <w:b/>
                <w:bCs/>
                <w:color w:val="FF0037"/>
                <w:sz w:val="16"/>
                <w:szCs w:val="16"/>
              </w:rPr>
            </w:pPr>
            <w:r w:rsidRPr="005440A1">
              <w:rPr>
                <w:rFonts w:ascii="Arial" w:hAnsi="Arial" w:cs="Arial"/>
                <w:b/>
                <w:bCs/>
                <w:color w:val="FF0037"/>
                <w:sz w:val="16"/>
                <w:szCs w:val="16"/>
              </w:rPr>
              <w:t>{{RecurringTotal}}</w:t>
            </w:r>
          </w:p>
        </w:tc>
        <w:tc>
          <w:tcPr>
            <w:tcW w:w="1620" w:type="dxa"/>
            <w:vAlign w:val="center"/>
          </w:tcPr>
          <w:p w14:paraId="769FF15C" w14:textId="77777777" w:rsidR="005440A1" w:rsidRPr="005440A1" w:rsidRDefault="005440A1" w:rsidP="005440A1">
            <w:pPr>
              <w:pStyle w:val="List"/>
              <w:tabs>
                <w:tab w:val="left" w:pos="360"/>
              </w:tabs>
              <w:ind w:left="0" w:right="288" w:firstLine="0"/>
              <w:jc w:val="center"/>
              <w:rPr>
                <w:rFonts w:ascii="Arial" w:hAnsi="Arial" w:cs="Arial"/>
                <w:b/>
                <w:bCs/>
                <w:color w:val="FF0037"/>
                <w:sz w:val="16"/>
                <w:szCs w:val="16"/>
              </w:rPr>
            </w:pPr>
            <w:r w:rsidRPr="005440A1">
              <w:rPr>
                <w:rFonts w:ascii="Arial" w:hAnsi="Arial" w:cs="Arial"/>
                <w:b/>
                <w:bCs/>
                <w:color w:val="FF0037"/>
                <w:sz w:val="16"/>
                <w:szCs w:val="16"/>
              </w:rPr>
              <w:t>{{OneTimeTotal}}</w:t>
            </w:r>
          </w:p>
        </w:tc>
      </w:tr>
      <w:bookmarkEnd w:id="1"/>
    </w:tbl>
    <w:p w14:paraId="421B4361" w14:textId="2CCE04E0" w:rsidR="00613E09" w:rsidRPr="005440A1" w:rsidRDefault="005440A1" w:rsidP="005440A1">
      <w:pPr>
        <w:spacing w:after="160" w:line="259" w:lineRule="auto"/>
        <w:rPr>
          <w:rFonts w:ascii="Arial" w:hAnsi="Arial" w:cs="Arial"/>
          <w:b/>
          <w:bCs/>
        </w:rPr>
      </w:pPr>
      <w:r w:rsidRPr="005440A1">
        <w:rPr>
          <w:rFonts w:ascii="Arial" w:hAnsi="Arial" w:cs="Arial"/>
          <w:b/>
          <w:bCs/>
        </w:rPr>
        <w:br w:type="page"/>
      </w:r>
    </w:p>
    <w:p w14:paraId="5BB70FFA" w14:textId="2FE3D483" w:rsidR="009C2DAC" w:rsidRPr="00840C5F" w:rsidRDefault="00F8660C" w:rsidP="00832317">
      <w:pPr>
        <w:jc w:val="center"/>
        <w:rPr>
          <w:rFonts w:asciiTheme="minorHAnsi" w:hAnsiTheme="minorHAnsi" w:cstheme="minorHAnsi"/>
          <w:b/>
          <w:bCs/>
          <w:color w:val="FF0037"/>
        </w:rPr>
      </w:pPr>
      <w:r w:rsidRPr="00840C5F">
        <w:rPr>
          <w:rFonts w:asciiTheme="minorHAnsi" w:hAnsiTheme="minorHAnsi" w:cstheme="minorHAnsi"/>
          <w:b/>
          <w:bCs/>
          <w:color w:val="FF0037"/>
        </w:rPr>
        <w:lastRenderedPageBreak/>
        <w:t xml:space="preserve">Exhibit </w:t>
      </w:r>
      <w:r w:rsidR="00EB277B" w:rsidRPr="00840C5F">
        <w:rPr>
          <w:rFonts w:asciiTheme="minorHAnsi" w:hAnsiTheme="minorHAnsi" w:cstheme="minorHAnsi"/>
          <w:b/>
          <w:bCs/>
          <w:color w:val="FF0037"/>
        </w:rPr>
        <w:t>B</w:t>
      </w:r>
      <w:r w:rsidRPr="00840C5F">
        <w:rPr>
          <w:rFonts w:asciiTheme="minorHAnsi" w:hAnsiTheme="minorHAnsi" w:cstheme="minorHAnsi"/>
          <w:b/>
          <w:bCs/>
          <w:color w:val="FF0037"/>
        </w:rPr>
        <w:t>-1</w:t>
      </w:r>
      <w:r w:rsidR="009C2DAC" w:rsidRPr="00840C5F">
        <w:rPr>
          <w:rFonts w:asciiTheme="minorHAnsi" w:hAnsiTheme="minorHAnsi" w:cstheme="minorHAnsi"/>
          <w:b/>
          <w:bCs/>
          <w:color w:val="FF0037"/>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3" w:name="_Hlk49453222"/>
      <w:r w:rsidRPr="009C2DAC">
        <w:rPr>
          <w:rFonts w:ascii="Calibri" w:hAnsi="Calibri" w:cs="Arial"/>
          <w:b/>
          <w:sz w:val="16"/>
          <w:szCs w:val="16"/>
        </w:rPr>
        <w:t>(“DIA”)</w:t>
      </w:r>
      <w:r w:rsidRPr="009C2DAC">
        <w:rPr>
          <w:rFonts w:ascii="Calibri" w:hAnsi="Calibri" w:cs="Arial"/>
          <w:bCs/>
          <w:sz w:val="16"/>
          <w:szCs w:val="16"/>
        </w:rPr>
        <w:t xml:space="preserve"> </w:t>
      </w:r>
      <w:bookmarkEnd w:id="3"/>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3FC7F185" w14:textId="65F73201" w:rsidR="00840C5F" w:rsidRPr="00840C5F" w:rsidRDefault="00D67C0D" w:rsidP="005440A1">
      <w:pPr>
        <w:numPr>
          <w:ilvl w:val="0"/>
          <w:numId w:val="25"/>
        </w:numPr>
        <w:spacing w:after="60" w:line="259" w:lineRule="auto"/>
        <w:ind w:left="0" w:right="-43" w:firstLine="0"/>
        <w:jc w:val="both"/>
        <w:outlineLvl w:val="0"/>
        <w:rPr>
          <w:rFonts w:ascii="Calibri" w:hAnsi="Calibri" w:cs="Arial"/>
          <w:b/>
          <w:sz w:val="16"/>
          <w:szCs w:val="16"/>
        </w:rPr>
      </w:pPr>
      <w:r w:rsidRPr="00840C5F">
        <w:rPr>
          <w:rFonts w:ascii="Calibri" w:hAnsi="Calibri" w:cs="Arial"/>
          <w:b/>
          <w:sz w:val="16"/>
          <w:szCs w:val="16"/>
          <w:u w:val="single"/>
        </w:rPr>
        <w:t>Frontier Vendors</w:t>
      </w:r>
      <w:r w:rsidRPr="00840C5F">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sidRPr="00840C5F">
        <w:rPr>
          <w:rFonts w:ascii="Calibri" w:hAnsi="Calibri" w:cs="Arial"/>
          <w:bCs/>
          <w:sz w:val="16"/>
          <w:szCs w:val="16"/>
        </w:rPr>
        <w:br/>
      </w:r>
    </w:p>
    <w:p w14:paraId="0E5E5A5F" w14:textId="77777777" w:rsidR="00840C5F" w:rsidRPr="00840C5F" w:rsidRDefault="00D67C0D" w:rsidP="00840C5F">
      <w:pPr>
        <w:spacing w:line="259" w:lineRule="auto"/>
        <w:ind w:right="-43"/>
        <w:rPr>
          <w:rFonts w:ascii="Calibri" w:hAnsi="Calibri" w:cs="Arial"/>
          <w:b/>
          <w:sz w:val="16"/>
          <w:szCs w:val="16"/>
        </w:rPr>
      </w:pPr>
      <w:r w:rsidRPr="00840C5F">
        <w:rPr>
          <w:rFonts w:ascii="Calibri" w:hAnsi="Calibri" w:cs="Arial"/>
          <w:b/>
          <w:sz w:val="16"/>
          <w:szCs w:val="16"/>
        </w:rPr>
        <w:t>5</w:t>
      </w:r>
      <w:r w:rsidR="009C2DAC" w:rsidRPr="00840C5F">
        <w:rPr>
          <w:rFonts w:ascii="Calibri" w:hAnsi="Calibri" w:cs="Arial"/>
          <w:b/>
          <w:sz w:val="16"/>
          <w:szCs w:val="16"/>
        </w:rPr>
        <w:t xml:space="preserve">.  </w:t>
      </w:r>
      <w:r w:rsidR="00840C5F" w:rsidRPr="00840C5F">
        <w:rPr>
          <w:rFonts w:ascii="Calibri" w:hAnsi="Calibri" w:cs="Arial"/>
          <w:b/>
          <w:sz w:val="16"/>
          <w:szCs w:val="16"/>
          <w:u w:val="single"/>
        </w:rPr>
        <w:t>Pre-installation cancellation fees, FOC Notice and Special Construction</w:t>
      </w:r>
      <w:r w:rsidR="00840C5F" w:rsidRPr="00840C5F">
        <w:rPr>
          <w:rFonts w:ascii="Calibri" w:hAnsi="Calibri" w:cs="Arial"/>
          <w:b/>
          <w:sz w:val="16"/>
          <w:szCs w:val="16"/>
        </w:rPr>
        <w:t>.</w:t>
      </w:r>
    </w:p>
    <w:p w14:paraId="3F87DC9B" w14:textId="77777777" w:rsidR="00840C5F" w:rsidRDefault="00840C5F" w:rsidP="00840C5F">
      <w:pPr>
        <w:spacing w:after="60" w:line="259" w:lineRule="auto"/>
        <w:ind w:right="-43"/>
        <w:jc w:val="both"/>
        <w:outlineLvl w:val="0"/>
        <w:rPr>
          <w:rFonts w:ascii="Calibri" w:hAnsi="Calibri" w:cs="Arial"/>
          <w:b/>
          <w:sz w:val="16"/>
          <w:szCs w:val="16"/>
        </w:rPr>
      </w:pPr>
    </w:p>
    <w:p w14:paraId="5401EC4A" w14:textId="5746506A" w:rsidR="00840C5F" w:rsidRPr="00840C5F" w:rsidRDefault="00840C5F" w:rsidP="00840C5F">
      <w:pPr>
        <w:spacing w:after="60" w:line="259" w:lineRule="auto"/>
        <w:ind w:right="-43"/>
        <w:jc w:val="both"/>
        <w:outlineLvl w:val="0"/>
        <w:rPr>
          <w:rFonts w:ascii="Calibri" w:hAnsi="Calibri" w:cs="Arial"/>
          <w:sz w:val="16"/>
          <w:szCs w:val="16"/>
        </w:rPr>
      </w:pPr>
      <w:r w:rsidRPr="00840C5F">
        <w:rPr>
          <w:rFonts w:ascii="Calibri" w:hAnsi="Calibri" w:cs="Arial"/>
          <w:b/>
          <w:sz w:val="16"/>
          <w:szCs w:val="16"/>
        </w:rPr>
        <w:t xml:space="preserve">(a)  </w:t>
      </w:r>
      <w:r w:rsidRPr="00840C5F">
        <w:rPr>
          <w:rFonts w:ascii="Calibri" w:hAnsi="Calibri" w:cs="Arial"/>
          <w:b/>
          <w:sz w:val="16"/>
          <w:szCs w:val="16"/>
          <w:u w:val="single"/>
        </w:rPr>
        <w:t>Pre-installation cancellation fees</w:t>
      </w:r>
      <w:r w:rsidRPr="00840C5F">
        <w:rPr>
          <w:rFonts w:ascii="Calibri" w:hAnsi="Calibri" w:cs="Arial"/>
          <w:b/>
          <w:sz w:val="16"/>
          <w:szCs w:val="16"/>
        </w:rPr>
        <w:t xml:space="preserve">. </w:t>
      </w:r>
      <w:r w:rsidRPr="00840C5F">
        <w:rPr>
          <w:rFonts w:ascii="Calibri" w:hAnsi="Calibri" w:cs="Arial"/>
          <w:sz w:val="16"/>
          <w:szCs w:val="16"/>
        </w:rPr>
        <w:t>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w:t>
      </w:r>
    </w:p>
    <w:p w14:paraId="26687607" w14:textId="77777777" w:rsidR="00840C5F" w:rsidRDefault="00840C5F" w:rsidP="00840C5F">
      <w:pPr>
        <w:spacing w:after="60" w:line="259" w:lineRule="auto"/>
        <w:ind w:right="-43"/>
        <w:jc w:val="both"/>
        <w:outlineLvl w:val="0"/>
        <w:rPr>
          <w:rFonts w:ascii="Calibri" w:hAnsi="Calibri" w:cs="Arial"/>
          <w:b/>
          <w:sz w:val="16"/>
          <w:szCs w:val="16"/>
        </w:rPr>
      </w:pPr>
    </w:p>
    <w:p w14:paraId="5DA1B989" w14:textId="5A2707F0" w:rsidR="00840C5F" w:rsidRPr="00840C5F" w:rsidRDefault="00840C5F" w:rsidP="00840C5F">
      <w:pPr>
        <w:spacing w:after="60" w:line="259" w:lineRule="auto"/>
        <w:ind w:right="-43"/>
        <w:jc w:val="both"/>
        <w:outlineLvl w:val="0"/>
        <w:rPr>
          <w:rFonts w:ascii="Calibri" w:hAnsi="Calibri" w:cs="Arial"/>
          <w:sz w:val="16"/>
          <w:szCs w:val="16"/>
        </w:rPr>
      </w:pPr>
      <w:r>
        <w:rPr>
          <w:rFonts w:ascii="Calibri" w:hAnsi="Calibri" w:cs="Arial"/>
          <w:b/>
          <w:sz w:val="16"/>
          <w:szCs w:val="16"/>
        </w:rPr>
        <w:t xml:space="preserve">(b) </w:t>
      </w:r>
      <w:r w:rsidR="009C2DAC" w:rsidRPr="00840C5F">
        <w:rPr>
          <w:rFonts w:ascii="Calibri" w:hAnsi="Calibri" w:cs="Arial"/>
          <w:b/>
          <w:sz w:val="16"/>
          <w:szCs w:val="16"/>
        </w:rPr>
        <w:t>Special Construction: All Services are subject to availability and Frontier Network limitations.</w:t>
      </w:r>
      <w:r w:rsidR="009C2DAC" w:rsidRPr="00840C5F">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w:t>
      </w:r>
      <w:r w:rsidR="009C2DAC" w:rsidRPr="00840C5F">
        <w:rPr>
          <w:rFonts w:ascii="Calibri" w:hAnsi="Calibri" w:cs="Arial"/>
          <w:sz w:val="16"/>
          <w:szCs w:val="16"/>
        </w:rPr>
        <w:lastRenderedPageBreak/>
        <w:t>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r w:rsidRPr="00840C5F">
        <w:rPr>
          <w:rFonts w:ascii="Calibri" w:hAnsi="Calibri" w:cs="Arial"/>
          <w:sz w:val="16"/>
          <w:szCs w:val="16"/>
        </w:rPr>
        <w:t xml:space="preserve">  </w:t>
      </w:r>
      <w:bookmarkStart w:id="4" w:name="_Hlk100694727"/>
      <w:bookmarkStart w:id="5" w:name="_Hlk100601557"/>
      <w:r w:rsidRPr="00840C5F">
        <w:rPr>
          <w:rFonts w:ascii="Calibri" w:hAnsi="Calibri" w:cs="Arial"/>
          <w:sz w:val="16"/>
          <w:szCs w:val="16"/>
        </w:rPr>
        <w:t xml:space="preserve">Notwithstanding the foregoing, Customer shall not be required to pay construction, engineering and Processing Fees if the cancellation is within ten (10) business days of receipt of Frontier’s notification of additional special construction and engineering costs pursuant to this Service Schedule. </w:t>
      </w:r>
      <w:bookmarkEnd w:id="4"/>
    </w:p>
    <w:bookmarkEnd w:id="5"/>
    <w:p w14:paraId="7FF61908" w14:textId="2057A632" w:rsidR="009C2DAC" w:rsidRPr="009C2DAC" w:rsidRDefault="009C2DAC" w:rsidP="009C2DAC">
      <w:pPr>
        <w:spacing w:after="60"/>
        <w:ind w:right="-43"/>
        <w:jc w:val="both"/>
        <w:outlineLvl w:val="0"/>
        <w:rPr>
          <w:rFonts w:ascii="Calibri" w:hAnsi="Calibri" w:cs="Arial"/>
          <w:sz w:val="16"/>
          <w:szCs w:val="16"/>
        </w:rPr>
      </w:pP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6"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7"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7"/>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6"/>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840C5F" w:rsidRDefault="004D732D" w:rsidP="005748E5">
      <w:pPr>
        <w:jc w:val="center"/>
        <w:rPr>
          <w:rFonts w:ascii="Calibri" w:hAnsi="Calibri" w:cs="Arial"/>
          <w:b/>
          <w:bCs/>
          <w:color w:val="FF0037"/>
        </w:rPr>
      </w:pPr>
      <w:r w:rsidRPr="00840C5F">
        <w:rPr>
          <w:rFonts w:ascii="Calibri" w:hAnsi="Calibri" w:cs="Arial"/>
          <w:b/>
          <w:bCs/>
          <w:color w:val="FF0037"/>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2D03D3">
        <w:tc>
          <w:tcPr>
            <w:tcW w:w="3235" w:type="dxa"/>
            <w:gridSpan w:val="3"/>
            <w:tcBorders>
              <w:top w:val="single" w:sz="6" w:space="0" w:color="FF0037"/>
              <w:left w:val="single" w:sz="6" w:space="0" w:color="FF0037"/>
              <w:bottom w:val="single" w:sz="6" w:space="0" w:color="767171" w:themeColor="background2" w:themeShade="80"/>
              <w:right w:val="single" w:sz="6" w:space="0" w:color="FF0037"/>
            </w:tcBorders>
            <w:shd w:val="clear" w:color="auto" w:fill="FF0037"/>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5440A1" w14:paraId="21DF0A4D" w14:textId="77777777" w:rsidTr="002D03D3">
        <w:tc>
          <w:tcPr>
            <w:tcW w:w="1928"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2D03D3">
        <w:trPr>
          <w:trHeight w:val="740"/>
        </w:trPr>
        <w:tc>
          <w:tcPr>
            <w:tcW w:w="961" w:type="dxa"/>
            <w:tcBorders>
              <w:top w:val="single" w:sz="6" w:space="0" w:color="767171" w:themeColor="background2" w:themeShade="80"/>
            </w:tcBorders>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tcBorders>
              <w:top w:val="single" w:sz="6" w:space="0" w:color="767171" w:themeColor="background2" w:themeShade="80"/>
            </w:tcBorders>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tcBorders>
              <w:top w:val="single" w:sz="6" w:space="0" w:color="767171" w:themeColor="background2" w:themeShade="80"/>
            </w:tcBorders>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2D03D3">
        <w:tc>
          <w:tcPr>
            <w:tcW w:w="3197" w:type="dxa"/>
            <w:gridSpan w:val="3"/>
            <w:tcBorders>
              <w:top w:val="single" w:sz="4" w:space="0" w:color="FF0037"/>
              <w:left w:val="single" w:sz="4" w:space="0" w:color="FF0037"/>
              <w:bottom w:val="single" w:sz="6" w:space="0" w:color="767171" w:themeColor="background2" w:themeShade="80"/>
              <w:right w:val="single" w:sz="4" w:space="0" w:color="FF0037"/>
            </w:tcBorders>
            <w:shd w:val="clear" w:color="auto" w:fill="FF0037"/>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Mean Time To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25 % MRC above 4 hrs</w:t>
            </w:r>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w:t>
      </w:r>
      <w:r w:rsidRPr="00380799">
        <w:rPr>
          <w:rFonts w:ascii="Calibri" w:eastAsia="MS Mincho" w:hAnsi="Calibri" w:cs="Arial"/>
          <w:iCs/>
          <w:sz w:val="16"/>
          <w:szCs w:val="16"/>
        </w:rPr>
        <w:lastRenderedPageBreak/>
        <w:t xml:space="preserve">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840C5F" w:rsidRDefault="004D732D" w:rsidP="004D732D">
      <w:pPr>
        <w:spacing w:before="240"/>
        <w:ind w:left="360" w:hanging="360"/>
        <w:jc w:val="center"/>
        <w:rPr>
          <w:rFonts w:ascii="Calibri" w:hAnsi="Calibri" w:cs="Arial"/>
          <w:b/>
          <w:iCs/>
          <w:color w:val="FF0037"/>
        </w:rPr>
      </w:pPr>
      <w:r w:rsidRPr="00840C5F">
        <w:rPr>
          <w:rFonts w:ascii="Calibri" w:hAnsi="Calibri" w:cs="Arial"/>
          <w:b/>
          <w:iCs/>
          <w:color w:val="FF0037"/>
        </w:rPr>
        <w:lastRenderedPageBreak/>
        <w:t>E</w:t>
      </w:r>
      <w:r w:rsidR="00085B39" w:rsidRPr="00840C5F">
        <w:rPr>
          <w:rFonts w:ascii="Calibri" w:hAnsi="Calibri" w:cs="Arial"/>
          <w:b/>
          <w:iCs/>
          <w:color w:val="FF0037"/>
        </w:rPr>
        <w:t>xhibit</w:t>
      </w:r>
      <w:r w:rsidRPr="00840C5F">
        <w:rPr>
          <w:rFonts w:ascii="Calibri" w:hAnsi="Calibri" w:cs="Arial"/>
          <w:b/>
          <w:iCs/>
          <w:color w:val="FF0037"/>
        </w:rPr>
        <w:t xml:space="preserve"> </w:t>
      </w:r>
      <w:r w:rsidR="00EB277B" w:rsidRPr="00840C5F">
        <w:rPr>
          <w:rFonts w:ascii="Calibri" w:hAnsi="Calibri" w:cs="Arial"/>
          <w:b/>
          <w:iCs/>
          <w:color w:val="FF0037"/>
        </w:rPr>
        <w:t>B</w:t>
      </w:r>
      <w:r w:rsidRPr="00840C5F">
        <w:rPr>
          <w:rFonts w:ascii="Calibri" w:hAnsi="Calibri" w:cs="Arial"/>
          <w:b/>
          <w:iCs/>
          <w:color w:val="FF0037"/>
        </w:rPr>
        <w:t xml:space="preserve">-2 </w:t>
      </w:r>
      <w:r w:rsidR="008D1F71" w:rsidRPr="00840C5F">
        <w:rPr>
          <w:rFonts w:ascii="Calibri" w:hAnsi="Calibri" w:cs="Arial"/>
          <w:b/>
          <w:iCs/>
          <w:color w:val="FF0037"/>
        </w:rPr>
        <w:t>UCF- UCaaS</w:t>
      </w:r>
      <w:r w:rsidRPr="00840C5F">
        <w:rPr>
          <w:rFonts w:ascii="Calibri" w:hAnsi="Calibri" w:cs="Arial"/>
          <w:b/>
          <w:iCs/>
          <w:color w:val="FF0037"/>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and (a) for Services provisioned over a third party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6CE9317A" w14:textId="11E9EF6A"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full-duplex;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disaster recovery or business continuity features, functions, capabilities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best efforts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third party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service and/or third party network or service.</w:t>
      </w:r>
      <w:r w:rsidRPr="00C66E61">
        <w:rPr>
          <w:rFonts w:ascii="Calibri" w:hAnsi="Calibri" w:cs="Calibri"/>
          <w:sz w:val="15"/>
          <w:szCs w:val="15"/>
        </w:rPr>
        <w:t xml:space="preserve"> </w:t>
      </w:r>
      <w:bookmarkStart w:id="8"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provided that Frontier may (but will not be required to) ask Customer to validate such Change request via email or other document. All such Changes and the resulting Services will be subject to the terms and conditions of this Schedule. </w:t>
      </w:r>
      <w:bookmarkEnd w:id="8"/>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fldChar w:fldCharType="separate"/>
      </w:r>
      <w:ins w:id="9"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Videos included are Business Group Admin Portal, End User CommPortal, Frontier Communicator Desktop App, Frontier Communicator Mobile App, Poly VVX 150/250/350, Poly VVX 450, Poly Trio 8500, Poly Trio 8800 and iACD.   In the event that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18"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840C5F">
        <w:rPr>
          <w:rFonts w:ascii="Calibri" w:hAnsi="Calibri" w:cs="Calibri"/>
          <w:color w:val="FF0037"/>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840C5F">
        <w:rPr>
          <w:rFonts w:ascii="Calibri" w:hAnsi="Calibri" w:cs="Calibri"/>
          <w:color w:val="FF0037"/>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participants (webinar host, co-host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only attendees are able to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sublicense or use any of the </w:t>
      </w:r>
      <w:bookmarkStart w:id="10" w:name="_Hlk52281342"/>
      <w:r w:rsidRPr="00C66E61">
        <w:rPr>
          <w:rFonts w:ascii="Calibri" w:hAnsi="Calibri" w:cs="Calibri"/>
          <w:sz w:val="15"/>
          <w:szCs w:val="15"/>
        </w:rPr>
        <w:t xml:space="preserve">Meeting Collaboration and Webinar Service </w:t>
      </w:r>
      <w:bookmarkEnd w:id="10"/>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lastRenderedPageBreak/>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A PARTY HAS BEEN ADVISED OF THE 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remain at all times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Customer is solely responsible for the security of its own networks, equipment, hardware, software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documented at all times. Frontier and its contractors are not responsible or liable for data loss for any reason. </w:t>
      </w:r>
      <w:r w:rsidRPr="00C66E61">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19"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E5EEEE1" w14:textId="77777777" w:rsidR="00C66E61" w:rsidRPr="00C66E61"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lastRenderedPageBreak/>
        <w:t>Emergency 911 Service</w:t>
      </w:r>
      <w:r w:rsidRPr="00C66E61">
        <w:rPr>
          <w:rFonts w:ascii="Calibri" w:hAnsi="Calibri" w:cs="Arial"/>
          <w:b/>
          <w:bCs/>
          <w:caps/>
          <w:sz w:val="15"/>
          <w:szCs w:val="15"/>
        </w:rPr>
        <w:t>.</w:t>
      </w: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840C5F">
        <w:rPr>
          <w:rFonts w:ascii="Calibri" w:hAnsi="Calibri" w:cs="Arial"/>
          <w:b/>
          <w:bCs/>
          <w:caps/>
          <w:color w:val="FF0037"/>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840C5F" w:rsidRDefault="00C66E61" w:rsidP="000D504B">
      <w:pPr>
        <w:numPr>
          <w:ilvl w:val="0"/>
          <w:numId w:val="12"/>
        </w:numPr>
        <w:tabs>
          <w:tab w:val="left" w:pos="1080"/>
          <w:tab w:val="left" w:pos="1620"/>
        </w:tabs>
        <w:spacing w:after="60"/>
        <w:ind w:left="0" w:firstLine="720"/>
        <w:jc w:val="both"/>
        <w:rPr>
          <w:rFonts w:ascii="Calibri" w:hAnsi="Calibri" w:cs="Arial"/>
          <w:color w:val="FF0037"/>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840C5F">
        <w:rPr>
          <w:rFonts w:ascii="Calibri" w:hAnsi="Calibri" w:cs="Arial"/>
          <w:b/>
          <w:bCs/>
          <w:caps/>
          <w:color w:val="FF0037"/>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dsl or t-1 connection) or associated equipment provided to connect the Service Location to the VOIP service network; (c) if there is a failure or congestion of the VOIP network providing Customer’s VOIP service, the public switched telephone network (pstn), the 911 service provider’s network or the emergency services network; (d) if Customer is using the Services outside of the United States; (e) if Customer has moved the VOIP device, delayed in providing or failed to provide accurate 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911 service is offered solely as an aid in contacting an appropriate PSAP in connection with fire, police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840C5F">
        <w:rPr>
          <w:rFonts w:ascii="Calibri" w:hAnsi="Calibri" w:cs="Arial"/>
          <w:b/>
          <w:bCs/>
          <w:color w:val="FF0037"/>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840C5F" w:rsidRDefault="00C66E61" w:rsidP="00C66E61">
      <w:pPr>
        <w:tabs>
          <w:tab w:val="left" w:pos="10620"/>
        </w:tabs>
        <w:jc w:val="center"/>
        <w:rPr>
          <w:rFonts w:ascii="Calibri" w:hAnsi="Calibri" w:cs="Calibri"/>
          <w:b/>
          <w:color w:val="FF0037"/>
          <w:sz w:val="16"/>
          <w:szCs w:val="16"/>
        </w:rPr>
      </w:pPr>
      <w:r w:rsidRPr="00840C5F">
        <w:rPr>
          <w:rFonts w:ascii="Calibri" w:hAnsi="Calibri" w:cs="Calibri"/>
          <w:b/>
          <w:color w:val="FF0037"/>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 xml:space="preserve">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w:t>
      </w:r>
      <w:r w:rsidRPr="00C66E61">
        <w:rPr>
          <w:rFonts w:ascii="Calibri" w:hAnsi="Calibri" w:cs="Calibri"/>
          <w:sz w:val="15"/>
          <w:szCs w:val="15"/>
        </w:rPr>
        <w:lastRenderedPageBreak/>
        <w:t>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lastRenderedPageBreak/>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By Customer. </w:t>
      </w:r>
      <w:r w:rsidRPr="00C66E61">
        <w:rPr>
          <w:rFonts w:ascii="Calibri" w:hAnsi="Calibri" w:cs="Calibri"/>
          <w:sz w:val="15"/>
          <w:szCs w:val="15"/>
        </w:rPr>
        <w:t>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and Customer agrees to take such action at its expense as may be necessary to prevent any third party from acquiring any interest in the Equipment as a result of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lastRenderedPageBreak/>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Cut-Over</w:t>
      </w:r>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Hardware, software, telecommunications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Additional site visits required by Frontier personnel as a result of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lastRenderedPageBreak/>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installation, configuration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Provide Frontier employees or representatives access, escort, suitable workspace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(i.e.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All manufacturer recommended environmental, HVAC, power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with the exception of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power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 secure location for Equipment shipped to the Installation Site and sign required documentation (e.g.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Wiring, cabling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duct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5440A1">
          <w:headerReference w:type="even" r:id="rId20"/>
          <w:headerReference w:type="default" r:id="rId21"/>
          <w:headerReference w:type="first" r:id="rId22"/>
          <w:type w:val="continuous"/>
          <w:pgSz w:w="12240" w:h="15840" w:code="1"/>
          <w:pgMar w:top="720" w:right="720" w:bottom="720" w:left="720" w:header="432" w:footer="432" w:gutter="0"/>
          <w:cols w:space="720"/>
          <w:docGrid w:linePitch="326"/>
        </w:sectPr>
      </w:pPr>
    </w:p>
    <w:p w14:paraId="34925DC6"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5440A1">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11FDF0CB" w14:textId="77777777" w:rsidR="00C66E61" w:rsidRPr="003D76A8" w:rsidRDefault="00C66E61" w:rsidP="008D1F71">
      <w:pPr>
        <w:spacing w:after="60"/>
        <w:ind w:right="-43"/>
        <w:rPr>
          <w:rFonts w:ascii="Calibri" w:hAnsi="Calibri" w:cs="Arial"/>
          <w:b/>
          <w:bCs/>
          <w:sz w:val="16"/>
          <w:szCs w:val="16"/>
        </w:rPr>
      </w:pPr>
    </w:p>
    <w:sectPr w:rsidR="00C66E61"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0AE2A" w14:textId="77777777" w:rsidR="006B5482" w:rsidRDefault="006B5482" w:rsidP="006B0555">
      <w:r>
        <w:separator/>
      </w:r>
    </w:p>
  </w:endnote>
  <w:endnote w:type="continuationSeparator" w:id="0">
    <w:p w14:paraId="1BB07FE4" w14:textId="77777777" w:rsidR="006B5482" w:rsidRDefault="006B5482"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Gothic">
    <w:altName w:val="AppleGothic"/>
    <w:charset w:val="4F"/>
    <w:family w:val="auto"/>
    <w:pitch w:val="variable"/>
    <w:sig w:usb0="00000001" w:usb1="09060000" w:usb2="00000010" w:usb3="00000000" w:csb0="00080000" w:csb1="00000000"/>
  </w:font>
  <w:font w:name="PP Object Sans Medium">
    <w:altName w:val="Calibri"/>
    <w:charset w:val="00"/>
    <w:family w:val="auto"/>
    <w:pitch w:val="variable"/>
    <w:sig w:usb0="00000207" w:usb1="00000000" w:usb2="00000000" w:usb3="00000000" w:csb0="00000097" w:csb1="00000000"/>
  </w:font>
  <w:font w:name="PP Object Sans">
    <w:altName w:val="Calibri"/>
    <w:charset w:val="00"/>
    <w:family w:val="auto"/>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DEB7" w14:textId="72B60958" w:rsidR="005440A1" w:rsidRDefault="005440A1" w:rsidP="005440A1">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xml:space="preserve">. 04252022 </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367D1DD3" w14:textId="77777777" w:rsidR="005440A1" w:rsidRPr="002A1518" w:rsidRDefault="005440A1" w:rsidP="005440A1">
    <w:pPr>
      <w:pStyle w:val="Footer"/>
      <w:tabs>
        <w:tab w:val="clear" w:pos="4320"/>
        <w:tab w:val="center" w:pos="5400"/>
      </w:tabs>
      <w:rPr>
        <w:rFonts w:ascii="Calibri" w:hAnsi="Calibri"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5282B" w14:textId="77777777" w:rsidR="005440A1" w:rsidRDefault="005440A1" w:rsidP="005440A1">
    <w:pPr>
      <w:pStyle w:val="Footer"/>
      <w:jc w:val="center"/>
      <w:rPr>
        <w:rFonts w:ascii="Arial" w:hAnsi="Arial" w:cs="Arial"/>
        <w:sz w:val="16"/>
        <w:szCs w:val="16"/>
      </w:rPr>
    </w:pPr>
  </w:p>
  <w:p w14:paraId="0592C215" w14:textId="77777777" w:rsidR="005440A1" w:rsidRPr="005A7C93" w:rsidRDefault="005440A1" w:rsidP="005440A1">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5440A1" w:rsidRPr="005A7C93" w:rsidRDefault="005440A1" w:rsidP="005440A1">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1E877" w14:textId="471F8B26" w:rsidR="005440A1" w:rsidRPr="00704685" w:rsidRDefault="00256A23">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 xml:space="preserve">Ver. </w:t>
    </w:r>
    <w:r w:rsidR="005440A1">
      <w:rPr>
        <w:rFonts w:asciiTheme="minorHAnsi" w:hAnsiTheme="minorHAnsi" w:cstheme="minorHAnsi"/>
        <w:sz w:val="16"/>
        <w:szCs w:val="16"/>
      </w:rPr>
      <w:t>04252022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0549C" w14:textId="77777777" w:rsidR="006B5482" w:rsidRDefault="006B5482" w:rsidP="006B0555">
      <w:r>
        <w:separator/>
      </w:r>
    </w:p>
  </w:footnote>
  <w:footnote w:type="continuationSeparator" w:id="0">
    <w:p w14:paraId="0A752230" w14:textId="77777777" w:rsidR="006B5482" w:rsidRDefault="006B5482"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2"/>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5440A1" w:rsidRPr="00840C5F" w14:paraId="4DAB9E84" w14:textId="77777777" w:rsidTr="005440A1">
      <w:trPr>
        <w:trHeight w:val="2095"/>
      </w:trPr>
      <w:tc>
        <w:tcPr>
          <w:tcW w:w="5181" w:type="dxa"/>
        </w:tcPr>
        <w:p w14:paraId="0E54E526" w14:textId="77777777" w:rsidR="005440A1" w:rsidRPr="00840C5F" w:rsidRDefault="005440A1" w:rsidP="00840C5F">
          <w:pPr>
            <w:tabs>
              <w:tab w:val="center" w:pos="4536"/>
              <w:tab w:val="right" w:pos="9072"/>
            </w:tabs>
            <w:ind w:left="-259"/>
            <w:rPr>
              <w:rFonts w:ascii="PP Object Sans Medium" w:eastAsia="Calibri" w:hAnsi="PP Object Sans Medium"/>
              <w:color w:val="FF0037"/>
              <w:sz w:val="18"/>
              <w:szCs w:val="18"/>
            </w:rPr>
          </w:pPr>
          <w:r w:rsidRPr="00840C5F">
            <w:rPr>
              <w:rFonts w:ascii="PP Object Sans Medium" w:eastAsia="Calibri" w:hAnsi="PP Object Sans Medium"/>
              <w:noProof/>
              <w:color w:val="FF0037"/>
              <w:sz w:val="18"/>
              <w:szCs w:val="18"/>
            </w:rPr>
            <w:drawing>
              <wp:inline distT="0" distB="0" distL="0" distR="0" wp14:anchorId="5F6207A4" wp14:editId="4ECC059B">
                <wp:extent cx="1075038" cy="1259640"/>
                <wp:effectExtent l="0" t="0" r="0" b="0"/>
                <wp:docPr id="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69E79754" w14:textId="77777777" w:rsidR="005440A1" w:rsidRPr="00840C5F" w:rsidRDefault="005440A1" w:rsidP="00840C5F">
          <w:pPr>
            <w:tabs>
              <w:tab w:val="center" w:pos="4536"/>
              <w:tab w:val="right" w:pos="9072"/>
            </w:tabs>
            <w:jc w:val="right"/>
            <w:rPr>
              <w:rFonts w:ascii="PP Object Sans Medium" w:eastAsia="Calibri" w:hAnsi="PP Object Sans Medium"/>
              <w:color w:val="FF0037"/>
              <w:sz w:val="18"/>
              <w:szCs w:val="18"/>
            </w:rPr>
          </w:pPr>
        </w:p>
        <w:p w14:paraId="74A55804" w14:textId="5C14A7A8" w:rsidR="005440A1" w:rsidRPr="00840C5F" w:rsidRDefault="005440A1" w:rsidP="00840C5F">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Frontier Schedule</w:t>
          </w:r>
        </w:p>
        <w:p w14:paraId="062E7DE1" w14:textId="38C48F9D" w:rsidR="005440A1" w:rsidRPr="00840C5F" w:rsidRDefault="005440A1" w:rsidP="00840C5F">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DIA Managed Router + UCF UCaaS</w:t>
          </w:r>
        </w:p>
        <w:p w14:paraId="409FCDEC" w14:textId="77777777" w:rsidR="005440A1" w:rsidRPr="00840C5F" w:rsidRDefault="005440A1" w:rsidP="00840C5F">
          <w:pPr>
            <w:tabs>
              <w:tab w:val="center" w:pos="4536"/>
              <w:tab w:val="right" w:pos="9072"/>
            </w:tabs>
            <w:jc w:val="right"/>
            <w:rPr>
              <w:rFonts w:ascii="PP Object Sans" w:eastAsia="Calibri" w:hAnsi="PP Object Sans"/>
              <w:color w:val="898C93"/>
              <w:sz w:val="14"/>
              <w:szCs w:val="14"/>
            </w:rPr>
          </w:pPr>
          <w:r w:rsidRPr="00840C5F">
            <w:rPr>
              <w:rFonts w:ascii="PP Object Sans" w:eastAsia="Calibri" w:hAnsi="PP Object Sans"/>
              <w:color w:val="898C93"/>
              <w:sz w:val="14"/>
              <w:szCs w:val="14"/>
            </w:rPr>
            <w:t>Frontier Confidential</w:t>
          </w:r>
        </w:p>
      </w:tc>
    </w:tr>
  </w:tbl>
  <w:p w14:paraId="4BED083E" w14:textId="77777777" w:rsidR="005440A1" w:rsidRPr="00840C5F" w:rsidRDefault="005440A1" w:rsidP="00840C5F">
    <w:pPr>
      <w:tabs>
        <w:tab w:val="center" w:pos="4536"/>
        <w:tab w:val="right" w:pos="9072"/>
      </w:tabs>
      <w:jc w:val="right"/>
      <w:rPr>
        <w:rFonts w:ascii="PP Object Sans Medium" w:eastAsia="Calibri" w:hAnsi="PP Object Sans Medium"/>
        <w:color w:val="FF0037"/>
        <w:sz w:val="18"/>
        <w:szCs w:val="18"/>
      </w:rPr>
    </w:pPr>
  </w:p>
  <w:p w14:paraId="450FDCC8" w14:textId="77777777" w:rsidR="005440A1" w:rsidRDefault="005440A1">
    <w:pPr>
      <w:pStyle w:val="Header"/>
      <w:rPr>
        <w:sz w:val="16"/>
        <w:szCs w:val="1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AA128" w14:textId="77777777" w:rsidR="005440A1" w:rsidRDefault="006B5482">
    <w:pPr>
      <w:pStyle w:val="Header"/>
    </w:pPr>
    <w:r>
      <w:rPr>
        <w:noProof/>
      </w:rPr>
      <w:pict w14:anchorId="30004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07.6pt;height:253.8pt;rotation:315;z-index:-25164902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685D1A">
        <v:shape id="PowerPlusWaterMarkObject6" o:spid="_x0000_s2054"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CC86452">
        <v:shape id="_x0000_s2052"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EBD6844">
        <v:shape id="PowerPlusWaterMarkObject3" o:spid="_x0000_s2050"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4B9E" w14:textId="77777777" w:rsidR="005440A1" w:rsidRDefault="005440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EFDE3" w14:textId="77777777" w:rsidR="005440A1" w:rsidRDefault="005440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8DDDC" w14:textId="77777777" w:rsidR="005440A1" w:rsidRDefault="005440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BBF06" w14:textId="77777777" w:rsidR="005440A1" w:rsidRDefault="005440A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83C3" w14:textId="0EF4DF74" w:rsidR="005440A1" w:rsidRDefault="005440A1">
    <w:pPr>
      <w:pStyle w:val="Header"/>
    </w:pPr>
    <w:r>
      <w:rPr>
        <w:noProof/>
      </w:rPr>
      <w:drawing>
        <wp:inline distT="0" distB="0" distL="0" distR="0" wp14:anchorId="632D2534" wp14:editId="570C9207">
          <wp:extent cx="1036864" cy="42106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066515" cy="433103"/>
                  </a:xfrm>
                  <a:prstGeom prst="rect">
                    <a:avLst/>
                  </a:prstGeom>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CCE1A" w14:textId="77777777" w:rsidR="005440A1" w:rsidRDefault="005440A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58BC6" w14:textId="77777777" w:rsidR="005440A1" w:rsidRDefault="006B5482">
    <w:pPr>
      <w:pStyle w:val="Header"/>
    </w:pPr>
    <w:r>
      <w:rPr>
        <w:noProof/>
      </w:rPr>
      <w:pict w14:anchorId="08ACB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7.6pt;height:253.8pt;rotation:315;z-index:-25165004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642161F8">
        <v:shape id="PowerPlusWaterMarkObject5" o:spid="_x0000_s2053"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FB86053">
        <v:shape id="_x0000_s2051"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F544C50">
        <v:shape id="PowerPlusWaterMarkObject2" o:spid="_x0000_s2049"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10478"/>
      <w:gridCol w:w="3455"/>
    </w:tblGrid>
    <w:tr w:rsidR="005440A1" w14:paraId="3ECD7B55" w14:textId="77777777" w:rsidTr="005440A1">
      <w:tc>
        <w:tcPr>
          <w:tcW w:w="3330" w:type="dxa"/>
        </w:tcPr>
        <w:tbl>
          <w:tblPr>
            <w:tblW w:w="0" w:type="auto"/>
            <w:tblInd w:w="8" w:type="dxa"/>
            <w:tblLook w:val="0000" w:firstRow="0" w:lastRow="0" w:firstColumn="0" w:lastColumn="0" w:noHBand="0" w:noVBand="0"/>
          </w:tblPr>
          <w:tblGrid>
            <w:gridCol w:w="3174"/>
          </w:tblGrid>
          <w:tr w:rsidR="005440A1" w14:paraId="2EBB1754" w14:textId="77777777" w:rsidTr="005440A1">
            <w:trPr>
              <w:trHeight w:val="621"/>
            </w:trPr>
            <w:tc>
              <w:tcPr>
                <w:tcW w:w="3174" w:type="dxa"/>
                <w:tcBorders>
                  <w:top w:val="nil"/>
                  <w:left w:val="nil"/>
                  <w:bottom w:val="nil"/>
                  <w:right w:val="nil"/>
                </w:tcBorders>
              </w:tcPr>
              <w:p w14:paraId="40419342" w14:textId="67DDBD82" w:rsidR="005440A1" w:rsidRDefault="005440A1" w:rsidP="005440A1">
                <w:pPr>
                  <w:pStyle w:val="Header"/>
                  <w:rPr>
                    <w:rStyle w:val="PageNumber"/>
                  </w:rPr>
                </w:pPr>
              </w:p>
            </w:tc>
          </w:tr>
        </w:tbl>
        <w:tbl>
          <w:tblPr>
            <w:tblStyle w:val="TableGrid3"/>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5440A1" w14:paraId="4FD4551E" w14:textId="77777777" w:rsidTr="00840C5F">
            <w:trPr>
              <w:trHeight w:val="2095"/>
            </w:trPr>
            <w:tc>
              <w:tcPr>
                <w:tcW w:w="5181" w:type="dxa"/>
              </w:tcPr>
              <w:p w14:paraId="26B603CA" w14:textId="77777777" w:rsidR="005440A1" w:rsidRDefault="005440A1" w:rsidP="00840C5F">
                <w:pPr>
                  <w:pStyle w:val="Header"/>
                  <w:ind w:left="-259"/>
                  <w:rPr>
                    <w:rFonts w:ascii="PP Object Sans Medium" w:hAnsi="PP Object Sans Medium"/>
                    <w:color w:val="FF0037"/>
                    <w:sz w:val="18"/>
                    <w:szCs w:val="18"/>
                  </w:rPr>
                </w:pPr>
                <w:r>
                  <w:rPr>
                    <w:rFonts w:ascii="PP Object Sans Medium" w:hAnsi="PP Object Sans Medium"/>
                    <w:noProof/>
                    <w:color w:val="FF0037"/>
                    <w:sz w:val="18"/>
                    <w:szCs w:val="18"/>
                  </w:rPr>
                  <w:drawing>
                    <wp:inline distT="0" distB="0" distL="0" distR="0" wp14:anchorId="1FD24FB2" wp14:editId="62481370">
                      <wp:extent cx="1075038" cy="1259640"/>
                      <wp:effectExtent l="0" t="0" r="0" b="0"/>
                      <wp:docPr id="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2FBC2E48" w14:textId="77777777" w:rsidR="005440A1" w:rsidRDefault="005440A1" w:rsidP="00840C5F">
                <w:pPr>
                  <w:pStyle w:val="Header"/>
                  <w:jc w:val="right"/>
                  <w:rPr>
                    <w:rFonts w:ascii="PP Object Sans Medium" w:hAnsi="PP Object Sans Medium"/>
                    <w:color w:val="FF0037"/>
                    <w:sz w:val="18"/>
                    <w:szCs w:val="18"/>
                  </w:rPr>
                </w:pPr>
              </w:p>
              <w:p w14:paraId="61484816" w14:textId="1BC01551" w:rsidR="005440A1" w:rsidRPr="00A45864" w:rsidRDefault="005440A1" w:rsidP="00840C5F">
                <w:pPr>
                  <w:pStyle w:val="Header"/>
                  <w:jc w:val="right"/>
                  <w:rPr>
                    <w:rFonts w:ascii="PP Object Sans" w:hAnsi="PP Object Sans"/>
                    <w:b/>
                    <w:bCs/>
                    <w:color w:val="141928"/>
                    <w:sz w:val="28"/>
                    <w:szCs w:val="28"/>
                  </w:rPr>
                </w:pPr>
                <w:r>
                  <w:rPr>
                    <w:rFonts w:ascii="PP Object Sans" w:hAnsi="PP Object Sans"/>
                    <w:b/>
                    <w:bCs/>
                    <w:color w:val="141928"/>
                    <w:sz w:val="28"/>
                    <w:szCs w:val="28"/>
                  </w:rPr>
                  <w:t>Frontier Scheudle</w:t>
                </w:r>
              </w:p>
              <w:p w14:paraId="2D025C38" w14:textId="0D96703E" w:rsidR="005440A1" w:rsidRPr="00A45864" w:rsidRDefault="005440A1" w:rsidP="00840C5F">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DIA Managed Router + UCF UCaaS</w:t>
                </w:r>
              </w:p>
              <w:p w14:paraId="4E989D38" w14:textId="77777777" w:rsidR="005440A1" w:rsidRPr="00A45864" w:rsidRDefault="005440A1" w:rsidP="00840C5F">
                <w:pPr>
                  <w:pStyle w:val="Header"/>
                  <w:jc w:val="right"/>
                  <w:rPr>
                    <w:rFonts w:ascii="PP Object Sans" w:hAnsi="PP Object Sans"/>
                    <w:color w:val="898C93"/>
                    <w:sz w:val="14"/>
                    <w:szCs w:val="14"/>
                  </w:rPr>
                </w:pPr>
                <w:r w:rsidRPr="00A45864">
                  <w:rPr>
                    <w:rFonts w:ascii="PP Object Sans" w:hAnsi="PP Object Sans"/>
                    <w:color w:val="898C93"/>
                    <w:sz w:val="14"/>
                    <w:szCs w:val="14"/>
                  </w:rPr>
                  <w:t>Frontier Confidential</w:t>
                </w:r>
              </w:p>
            </w:tc>
          </w:tr>
        </w:tbl>
        <w:p w14:paraId="5A7ACEE0" w14:textId="77777777" w:rsidR="005440A1" w:rsidRDefault="005440A1" w:rsidP="005440A1">
          <w:pPr>
            <w:pStyle w:val="Header"/>
            <w:rPr>
              <w:sz w:val="16"/>
              <w:szCs w:val="16"/>
            </w:rPr>
          </w:pPr>
        </w:p>
      </w:tc>
      <w:tc>
        <w:tcPr>
          <w:tcW w:w="7650" w:type="dxa"/>
        </w:tcPr>
        <w:p w14:paraId="345F4DA7" w14:textId="344F5360" w:rsidR="005440A1" w:rsidRPr="007B7CDD" w:rsidRDefault="005440A1" w:rsidP="005440A1">
          <w:pPr>
            <w:pStyle w:val="Header"/>
            <w:ind w:left="-726"/>
            <w:jc w:val="right"/>
            <w:rPr>
              <w:rFonts w:ascii="Calibri" w:hAnsi="Calibri" w:cs="Arial"/>
              <w:b/>
              <w:sz w:val="20"/>
              <w:szCs w:val="20"/>
            </w:rPr>
          </w:pPr>
          <w:r w:rsidRPr="007B7CDD">
            <w:rPr>
              <w:rFonts w:ascii="Calibri" w:hAnsi="Calibri" w:cs="Arial"/>
              <w:b/>
              <w:sz w:val="20"/>
              <w:szCs w:val="20"/>
            </w:rPr>
            <w:t xml:space="preserve"> </w:t>
          </w:r>
        </w:p>
        <w:p w14:paraId="4732D72F" w14:textId="77777777" w:rsidR="005440A1" w:rsidRPr="00790718" w:rsidRDefault="005440A1" w:rsidP="005440A1">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Pr="00EF32E5">
            <w:rPr>
              <w:rFonts w:ascii="Calibri" w:hAnsi="Calibri" w:cs="Arial"/>
              <w:b/>
              <w:color w:val="FF0000"/>
              <w:sz w:val="20"/>
              <w:szCs w:val="20"/>
            </w:rPr>
            <w:t xml:space="preserve"> </w:t>
          </w:r>
        </w:p>
        <w:p w14:paraId="047605E9" w14:textId="555D0036" w:rsidR="005440A1" w:rsidRPr="00DF28BE" w:rsidRDefault="005440A1" w:rsidP="005440A1">
          <w:pPr>
            <w:pStyle w:val="Header"/>
            <w:ind w:left="-1048" w:right="32"/>
            <w:jc w:val="right"/>
            <w:rPr>
              <w:rFonts w:ascii="Calibri" w:hAnsi="Calibri" w:cs="Arial"/>
              <w:sz w:val="18"/>
              <w:szCs w:val="18"/>
            </w:rPr>
          </w:pPr>
        </w:p>
      </w:tc>
    </w:tr>
  </w:tbl>
  <w:p w14:paraId="6C0154DA" w14:textId="77777777" w:rsidR="005440A1" w:rsidRPr="009A36BE" w:rsidRDefault="005440A1" w:rsidP="005440A1">
    <w:pPr>
      <w:pStyle w:val="Header"/>
      <w:rPr>
        <w:sz w:val="16"/>
        <w:szCs w:val="16"/>
      </w:rPr>
    </w:pPr>
  </w:p>
  <w:p w14:paraId="0A211B65" w14:textId="77777777" w:rsidR="005440A1" w:rsidRDefault="00544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A1F3E"/>
    <w:multiLevelType w:val="hybridMultilevel"/>
    <w:tmpl w:val="4722751A"/>
    <w:lvl w:ilvl="0" w:tplc="E7BE1856">
      <w:start w:val="1"/>
      <w:numFmt w:val="decimal"/>
      <w:lvlText w:val="%1."/>
      <w:lvlJc w:val="left"/>
      <w:pPr>
        <w:ind w:left="360" w:hanging="360"/>
      </w:pPr>
      <w:rPr>
        <w:rFonts w:hint="default"/>
        <w:b/>
        <w:bCs/>
        <w:color w:val="FF003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9D3DAC"/>
    <w:multiLevelType w:val="hybridMultilevel"/>
    <w:tmpl w:val="7C7065A4"/>
    <w:lvl w:ilvl="0" w:tplc="772413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3"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F96CDA"/>
    <w:multiLevelType w:val="hybridMultilevel"/>
    <w:tmpl w:val="33D61C62"/>
    <w:lvl w:ilvl="0" w:tplc="52A03598">
      <w:start w:val="1"/>
      <w:numFmt w:val="lowerLetter"/>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3"/>
  </w:num>
  <w:num w:numId="3">
    <w:abstractNumId w:val="16"/>
  </w:num>
  <w:num w:numId="4">
    <w:abstractNumId w:val="8"/>
  </w:num>
  <w:num w:numId="5">
    <w:abstractNumId w:val="7"/>
  </w:num>
  <w:num w:numId="6">
    <w:abstractNumId w:val="1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21"/>
  </w:num>
  <w:num w:numId="11">
    <w:abstractNumId w:val="17"/>
  </w:num>
  <w:num w:numId="12">
    <w:abstractNumId w:val="24"/>
  </w:num>
  <w:num w:numId="13">
    <w:abstractNumId w:val="11"/>
  </w:num>
  <w:num w:numId="14">
    <w:abstractNumId w:val="3"/>
  </w:num>
  <w:num w:numId="15">
    <w:abstractNumId w:val="9"/>
  </w:num>
  <w:num w:numId="16">
    <w:abstractNumId w:val="1"/>
  </w:num>
  <w:num w:numId="17">
    <w:abstractNumId w:val="15"/>
  </w:num>
  <w:num w:numId="18">
    <w:abstractNumId w:val="19"/>
  </w:num>
  <w:num w:numId="19">
    <w:abstractNumId w:val="12"/>
  </w:num>
  <w:num w:numId="20">
    <w:abstractNumId w:val="20"/>
  </w:num>
  <w:num w:numId="21">
    <w:abstractNumId w:val="0"/>
  </w:num>
  <w:num w:numId="22">
    <w:abstractNumId w:val="2"/>
  </w:num>
  <w:num w:numId="23">
    <w:abstractNumId w:val="22"/>
  </w:num>
  <w:num w:numId="24">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abstractNumId w:val="14"/>
  </w:num>
  <w:num w:numId="26">
    <w:abstractNumId w:val="5"/>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hideSpellingErrors/>
  <w:hideGrammaticalErrors/>
  <w:proofState w:spelling="clean" w:grammar="clean"/>
  <w:documentProtection w:edit="readOnly" w:enforcement="1" w:cryptProviderType="rsaAES" w:cryptAlgorithmClass="hash" w:cryptAlgorithmType="typeAny" w:cryptAlgorithmSid="14" w:cryptSpinCount="100000" w:hash="AblcgSqxKkFhizf59zQDmdKr+Cc/lV+QD2DUY5Q9z4q0i6WKZjVL+cRDXOXh5fQd/z4csAezMM5ReQRvV5vm0g==" w:salt="dtYwqznoUHXCrADfDESljQ=="/>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0092A"/>
    <w:rsid w:val="000138FF"/>
    <w:rsid w:val="00085B39"/>
    <w:rsid w:val="000D504B"/>
    <w:rsid w:val="000F5CE7"/>
    <w:rsid w:val="001955FE"/>
    <w:rsid w:val="001F49F3"/>
    <w:rsid w:val="00240597"/>
    <w:rsid w:val="00256A23"/>
    <w:rsid w:val="00262DA5"/>
    <w:rsid w:val="002D03D3"/>
    <w:rsid w:val="00325F78"/>
    <w:rsid w:val="00345463"/>
    <w:rsid w:val="0037495E"/>
    <w:rsid w:val="00380799"/>
    <w:rsid w:val="0039061B"/>
    <w:rsid w:val="003D0D17"/>
    <w:rsid w:val="003D1B3F"/>
    <w:rsid w:val="003D76A8"/>
    <w:rsid w:val="00435574"/>
    <w:rsid w:val="004A47D9"/>
    <w:rsid w:val="004B568B"/>
    <w:rsid w:val="004D732D"/>
    <w:rsid w:val="00524D97"/>
    <w:rsid w:val="005440A1"/>
    <w:rsid w:val="005748E5"/>
    <w:rsid w:val="00605420"/>
    <w:rsid w:val="00613E09"/>
    <w:rsid w:val="006B0555"/>
    <w:rsid w:val="006B5482"/>
    <w:rsid w:val="006D7528"/>
    <w:rsid w:val="00704685"/>
    <w:rsid w:val="007342E6"/>
    <w:rsid w:val="00756105"/>
    <w:rsid w:val="00785ABF"/>
    <w:rsid w:val="007916A2"/>
    <w:rsid w:val="007A5E13"/>
    <w:rsid w:val="007D47BB"/>
    <w:rsid w:val="007E39BD"/>
    <w:rsid w:val="00826FBF"/>
    <w:rsid w:val="00832317"/>
    <w:rsid w:val="00835E64"/>
    <w:rsid w:val="0083633C"/>
    <w:rsid w:val="00836DB3"/>
    <w:rsid w:val="00840C5F"/>
    <w:rsid w:val="00846C2B"/>
    <w:rsid w:val="008B6336"/>
    <w:rsid w:val="008C3E86"/>
    <w:rsid w:val="008D1F71"/>
    <w:rsid w:val="00990206"/>
    <w:rsid w:val="009C2DAC"/>
    <w:rsid w:val="009E43A9"/>
    <w:rsid w:val="009F048B"/>
    <w:rsid w:val="009F4670"/>
    <w:rsid w:val="00AB0536"/>
    <w:rsid w:val="00AD0E65"/>
    <w:rsid w:val="00B25065"/>
    <w:rsid w:val="00B50C8F"/>
    <w:rsid w:val="00B665AD"/>
    <w:rsid w:val="00B8000E"/>
    <w:rsid w:val="00C055E5"/>
    <w:rsid w:val="00C66E61"/>
    <w:rsid w:val="00C7764A"/>
    <w:rsid w:val="00C84DC6"/>
    <w:rsid w:val="00CA318B"/>
    <w:rsid w:val="00CC69C1"/>
    <w:rsid w:val="00CD243F"/>
    <w:rsid w:val="00CD4771"/>
    <w:rsid w:val="00D31AF1"/>
    <w:rsid w:val="00D3295F"/>
    <w:rsid w:val="00D47C99"/>
    <w:rsid w:val="00D63034"/>
    <w:rsid w:val="00D67C0D"/>
    <w:rsid w:val="00E536D3"/>
    <w:rsid w:val="00E91437"/>
    <w:rsid w:val="00E9731B"/>
    <w:rsid w:val="00EA46E9"/>
    <w:rsid w:val="00EB277B"/>
    <w:rsid w:val="00EB4B9B"/>
    <w:rsid w:val="00ED390D"/>
    <w:rsid w:val="00F8660C"/>
    <w:rsid w:val="00F95DDA"/>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B0555"/>
    <w:pPr>
      <w:tabs>
        <w:tab w:val="center" w:pos="4320"/>
        <w:tab w:val="right" w:pos="8640"/>
      </w:tabs>
    </w:pPr>
  </w:style>
  <w:style w:type="character" w:customStyle="1" w:styleId="HeaderChar">
    <w:name w:val="Header Char"/>
    <w:basedOn w:val="DefaultParagraphFont"/>
    <w:link w:val="Header"/>
    <w:uiPriority w:val="99"/>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40C5F"/>
    <w:pPr>
      <w:spacing w:after="0" w:line="240" w:lineRule="auto"/>
    </w:pPr>
    <w:rPr>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40C5F"/>
    <w:pPr>
      <w:spacing w:after="0" w:line="240" w:lineRule="auto"/>
    </w:pPr>
    <w:rPr>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www.metaswitch.com/legal/standard-terms-and-conditions" TargetMode="Externa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frontier.com/polici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emf"/></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CFF26-C9B8-46C5-A0E1-45E20179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11306</Words>
  <Characters>64450</Characters>
  <Application>Microsoft Office Word</Application>
  <DocSecurity>8</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Dean, Timothy</cp:lastModifiedBy>
  <cp:revision>10</cp:revision>
  <dcterms:created xsi:type="dcterms:W3CDTF">2022-04-13T03:27:00Z</dcterms:created>
  <dcterms:modified xsi:type="dcterms:W3CDTF">2022-04-15T14:29:00Z</dcterms:modified>
</cp:coreProperties>
</file>