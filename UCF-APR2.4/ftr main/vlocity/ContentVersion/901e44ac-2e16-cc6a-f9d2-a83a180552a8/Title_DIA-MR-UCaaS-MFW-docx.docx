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245D" w14:textId="77777777" w:rsidR="000408C2" w:rsidRPr="00B25065" w:rsidRDefault="000408C2" w:rsidP="000408C2">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Schedule Number </w:t>
      </w:r>
      <w:r>
        <w:rPr>
          <w:rFonts w:asciiTheme="minorHAnsi" w:hAnsiTheme="minorHAnsi" w:cs="Arial"/>
          <w:b/>
          <w:bCs/>
          <w:sz w:val="16"/>
          <w:szCs w:val="16"/>
        </w:rPr>
        <w:t>{{</w:t>
      </w:r>
      <w:proofErr w:type="spellStart"/>
      <w:r>
        <w:rPr>
          <w:rFonts w:asciiTheme="minorHAnsi" w:hAnsiTheme="minorHAnsi" w:cs="Arial"/>
          <w:b/>
          <w:bCs/>
          <w:sz w:val="16"/>
          <w:szCs w:val="16"/>
        </w:rPr>
        <w:t>ScheduleNumber</w:t>
      </w:r>
      <w:proofErr w:type="spellEnd"/>
      <w:r>
        <w:rPr>
          <w:rFonts w:asciiTheme="minorHAnsi" w:hAnsiTheme="minorHAnsi" w:cs="Arial"/>
          <w:b/>
          <w:bCs/>
          <w:sz w:val="16"/>
          <w:szCs w:val="16"/>
        </w:rPr>
        <w:t>}}</w:t>
      </w:r>
      <w:r w:rsidRPr="00B25065">
        <w:rPr>
          <w:rFonts w:ascii="Calibri" w:eastAsia="AppleGothic" w:hAnsi="Calibri" w:cs="Arial"/>
          <w:sz w:val="16"/>
          <w:szCs w:val="16"/>
        </w:rPr>
        <w:t xml:space="preserve"> to the Frontier Services Agreement dated </w:t>
      </w:r>
      <w:r w:rsidRPr="001E789B">
        <w:rPr>
          <w:rFonts w:cs="Arial"/>
          <w:b/>
          <w:bCs/>
          <w:sz w:val="16"/>
          <w:szCs w:val="16"/>
        </w:rPr>
        <w:t>{{</w:t>
      </w:r>
      <w:proofErr w:type="spellStart"/>
      <w:r w:rsidRPr="001E789B">
        <w:rPr>
          <w:rFonts w:cs="Arial"/>
          <w:b/>
          <w:bCs/>
          <w:sz w:val="16"/>
          <w:szCs w:val="16"/>
        </w:rPr>
        <w:t>FSADate</w:t>
      </w:r>
      <w:proofErr w:type="spellEnd"/>
      <w:r w:rsidRPr="001E789B">
        <w:rPr>
          <w:rFonts w:cs="Arial"/>
          <w:b/>
          <w:bCs/>
          <w:sz w:val="16"/>
          <w:szCs w:val="16"/>
        </w:rPr>
        <w:t>}}</w:t>
      </w:r>
      <w:r w:rsidRPr="00B25065">
        <w:rPr>
          <w:rFonts w:ascii="Calibri" w:eastAsia="AppleGothic" w:hAnsi="Calibri" w:cs="Arial"/>
          <w:sz w:val="16"/>
          <w:szCs w:val="16"/>
        </w:rPr>
        <w:t xml:space="preserve"> (“FSA”) by and between </w:t>
      </w:r>
      <w:r>
        <w:rPr>
          <w:rFonts w:asciiTheme="minorHAnsi" w:hAnsiTheme="minorHAnsi" w:cs="Arial"/>
          <w:b/>
          <w:bCs/>
          <w:sz w:val="16"/>
          <w:szCs w:val="16"/>
        </w:rPr>
        <w:t>{{</w:t>
      </w:r>
      <w:proofErr w:type="spellStart"/>
      <w:r>
        <w:rPr>
          <w:rFonts w:asciiTheme="minorHAnsi" w:hAnsiTheme="minorHAnsi" w:cs="Arial"/>
          <w:b/>
          <w:bCs/>
          <w:sz w:val="16"/>
          <w:szCs w:val="16"/>
        </w:rPr>
        <w:t>CustomerName</w:t>
      </w:r>
      <w:proofErr w:type="spellEnd"/>
      <w:r>
        <w:rPr>
          <w:rFonts w:asciiTheme="minorHAnsi" w:hAnsiTheme="minorHAnsi" w:cs="Arial"/>
          <w:b/>
          <w:bCs/>
          <w:sz w:val="16"/>
          <w:szCs w:val="16"/>
        </w:rPr>
        <w:t xml:space="preserv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C8648B" w:rsidRPr="0083633C" w14:paraId="200059D8" w14:textId="77777777" w:rsidTr="00AE7986">
        <w:trPr>
          <w:trHeight w:val="216"/>
        </w:trPr>
        <w:tc>
          <w:tcPr>
            <w:tcW w:w="2250" w:type="dxa"/>
            <w:vAlign w:val="center"/>
          </w:tcPr>
          <w:p w14:paraId="2FA3726F"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2C69DD06" w14:textId="77777777" w:rsidR="00C8648B" w:rsidRPr="007A2CAA" w:rsidRDefault="00C8648B" w:rsidP="000254BC">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proofErr w:type="spellStart"/>
            <w:r w:rsidRPr="008746AF">
              <w:rPr>
                <w:rFonts w:asciiTheme="minorHAnsi" w:hAnsiTheme="minorHAnsi" w:cs="Arial"/>
                <w:b/>
                <w:bCs/>
                <w:sz w:val="16"/>
                <w:szCs w:val="16"/>
              </w:rPr>
              <w:t>DefaultServiceAccount</w:t>
            </w:r>
            <w:proofErr w:type="spellEnd"/>
            <w:r>
              <w:rPr>
                <w:rFonts w:asciiTheme="minorHAnsi" w:hAnsiTheme="minorHAnsi" w:cs="Arial"/>
                <w:b/>
                <w:bCs/>
                <w:sz w:val="16"/>
                <w:szCs w:val="16"/>
              </w:rPr>
              <w:t>}}</w:t>
            </w:r>
          </w:p>
          <w:p w14:paraId="7450FAB4" w14:textId="77777777" w:rsidR="00C8648B" w:rsidRPr="0083633C" w:rsidRDefault="00C8648B" w:rsidP="000254BC">
            <w:pPr>
              <w:pStyle w:val="BodyText"/>
              <w:tabs>
                <w:tab w:val="left" w:pos="10980"/>
              </w:tabs>
              <w:jc w:val="both"/>
              <w:rPr>
                <w:rFonts w:ascii="Calibri" w:eastAsia="AppleGothic" w:hAnsi="Calibri" w:cs="Arial"/>
                <w:b/>
                <w:bCs/>
                <w:sz w:val="16"/>
                <w:szCs w:val="16"/>
              </w:rPr>
            </w:pPr>
          </w:p>
        </w:tc>
        <w:tc>
          <w:tcPr>
            <w:tcW w:w="1710" w:type="dxa"/>
            <w:vAlign w:val="center"/>
          </w:tcPr>
          <w:p w14:paraId="61AECF30"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0A4F51C3"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1E789B">
              <w:rPr>
                <w:rFonts w:cs="Arial"/>
                <w:b/>
                <w:bCs/>
                <w:sz w:val="16"/>
                <w:szCs w:val="16"/>
              </w:rPr>
              <w:t>{{</w:t>
            </w:r>
            <w:proofErr w:type="spellStart"/>
            <w:r w:rsidRPr="001953D7">
              <w:rPr>
                <w:rFonts w:cs="Arial"/>
                <w:b/>
                <w:bCs/>
                <w:sz w:val="16"/>
                <w:szCs w:val="16"/>
              </w:rPr>
              <w:t>currentdate</w:t>
            </w:r>
            <w:proofErr w:type="spellEnd"/>
            <w:r w:rsidRPr="001E789B">
              <w:rPr>
                <w:rFonts w:cs="Arial"/>
                <w:b/>
                <w:bCs/>
                <w:sz w:val="16"/>
                <w:szCs w:val="16"/>
              </w:rPr>
              <w:t>}}</w:t>
            </w:r>
          </w:p>
        </w:tc>
      </w:tr>
      <w:tr w:rsidR="00C8648B" w:rsidRPr="0083633C" w14:paraId="0022D537" w14:textId="77777777" w:rsidTr="00AE7986">
        <w:trPr>
          <w:trHeight w:val="216"/>
        </w:trPr>
        <w:tc>
          <w:tcPr>
            <w:tcW w:w="2250" w:type="dxa"/>
            <w:vAlign w:val="center"/>
          </w:tcPr>
          <w:p w14:paraId="48836931"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74675FB4"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w:t>
            </w:r>
            <w:proofErr w:type="spellStart"/>
            <w:r>
              <w:rPr>
                <w:rFonts w:asciiTheme="minorHAnsi" w:hAnsiTheme="minorHAnsi" w:cs="Arial"/>
                <w:b/>
                <w:bCs/>
                <w:sz w:val="16"/>
                <w:szCs w:val="16"/>
              </w:rPr>
              <w:t>ScheduleTypePurpose</w:t>
            </w:r>
            <w:proofErr w:type="spellEnd"/>
            <w:proofErr w:type="gramStart"/>
            <w:r>
              <w:rPr>
                <w:rFonts w:asciiTheme="minorHAnsi" w:hAnsiTheme="minorHAnsi" w:cs="Arial"/>
                <w:b/>
                <w:bCs/>
                <w:sz w:val="16"/>
                <w:szCs w:val="16"/>
              </w:rPr>
              <w:t>}}</w:t>
            </w:r>
            <w:r w:rsidRPr="0083633C">
              <w:rPr>
                <w:rFonts w:ascii="Calibri" w:eastAsia="AppleGothic" w:hAnsi="Calibri" w:cs="Arial"/>
                <w:b/>
                <w:bCs/>
                <w:sz w:val="16"/>
                <w:szCs w:val="16"/>
              </w:rPr>
              <w:t xml:space="preserve">   </w:t>
            </w:r>
            <w:proofErr w:type="gramEnd"/>
          </w:p>
        </w:tc>
        <w:tc>
          <w:tcPr>
            <w:tcW w:w="1710" w:type="dxa"/>
            <w:vAlign w:val="center"/>
          </w:tcPr>
          <w:p w14:paraId="3CCF739A"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D92B47B"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Pr>
                <w:rFonts w:asciiTheme="minorHAnsi" w:hAnsiTheme="minorHAnsi" w:cs="Arial"/>
                <w:b/>
                <w:bCs/>
                <w:sz w:val="16"/>
                <w:szCs w:val="16"/>
              </w:rPr>
              <w:t>{{</w:t>
            </w:r>
            <w:proofErr w:type="spellStart"/>
            <w:r>
              <w:rPr>
                <w:rFonts w:asciiTheme="minorHAnsi" w:hAnsiTheme="minorHAnsi" w:cs="Arial"/>
                <w:b/>
                <w:bCs/>
                <w:sz w:val="16"/>
                <w:szCs w:val="16"/>
              </w:rPr>
              <w:t>ServiceTerm</w:t>
            </w:r>
            <w:proofErr w:type="spellEnd"/>
            <w:r>
              <w:rPr>
                <w:rFonts w:asciiTheme="minorHAnsi" w:hAnsiTheme="minorHAnsi" w:cs="Arial"/>
                <w:b/>
                <w:bCs/>
                <w:sz w:val="16"/>
                <w:szCs w:val="16"/>
              </w:rPr>
              <w:t>}}</w:t>
            </w:r>
          </w:p>
        </w:tc>
      </w:tr>
    </w:tbl>
    <w:p w14:paraId="535A3C47" w14:textId="77777777" w:rsidR="00C8648B" w:rsidRDefault="00C8648B" w:rsidP="00C8648B">
      <w:pPr>
        <w:pStyle w:val="ListParagraph"/>
        <w:spacing w:after="120"/>
        <w:ind w:left="360"/>
        <w:rPr>
          <w:rFonts w:ascii="Calibri" w:eastAsia="MS Mincho" w:hAnsi="Calibri" w:cs="Arial"/>
          <w:b/>
          <w:bCs/>
          <w:sz w:val="16"/>
          <w:szCs w:val="16"/>
        </w:rPr>
      </w:pPr>
    </w:p>
    <w:p w14:paraId="47C74A75" w14:textId="77777777" w:rsidR="00C8648B" w:rsidRDefault="00C8648B" w:rsidP="00C8648B">
      <w:pPr>
        <w:pStyle w:val="ListParagraph"/>
        <w:numPr>
          <w:ilvl w:val="0"/>
          <w:numId w:val="1"/>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43804A7D" w14:textId="77777777" w:rsidR="00C8648B" w:rsidRDefault="00C8648B" w:rsidP="00C8648B">
      <w:pPr>
        <w:pStyle w:val="ListParagraph"/>
        <w:spacing w:after="120"/>
        <w:ind w:left="0"/>
        <w:rPr>
          <w:rFonts w:ascii="Calibri" w:eastAsia="MS Mincho" w:hAnsi="Calibri" w:cs="Arial"/>
          <w:b/>
          <w:bCs/>
          <w:sz w:val="16"/>
          <w:szCs w:val="16"/>
        </w:rPr>
      </w:pPr>
    </w:p>
    <w:p w14:paraId="2BB66B0A" w14:textId="77777777" w:rsidR="00C8648B" w:rsidRPr="00380799" w:rsidRDefault="00C8648B" w:rsidP="00C8648B">
      <w:pPr>
        <w:pStyle w:val="ListParagraph"/>
        <w:numPr>
          <w:ilvl w:val="0"/>
          <w:numId w:val="1"/>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10351901" w14:textId="77777777" w:rsidR="00C8648B" w:rsidRPr="0083633C" w:rsidRDefault="00C8648B" w:rsidP="00C8648B">
      <w:pPr>
        <w:pStyle w:val="ListParagraph"/>
        <w:spacing w:after="120"/>
        <w:ind w:left="360"/>
        <w:rPr>
          <w:rFonts w:ascii="Calibri" w:eastAsia="MS Mincho" w:hAnsi="Calibri" w:cs="Arial"/>
          <w:b/>
          <w:bCs/>
          <w:sz w:val="16"/>
          <w:szCs w:val="16"/>
        </w:rPr>
      </w:pPr>
    </w:p>
    <w:p w14:paraId="600D01F2" w14:textId="77777777" w:rsidR="00C8648B" w:rsidRDefault="00C8648B" w:rsidP="00C8648B">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6E107ECC"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09DD48CE"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093EC182" w14:textId="77777777" w:rsidR="00C8648B" w:rsidRDefault="00C8648B" w:rsidP="00C8648B">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47925452" w14:textId="77777777" w:rsidR="00C8648B" w:rsidRDefault="00C8648B" w:rsidP="00C8648B">
      <w:pPr>
        <w:pStyle w:val="ListParagraph"/>
        <w:spacing w:after="120"/>
        <w:rPr>
          <w:rFonts w:ascii="Calibri" w:eastAsia="MS Mincho" w:hAnsi="Calibri"/>
          <w:b/>
          <w:sz w:val="16"/>
          <w:szCs w:val="40"/>
        </w:rPr>
      </w:pPr>
    </w:p>
    <w:p w14:paraId="53B99B30" w14:textId="77777777" w:rsidR="00C8648B" w:rsidRDefault="00C8648B" w:rsidP="00C8648B">
      <w:pPr>
        <w:pStyle w:val="ListParagraph"/>
        <w:numPr>
          <w:ilvl w:val="0"/>
          <w:numId w:val="2"/>
        </w:numPr>
        <w:spacing w:after="120"/>
        <w:rPr>
          <w:rFonts w:ascii="Calibri" w:eastAsia="MS Mincho" w:hAnsi="Calibri"/>
          <w:b/>
          <w:sz w:val="16"/>
          <w:szCs w:val="40"/>
        </w:rPr>
        <w:sectPr w:rsidR="00C8648B" w:rsidSect="002F3E75">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docGrid w:linePitch="360"/>
        </w:sectPr>
      </w:pPr>
      <w:r>
        <w:rPr>
          <w:rFonts w:ascii="Calibri" w:eastAsia="MS Mincho" w:hAnsi="Calibri"/>
          <w:b/>
          <w:sz w:val="16"/>
          <w:szCs w:val="40"/>
        </w:rPr>
        <w:t xml:space="preserve">Customer Notice Address </w:t>
      </w:r>
      <w:r w:rsidRPr="0083633C">
        <w:rPr>
          <w:rFonts w:ascii="Calibri" w:eastAsia="MS Mincho" w:hAnsi="Calibri"/>
          <w:b/>
          <w:sz w:val="16"/>
          <w:szCs w:val="40"/>
        </w:rPr>
        <w:t xml:space="preserve"> </w:t>
      </w:r>
    </w:p>
    <w:p w14:paraId="128372A2" w14:textId="77777777" w:rsidR="00C8648B" w:rsidRPr="0083633C" w:rsidRDefault="00C8648B" w:rsidP="00C8648B">
      <w:pPr>
        <w:pStyle w:val="ListParagraph"/>
        <w:spacing w:after="120"/>
        <w:rPr>
          <w:rFonts w:ascii="Calibri" w:eastAsia="MS Mincho" w:hAnsi="Calibri"/>
          <w:b/>
          <w:sz w:val="16"/>
          <w:szCs w:val="40"/>
        </w:rPr>
        <w:sectPr w:rsidR="00C8648B" w:rsidRPr="0083633C" w:rsidSect="00262DA5">
          <w:type w:val="continuous"/>
          <w:pgSz w:w="12240" w:h="15840"/>
          <w:pgMar w:top="720" w:right="720" w:bottom="720" w:left="720" w:header="432" w:footer="432" w:gutter="0"/>
          <w:cols w:space="720"/>
          <w:docGrid w:linePitch="360"/>
        </w:sectPr>
      </w:pPr>
    </w:p>
    <w:p w14:paraId="57D15D6F" w14:textId="77777777" w:rsidR="00C8648B" w:rsidRDefault="00C8648B" w:rsidP="00C8648B">
      <w:pPr>
        <w:pStyle w:val="ListParagraph"/>
        <w:keepNext/>
        <w:spacing w:after="120"/>
        <w:jc w:val="both"/>
        <w:outlineLvl w:val="0"/>
        <w:rPr>
          <w:rFonts w:ascii="Calibri" w:hAnsi="Calibri"/>
          <w:bCs/>
          <w:color w:val="000000"/>
          <w:sz w:val="16"/>
          <w:szCs w:val="16"/>
        </w:rPr>
      </w:pPr>
    </w:p>
    <w:p w14:paraId="15FA4817" w14:textId="77777777" w:rsidR="00C8648B" w:rsidRDefault="00C8648B" w:rsidP="00C8648B">
      <w:pPr>
        <w:pStyle w:val="ListParagraph"/>
        <w:keepNext/>
        <w:spacing w:after="120"/>
        <w:jc w:val="both"/>
        <w:outlineLvl w:val="0"/>
        <w:rPr>
          <w:rFonts w:ascii="Calibri" w:hAnsi="Calibri"/>
          <w:bCs/>
          <w:color w:val="000000"/>
          <w:sz w:val="16"/>
          <w:szCs w:val="16"/>
        </w:rPr>
      </w:pPr>
    </w:p>
    <w:p w14:paraId="3DAC48E3" w14:textId="77777777" w:rsidR="00C8648B" w:rsidRDefault="00C8648B" w:rsidP="00C8648B">
      <w:pPr>
        <w:pStyle w:val="ListParagraph"/>
        <w:keepNext/>
        <w:spacing w:after="120"/>
        <w:jc w:val="both"/>
        <w:outlineLvl w:val="0"/>
        <w:rPr>
          <w:rFonts w:ascii="Calibri" w:hAnsi="Calibri"/>
          <w:bCs/>
          <w:color w:val="000000"/>
          <w:sz w:val="16"/>
          <w:szCs w:val="16"/>
        </w:rPr>
      </w:pPr>
    </w:p>
    <w:p w14:paraId="1574FE97" w14:textId="77777777" w:rsidR="00C8648B" w:rsidRDefault="00C8648B" w:rsidP="00C8648B">
      <w:pPr>
        <w:pStyle w:val="ListParagraph"/>
        <w:keepNext/>
        <w:spacing w:after="120"/>
        <w:jc w:val="both"/>
        <w:outlineLvl w:val="0"/>
        <w:rPr>
          <w:rFonts w:ascii="Calibri" w:hAnsi="Calibri"/>
          <w:bCs/>
          <w:color w:val="000000"/>
          <w:sz w:val="16"/>
          <w:szCs w:val="16"/>
        </w:rPr>
      </w:pPr>
    </w:p>
    <w:p w14:paraId="44579D54" w14:textId="77777777" w:rsidR="00C8648B" w:rsidRDefault="00C8648B" w:rsidP="00C8648B">
      <w:pPr>
        <w:pStyle w:val="ListParagraph"/>
        <w:keepNext/>
        <w:spacing w:after="120"/>
        <w:jc w:val="both"/>
        <w:outlineLvl w:val="0"/>
        <w:rPr>
          <w:rFonts w:ascii="Calibri" w:hAnsi="Calibri"/>
          <w:bCs/>
          <w:color w:val="000000"/>
          <w:sz w:val="16"/>
          <w:szCs w:val="16"/>
        </w:rPr>
      </w:pPr>
    </w:p>
    <w:p w14:paraId="703B7B60" w14:textId="77777777" w:rsidR="00C8648B" w:rsidRDefault="00C8648B" w:rsidP="00C8648B">
      <w:pPr>
        <w:pStyle w:val="ListParagraph"/>
        <w:keepNext/>
        <w:spacing w:after="120"/>
        <w:jc w:val="both"/>
        <w:outlineLvl w:val="0"/>
        <w:rPr>
          <w:rFonts w:ascii="Calibri" w:hAnsi="Calibri"/>
          <w:bCs/>
          <w:color w:val="000000"/>
          <w:sz w:val="16"/>
          <w:szCs w:val="16"/>
        </w:rPr>
      </w:pPr>
    </w:p>
    <w:p w14:paraId="34F9063D" w14:textId="77777777" w:rsidR="00C8648B" w:rsidRDefault="00C8648B" w:rsidP="00C8648B">
      <w:pPr>
        <w:pStyle w:val="ListParagraph"/>
        <w:keepNext/>
        <w:spacing w:after="120"/>
        <w:jc w:val="both"/>
        <w:outlineLvl w:val="0"/>
        <w:rPr>
          <w:rFonts w:ascii="Calibri" w:hAnsi="Calibri"/>
          <w:bCs/>
          <w:color w:val="000000"/>
          <w:sz w:val="16"/>
          <w:szCs w:val="16"/>
        </w:rPr>
      </w:pPr>
    </w:p>
    <w:p w14:paraId="50712F72" w14:textId="77777777" w:rsidR="00C8648B" w:rsidRDefault="00C8648B" w:rsidP="00C8648B">
      <w:pPr>
        <w:pStyle w:val="ListParagraph"/>
        <w:keepNext/>
        <w:spacing w:after="120"/>
        <w:jc w:val="both"/>
        <w:outlineLvl w:val="0"/>
        <w:rPr>
          <w:rFonts w:ascii="Calibri" w:hAnsi="Calibri"/>
          <w:bCs/>
          <w:color w:val="000000"/>
          <w:sz w:val="16"/>
          <w:szCs w:val="16"/>
        </w:rPr>
      </w:pPr>
    </w:p>
    <w:p w14:paraId="213607BA" w14:textId="77777777" w:rsidR="00C8648B" w:rsidRDefault="00C8648B" w:rsidP="00C8648B">
      <w:pPr>
        <w:pStyle w:val="ListParagraph"/>
        <w:keepNext/>
        <w:spacing w:after="120"/>
        <w:jc w:val="both"/>
        <w:outlineLvl w:val="0"/>
        <w:rPr>
          <w:rFonts w:ascii="Calibri" w:hAnsi="Calibri"/>
          <w:bCs/>
          <w:color w:val="000000"/>
          <w:sz w:val="16"/>
          <w:szCs w:val="16"/>
        </w:rPr>
      </w:pPr>
    </w:p>
    <w:p w14:paraId="30D31FD8" w14:textId="4212664E"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w:t>
      </w:r>
      <w:proofErr w:type="spellStart"/>
      <w:r w:rsidRPr="00FC60BD">
        <w:rPr>
          <w:rFonts w:ascii="Calibri" w:hAnsi="Calibri"/>
          <w:bCs/>
          <w:color w:val="000000"/>
          <w:sz w:val="16"/>
          <w:szCs w:val="16"/>
        </w:rPr>
        <w:t>CustAddress</w:t>
      </w:r>
      <w:proofErr w:type="spellEnd"/>
      <w:r>
        <w:rPr>
          <w:rFonts w:ascii="Calibri" w:hAnsi="Calibri"/>
          <w:bCs/>
          <w:color w:val="000000"/>
          <w:sz w:val="16"/>
          <w:szCs w:val="16"/>
        </w:rPr>
        <w:t>}}</w:t>
      </w:r>
    </w:p>
    <w:p w14:paraId="2E7980EE" w14:textId="77777777" w:rsidR="00C8648B" w:rsidRDefault="00C8648B" w:rsidP="00C8648B">
      <w:pPr>
        <w:pStyle w:val="ListParagraph"/>
        <w:keepNext/>
        <w:spacing w:after="120"/>
        <w:jc w:val="both"/>
        <w:outlineLvl w:val="0"/>
        <w:rPr>
          <w:rFonts w:ascii="Calibri" w:hAnsi="Calibri"/>
          <w:bCs/>
          <w:color w:val="000000"/>
          <w:sz w:val="16"/>
          <w:szCs w:val="16"/>
        </w:rPr>
      </w:pPr>
      <w:r>
        <w:rPr>
          <w:rFonts w:ascii="Calibri" w:hAnsi="Calibri"/>
          <w:bCs/>
          <w:color w:val="000000"/>
          <w:sz w:val="16"/>
          <w:szCs w:val="16"/>
        </w:rPr>
        <w:t>Attn:</w:t>
      </w:r>
    </w:p>
    <w:p w14:paraId="0653EDAD" w14:textId="77777777" w:rsidR="00C8648B" w:rsidRPr="00380799" w:rsidRDefault="00C8648B" w:rsidP="00C8648B">
      <w:pPr>
        <w:pStyle w:val="ListParagraph"/>
        <w:keepNext/>
        <w:numPr>
          <w:ilvl w:val="0"/>
          <w:numId w:val="1"/>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5CD1B6B3" w14:textId="77777777" w:rsidR="00C8648B" w:rsidRDefault="00C8648B" w:rsidP="00C8648B">
      <w:pPr>
        <w:pStyle w:val="ListParagraph"/>
        <w:keepNext/>
        <w:spacing w:after="120"/>
        <w:ind w:left="360"/>
        <w:jc w:val="both"/>
        <w:outlineLvl w:val="0"/>
        <w:rPr>
          <w:rFonts w:ascii="Calibri" w:eastAsia="MS Mincho" w:hAnsi="Calibri" w:cs="Arial"/>
          <w:b/>
          <w:sz w:val="16"/>
          <w:szCs w:val="16"/>
        </w:rPr>
      </w:pPr>
    </w:p>
    <w:p w14:paraId="745ADB59"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5C9DDBDE"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2F08BB47"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7D054E48"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4F9928E6"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41C2EC6D"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6DF4E883"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6788DE67" w14:textId="77777777" w:rsidR="00C8648B" w:rsidRPr="00054A79" w:rsidRDefault="00C8648B" w:rsidP="00C8648B">
      <w:pPr>
        <w:pStyle w:val="ListParagraph"/>
        <w:keepNext/>
        <w:spacing w:after="120"/>
        <w:jc w:val="both"/>
        <w:outlineLvl w:val="0"/>
        <w:rPr>
          <w:rFonts w:ascii="Calibri" w:eastAsia="MS Mincho" w:hAnsi="Calibri" w:cs="Arial"/>
          <w:bCs/>
          <w:sz w:val="16"/>
          <w:szCs w:val="16"/>
        </w:rPr>
      </w:pPr>
    </w:p>
    <w:p w14:paraId="08C8F627"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2097FCC1" w14:textId="77777777" w:rsidR="00C8648B" w:rsidRDefault="00C8648B" w:rsidP="00C8648B">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01C82FA4" w14:textId="77777777" w:rsidR="00C8648B" w:rsidRDefault="00C8648B" w:rsidP="00C8648B">
      <w:pPr>
        <w:pStyle w:val="ListParagraph"/>
        <w:keepNext/>
        <w:spacing w:after="120"/>
        <w:jc w:val="both"/>
        <w:outlineLvl w:val="0"/>
        <w:rPr>
          <w:rFonts w:ascii="Calibri" w:eastAsia="MS Mincho" w:hAnsi="Calibri" w:cs="Arial"/>
          <w:bCs/>
          <w:sz w:val="16"/>
          <w:szCs w:val="16"/>
        </w:rPr>
        <w:sectPr w:rsidR="00C8648B" w:rsidSect="00262DA5">
          <w:headerReference w:type="even" r:id="rId14"/>
          <w:headerReference w:type="default" r:id="rId15"/>
          <w:footerReference w:type="default" r:id="rId16"/>
          <w:headerReference w:type="first" r:id="rId17"/>
          <w:type w:val="continuous"/>
          <w:pgSz w:w="12240" w:h="15840"/>
          <w:pgMar w:top="720" w:right="720" w:bottom="720" w:left="720" w:header="432" w:footer="432" w:gutter="0"/>
          <w:cols w:space="432"/>
          <w:docGrid w:linePitch="360"/>
        </w:sectPr>
      </w:pPr>
    </w:p>
    <w:p w14:paraId="77D84A8A"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3FB09788" w14:textId="77777777" w:rsidR="00C8648B" w:rsidRDefault="00C8648B" w:rsidP="00C8648B">
      <w:pPr>
        <w:keepNext/>
        <w:spacing w:after="120"/>
        <w:jc w:val="both"/>
        <w:outlineLvl w:val="0"/>
        <w:rPr>
          <w:rFonts w:ascii="Calibri" w:eastAsia="MS Mincho" w:hAnsi="Calibri" w:cs="Arial"/>
          <w:bCs/>
          <w:sz w:val="16"/>
          <w:szCs w:val="16"/>
        </w:rPr>
      </w:pPr>
    </w:p>
    <w:p w14:paraId="74B20F80" w14:textId="77777777" w:rsidR="00C8648B" w:rsidRDefault="00C8648B" w:rsidP="00C8648B">
      <w:pPr>
        <w:keepNext/>
        <w:spacing w:after="120"/>
        <w:ind w:left="720"/>
        <w:jc w:val="both"/>
        <w:outlineLvl w:val="0"/>
        <w:rPr>
          <w:rFonts w:ascii="Calibri" w:eastAsia="MS Mincho" w:hAnsi="Calibri" w:cs="Arial"/>
          <w:bCs/>
          <w:sz w:val="16"/>
          <w:szCs w:val="16"/>
        </w:rPr>
      </w:pPr>
      <w:r w:rsidRPr="00E42041">
        <w:rPr>
          <w:rFonts w:ascii="Calibri" w:eastAsia="MS Mincho" w:hAnsi="Calibri" w:cs="Arial"/>
          <w:bCs/>
          <w:sz w:val="16"/>
          <w:szCs w:val="16"/>
        </w:rPr>
        <w:t>FRONTIER</w:t>
      </w:r>
      <w:r>
        <w:rPr>
          <w:rFonts w:ascii="Calibri" w:eastAsia="MS Mincho" w:hAnsi="Calibri" w:cs="Arial"/>
          <w:bCs/>
          <w:sz w:val="16"/>
          <w:szCs w:val="16"/>
        </w:rPr>
        <w:tab/>
      </w:r>
    </w:p>
    <w:p w14:paraId="6E098C32" w14:textId="77777777" w:rsidR="00C8648B" w:rsidRDefault="00C8648B" w:rsidP="00C8648B">
      <w:pPr>
        <w:keepNext/>
        <w:spacing w:after="120"/>
        <w:ind w:firstLine="720"/>
        <w:jc w:val="both"/>
        <w:outlineLvl w:val="0"/>
        <w:rPr>
          <w:rFonts w:ascii="Calibri" w:eastAsia="MS Mincho" w:hAnsi="Calibri" w:cs="Arial"/>
          <w:bCs/>
          <w:sz w:val="16"/>
          <w:szCs w:val="16"/>
        </w:rPr>
      </w:pPr>
      <w:r w:rsidRPr="00E42041">
        <w:rPr>
          <w:rFonts w:ascii="Calibri" w:eastAsia="MS Mincho" w:hAnsi="Calibri" w:cs="Arial"/>
          <w:bCs/>
          <w:sz w:val="16"/>
          <w:szCs w:val="16"/>
        </w:rPr>
        <w:t>Po Box 740407</w:t>
      </w:r>
      <w:r>
        <w:rPr>
          <w:rFonts w:ascii="Calibri" w:eastAsia="MS Mincho" w:hAnsi="Calibri" w:cs="Arial"/>
          <w:bCs/>
          <w:sz w:val="16"/>
          <w:szCs w:val="16"/>
        </w:rPr>
        <w:t xml:space="preserve">  </w:t>
      </w:r>
      <w:r>
        <w:rPr>
          <w:rFonts w:ascii="Calibri" w:eastAsia="MS Mincho" w:hAnsi="Calibri" w:cs="Arial"/>
          <w:bCs/>
          <w:sz w:val="16"/>
          <w:szCs w:val="16"/>
        </w:rPr>
        <w:tab/>
      </w:r>
    </w:p>
    <w:p w14:paraId="7F544D2D" w14:textId="77777777" w:rsidR="00C8648B" w:rsidRPr="00E42041" w:rsidRDefault="00C8648B" w:rsidP="00C8648B">
      <w:pPr>
        <w:keepNext/>
        <w:spacing w:after="120"/>
        <w:ind w:firstLine="720"/>
        <w:jc w:val="both"/>
        <w:outlineLvl w:val="0"/>
        <w:rPr>
          <w:rFonts w:ascii="Calibri" w:eastAsia="MS Mincho" w:hAnsi="Calibri" w:cs="Arial"/>
          <w:bCs/>
          <w:sz w:val="16"/>
          <w:szCs w:val="16"/>
        </w:rPr>
        <w:sectPr w:rsidR="00C8648B" w:rsidRPr="00E42041" w:rsidSect="00262DA5">
          <w:headerReference w:type="default" r:id="rId18"/>
          <w:footerReference w:type="default" r:id="rId19"/>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Cincinnati, OH 45274-0407</w:t>
      </w:r>
    </w:p>
    <w:p w14:paraId="6021B0A8" w14:textId="77777777" w:rsidR="00C8648B" w:rsidRPr="006D7528" w:rsidRDefault="00C8648B" w:rsidP="00C8648B">
      <w:pPr>
        <w:pStyle w:val="ListParagraph"/>
        <w:keepNext/>
        <w:numPr>
          <w:ilvl w:val="0"/>
          <w:numId w:val="1"/>
        </w:numPr>
        <w:spacing w:after="120"/>
        <w:outlineLvl w:val="0"/>
        <w:rPr>
          <w:rFonts w:ascii="Calibri" w:eastAsia="MS Mincho" w:hAnsi="Calibri" w:cs="Arial"/>
          <w:b/>
          <w:sz w:val="16"/>
          <w:szCs w:val="16"/>
        </w:rPr>
        <w:sectPr w:rsidR="00C8648B" w:rsidRPr="006D7528" w:rsidSect="00262DA5">
          <w:type w:val="continuous"/>
          <w:pgSz w:w="12240" w:h="15840"/>
          <w:pgMar w:top="720" w:right="720" w:bottom="720" w:left="720" w:header="432" w:footer="432" w:gutter="0"/>
          <w:cols w:space="432"/>
          <w:docGrid w:linePitch="360"/>
        </w:sectPr>
      </w:pPr>
      <w:r w:rsidRPr="008B6336">
        <w:rPr>
          <w:rFonts w:ascii="Calibri" w:eastAsia="MS Mincho" w:hAnsi="Calibri" w:cs="Arial"/>
          <w:b/>
          <w:bCs/>
          <w:color w:val="D9272D"/>
          <w:sz w:val="16"/>
          <w:szCs w:val="16"/>
        </w:rPr>
        <w:t>Supplemental Terms</w:t>
      </w:r>
      <w:r>
        <w:rPr>
          <w:rFonts w:ascii="Calibri" w:eastAsia="MS Mincho" w:hAnsi="Calibri" w:cs="Arial"/>
          <w:b/>
          <w:bCs/>
          <w:sz w:val="16"/>
          <w:szCs w:val="16"/>
        </w:rPr>
        <w:br/>
      </w:r>
      <w:r w:rsidRPr="006D752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6D7528">
        <w:rPr>
          <w:rFonts w:ascii="Calibri" w:eastAsia="MS Mincho" w:hAnsi="Calibri" w:cs="Arial"/>
          <w:b/>
          <w:bCs/>
          <w:sz w:val="16"/>
          <w:szCs w:val="16"/>
        </w:rPr>
        <w:t>Exhibit B</w:t>
      </w:r>
      <w:r w:rsidRPr="006D7528">
        <w:rPr>
          <w:rFonts w:ascii="Calibri" w:eastAsia="MS Mincho" w:hAnsi="Calibri" w:cs="Arial"/>
          <w:sz w:val="16"/>
          <w:szCs w:val="16"/>
        </w:rPr>
        <w:t xml:space="preserve">.     </w:t>
      </w:r>
    </w:p>
    <w:p w14:paraId="32029B3A" w14:textId="71DA307F" w:rsidR="0037495E" w:rsidRPr="0037495E" w:rsidRDefault="0037495E" w:rsidP="0037495E">
      <w:pPr>
        <w:keepNext/>
        <w:spacing w:after="120"/>
        <w:outlineLvl w:val="0"/>
        <w:rPr>
          <w:rFonts w:ascii="Calibri" w:eastAsia="MS Mincho" w:hAnsi="Calibri" w:cs="Arial"/>
          <w:b/>
          <w:sz w:val="16"/>
          <w:szCs w:val="16"/>
        </w:rPr>
        <w:sectPr w:rsidR="0037495E" w:rsidRPr="0037495E" w:rsidSect="00262DA5">
          <w:headerReference w:type="default" r:id="rId20"/>
          <w:footerReference w:type="default" r:id="rId21"/>
          <w:type w:val="continuous"/>
          <w:pgSz w:w="12240" w:h="15840"/>
          <w:pgMar w:top="720" w:right="720" w:bottom="720" w:left="720" w:header="432" w:footer="432" w:gutter="0"/>
          <w:cols w:space="432"/>
          <w:docGrid w:linePitch="360"/>
        </w:sectPr>
      </w:pPr>
    </w:p>
    <w:p w14:paraId="2BF9FB5E" w14:textId="77777777" w:rsidR="006D7528" w:rsidRDefault="0037495E" w:rsidP="0037495E">
      <w:pPr>
        <w:keepNext/>
        <w:spacing w:after="120"/>
        <w:outlineLvl w:val="0"/>
        <w:rPr>
          <w:rFonts w:ascii="Calibri" w:hAnsi="Calibri" w:cs="Arial"/>
          <w:sz w:val="16"/>
          <w:szCs w:val="16"/>
        </w:r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w:t>
      </w:r>
      <w:r w:rsidRPr="0087319F">
        <w:rPr>
          <w:rFonts w:ascii="Calibri" w:hAnsi="Calibri" w:cs="Arial"/>
          <w:sz w:val="16"/>
          <w:szCs w:val="16"/>
        </w:rPr>
        <w:lastRenderedPageBreak/>
        <w:t xml:space="preserve">the parties with respect to the Services and described herein, and supersedes </w:t>
      </w:r>
      <w:proofErr w:type="gramStart"/>
      <w:r w:rsidRPr="0087319F">
        <w:rPr>
          <w:rFonts w:ascii="Calibri" w:hAnsi="Calibri" w:cs="Arial"/>
          <w:sz w:val="16"/>
          <w:szCs w:val="16"/>
        </w:rPr>
        <w:t>any and all</w:t>
      </w:r>
      <w:proofErr w:type="gramEnd"/>
      <w:r w:rsidRPr="0087319F">
        <w:rPr>
          <w:rFonts w:ascii="Calibri" w:hAnsi="Calibri" w:cs="Arial"/>
          <w:sz w:val="16"/>
          <w:szCs w:val="16"/>
        </w:rPr>
        <w:t xml:space="preserve"> prior or contemporaneous agreements, representations, statements, negotiations, and undertakings written or oral with respect to the subject matter hereof.</w:t>
      </w:r>
    </w:p>
    <w:p w14:paraId="795132AF" w14:textId="77777777" w:rsidR="00E70B3E" w:rsidRDefault="00E70B3E" w:rsidP="00E70B3E">
      <w:pPr>
        <w:rPr>
          <w:rFonts w:ascii="Calibri" w:hAnsi="Calibri" w:cs="Arial"/>
          <w:sz w:val="16"/>
          <w:szCs w:val="16"/>
        </w:rPr>
      </w:pPr>
    </w:p>
    <w:p w14:paraId="09A808C8" w14:textId="4CFF4D9C" w:rsidR="00E70B3E" w:rsidRPr="00E70B3E" w:rsidRDefault="00E70B3E" w:rsidP="00E70B3E">
      <w:pPr>
        <w:rPr>
          <w:rFonts w:ascii="Calibri" w:hAnsi="Calibri"/>
          <w:sz w:val="16"/>
          <w:szCs w:val="16"/>
        </w:rPr>
        <w:sectPr w:rsidR="00E70B3E" w:rsidRPr="00E70B3E" w:rsidSect="00262DA5">
          <w:headerReference w:type="even" r:id="rId22"/>
          <w:headerReference w:type="default" r:id="rId23"/>
          <w:footerReference w:type="default" r:id="rId24"/>
          <w:headerReference w:type="first" r:id="rId25"/>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02316FBE" w14:textId="77777777" w:rsidR="00613E09" w:rsidRDefault="00613E09" w:rsidP="00AE7986">
            <w:pPr>
              <w:rPr>
                <w:rFonts w:ascii="Calibri" w:hAnsi="Calibri"/>
                <w:b/>
                <w:bCs/>
                <w:color w:val="000000"/>
                <w:sz w:val="16"/>
                <w:szCs w:val="16"/>
              </w:rPr>
            </w:pPr>
          </w:p>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1980CDF7" w:rsidR="006B0555" w:rsidRPr="00AD3917" w:rsidRDefault="00C8648B" w:rsidP="00AE7986">
            <w:pPr>
              <w:rPr>
                <w:rFonts w:ascii="Calibri" w:hAnsi="Calibri"/>
                <w:b/>
                <w:bCs/>
                <w:color w:val="000000"/>
                <w:sz w:val="16"/>
                <w:szCs w:val="16"/>
              </w:rPr>
            </w:pPr>
            <w:r>
              <w:rPr>
                <w:rFonts w:ascii="Calibri" w:hAnsi="Calibri"/>
                <w:b/>
                <w:bCs/>
                <w:color w:val="000000"/>
                <w:sz w:val="16"/>
                <w:szCs w:val="16"/>
              </w:rPr>
              <w:t>{{</w:t>
            </w:r>
            <w:proofErr w:type="spellStart"/>
            <w:r w:rsidRPr="00C8648B">
              <w:rPr>
                <w:rFonts w:ascii="Calibri" w:hAnsi="Calibri"/>
                <w:b/>
                <w:bCs/>
                <w:color w:val="000000"/>
                <w:sz w:val="16"/>
                <w:szCs w:val="16"/>
              </w:rPr>
              <w:t>CustName</w:t>
            </w:r>
            <w:proofErr w:type="spellEnd"/>
            <w:r>
              <w:rPr>
                <w:rFonts w:ascii="Calibri" w:hAnsi="Calibri"/>
                <w:b/>
                <w:bCs/>
                <w:color w:val="000000"/>
                <w:sz w:val="16"/>
                <w:szCs w:val="16"/>
              </w:rPr>
              <w:t>}}</w:t>
            </w:r>
          </w:p>
        </w:tc>
      </w:tr>
      <w:tr w:rsidR="006B0555" w:rsidRPr="00AD3917" w14:paraId="102108C3" w14:textId="77777777" w:rsidTr="00AE7986">
        <w:trPr>
          <w:cantSplit/>
          <w:trHeight w:val="648"/>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4D304E7F" w:rsidR="006B0555" w:rsidRPr="00AD3917" w:rsidRDefault="003A0575" w:rsidP="00AE7986">
            <w:pPr>
              <w:spacing w:after="120"/>
              <w:ind w:right="288"/>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FrontierSignature</w:t>
            </w:r>
            <w:proofErr w:type="spellEnd"/>
            <w:r w:rsidRPr="00E668C2">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0F72B893"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ClientSignature</w:t>
            </w:r>
            <w:proofErr w:type="spellEnd"/>
            <w:r w:rsidRPr="00E668C2">
              <w:rPr>
                <w:rFonts w:ascii="Calibri" w:hAnsi="Calibri"/>
                <w:bCs/>
                <w:color w:val="FFFFFF" w:themeColor="background1"/>
                <w:sz w:val="16"/>
                <w:szCs w:val="16"/>
              </w:rPr>
              <w:t>}}</w:t>
            </w:r>
          </w:p>
        </w:tc>
      </w:tr>
      <w:tr w:rsidR="006B0555" w:rsidRPr="00AD3917" w14:paraId="7EE27D06" w14:textId="77777777" w:rsidTr="00AE7986">
        <w:trPr>
          <w:cantSplit/>
          <w:trHeight w:val="288"/>
        </w:trPr>
        <w:tc>
          <w:tcPr>
            <w:tcW w:w="1530" w:type="dxa"/>
            <w:shd w:val="clear" w:color="auto" w:fill="auto"/>
            <w:vAlign w:val="bottom"/>
            <w:hideMark/>
          </w:tcPr>
          <w:p w14:paraId="5E59D5E3"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675F6E5"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FrontierPrintedName</w:t>
            </w:r>
            <w:proofErr w:type="spellEnd"/>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24DF7C4C"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ClientPrintedName</w:t>
            </w:r>
            <w:proofErr w:type="spellEnd"/>
            <w:r w:rsidRPr="00E668C2">
              <w:rPr>
                <w:rFonts w:ascii="Calibri" w:hAnsi="Calibri"/>
                <w:bCs/>
                <w:color w:val="FFFFFF" w:themeColor="background1"/>
                <w:sz w:val="16"/>
                <w:szCs w:val="16"/>
              </w:rPr>
              <w:t>}}</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22B2937"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proofErr w:type="spellStart"/>
            <w:r>
              <w:rPr>
                <w:rFonts w:asciiTheme="minorHAnsi" w:hAnsiTheme="minorHAnsi" w:cs="Arial"/>
                <w:bCs/>
                <w:sz w:val="18"/>
                <w:szCs w:val="16"/>
              </w:rPr>
              <w:t>FrontierTitle</w:t>
            </w:r>
            <w:proofErr w:type="spellEnd"/>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FDA4949"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ClientTitle</w:t>
            </w:r>
            <w:proofErr w:type="spellEnd"/>
            <w:r w:rsidRPr="00E668C2">
              <w:rPr>
                <w:rFonts w:ascii="Calibri" w:hAnsi="Calibri"/>
                <w:bCs/>
                <w:color w:val="FFFFFF" w:themeColor="background1"/>
                <w:sz w:val="16"/>
                <w:szCs w:val="16"/>
              </w:rPr>
              <w:t>}}</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6B6FF103" w:rsidR="006B0555" w:rsidRPr="00E668C2" w:rsidRDefault="003A0575"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FrontierDate</w:t>
            </w:r>
            <w:proofErr w:type="spellEnd"/>
            <w:r w:rsidRPr="00E668C2">
              <w:rPr>
                <w:rFonts w:ascii="Calibri" w:hAnsi="Calibri"/>
                <w:bCs/>
                <w:color w:val="FFFFFF" w:themeColor="background1"/>
                <w:sz w:val="16"/>
                <w:szCs w:val="16"/>
              </w:rPr>
              <w:t>}}</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4DAA8B4D"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ClientDate</w:t>
            </w:r>
            <w:proofErr w:type="spellEnd"/>
            <w:r w:rsidRPr="00E668C2">
              <w:rPr>
                <w:rFonts w:ascii="Calibri" w:hAnsi="Calibri"/>
                <w:bCs/>
                <w:color w:val="FFFFFF" w:themeColor="background1"/>
                <w:sz w:val="16"/>
                <w:szCs w:val="16"/>
              </w:rPr>
              <w:t>}}</w:t>
            </w:r>
          </w:p>
        </w:tc>
      </w:tr>
    </w:tbl>
    <w:p w14:paraId="26C8B831" w14:textId="77777777" w:rsidR="00553810" w:rsidRDefault="00553810" w:rsidP="00613E09">
      <w:pPr>
        <w:jc w:val="center"/>
        <w:rPr>
          <w:rFonts w:ascii="Calibri" w:hAnsi="Calibri" w:cs="Calibri"/>
          <w:b/>
          <w:bCs/>
          <w:color w:val="D9272D"/>
        </w:rPr>
      </w:pPr>
    </w:p>
    <w:p w14:paraId="59BF0671" w14:textId="77777777" w:rsidR="00553810" w:rsidRDefault="00553810" w:rsidP="00613E09">
      <w:pPr>
        <w:jc w:val="center"/>
        <w:rPr>
          <w:rFonts w:ascii="Calibri" w:hAnsi="Calibri" w:cs="Calibri"/>
          <w:b/>
          <w:bCs/>
          <w:color w:val="D9272D"/>
        </w:rPr>
      </w:pPr>
    </w:p>
    <w:p w14:paraId="5B703F99" w14:textId="77777777" w:rsidR="00553810" w:rsidRDefault="00553810" w:rsidP="00613E09">
      <w:pPr>
        <w:jc w:val="center"/>
        <w:rPr>
          <w:rFonts w:ascii="Calibri" w:hAnsi="Calibri" w:cs="Calibri"/>
          <w:b/>
          <w:bCs/>
          <w:color w:val="D9272D"/>
        </w:rPr>
      </w:pPr>
    </w:p>
    <w:p w14:paraId="5995CB02" w14:textId="77777777" w:rsidR="00553810" w:rsidRDefault="00553810" w:rsidP="00613E09">
      <w:pPr>
        <w:jc w:val="center"/>
        <w:rPr>
          <w:rFonts w:ascii="Calibri" w:hAnsi="Calibri" w:cs="Calibri"/>
          <w:b/>
          <w:bCs/>
          <w:color w:val="D9272D"/>
        </w:rPr>
      </w:pPr>
    </w:p>
    <w:p w14:paraId="457038B1" w14:textId="77777777" w:rsidR="00553810" w:rsidRDefault="00553810" w:rsidP="00613E09">
      <w:pPr>
        <w:jc w:val="center"/>
        <w:rPr>
          <w:rFonts w:ascii="Calibri" w:hAnsi="Calibri" w:cs="Calibri"/>
          <w:b/>
          <w:bCs/>
          <w:color w:val="D9272D"/>
        </w:rPr>
      </w:pPr>
    </w:p>
    <w:p w14:paraId="68F17322" w14:textId="6299E843"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Exhibit A</w:t>
      </w:r>
    </w:p>
    <w:p w14:paraId="246FF750" w14:textId="76001B10"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 xml:space="preserve">DIA plus </w:t>
      </w:r>
      <w:r w:rsidR="008D1F71">
        <w:rPr>
          <w:rFonts w:ascii="Calibri" w:hAnsi="Calibri" w:cs="Calibri"/>
          <w:b/>
          <w:bCs/>
          <w:color w:val="D9272D"/>
        </w:rPr>
        <w:t>UCF-UCaaS</w:t>
      </w:r>
      <w:r w:rsidRPr="00380799">
        <w:rPr>
          <w:rFonts w:ascii="Calibri" w:hAnsi="Calibri" w:cs="Calibri"/>
          <w:b/>
          <w:bCs/>
          <w:color w:val="D9272D"/>
        </w:rPr>
        <w:t xml:space="preserve"> – Information and Pricing Chart</w:t>
      </w:r>
    </w:p>
    <w:p w14:paraId="27915034" w14:textId="77777777" w:rsidR="000103BC" w:rsidRPr="007A2CAA" w:rsidRDefault="000103BC" w:rsidP="000103BC">
      <w:pPr>
        <w:pStyle w:val="List"/>
        <w:tabs>
          <w:tab w:val="left" w:pos="360"/>
        </w:tabs>
        <w:spacing w:before="120"/>
        <w:ind w:left="0" w:right="288" w:firstLine="0"/>
        <w:jc w:val="both"/>
        <w:rPr>
          <w:rFonts w:asciiTheme="minorHAnsi" w:hAnsiTheme="minorHAnsi" w:cs="Arial"/>
          <w:b/>
          <w:bCs/>
          <w:sz w:val="16"/>
          <w:szCs w:val="16"/>
        </w:rPr>
      </w:pPr>
      <w:bookmarkStart w:id="1" w:name="_Hlk79391979"/>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0CBEAFB7" w14:textId="77777777" w:rsidR="000103BC" w:rsidRDefault="000103BC" w:rsidP="000103BC">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proofErr w:type="spellStart"/>
      <w:r w:rsidRPr="007A2CAA">
        <w:rPr>
          <w:rFonts w:asciiTheme="minorHAnsi" w:hAnsiTheme="minorHAnsi" w:cs="Arial"/>
          <w:b/>
          <w:sz w:val="16"/>
          <w:szCs w:val="16"/>
        </w:rPr>
        <w:t>ServiceLocation</w:t>
      </w:r>
      <w:proofErr w:type="spellEnd"/>
      <w:r w:rsidRPr="007A2CAA">
        <w:rPr>
          <w:rFonts w:asciiTheme="minorHAnsi" w:hAnsiTheme="minorHAnsi" w:cs="Arial"/>
          <w:b/>
          <w:sz w:val="16"/>
          <w:szCs w:val="16"/>
        </w:rPr>
        <w:t>}}</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0103BC" w:rsidRPr="007A2CAA" w14:paraId="10035429" w14:textId="77777777" w:rsidTr="00483EA4">
        <w:trPr>
          <w:trHeight w:val="53"/>
        </w:trPr>
        <w:tc>
          <w:tcPr>
            <w:tcW w:w="1666" w:type="pct"/>
            <w:tcBorders>
              <w:bottom w:val="single" w:sz="4" w:space="0" w:color="auto"/>
            </w:tcBorders>
            <w:shd w:val="clear" w:color="auto" w:fill="C00000"/>
          </w:tcPr>
          <w:p w14:paraId="0A67A446" w14:textId="77777777" w:rsidR="000103BC" w:rsidRPr="007A2CAA" w:rsidRDefault="000103BC" w:rsidP="00483EA4">
            <w:pPr>
              <w:pStyle w:val="List"/>
              <w:tabs>
                <w:tab w:val="left" w:pos="360"/>
              </w:tabs>
              <w:ind w:left="0" w:right="288" w:firstLine="0"/>
              <w:rPr>
                <w:rFonts w:asciiTheme="minorHAnsi" w:hAnsiTheme="minorHAnsi" w:cs="Arial"/>
                <w:b/>
                <w:bCs/>
                <w:sz w:val="16"/>
                <w:szCs w:val="16"/>
              </w:rPr>
            </w:pPr>
            <w:r w:rsidRPr="007A2CAA">
              <w:rPr>
                <w:rFonts w:asciiTheme="minorHAnsi" w:hAnsiTheme="minorHAnsi" w:cs="Arial"/>
                <w:b/>
                <w:bCs/>
                <w:sz w:val="16"/>
                <w:szCs w:val="16"/>
              </w:rPr>
              <w:t>Service Description</w:t>
            </w:r>
          </w:p>
        </w:tc>
        <w:tc>
          <w:tcPr>
            <w:tcW w:w="1001" w:type="pct"/>
            <w:tcBorders>
              <w:bottom w:val="single" w:sz="4" w:space="0" w:color="auto"/>
            </w:tcBorders>
            <w:shd w:val="clear" w:color="auto" w:fill="C00000"/>
          </w:tcPr>
          <w:p w14:paraId="4515CC0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Quantity</w:t>
            </w:r>
          </w:p>
        </w:tc>
        <w:tc>
          <w:tcPr>
            <w:tcW w:w="834" w:type="pct"/>
            <w:tcBorders>
              <w:bottom w:val="single" w:sz="4" w:space="0" w:color="auto"/>
            </w:tcBorders>
            <w:shd w:val="clear" w:color="auto" w:fill="C00000"/>
          </w:tcPr>
          <w:p w14:paraId="7040DDAA"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MRC</w:t>
            </w:r>
          </w:p>
        </w:tc>
        <w:tc>
          <w:tcPr>
            <w:tcW w:w="751" w:type="pct"/>
            <w:tcBorders>
              <w:bottom w:val="single" w:sz="4" w:space="0" w:color="auto"/>
            </w:tcBorders>
            <w:shd w:val="clear" w:color="auto" w:fill="C00000"/>
          </w:tcPr>
          <w:p w14:paraId="0384BAA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Total MRC</w:t>
            </w:r>
          </w:p>
        </w:tc>
        <w:tc>
          <w:tcPr>
            <w:tcW w:w="748" w:type="pct"/>
            <w:tcBorders>
              <w:bottom w:val="single" w:sz="4" w:space="0" w:color="auto"/>
            </w:tcBorders>
            <w:shd w:val="clear" w:color="auto" w:fill="C00000"/>
          </w:tcPr>
          <w:p w14:paraId="15F9176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NRC</w:t>
            </w:r>
          </w:p>
        </w:tc>
      </w:tr>
      <w:tr w:rsidR="000103BC" w:rsidRPr="007A2CAA" w14:paraId="6532B4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C073E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742B1193"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334E1822" w14:textId="77777777" w:rsidR="000103BC" w:rsidRPr="003329FB" w:rsidRDefault="000103BC" w:rsidP="00483EA4">
            <w:pPr>
              <w:pStyle w:val="List"/>
              <w:tabs>
                <w:tab w:val="left" w:pos="360"/>
              </w:tabs>
              <w:ind w:left="0" w:right="288" w:firstLine="0"/>
              <w:jc w:val="both"/>
              <w:rPr>
                <w:rFonts w:asciiTheme="minorHAnsi" w:hAnsiTheme="minorHAnsi" w:cstheme="minorHAnsi"/>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{{IPBLOCKS}}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5600A13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7134FAF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188DB77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0FC43E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7696E34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59A8D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3E0E6D0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54DEAE4"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w:t>
            </w:r>
            <w:proofErr w:type="gramStart"/>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p>
          <w:p w14:paraId="79391A4C"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1EB2BDE9"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{{SPEED}} {{IPBLOCK}} {{</w:t>
            </w:r>
            <w:proofErr w:type="spellStart"/>
            <w:r w:rsidRPr="003329FB">
              <w:rPr>
                <w:rFonts w:asciiTheme="minorHAnsi" w:hAnsiTheme="minorHAnsi" w:cstheme="minorHAnsi"/>
                <w:sz w:val="16"/>
                <w:szCs w:val="16"/>
              </w:rPr>
              <w:t>SDWANSpeed</w:t>
            </w:r>
            <w:proofErr w:type="spellEnd"/>
            <w:r w:rsidRPr="003329FB">
              <w:rPr>
                <w:rFonts w:asciiTheme="minorHAnsi" w:hAnsiTheme="minorHAnsi" w:cstheme="minorHAnsi"/>
                <w:sz w:val="16"/>
                <w:szCs w:val="16"/>
              </w:rPr>
              <w:t>}} {{IKEv2}} {{</w:t>
            </w:r>
            <w:proofErr w:type="spellStart"/>
            <w:r w:rsidRPr="003329FB">
              <w:rPr>
                <w:rFonts w:asciiTheme="minorHAnsi" w:hAnsiTheme="minorHAnsi" w:cstheme="minorHAnsi"/>
                <w:sz w:val="16"/>
                <w:szCs w:val="16"/>
              </w:rPr>
              <w:t>HighAvail</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CTerm</w:t>
            </w:r>
            <w:proofErr w:type="spellEnd"/>
            <w:r w:rsidRPr="003329FB">
              <w:rPr>
                <w:rFonts w:asciiTheme="minorHAnsi" w:hAnsiTheme="minorHAnsi" w:cstheme="minorHAnsi"/>
                <w:sz w:val="16"/>
                <w:szCs w:val="16"/>
              </w:rPr>
              <w:t>}}</w:t>
            </w:r>
          </w:p>
        </w:tc>
        <w:tc>
          <w:tcPr>
            <w:tcW w:w="1001" w:type="pct"/>
            <w:tcBorders>
              <w:top w:val="single" w:sz="4" w:space="0" w:color="auto"/>
              <w:left w:val="single" w:sz="4" w:space="0" w:color="auto"/>
              <w:bottom w:val="single" w:sz="4" w:space="0" w:color="auto"/>
              <w:right w:val="single" w:sz="4" w:space="0" w:color="auto"/>
            </w:tcBorders>
          </w:tcPr>
          <w:p w14:paraId="4A2C67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248B0A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050DF7F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03EF2EC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r w:rsidRPr="003329FB">
              <w:rPr>
                <w:rFonts w:asciiTheme="minorHAnsi" w:hAnsiTheme="minorHAnsi" w:cstheme="minorHAnsi"/>
                <w:b/>
                <w:bCs/>
                <w:sz w:val="16"/>
                <w:szCs w:val="16"/>
              </w:rPr>
              <w:t>}}</w:t>
            </w:r>
          </w:p>
          <w:p w14:paraId="09E3476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F37784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45CC21F8"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A7862C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B12A9E">
              <w:rPr>
                <w:rFonts w:ascii="Consolas" w:hAnsi="Consolas"/>
                <w:sz w:val="16"/>
                <w:szCs w:val="16"/>
              </w:rPr>
              <w:t>{{#CA</w:t>
            </w:r>
            <w:proofErr w:type="gramStart"/>
            <w:r w:rsidRPr="00B12A9E">
              <w:rPr>
                <w:rFonts w:ascii="Consolas" w:hAnsi="Consolas"/>
                <w:sz w:val="16"/>
                <w:szCs w:val="16"/>
              </w:rPr>
              <w:t>}}</w:t>
            </w:r>
            <w:r w:rsidRPr="003329FB">
              <w:rPr>
                <w:rFonts w:asciiTheme="minorHAnsi" w:hAnsiTheme="minorHAnsi" w:cstheme="minorHAnsi"/>
                <w:sz w:val="16"/>
                <w:szCs w:val="16"/>
              </w:rPr>
              <w:t>{</w:t>
            </w:r>
            <w:proofErr w:type="gramEnd"/>
            <w:r w:rsidRPr="003329FB">
              <w:rPr>
                <w:rFonts w:asciiTheme="minorHAnsi" w:hAnsiTheme="minorHAnsi" w:cstheme="minorHAnsi"/>
                <w:sz w:val="16"/>
                <w:szCs w:val="16"/>
              </w:rPr>
              <w:t>{#cCaas}}</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r w:rsidRPr="003329FB">
              <w:rPr>
                <w:rFonts w:asciiTheme="minorHAnsi" w:hAnsiTheme="minorHAnsi" w:cstheme="minorHAnsi"/>
                <w:sz w:val="16"/>
                <w:szCs w:val="16"/>
              </w:rPr>
              <w:t xml:space="preserve">           {{</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w:t>
            </w:r>
          </w:p>
          <w:p w14:paraId="07734F7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6DBBEE1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DA966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46CA8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62DFFBCF"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cCaas</w:t>
            </w:r>
            <w:proofErr w:type="spellEnd"/>
            <w:r w:rsidRPr="003329FB">
              <w:rPr>
                <w:rFonts w:asciiTheme="minorHAnsi" w:hAnsiTheme="minorHAnsi" w:cstheme="minorHAnsi"/>
                <w:sz w:val="16"/>
                <w:szCs w:val="16"/>
              </w:rPr>
              <w:t>}}</w:t>
            </w:r>
            <w:r w:rsidRPr="00B12A9E">
              <w:rPr>
                <w:rFonts w:ascii="Consolas" w:hAnsi="Consolas"/>
                <w:sz w:val="16"/>
                <w:szCs w:val="16"/>
              </w:rPr>
              <w:t>{{</w:t>
            </w:r>
            <w:r>
              <w:rPr>
                <w:rFonts w:ascii="Consolas" w:hAnsi="Consolas"/>
                <w:sz w:val="16"/>
                <w:szCs w:val="16"/>
              </w:rPr>
              <w:t>/</w:t>
            </w:r>
            <w:r w:rsidRPr="00B12A9E">
              <w:rPr>
                <w:rFonts w:ascii="Consolas" w:hAnsi="Consolas"/>
                <w:sz w:val="16"/>
                <w:szCs w:val="16"/>
              </w:rPr>
              <w:t>CA}}</w:t>
            </w:r>
          </w:p>
        </w:tc>
      </w:tr>
      <w:tr w:rsidR="000103BC" w:rsidRPr="007A2CAA" w14:paraId="294C17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34004E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{{#SA}} {{#uCaas</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0A08FBA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15AAA7B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EF1930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751" w:type="pct"/>
            <w:tcBorders>
              <w:top w:val="single" w:sz="4" w:space="0" w:color="auto"/>
              <w:left w:val="single" w:sz="4" w:space="0" w:color="auto"/>
              <w:bottom w:val="single" w:sz="4" w:space="0" w:color="auto"/>
              <w:right w:val="single" w:sz="4" w:space="0" w:color="auto"/>
            </w:tcBorders>
          </w:tcPr>
          <w:p w14:paraId="24A1D1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748" w:type="pct"/>
            <w:tcBorders>
              <w:top w:val="single" w:sz="4" w:space="0" w:color="auto"/>
              <w:left w:val="single" w:sz="4" w:space="0" w:color="auto"/>
              <w:bottom w:val="single" w:sz="4" w:space="0" w:color="auto"/>
              <w:right w:val="single" w:sz="4" w:space="0" w:color="auto"/>
            </w:tcBorders>
          </w:tcPr>
          <w:p w14:paraId="6EEA30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r>
              <w:rPr>
                <w:rFonts w:asciiTheme="minorHAnsi" w:hAnsiTheme="minorHAnsi" w:cstheme="minorHAnsi"/>
                <w:sz w:val="16"/>
                <w:szCs w:val="16"/>
              </w:rPr>
              <w:t>/</w:t>
            </w:r>
            <w:r w:rsidRPr="003329FB">
              <w:rPr>
                <w:rFonts w:asciiTheme="minorHAnsi" w:hAnsiTheme="minorHAnsi" w:cstheme="minorHAnsi"/>
                <w:sz w:val="16"/>
                <w:szCs w:val="16"/>
              </w:rPr>
              <w:t>SA}}</w:t>
            </w:r>
          </w:p>
        </w:tc>
      </w:tr>
    </w:tbl>
    <w:p w14:paraId="6738CF15" w14:textId="77777777" w:rsidR="000103BC" w:rsidRPr="006B4989" w:rsidRDefault="000103BC" w:rsidP="000103BC">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{{#MFS}}</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0103BC" w:rsidRPr="007E270F" w14:paraId="4238E708" w14:textId="77777777" w:rsidTr="00483EA4">
        <w:trPr>
          <w:trHeight w:val="50"/>
        </w:trPr>
        <w:tc>
          <w:tcPr>
            <w:tcW w:w="1665" w:type="pct"/>
            <w:shd w:val="clear" w:color="auto" w:fill="C00000"/>
          </w:tcPr>
          <w:p w14:paraId="096D55C3" w14:textId="77777777" w:rsidR="000103BC" w:rsidRPr="007E270F" w:rsidRDefault="000103BC" w:rsidP="00483EA4">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Firewall Services</w:t>
            </w:r>
          </w:p>
        </w:tc>
        <w:tc>
          <w:tcPr>
            <w:tcW w:w="1000" w:type="pct"/>
            <w:shd w:val="clear" w:color="auto" w:fill="C00000"/>
          </w:tcPr>
          <w:p w14:paraId="427FDA5A"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shd w:val="clear" w:color="auto" w:fill="C00000"/>
          </w:tcPr>
          <w:p w14:paraId="3DE89798"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1" w:type="pct"/>
            <w:shd w:val="clear" w:color="auto" w:fill="C00000"/>
          </w:tcPr>
          <w:p w14:paraId="1F0C8773"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shd w:val="clear" w:color="auto" w:fill="C00000"/>
          </w:tcPr>
          <w:p w14:paraId="3EB50977"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0103BC" w:rsidRPr="007E270F" w14:paraId="01B936B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1C03FEB7" w14:textId="77777777" w:rsidR="000103BC" w:rsidRPr="007E270F" w:rsidRDefault="000103BC" w:rsidP="00483EA4">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{{#ftr_IsBundle}}</w:t>
            </w:r>
          </w:p>
          <w:p w14:paraId="604F8008"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64EF8CAB" w14:textId="77777777" w:rsidR="000103BC" w:rsidRPr="005524D3" w:rsidRDefault="000103BC" w:rsidP="00483EA4">
            <w:pPr>
              <w:pStyle w:val="List"/>
              <w:tabs>
                <w:tab w:val="left" w:pos="360"/>
              </w:tabs>
              <w:ind w:left="0" w:right="288" w:firstLine="0"/>
              <w:jc w:val="both"/>
              <w:rPr>
                <w:rFonts w:asciiTheme="minorHAnsi" w:hAnsiTheme="minorHAnsi" w:cstheme="minorHAnsi"/>
                <w:sz w:val="16"/>
                <w:szCs w:val="16"/>
              </w:rPr>
            </w:pPr>
            <w:r w:rsidRPr="005524D3">
              <w:rPr>
                <w:rFonts w:asciiTheme="minorHAnsi" w:hAnsiTheme="minorHAnsi" w:cstheme="minorHAnsi"/>
                <w:sz w:val="16"/>
                <w:szCs w:val="16"/>
              </w:rPr>
              <w:t>{{ATTR_FIREWALL_MODEL}} {{ATTR_MF_TRANSCEIVER}}</w:t>
            </w:r>
          </w:p>
        </w:tc>
        <w:tc>
          <w:tcPr>
            <w:tcW w:w="1000" w:type="pct"/>
          </w:tcPr>
          <w:p w14:paraId="54F46D30" w14:textId="77777777" w:rsidR="000103BC" w:rsidRPr="007E270F" w:rsidRDefault="000103BC" w:rsidP="00483EA4">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{{Quantity}}</w:t>
            </w:r>
          </w:p>
        </w:tc>
        <w:tc>
          <w:tcPr>
            <w:tcW w:w="833" w:type="pct"/>
          </w:tcPr>
          <w:p w14:paraId="400DA7F3" w14:textId="77777777" w:rsidR="000103BC" w:rsidRPr="007E270F" w:rsidRDefault="000103BC" w:rsidP="00483EA4">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Pr>
          <w:p w14:paraId="66F0E320" w14:textId="77777777" w:rsidR="000103BC" w:rsidRPr="007E270F" w:rsidRDefault="000103BC" w:rsidP="00483EA4">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Pr>
          <w:p w14:paraId="42463843"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 xml:space="preserve">}} </w:t>
            </w:r>
          </w:p>
          <w:p w14:paraId="1AE942ED" w14:textId="77777777" w:rsidR="000103BC" w:rsidRPr="004778BE"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0103BC" w:rsidRPr="007E270F" w14:paraId="49AC5DAD"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3975FD27" w14:textId="77777777" w:rsidR="000103BC" w:rsidRPr="007E270F" w:rsidRDefault="000103BC" w:rsidP="00483EA4">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7E7D8ABF"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3140C077" w14:textId="77777777" w:rsidR="000103BC" w:rsidRPr="005524D3" w:rsidRDefault="000103BC" w:rsidP="00483EA4">
            <w:pPr>
              <w:pStyle w:val="List"/>
              <w:tabs>
                <w:tab w:val="left" w:pos="360"/>
              </w:tabs>
              <w:ind w:left="0" w:right="288" w:firstLine="0"/>
              <w:jc w:val="both"/>
              <w:rPr>
                <w:rFonts w:asciiTheme="minorHAnsi" w:hAnsiTheme="minorHAnsi" w:cstheme="minorHAnsi"/>
                <w:sz w:val="16"/>
                <w:szCs w:val="16"/>
              </w:rPr>
            </w:pPr>
            <w:r w:rsidRPr="005524D3">
              <w:rPr>
                <w:rFonts w:asciiTheme="minorHAnsi" w:hAnsiTheme="minorHAnsi" w:cstheme="minorHAnsi"/>
                <w:sz w:val="16"/>
                <w:szCs w:val="16"/>
              </w:rPr>
              <w:t>{{ATTR_FIREWALL_MODEL}} {{ATTR_MF_TRANSCEIVER}}</w:t>
            </w:r>
          </w:p>
        </w:tc>
        <w:tc>
          <w:tcPr>
            <w:tcW w:w="1000" w:type="pct"/>
          </w:tcPr>
          <w:p w14:paraId="1C247178"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Pr>
          <w:p w14:paraId="3D21D313"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1" w:type="pct"/>
          </w:tcPr>
          <w:p w14:paraId="55AB4882"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Pr>
          <w:p w14:paraId="27097D71"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r w:rsidRPr="007E270F">
              <w:rPr>
                <w:rFonts w:asciiTheme="minorHAnsi" w:hAnsiTheme="minorHAnsi" w:cstheme="minorHAnsi"/>
                <w:b/>
                <w:bCs/>
                <w:sz w:val="16"/>
                <w:szCs w:val="16"/>
              </w:rPr>
              <w:t>}}</w:t>
            </w:r>
          </w:p>
          <w:p w14:paraId="321E2634"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749285F1" w14:textId="77777777" w:rsidR="000103BC" w:rsidRPr="006B4989" w:rsidRDefault="000103BC" w:rsidP="000103BC">
      <w:pPr>
        <w:ind w:left="162" w:right="18" w:hanging="162"/>
        <w:rPr>
          <w:rFonts w:asciiTheme="minorHAnsi" w:hAnsiTheme="minorHAnsi" w:cstheme="minorHAnsi"/>
          <w:b/>
          <w:bCs/>
          <w:sz w:val="4"/>
          <w:szCs w:val="4"/>
        </w:rPr>
      </w:pPr>
      <w:r w:rsidRPr="006B4989">
        <w:rPr>
          <w:rFonts w:asciiTheme="minorHAnsi" w:hAnsiTheme="minorHAnsi" w:cstheme="minorHAnsi"/>
          <w:b/>
          <w:bCs/>
          <w:sz w:val="4"/>
          <w:szCs w:val="4"/>
        </w:rPr>
        <w:t>{{/MFS}}</w:t>
      </w:r>
    </w:p>
    <w:p w14:paraId="3429756C" w14:textId="77777777" w:rsidR="000103BC" w:rsidRPr="006B4989" w:rsidRDefault="000103BC" w:rsidP="000103BC">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{{#MFP}}</w:t>
      </w:r>
    </w:p>
    <w:tbl>
      <w:tblPr>
        <w:tblW w:w="5000"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594"/>
        <w:gridCol w:w="2158"/>
        <w:gridCol w:w="1800"/>
        <w:gridCol w:w="1619"/>
        <w:gridCol w:w="1619"/>
      </w:tblGrid>
      <w:tr w:rsidR="000103BC" w:rsidRPr="007E270F" w14:paraId="0E5776D8" w14:textId="77777777" w:rsidTr="00483EA4">
        <w:trPr>
          <w:trHeight w:val="50"/>
        </w:trPr>
        <w:tc>
          <w:tcPr>
            <w:tcW w:w="1665" w:type="pct"/>
            <w:tcBorders>
              <w:bottom w:val="single" w:sz="4" w:space="0" w:color="auto"/>
            </w:tcBorders>
            <w:shd w:val="clear" w:color="auto" w:fill="C00000"/>
          </w:tcPr>
          <w:p w14:paraId="358A8847" w14:textId="77777777" w:rsidR="000103BC" w:rsidRPr="007E270F" w:rsidRDefault="000103BC" w:rsidP="00483EA4">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Additional Services</w:t>
            </w:r>
          </w:p>
        </w:tc>
        <w:tc>
          <w:tcPr>
            <w:tcW w:w="1000" w:type="pct"/>
            <w:tcBorders>
              <w:bottom w:val="single" w:sz="4" w:space="0" w:color="auto"/>
            </w:tcBorders>
            <w:shd w:val="clear" w:color="auto" w:fill="C00000"/>
          </w:tcPr>
          <w:p w14:paraId="1E9ACFAE"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341E0F6B"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0" w:type="pct"/>
            <w:tcBorders>
              <w:bottom w:val="single" w:sz="4" w:space="0" w:color="auto"/>
            </w:tcBorders>
            <w:shd w:val="clear" w:color="auto" w:fill="C00000"/>
          </w:tcPr>
          <w:p w14:paraId="0042411C"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08C87C5B"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0103BC" w:rsidRPr="007E270F" w14:paraId="17110CE5" w14:textId="77777777" w:rsidTr="00483EA4">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4C76FEC5"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{{#ftr_IsBundle}}</w:t>
            </w:r>
          </w:p>
          <w:p w14:paraId="0C18B302"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2A981105" w14:textId="77777777" w:rsidR="000103BC" w:rsidRPr="005524D3" w:rsidRDefault="000103BC" w:rsidP="00483EA4">
            <w:pPr>
              <w:shd w:val="clear" w:color="auto" w:fill="FFFFFE"/>
              <w:rPr>
                <w:rFonts w:asciiTheme="minorHAnsi" w:hAnsiTheme="minorHAnsi" w:cstheme="minorHAnsi"/>
                <w:sz w:val="16"/>
                <w:szCs w:val="16"/>
              </w:rPr>
            </w:pPr>
            <w:r w:rsidRPr="005524D3">
              <w:rPr>
                <w:rFonts w:asciiTheme="minorHAnsi" w:hAnsiTheme="minorHAnsi" w:cstheme="minorHAnsi"/>
                <w:sz w:val="16"/>
                <w:szCs w:val="16"/>
              </w:rPr>
              <w:t xml:space="preserve">{{ATTR_TIME_MNGT}}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26D1B69F"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5657C861" w14:textId="77777777" w:rsidR="000103BC" w:rsidRPr="007E270F" w:rsidRDefault="000103BC" w:rsidP="00483EA4">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00AF0A2F"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5626517D"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r w:rsidR="000103BC" w:rsidRPr="007E270F" w14:paraId="31C8FF47" w14:textId="77777777" w:rsidTr="00483EA4">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04285C07"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p w14:paraId="1B5F19D0"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2A6E0CEB" w14:textId="77777777" w:rsidR="000103BC" w:rsidRPr="005524D3" w:rsidRDefault="000103BC" w:rsidP="00483EA4">
            <w:pPr>
              <w:shd w:val="clear" w:color="auto" w:fill="FFFFFE"/>
              <w:rPr>
                <w:rFonts w:asciiTheme="minorHAnsi" w:hAnsiTheme="minorHAnsi" w:cstheme="minorHAnsi"/>
                <w:sz w:val="16"/>
                <w:szCs w:val="16"/>
              </w:rPr>
            </w:pPr>
            <w:r w:rsidRPr="005524D3">
              <w:rPr>
                <w:rFonts w:asciiTheme="minorHAnsi" w:hAnsiTheme="minorHAnsi" w:cstheme="minorHAnsi"/>
                <w:sz w:val="16"/>
                <w:szCs w:val="16"/>
              </w:rPr>
              <w:t xml:space="preserve">{{ATTR_TIME_MNGT}}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5AF24A5E"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1C1BDE6E" w14:textId="77777777" w:rsidR="000103BC" w:rsidRPr="007E270F" w:rsidRDefault="000103BC" w:rsidP="00483EA4">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7430D31C"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RecurringChargeTotal</w:t>
            </w:r>
            <w:proofErr w:type="spellEnd"/>
            <w:r w:rsidRPr="007E270F">
              <w:rPr>
                <w:rFonts w:asciiTheme="minorHAnsi" w:hAnsiTheme="minorHAnsi" w:cstheme="minorHAnsi"/>
                <w:b/>
                <w:bCs/>
                <w:sz w:val="16"/>
                <w:szCs w:val="16"/>
              </w:rPr>
              <w:t>}}</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01FDF5F"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w:t>
            </w:r>
            <w:proofErr w:type="spellStart"/>
            <w:r w:rsidRPr="007E270F">
              <w:rPr>
                <w:rFonts w:asciiTheme="minorHAnsi" w:hAnsiTheme="minorHAnsi" w:cstheme="minorHAnsi"/>
                <w:b/>
                <w:bCs/>
                <w:sz w:val="16"/>
                <w:szCs w:val="16"/>
              </w:rPr>
              <w:t>OneTimeCharge</w:t>
            </w:r>
            <w:proofErr w:type="spellEnd"/>
            <w:proofErr w:type="gramStart"/>
            <w:r w:rsidRPr="007E270F">
              <w:rPr>
                <w:rFonts w:asciiTheme="minorHAnsi" w:hAnsiTheme="minorHAnsi" w:cstheme="minorHAnsi"/>
                <w:b/>
                <w:bCs/>
                <w:sz w:val="16"/>
                <w:szCs w:val="16"/>
              </w:rPr>
              <w:t>}}</w:t>
            </w:r>
            <w:r w:rsidRPr="007E270F">
              <w:rPr>
                <w:rFonts w:asciiTheme="minorHAnsi" w:hAnsiTheme="minorHAnsi" w:cstheme="minorHAnsi"/>
                <w:b/>
                <w:sz w:val="16"/>
                <w:szCs w:val="16"/>
              </w:rPr>
              <w:t>{</w:t>
            </w:r>
            <w:proofErr w:type="gramEnd"/>
            <w:r w:rsidRPr="007E270F">
              <w:rPr>
                <w:rFonts w:asciiTheme="minorHAnsi" w:hAnsiTheme="minorHAnsi" w:cstheme="minorHAnsi"/>
                <w:b/>
                <w:sz w:val="16"/>
                <w:szCs w:val="16"/>
              </w:rPr>
              <w:t>{/</w:t>
            </w:r>
            <w:proofErr w:type="spellStart"/>
            <w:r w:rsidRPr="007E270F">
              <w:rPr>
                <w:rFonts w:asciiTheme="minorHAnsi" w:hAnsiTheme="minorHAnsi" w:cstheme="minorHAnsi"/>
                <w:b/>
                <w:sz w:val="16"/>
                <w:szCs w:val="16"/>
              </w:rPr>
              <w:t>ftr_IsBundle</w:t>
            </w:r>
            <w:proofErr w:type="spellEnd"/>
            <w:r w:rsidRPr="007E270F">
              <w:rPr>
                <w:rFonts w:asciiTheme="minorHAnsi" w:hAnsiTheme="minorHAnsi" w:cstheme="minorHAnsi"/>
                <w:b/>
                <w:sz w:val="16"/>
                <w:szCs w:val="16"/>
              </w:rPr>
              <w:t>}}</w:t>
            </w:r>
          </w:p>
        </w:tc>
      </w:tr>
    </w:tbl>
    <w:p w14:paraId="06F61060" w14:textId="77777777" w:rsidR="000103BC" w:rsidRPr="00CE104E" w:rsidRDefault="000103BC" w:rsidP="000103BC">
      <w:pPr>
        <w:ind w:left="162" w:right="18" w:hanging="162"/>
        <w:rPr>
          <w:rFonts w:ascii="Lantinghei TC Heavy" w:hAnsi="Lantinghei TC Heavy" w:cs="Lantinghei TC Heavy"/>
          <w:bCs/>
          <w:color w:val="800000"/>
          <w:sz w:val="4"/>
          <w:szCs w:val="4"/>
        </w:rPr>
      </w:pPr>
      <w:r w:rsidRPr="00CE104E">
        <w:rPr>
          <w:rFonts w:asciiTheme="minorHAnsi" w:hAnsiTheme="minorHAnsi" w:cstheme="minorHAnsi"/>
          <w:b/>
          <w:bCs/>
          <w:sz w:val="4"/>
          <w:szCs w:val="4"/>
        </w:rPr>
        <w:t>{{/MFP}}</w:t>
      </w:r>
    </w:p>
    <w:p w14:paraId="28DEF497" w14:textId="77777777" w:rsidR="000103BC" w:rsidRPr="008D1FBA" w:rsidRDefault="000103BC" w:rsidP="000103BC">
      <w:pPr>
        <w:shd w:val="clear" w:color="auto" w:fill="FFFFFE"/>
        <w:rPr>
          <w:rFonts w:ascii="Consolas" w:hAnsi="Consolas"/>
          <w:sz w:val="16"/>
          <w:szCs w:val="16"/>
        </w:rPr>
      </w:pPr>
      <w:r w:rsidRPr="008D1FBA">
        <w:rPr>
          <w:rFonts w:ascii="Consolas" w:hAnsi="Consolas"/>
          <w:sz w:val="16"/>
          <w:szCs w:val="16"/>
        </w:rPr>
        <w:t>{{#ProductName_isCCaas</w:t>
      </w:r>
      <w:proofErr w:type="gramStart"/>
      <w:r w:rsidRPr="008D1FBA">
        <w:rPr>
          <w:rFonts w:ascii="Consolas" w:hAnsi="Consolas"/>
          <w:sz w:val="16"/>
          <w:szCs w:val="16"/>
        </w:rPr>
        <w:t>}}{</w:t>
      </w:r>
      <w:proofErr w:type="gramEnd"/>
      <w:r w:rsidRPr="008D1FBA">
        <w:rPr>
          <w:rFonts w:ascii="Consolas" w:hAnsi="Consolas"/>
          <w:sz w:val="16"/>
          <w:szCs w:val="16"/>
        </w:rPr>
        <w:t>{#CA}}</w:t>
      </w:r>
    </w:p>
    <w:tbl>
      <w:tblPr>
        <w:tblStyle w:val="TableGrid"/>
        <w:tblW w:w="1081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595"/>
        <w:gridCol w:w="2160"/>
        <w:gridCol w:w="1800"/>
        <w:gridCol w:w="1620"/>
        <w:gridCol w:w="1644"/>
      </w:tblGrid>
      <w:tr w:rsidR="000103BC" w:rsidRPr="008D1FBA" w14:paraId="5F76182A" w14:textId="77777777" w:rsidTr="00483EA4">
        <w:trPr>
          <w:trHeight w:val="63"/>
        </w:trPr>
        <w:tc>
          <w:tcPr>
            <w:tcW w:w="3595" w:type="dxa"/>
            <w:shd w:val="clear" w:color="auto" w:fill="C00000"/>
          </w:tcPr>
          <w:p w14:paraId="0C5A03CC" w14:textId="77777777" w:rsidR="000103BC" w:rsidRPr="008D1FBA" w:rsidRDefault="000103BC" w:rsidP="00483EA4">
            <w:pPr>
              <w:pStyle w:val="List"/>
              <w:tabs>
                <w:tab w:val="left" w:pos="360"/>
              </w:tabs>
              <w:ind w:left="0" w:right="288" w:firstLine="0"/>
              <w:jc w:val="both"/>
              <w:rPr>
                <w:rFonts w:asciiTheme="minorHAnsi" w:hAnsiTheme="minorHAnsi" w:cs="Arial"/>
                <w:b/>
                <w:bCs/>
                <w:sz w:val="16"/>
                <w:szCs w:val="16"/>
              </w:rPr>
            </w:pPr>
            <w:r w:rsidRPr="008D1FBA">
              <w:rPr>
                <w:rFonts w:ascii="Calibri" w:hAnsi="Calibri"/>
                <w:b/>
                <w:bCs/>
                <w:sz w:val="16"/>
                <w:szCs w:val="16"/>
              </w:rPr>
              <w:lastRenderedPageBreak/>
              <w:t xml:space="preserve">Frontier </w:t>
            </w:r>
            <w:proofErr w:type="spellStart"/>
            <w:r w:rsidRPr="008D1FBA">
              <w:rPr>
                <w:rFonts w:ascii="Calibri" w:hAnsi="Calibri"/>
                <w:b/>
                <w:bCs/>
                <w:sz w:val="16"/>
                <w:szCs w:val="16"/>
              </w:rPr>
              <w:t>CCaaS</w:t>
            </w:r>
            <w:proofErr w:type="spellEnd"/>
            <w:r w:rsidRPr="008D1FBA">
              <w:rPr>
                <w:rFonts w:ascii="Calibri" w:hAnsi="Calibri"/>
                <w:b/>
                <w:bCs/>
                <w:sz w:val="16"/>
                <w:szCs w:val="16"/>
              </w:rPr>
              <w:t xml:space="preserve"> Services</w:t>
            </w:r>
          </w:p>
        </w:tc>
        <w:tc>
          <w:tcPr>
            <w:tcW w:w="2160" w:type="dxa"/>
            <w:shd w:val="clear" w:color="auto" w:fill="C00000"/>
          </w:tcPr>
          <w:p w14:paraId="745072C3"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Quantity</w:t>
            </w:r>
          </w:p>
        </w:tc>
        <w:tc>
          <w:tcPr>
            <w:tcW w:w="1800" w:type="dxa"/>
            <w:shd w:val="clear" w:color="auto" w:fill="C00000"/>
          </w:tcPr>
          <w:p w14:paraId="4D4F91E2"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MRC</w:t>
            </w:r>
          </w:p>
        </w:tc>
        <w:tc>
          <w:tcPr>
            <w:tcW w:w="1620" w:type="dxa"/>
            <w:shd w:val="clear" w:color="auto" w:fill="C00000"/>
          </w:tcPr>
          <w:p w14:paraId="009C6C70"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Total MRC</w:t>
            </w:r>
          </w:p>
        </w:tc>
        <w:tc>
          <w:tcPr>
            <w:tcW w:w="1644" w:type="dxa"/>
            <w:shd w:val="clear" w:color="auto" w:fill="C00000"/>
          </w:tcPr>
          <w:p w14:paraId="0BF8B64B"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NRC</w:t>
            </w:r>
          </w:p>
        </w:tc>
      </w:tr>
    </w:tbl>
    <w:p w14:paraId="5089DC16" w14:textId="77777777" w:rsidR="000103BC" w:rsidRPr="008D1FBA" w:rsidRDefault="000103BC" w:rsidP="000103BC">
      <w:pPr>
        <w:shd w:val="clear" w:color="auto" w:fill="FFFFFE"/>
        <w:rPr>
          <w:rFonts w:ascii="Consolas" w:hAnsi="Consolas"/>
          <w:color w:val="A31515"/>
          <w:sz w:val="16"/>
          <w:szCs w:val="16"/>
        </w:rPr>
      </w:pPr>
    </w:p>
    <w:tbl>
      <w:tblPr>
        <w:tblStyle w:val="TableGrid"/>
        <w:tblW w:w="10830" w:type="dxa"/>
        <w:tblLayout w:type="fixed"/>
        <w:tblLook w:val="04A0" w:firstRow="1" w:lastRow="0" w:firstColumn="1" w:lastColumn="0" w:noHBand="0" w:noVBand="1"/>
      </w:tblPr>
      <w:tblGrid>
        <w:gridCol w:w="3595"/>
        <w:gridCol w:w="2160"/>
        <w:gridCol w:w="1800"/>
        <w:gridCol w:w="1620"/>
        <w:gridCol w:w="1655"/>
      </w:tblGrid>
      <w:tr w:rsidR="000103BC" w:rsidRPr="008D1FBA" w14:paraId="1B1C08FF" w14:textId="77777777" w:rsidTr="00483EA4">
        <w:trPr>
          <w:trHeight w:val="575"/>
        </w:trPr>
        <w:tc>
          <w:tcPr>
            <w:tcW w:w="3595" w:type="dxa"/>
          </w:tcPr>
          <w:p w14:paraId="53CD0B76" w14:textId="77777777" w:rsidR="000103BC" w:rsidRPr="008D1FBA" w:rsidRDefault="000103BC" w:rsidP="00483EA4">
            <w:pPr>
              <w:shd w:val="clear" w:color="auto" w:fill="FFFFFE"/>
              <w:spacing w:line="285" w:lineRule="atLeast"/>
              <w:rPr>
                <w:rFonts w:asciiTheme="minorHAnsi" w:hAnsiTheme="minorHAnsi" w:cstheme="minorHAnsi"/>
                <w:sz w:val="16"/>
                <w:szCs w:val="16"/>
              </w:rPr>
            </w:pPr>
            <w:r w:rsidRPr="008D1FBA">
              <w:rPr>
                <w:rFonts w:asciiTheme="minorHAnsi" w:hAnsiTheme="minorHAnsi" w:cstheme="minorHAnsi"/>
                <w:sz w:val="16"/>
                <w:szCs w:val="16"/>
              </w:rPr>
              <w:t>{{#cCaas</w:t>
            </w:r>
            <w:proofErr w:type="gramStart"/>
            <w:r w:rsidRPr="008D1FBA">
              <w:rPr>
                <w:rFonts w:asciiTheme="minorHAnsi" w:hAnsiTheme="minorHAnsi" w:cstheme="minorHAnsi"/>
                <w:sz w:val="16"/>
                <w:szCs w:val="16"/>
              </w:rPr>
              <w:t>}}</w:t>
            </w:r>
            <w:r w:rsidRPr="008D1FBA">
              <w:rPr>
                <w:rFonts w:asciiTheme="minorHAnsi" w:hAnsiTheme="minorHAnsi" w:cstheme="minorHAnsi"/>
                <w:b/>
                <w:sz w:val="16"/>
                <w:szCs w:val="16"/>
              </w:rPr>
              <w:t>{</w:t>
            </w:r>
            <w:proofErr w:type="gramEnd"/>
            <w:r w:rsidRPr="008D1FBA">
              <w:rPr>
                <w:rFonts w:asciiTheme="minorHAnsi" w:hAnsiTheme="minorHAnsi" w:cstheme="minorHAnsi"/>
                <w:b/>
                <w:sz w:val="16"/>
                <w:szCs w:val="16"/>
              </w:rPr>
              <w:t>{^ftr_IsBundle}}</w:t>
            </w:r>
            <w:r w:rsidRPr="008D1FBA">
              <w:rPr>
                <w:rFonts w:asciiTheme="minorHAnsi" w:hAnsiTheme="minorHAnsi" w:cstheme="minorHAnsi"/>
                <w:b/>
                <w:bCs/>
                <w:sz w:val="16"/>
                <w:szCs w:val="16"/>
              </w:rPr>
              <w:t>{{ProductName}}</w:t>
            </w:r>
            <w:r w:rsidRPr="008D1FBA">
              <w:rPr>
                <w:rFonts w:asciiTheme="minorHAnsi" w:hAnsiTheme="minorHAnsi" w:cstheme="minorHAnsi"/>
                <w:sz w:val="16"/>
                <w:szCs w:val="16"/>
              </w:rPr>
              <w:t xml:space="preserve">           {{</w:t>
            </w:r>
            <w:proofErr w:type="spellStart"/>
            <w:r w:rsidRPr="008D1FBA">
              <w:rPr>
                <w:rFonts w:asciiTheme="minorHAnsi" w:hAnsiTheme="minorHAnsi" w:cstheme="minorHAnsi"/>
                <w:sz w:val="16"/>
                <w:szCs w:val="16"/>
              </w:rPr>
              <w:t>CoS</w:t>
            </w:r>
            <w:proofErr w:type="spellEnd"/>
            <w:r w:rsidRPr="008D1FBA">
              <w:rPr>
                <w:rFonts w:asciiTheme="minorHAnsi" w:hAnsiTheme="minorHAnsi" w:cstheme="minorHAnsi"/>
                <w:sz w:val="16"/>
                <w:szCs w:val="16"/>
              </w:rPr>
              <w:t>}}</w:t>
            </w:r>
          </w:p>
          <w:p w14:paraId="7C3D950A" w14:textId="77777777" w:rsidR="000103BC" w:rsidRPr="008D1FBA" w:rsidRDefault="000103BC" w:rsidP="00483EA4">
            <w:pPr>
              <w:shd w:val="clear" w:color="auto" w:fill="FFFFFE"/>
              <w:rPr>
                <w:rFonts w:asciiTheme="minorHAnsi" w:hAnsiTheme="minorHAnsi" w:cstheme="minorHAnsi"/>
                <w:color w:val="000000"/>
                <w:sz w:val="16"/>
                <w:szCs w:val="16"/>
              </w:rPr>
            </w:pPr>
            <w:r w:rsidRPr="008D1FBA">
              <w:rPr>
                <w:rFonts w:asciiTheme="minorHAnsi" w:hAnsiTheme="minorHAnsi" w:cstheme="minorHAnsi"/>
                <w:sz w:val="16"/>
                <w:szCs w:val="16"/>
              </w:rPr>
              <w:t>{{Description}}</w:t>
            </w:r>
          </w:p>
        </w:tc>
        <w:tc>
          <w:tcPr>
            <w:tcW w:w="2160" w:type="dxa"/>
          </w:tcPr>
          <w:p w14:paraId="618BA567"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tcPr>
          <w:p w14:paraId="45555B86"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RecurringCharge</w:t>
            </w:r>
            <w:proofErr w:type="spellEnd"/>
            <w:r w:rsidRPr="008D1FBA">
              <w:rPr>
                <w:rFonts w:asciiTheme="minorHAnsi" w:hAnsiTheme="minorHAnsi" w:cstheme="minorHAnsi"/>
                <w:b/>
                <w:bCs/>
                <w:sz w:val="16"/>
                <w:szCs w:val="16"/>
              </w:rPr>
              <w:t>}}</w:t>
            </w:r>
          </w:p>
        </w:tc>
        <w:tc>
          <w:tcPr>
            <w:tcW w:w="1620" w:type="dxa"/>
          </w:tcPr>
          <w:p w14:paraId="76A50E3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RecurringChargeTotal</w:t>
            </w:r>
            <w:proofErr w:type="spellEnd"/>
            <w:r w:rsidRPr="008D1FBA">
              <w:rPr>
                <w:rFonts w:asciiTheme="minorHAnsi" w:hAnsiTheme="minorHAnsi" w:cstheme="minorHAnsi"/>
                <w:b/>
                <w:bCs/>
                <w:sz w:val="16"/>
                <w:szCs w:val="16"/>
              </w:rPr>
              <w:t>}}</w:t>
            </w:r>
          </w:p>
        </w:tc>
        <w:tc>
          <w:tcPr>
            <w:tcW w:w="1655" w:type="dxa"/>
          </w:tcPr>
          <w:p w14:paraId="351FAC26"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8D1FBA">
              <w:rPr>
                <w:rFonts w:asciiTheme="minorHAnsi" w:hAnsiTheme="minorHAnsi" w:cstheme="minorHAnsi"/>
                <w:b/>
                <w:bCs/>
                <w:sz w:val="16"/>
                <w:szCs w:val="16"/>
              </w:rPr>
              <w:t>{{</w:t>
            </w:r>
            <w:proofErr w:type="spellStart"/>
            <w:r w:rsidRPr="008D1FBA">
              <w:rPr>
                <w:rFonts w:asciiTheme="minorHAnsi" w:hAnsiTheme="minorHAnsi" w:cstheme="minorHAnsi"/>
                <w:b/>
                <w:bCs/>
                <w:sz w:val="16"/>
                <w:szCs w:val="16"/>
              </w:rPr>
              <w:t>OneTimeCharge</w:t>
            </w:r>
            <w:proofErr w:type="spellEnd"/>
            <w:proofErr w:type="gramStart"/>
            <w:r w:rsidRPr="008D1FBA">
              <w:rPr>
                <w:rFonts w:asciiTheme="minorHAnsi" w:hAnsiTheme="minorHAnsi" w:cstheme="minorHAnsi"/>
                <w:b/>
                <w:bCs/>
                <w:sz w:val="16"/>
                <w:szCs w:val="16"/>
              </w:rPr>
              <w:t>}}</w:t>
            </w:r>
            <w:r w:rsidRPr="008D1FBA">
              <w:rPr>
                <w:rFonts w:asciiTheme="minorHAnsi" w:hAnsiTheme="minorHAnsi" w:cstheme="minorHAnsi"/>
                <w:b/>
                <w:sz w:val="16"/>
                <w:szCs w:val="16"/>
              </w:rPr>
              <w:t>{</w:t>
            </w:r>
            <w:proofErr w:type="gramEnd"/>
            <w:r w:rsidRPr="008D1FBA">
              <w:rPr>
                <w:rFonts w:asciiTheme="minorHAnsi" w:hAnsiTheme="minorHAnsi" w:cstheme="minorHAnsi"/>
                <w:b/>
                <w:sz w:val="16"/>
                <w:szCs w:val="16"/>
              </w:rPr>
              <w:t>{/</w:t>
            </w:r>
            <w:proofErr w:type="spellStart"/>
            <w:r w:rsidRPr="008D1FBA">
              <w:rPr>
                <w:rFonts w:asciiTheme="minorHAnsi" w:hAnsiTheme="minorHAnsi" w:cstheme="minorHAnsi"/>
                <w:b/>
                <w:sz w:val="16"/>
                <w:szCs w:val="16"/>
              </w:rPr>
              <w:t>ftr_IsBundle</w:t>
            </w:r>
            <w:proofErr w:type="spellEnd"/>
            <w:r w:rsidRPr="008D1FBA">
              <w:rPr>
                <w:rFonts w:asciiTheme="minorHAnsi" w:hAnsiTheme="minorHAnsi" w:cstheme="minorHAnsi"/>
                <w:b/>
                <w:sz w:val="16"/>
                <w:szCs w:val="16"/>
              </w:rPr>
              <w:t>}}</w:t>
            </w:r>
            <w:r w:rsidRPr="008D1FBA">
              <w:rPr>
                <w:rFonts w:asciiTheme="minorHAnsi" w:hAnsiTheme="minorHAnsi" w:cstheme="minorHAnsi"/>
                <w:sz w:val="16"/>
                <w:szCs w:val="16"/>
              </w:rPr>
              <w:t>{{/</w:t>
            </w:r>
            <w:proofErr w:type="spellStart"/>
            <w:r w:rsidRPr="008D1FBA">
              <w:rPr>
                <w:rFonts w:asciiTheme="minorHAnsi" w:hAnsiTheme="minorHAnsi" w:cstheme="minorHAnsi"/>
                <w:sz w:val="16"/>
                <w:szCs w:val="16"/>
              </w:rPr>
              <w:t>cCaas</w:t>
            </w:r>
            <w:proofErr w:type="spellEnd"/>
            <w:r w:rsidRPr="008D1FBA">
              <w:rPr>
                <w:rFonts w:asciiTheme="minorHAnsi" w:hAnsiTheme="minorHAnsi" w:cstheme="minorHAnsi"/>
                <w:sz w:val="16"/>
                <w:szCs w:val="16"/>
              </w:rPr>
              <w:t>}}</w:t>
            </w:r>
          </w:p>
        </w:tc>
      </w:tr>
    </w:tbl>
    <w:p w14:paraId="1D91D44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{{/CA}}</w:t>
      </w:r>
    </w:p>
    <w:p w14:paraId="7E89D074"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w:t>
      </w:r>
      <w:proofErr w:type="spellStart"/>
      <w:r w:rsidRPr="00CE104E">
        <w:rPr>
          <w:rFonts w:asciiTheme="minorHAnsi" w:hAnsiTheme="minorHAnsi" w:cstheme="minorHAnsi"/>
          <w:sz w:val="4"/>
          <w:szCs w:val="4"/>
        </w:rPr>
        <w:t>ProductName_isCCaas</w:t>
      </w:r>
      <w:proofErr w:type="spellEnd"/>
      <w:r w:rsidRPr="00CE104E">
        <w:rPr>
          <w:rFonts w:asciiTheme="minorHAnsi" w:hAnsiTheme="minorHAnsi" w:cstheme="minorHAnsi"/>
          <w:sz w:val="4"/>
          <w:szCs w:val="4"/>
        </w:rPr>
        <w:t>}}</w:t>
      </w:r>
    </w:p>
    <w:p w14:paraId="080EED7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{{#ProductName_isUCaas}}</w:t>
      </w:r>
    </w:p>
    <w:p w14:paraId="3FB91432"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 xml:space="preserve">{{#SA}} </w:t>
      </w:r>
    </w:p>
    <w:tbl>
      <w:tblPr>
        <w:tblStyle w:val="TableGrid"/>
        <w:tblW w:w="10800"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20"/>
      </w:tblGrid>
      <w:tr w:rsidR="000103BC" w:rsidRPr="008D1FBA" w14:paraId="4B21CEEE" w14:textId="77777777" w:rsidTr="005112E0">
        <w:trPr>
          <w:trHeight w:val="63"/>
        </w:trPr>
        <w:tc>
          <w:tcPr>
            <w:tcW w:w="3600" w:type="dxa"/>
            <w:shd w:val="clear" w:color="auto" w:fill="C00000"/>
          </w:tcPr>
          <w:p w14:paraId="3A48A8D1" w14:textId="77777777" w:rsidR="000103BC" w:rsidRPr="008D1FBA" w:rsidRDefault="000103BC" w:rsidP="00483EA4">
            <w:pPr>
              <w:pStyle w:val="List"/>
              <w:tabs>
                <w:tab w:val="left" w:pos="360"/>
              </w:tabs>
              <w:ind w:left="0" w:right="288" w:firstLine="0"/>
              <w:jc w:val="both"/>
              <w:rPr>
                <w:rFonts w:asciiTheme="minorHAnsi" w:hAnsiTheme="minorHAnsi" w:cstheme="minorHAnsi"/>
                <w:b/>
                <w:bCs/>
                <w:sz w:val="16"/>
                <w:szCs w:val="16"/>
              </w:rPr>
            </w:pPr>
            <w:r w:rsidRPr="008D1FBA">
              <w:rPr>
                <w:rFonts w:asciiTheme="minorHAnsi" w:hAnsiTheme="minorHAnsi" w:cstheme="minorHAnsi"/>
                <w:b/>
                <w:bCs/>
                <w:sz w:val="16"/>
                <w:szCs w:val="16"/>
              </w:rPr>
              <w:t xml:space="preserve">Frontier </w:t>
            </w:r>
            <w:proofErr w:type="spellStart"/>
            <w:r w:rsidRPr="008D1FBA">
              <w:rPr>
                <w:rFonts w:asciiTheme="minorHAnsi" w:hAnsiTheme="minorHAnsi" w:cstheme="minorHAnsi"/>
                <w:b/>
                <w:bCs/>
                <w:sz w:val="16"/>
                <w:szCs w:val="16"/>
              </w:rPr>
              <w:t>UCaaS</w:t>
            </w:r>
            <w:proofErr w:type="spellEnd"/>
            <w:r w:rsidRPr="008D1FBA">
              <w:rPr>
                <w:rFonts w:asciiTheme="minorHAnsi" w:hAnsiTheme="minorHAnsi" w:cstheme="minorHAnsi"/>
                <w:b/>
                <w:bCs/>
                <w:sz w:val="16"/>
                <w:szCs w:val="16"/>
              </w:rPr>
              <w:t xml:space="preserve"> Services</w:t>
            </w:r>
          </w:p>
        </w:tc>
        <w:tc>
          <w:tcPr>
            <w:tcW w:w="2160" w:type="dxa"/>
            <w:shd w:val="clear" w:color="auto" w:fill="C00000"/>
          </w:tcPr>
          <w:p w14:paraId="10812DE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shd w:val="clear" w:color="auto" w:fill="C00000"/>
          </w:tcPr>
          <w:p w14:paraId="46CB81F6"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MRC</w:t>
            </w:r>
          </w:p>
        </w:tc>
        <w:tc>
          <w:tcPr>
            <w:tcW w:w="1620" w:type="dxa"/>
            <w:shd w:val="clear" w:color="auto" w:fill="C00000"/>
          </w:tcPr>
          <w:p w14:paraId="0845A24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Total MRC</w:t>
            </w:r>
          </w:p>
        </w:tc>
        <w:tc>
          <w:tcPr>
            <w:tcW w:w="1620" w:type="dxa"/>
            <w:shd w:val="clear" w:color="auto" w:fill="C00000"/>
          </w:tcPr>
          <w:p w14:paraId="726FEE9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NRC</w:t>
            </w:r>
          </w:p>
        </w:tc>
      </w:tr>
      <w:tr w:rsidR="000103BC" w:rsidRPr="008D1FBA" w14:paraId="2B9D1417"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B0C6ED4"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{{#uCaas</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CoS</w:t>
            </w:r>
            <w:proofErr w:type="spellEnd"/>
            <w:r w:rsidRPr="003329FB">
              <w:rPr>
                <w:rFonts w:asciiTheme="minorHAnsi" w:hAnsiTheme="minorHAnsi" w:cstheme="minorHAnsi"/>
                <w:sz w:val="16"/>
                <w:szCs w:val="16"/>
              </w:rPr>
              <w:t xml:space="preserve">}} </w:t>
            </w:r>
          </w:p>
          <w:p w14:paraId="5704AA35" w14:textId="77777777" w:rsidR="000103BC" w:rsidRPr="008D1FBA"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6902A25F"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51BFEA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3E0585AB"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20" w:type="dxa"/>
          </w:tcPr>
          <w:p w14:paraId="74E5B6A7"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uCaas</w:t>
            </w:r>
            <w:proofErr w:type="spellEnd"/>
            <w:r w:rsidRPr="003329FB">
              <w:rPr>
                <w:rFonts w:asciiTheme="minorHAnsi" w:hAnsiTheme="minorHAnsi" w:cstheme="minorHAnsi"/>
                <w:sz w:val="16"/>
                <w:szCs w:val="16"/>
              </w:rPr>
              <w:t>}}</w:t>
            </w:r>
          </w:p>
        </w:tc>
      </w:tr>
    </w:tbl>
    <w:p w14:paraId="3C544AED" w14:textId="77777777" w:rsidR="005112E0" w:rsidRDefault="005112E0" w:rsidP="000103BC">
      <w:pPr>
        <w:shd w:val="clear" w:color="auto" w:fill="FFFFFE"/>
        <w:rPr>
          <w:rFonts w:asciiTheme="minorHAnsi" w:hAnsiTheme="minorHAnsi" w:cstheme="minorHAnsi"/>
          <w:sz w:val="4"/>
          <w:szCs w:val="4"/>
        </w:rPr>
      </w:pPr>
    </w:p>
    <w:p w14:paraId="44186DBA" w14:textId="5432CFA2"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{{/SA}}</w:t>
      </w:r>
    </w:p>
    <w:p w14:paraId="78365B53" w14:textId="77777777" w:rsidR="000103BC"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w:t>
      </w:r>
      <w:proofErr w:type="spellStart"/>
      <w:r w:rsidRPr="00CE104E">
        <w:rPr>
          <w:rFonts w:asciiTheme="minorHAnsi" w:hAnsiTheme="minorHAnsi" w:cstheme="minorHAnsi"/>
          <w:sz w:val="4"/>
          <w:szCs w:val="4"/>
        </w:rPr>
        <w:t>ProductName_isUCaas</w:t>
      </w:r>
      <w:proofErr w:type="spellEnd"/>
      <w:r w:rsidRPr="00CE104E">
        <w:rPr>
          <w:rFonts w:asciiTheme="minorHAnsi" w:hAnsiTheme="minorHAnsi" w:cstheme="minorHAnsi"/>
          <w:sz w:val="4"/>
          <w:szCs w:val="4"/>
        </w:rPr>
        <w:t>}}</w:t>
      </w:r>
    </w:p>
    <w:p w14:paraId="75B48AA3" w14:textId="77777777" w:rsidR="005112E0"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{{#AD}</w:t>
      </w:r>
    </w:p>
    <w:p w14:paraId="585A686D" w14:textId="08CB2E1C" w:rsidR="000103BC" w:rsidRPr="00F10387"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 xml:space="preserve">} </w:t>
      </w:r>
    </w:p>
    <w:tbl>
      <w:tblPr>
        <w:tblStyle w:val="TableGrid"/>
        <w:tblW w:w="10835"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36"/>
        <w:gridCol w:w="19"/>
      </w:tblGrid>
      <w:tr w:rsidR="000103BC" w:rsidRPr="003329FB" w14:paraId="2DBDA7DC" w14:textId="77777777" w:rsidTr="005112E0">
        <w:trPr>
          <w:gridAfter w:val="1"/>
          <w:wAfter w:w="19" w:type="dxa"/>
          <w:trHeight w:val="63"/>
        </w:trPr>
        <w:tc>
          <w:tcPr>
            <w:tcW w:w="3600" w:type="dxa"/>
            <w:shd w:val="clear" w:color="auto" w:fill="C00000"/>
          </w:tcPr>
          <w:p w14:paraId="1F64FF62"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 xml:space="preserve">Frontier </w:t>
            </w:r>
            <w:proofErr w:type="spellStart"/>
            <w:r w:rsidRPr="003329FB">
              <w:rPr>
                <w:rFonts w:asciiTheme="minorHAnsi" w:hAnsiTheme="minorHAnsi" w:cstheme="minorHAnsi"/>
                <w:b/>
                <w:bCs/>
                <w:sz w:val="16"/>
                <w:szCs w:val="16"/>
              </w:rPr>
              <w:t>ADD-on</w:t>
            </w:r>
            <w:proofErr w:type="spellEnd"/>
            <w:r w:rsidRPr="003329FB">
              <w:rPr>
                <w:rFonts w:asciiTheme="minorHAnsi" w:hAnsiTheme="minorHAnsi" w:cstheme="minorHAnsi"/>
                <w:b/>
                <w:bCs/>
                <w:sz w:val="16"/>
                <w:szCs w:val="16"/>
              </w:rPr>
              <w:t xml:space="preserve"> Service</w:t>
            </w:r>
          </w:p>
        </w:tc>
        <w:tc>
          <w:tcPr>
            <w:tcW w:w="2160" w:type="dxa"/>
            <w:shd w:val="clear" w:color="auto" w:fill="C00000"/>
          </w:tcPr>
          <w:p w14:paraId="00A607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C805C3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35EC64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45E999C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0CC9014"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5FDD75B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4DF9E2AB"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679974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1AC90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42A8A3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7F05185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1832FC7"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r w:rsidR="000103BC" w:rsidRPr="003329FB" w14:paraId="117858F5"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2C01E3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7F5500BB"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B0A041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A4CA1E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8EB0A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6BFA1CA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752B195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ADDon</w:t>
            </w:r>
            <w:proofErr w:type="spellEnd"/>
            <w:r w:rsidRPr="003329FB">
              <w:rPr>
                <w:rFonts w:asciiTheme="minorHAnsi" w:hAnsiTheme="minorHAnsi" w:cstheme="minorHAnsi"/>
                <w:sz w:val="16"/>
                <w:szCs w:val="16"/>
              </w:rPr>
              <w:t>}}</w:t>
            </w:r>
          </w:p>
        </w:tc>
      </w:tr>
    </w:tbl>
    <w:p w14:paraId="71658FC3" w14:textId="77777777" w:rsidR="005112E0" w:rsidRDefault="005112E0" w:rsidP="000103BC">
      <w:pPr>
        <w:shd w:val="clear" w:color="auto" w:fill="FFFFFE"/>
        <w:rPr>
          <w:rFonts w:asciiTheme="minorHAnsi" w:hAnsiTheme="minorHAnsi" w:cstheme="minorHAnsi"/>
          <w:sz w:val="4"/>
          <w:szCs w:val="4"/>
        </w:rPr>
      </w:pPr>
    </w:p>
    <w:p w14:paraId="50F95897" w14:textId="3950F220"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{{/AD}}</w:t>
      </w:r>
    </w:p>
    <w:p w14:paraId="6F5FB404" w14:textId="77777777" w:rsidR="005112E0"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0BCE14E2" w14:textId="60491962"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0103BC" w:rsidRPr="003329FB" w14:paraId="5B224EBE" w14:textId="77777777" w:rsidTr="00483EA4">
        <w:trPr>
          <w:trHeight w:val="63"/>
        </w:trPr>
        <w:tc>
          <w:tcPr>
            <w:tcW w:w="3595" w:type="dxa"/>
            <w:shd w:val="clear" w:color="auto" w:fill="C00000"/>
          </w:tcPr>
          <w:p w14:paraId="7C03E53C"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Web Meeting and Video Conference Service</w:t>
            </w:r>
          </w:p>
        </w:tc>
        <w:tc>
          <w:tcPr>
            <w:tcW w:w="2160" w:type="dxa"/>
            <w:shd w:val="clear" w:color="auto" w:fill="C00000"/>
          </w:tcPr>
          <w:p w14:paraId="3C7E256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4E6DF54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B6861B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55" w:type="dxa"/>
            <w:shd w:val="clear" w:color="auto" w:fill="C00000"/>
          </w:tcPr>
          <w:p w14:paraId="1E7A768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5EC9B8B2"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E33BB3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31A23846"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755A2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6B4BF19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B80338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60459D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9BEFBAB"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r w:rsidR="000103BC" w:rsidRPr="003329FB" w14:paraId="042F32F5"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BBF5BE1"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734B10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B79831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FA5C4F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58234D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tcPr>
          <w:p w14:paraId="7F32C2C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5967F50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MnW</w:t>
            </w:r>
            <w:proofErr w:type="spellEnd"/>
            <w:r w:rsidRPr="003329FB">
              <w:rPr>
                <w:rFonts w:asciiTheme="minorHAnsi" w:hAnsiTheme="minorHAnsi" w:cstheme="minorHAnsi"/>
                <w:sz w:val="16"/>
                <w:szCs w:val="16"/>
              </w:rPr>
              <w:t>}}</w:t>
            </w:r>
          </w:p>
        </w:tc>
      </w:tr>
    </w:tbl>
    <w:p w14:paraId="5A678142" w14:textId="77777777" w:rsidR="005112E0" w:rsidRDefault="005112E0" w:rsidP="000103BC">
      <w:pPr>
        <w:shd w:val="clear" w:color="auto" w:fill="FFFFFE"/>
        <w:rPr>
          <w:rFonts w:asciiTheme="minorHAnsi" w:hAnsiTheme="minorHAnsi" w:cstheme="minorHAnsi"/>
          <w:sz w:val="4"/>
          <w:szCs w:val="4"/>
        </w:rPr>
      </w:pPr>
    </w:p>
    <w:p w14:paraId="21C2A3B1" w14:textId="458A017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1FD4E841" w14:textId="4FD695F2"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{{#Acc}} </w:t>
      </w:r>
    </w:p>
    <w:p w14:paraId="76433E00" w14:textId="77777777" w:rsidR="005112E0" w:rsidRPr="006B4989" w:rsidRDefault="005112E0"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2C1F26BE" w14:textId="77777777" w:rsidTr="00483EA4">
        <w:trPr>
          <w:gridAfter w:val="1"/>
          <w:wAfter w:w="19" w:type="dxa"/>
          <w:trHeight w:val="63"/>
        </w:trPr>
        <w:tc>
          <w:tcPr>
            <w:tcW w:w="3595" w:type="dxa"/>
            <w:shd w:val="clear" w:color="auto" w:fill="C00000"/>
          </w:tcPr>
          <w:p w14:paraId="45DED32A"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Accessories</w:t>
            </w:r>
          </w:p>
        </w:tc>
        <w:tc>
          <w:tcPr>
            <w:tcW w:w="2160" w:type="dxa"/>
            <w:shd w:val="clear" w:color="auto" w:fill="C00000"/>
          </w:tcPr>
          <w:p w14:paraId="1057CC0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133ACC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1D2D79C"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0A66F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A3604FD"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21E013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14228689"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B8FF58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CCB52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F230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4E06631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66140CA5"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{{/Accessory}}</w:t>
            </w:r>
          </w:p>
        </w:tc>
      </w:tr>
      <w:tr w:rsidR="000103BC" w:rsidRPr="003329FB" w14:paraId="7751D871"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56A18BA"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w:t>
            </w:r>
            <w:proofErr w:type="spellStart"/>
            <w:r w:rsidRPr="003329FB">
              <w:rPr>
                <w:rFonts w:asciiTheme="minorHAnsi" w:hAnsiTheme="minorHAnsi" w:cstheme="minorHAnsi"/>
                <w:sz w:val="16"/>
                <w:szCs w:val="16"/>
              </w:rPr>
              <w:t>MaintenanceTerm</w:t>
            </w:r>
            <w:proofErr w:type="spellEnd"/>
            <w:r w:rsidRPr="003329FB">
              <w:rPr>
                <w:rFonts w:asciiTheme="minorHAnsi" w:hAnsiTheme="minorHAnsi" w:cstheme="minorHAnsi"/>
                <w:sz w:val="16"/>
                <w:szCs w:val="16"/>
              </w:rPr>
              <w:t>}}     {{</w:t>
            </w:r>
            <w:proofErr w:type="spellStart"/>
            <w:r w:rsidRPr="003329FB">
              <w:rPr>
                <w:rFonts w:asciiTheme="minorHAnsi" w:hAnsiTheme="minorHAnsi" w:cstheme="minorHAnsi"/>
                <w:sz w:val="16"/>
                <w:szCs w:val="16"/>
              </w:rPr>
              <w:t>CoveredProduct</w:t>
            </w:r>
            <w:proofErr w:type="spellEnd"/>
            <w:r w:rsidRPr="003329FB">
              <w:rPr>
                <w:rFonts w:asciiTheme="minorHAnsi" w:hAnsiTheme="minorHAnsi" w:cstheme="minorHAnsi"/>
                <w:sz w:val="16"/>
                <w:szCs w:val="16"/>
              </w:rPr>
              <w:t>}}</w:t>
            </w:r>
          </w:p>
          <w:p w14:paraId="024387F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3C3D3E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AA49E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585DDEC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2437B6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08672061"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{{/Accessory}}</w:t>
            </w:r>
          </w:p>
        </w:tc>
      </w:tr>
    </w:tbl>
    <w:p w14:paraId="5B228DA0" w14:textId="77777777" w:rsidR="00700156" w:rsidRDefault="00700156" w:rsidP="000103BC">
      <w:pPr>
        <w:shd w:val="clear" w:color="auto" w:fill="FFFFFE"/>
        <w:rPr>
          <w:rFonts w:asciiTheme="minorHAnsi" w:hAnsiTheme="minorHAnsi" w:cstheme="minorHAnsi"/>
          <w:sz w:val="4"/>
          <w:szCs w:val="4"/>
        </w:rPr>
      </w:pPr>
    </w:p>
    <w:p w14:paraId="19E95187" w14:textId="69D9947E"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{{/Acc}}</w:t>
      </w:r>
    </w:p>
    <w:p w14:paraId="620F877C" w14:textId="57A00EFC"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326BCDE9" w14:textId="77777777" w:rsidR="00700156" w:rsidRPr="006B4989" w:rsidRDefault="00700156"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1F5FE7DC" w14:textId="77777777" w:rsidTr="00483EA4">
        <w:trPr>
          <w:gridAfter w:val="1"/>
          <w:wAfter w:w="19" w:type="dxa"/>
          <w:trHeight w:val="63"/>
        </w:trPr>
        <w:tc>
          <w:tcPr>
            <w:tcW w:w="3595" w:type="dxa"/>
            <w:shd w:val="clear" w:color="auto" w:fill="C00000"/>
          </w:tcPr>
          <w:p w14:paraId="08CD96F6"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Installation</w:t>
            </w:r>
          </w:p>
        </w:tc>
        <w:tc>
          <w:tcPr>
            <w:tcW w:w="2160" w:type="dxa"/>
            <w:shd w:val="clear" w:color="auto" w:fill="C00000"/>
          </w:tcPr>
          <w:p w14:paraId="522518F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43B54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232C83B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7DC59130"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1AF5EC8C"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D4E9B7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0BB00FF0"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7C60118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C8D296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1E7957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300DDF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1F33A2B6"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{{/Install}}</w:t>
            </w:r>
          </w:p>
        </w:tc>
      </w:tr>
      <w:tr w:rsidR="000103BC" w:rsidRPr="003329FB" w14:paraId="75E1C16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78074D3"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460EA4C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AD5711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9605BA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0A9809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31B6258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33CA606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{{/Install}}</w:t>
            </w:r>
          </w:p>
        </w:tc>
      </w:tr>
    </w:tbl>
    <w:p w14:paraId="330FE9E6" w14:textId="77777777" w:rsidR="00700156" w:rsidRDefault="00700156" w:rsidP="000103BC">
      <w:pPr>
        <w:shd w:val="clear" w:color="auto" w:fill="FFFFFE"/>
        <w:rPr>
          <w:rFonts w:asciiTheme="minorHAnsi" w:hAnsiTheme="minorHAnsi" w:cstheme="minorHAnsi"/>
          <w:sz w:val="4"/>
          <w:szCs w:val="4"/>
        </w:rPr>
      </w:pPr>
    </w:p>
    <w:p w14:paraId="70C6B3FC" w14:textId="6CC740D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2FBB4805" w14:textId="77777777" w:rsidR="00700156"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4FA7C5A7" w14:textId="048CFC64"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B670AA3" w14:textId="77777777" w:rsidTr="00483EA4">
        <w:trPr>
          <w:gridAfter w:val="1"/>
          <w:wAfter w:w="19" w:type="dxa"/>
          <w:trHeight w:val="63"/>
        </w:trPr>
        <w:tc>
          <w:tcPr>
            <w:tcW w:w="3595" w:type="dxa"/>
            <w:shd w:val="clear" w:color="auto" w:fill="C00000"/>
          </w:tcPr>
          <w:p w14:paraId="72567BC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Switch</w:t>
            </w:r>
          </w:p>
        </w:tc>
        <w:tc>
          <w:tcPr>
            <w:tcW w:w="2160" w:type="dxa"/>
            <w:shd w:val="clear" w:color="auto" w:fill="C00000"/>
          </w:tcPr>
          <w:p w14:paraId="7AD7282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2B2D51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048ACED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5C2ED32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7E843864"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0B0FBAA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5793FCF"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4791D48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093CB8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00F3337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0D0A0BA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556E2B69"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{{/Switch}}</w:t>
            </w:r>
          </w:p>
        </w:tc>
      </w:tr>
      <w:tr w:rsidR="000103BC" w:rsidRPr="003329FB" w14:paraId="2BB7C55A"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1744360"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proofErr w:type="gramStart"/>
            <w:r w:rsidRPr="003329FB">
              <w:rPr>
                <w:rFonts w:asciiTheme="minorHAnsi" w:hAnsiTheme="minorHAnsi" w:cstheme="minorHAnsi"/>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544974D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21145A7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4DE37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w:t>
            </w:r>
            <w:proofErr w:type="spellEnd"/>
            <w:r w:rsidRPr="003329FB">
              <w:rPr>
                <w:rFonts w:asciiTheme="minorHAnsi" w:hAnsiTheme="minorHAnsi" w:cstheme="minorHAnsi"/>
                <w:b/>
                <w:bCs/>
                <w:sz w:val="16"/>
                <w:szCs w:val="16"/>
              </w:rPr>
              <w:t>}}</w:t>
            </w:r>
          </w:p>
        </w:tc>
        <w:tc>
          <w:tcPr>
            <w:tcW w:w="1620" w:type="dxa"/>
          </w:tcPr>
          <w:p w14:paraId="7C0802A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RecurringChargeTotal</w:t>
            </w:r>
            <w:proofErr w:type="spellEnd"/>
            <w:r w:rsidRPr="003329FB">
              <w:rPr>
                <w:rFonts w:asciiTheme="minorHAnsi" w:hAnsiTheme="minorHAnsi" w:cstheme="minorHAnsi"/>
                <w:b/>
                <w:bCs/>
                <w:sz w:val="16"/>
                <w:szCs w:val="16"/>
              </w:rPr>
              <w:t>}}</w:t>
            </w:r>
          </w:p>
        </w:tc>
        <w:tc>
          <w:tcPr>
            <w:tcW w:w="1655" w:type="dxa"/>
            <w:gridSpan w:val="2"/>
          </w:tcPr>
          <w:p w14:paraId="5A59EC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w:t>
            </w:r>
            <w:proofErr w:type="spellStart"/>
            <w:r w:rsidRPr="003329FB">
              <w:rPr>
                <w:rFonts w:asciiTheme="minorHAnsi" w:hAnsiTheme="minorHAnsi" w:cstheme="minorHAnsi"/>
                <w:b/>
                <w:bCs/>
                <w:sz w:val="16"/>
                <w:szCs w:val="16"/>
              </w:rPr>
              <w:t>OneTimeCharge</w:t>
            </w:r>
            <w:proofErr w:type="spellEnd"/>
            <w:proofErr w:type="gramStart"/>
            <w:r w:rsidRPr="003329FB">
              <w:rPr>
                <w:rFonts w:asciiTheme="minorHAnsi" w:hAnsiTheme="minorHAnsi" w:cstheme="minorHAnsi"/>
                <w:b/>
                <w:bCs/>
                <w:sz w:val="16"/>
                <w:szCs w:val="16"/>
              </w:rPr>
              <w:t>}}</w:t>
            </w:r>
            <w:r w:rsidRPr="003329FB">
              <w:rPr>
                <w:rFonts w:asciiTheme="minorHAnsi" w:hAnsiTheme="minorHAnsi" w:cstheme="minorHAnsi"/>
                <w:b/>
                <w:sz w:val="16"/>
                <w:szCs w:val="16"/>
              </w:rPr>
              <w:t>{</w:t>
            </w:r>
            <w:proofErr w:type="gramEnd"/>
            <w:r w:rsidRPr="003329FB">
              <w:rPr>
                <w:rFonts w:asciiTheme="minorHAnsi" w:hAnsiTheme="minorHAnsi" w:cstheme="minorHAnsi"/>
                <w:b/>
                <w:sz w:val="16"/>
                <w:szCs w:val="16"/>
              </w:rPr>
              <w:t>{</w:t>
            </w:r>
            <w:r>
              <w:rPr>
                <w:rFonts w:asciiTheme="minorHAnsi" w:hAnsiTheme="minorHAnsi" w:cstheme="minorHAnsi"/>
                <w:b/>
                <w:sz w:val="16"/>
                <w:szCs w:val="16"/>
              </w:rPr>
              <w:t>/</w:t>
            </w:r>
            <w:proofErr w:type="spellStart"/>
            <w:r w:rsidRPr="003329FB">
              <w:rPr>
                <w:rFonts w:asciiTheme="minorHAnsi" w:hAnsiTheme="minorHAnsi" w:cstheme="minorHAnsi"/>
                <w:b/>
                <w:sz w:val="16"/>
                <w:szCs w:val="16"/>
              </w:rPr>
              <w:t>ftr_IsBundle</w:t>
            </w:r>
            <w:proofErr w:type="spellEnd"/>
            <w:r w:rsidRPr="003329FB">
              <w:rPr>
                <w:rFonts w:asciiTheme="minorHAnsi" w:hAnsiTheme="minorHAnsi" w:cstheme="minorHAnsi"/>
                <w:b/>
                <w:sz w:val="16"/>
                <w:szCs w:val="16"/>
              </w:rPr>
              <w:t>}}</w:t>
            </w:r>
          </w:p>
          <w:p w14:paraId="46C26C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{{/Switch}}</w:t>
            </w:r>
          </w:p>
        </w:tc>
      </w:tr>
    </w:tbl>
    <w:p w14:paraId="3B86BB1D" w14:textId="77777777" w:rsidR="008C165E" w:rsidRDefault="008C165E" w:rsidP="000103BC">
      <w:pPr>
        <w:shd w:val="clear" w:color="auto" w:fill="FFFFFE"/>
        <w:rPr>
          <w:rFonts w:asciiTheme="minorHAnsi" w:hAnsiTheme="minorHAnsi" w:cstheme="minorHAnsi"/>
          <w:sz w:val="4"/>
          <w:szCs w:val="4"/>
        </w:rPr>
      </w:pPr>
    </w:p>
    <w:p w14:paraId="441AE1FD" w14:textId="5AD514AB"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37C0E088" w14:textId="3AC51CF4"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{{#WA}} </w:t>
      </w:r>
    </w:p>
    <w:p w14:paraId="36F4992E" w14:textId="77777777" w:rsidR="008C165E" w:rsidRPr="006B4989" w:rsidRDefault="008C165E"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464DCC0" w14:textId="77777777" w:rsidTr="00483EA4">
        <w:trPr>
          <w:gridAfter w:val="1"/>
          <w:wAfter w:w="19" w:type="dxa"/>
          <w:trHeight w:val="63"/>
        </w:trPr>
        <w:tc>
          <w:tcPr>
            <w:tcW w:w="3595" w:type="dxa"/>
            <w:shd w:val="clear" w:color="auto" w:fill="C00000"/>
          </w:tcPr>
          <w:p w14:paraId="7D729A4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lastRenderedPageBreak/>
              <w:t>Warranty</w:t>
            </w:r>
          </w:p>
        </w:tc>
        <w:tc>
          <w:tcPr>
            <w:tcW w:w="2160" w:type="dxa"/>
            <w:shd w:val="clear" w:color="auto" w:fill="C00000"/>
          </w:tcPr>
          <w:p w14:paraId="3095333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66DB93D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10C3491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ED6E03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DA0C70" w14:paraId="3D22713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C7576C3"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proofErr w:type="gramStart"/>
            <w:r w:rsidRPr="00DA0C70">
              <w:rPr>
                <w:rFonts w:asciiTheme="minorHAnsi" w:hAnsiTheme="minorHAnsi" w:cstheme="minorHAnsi"/>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3159D57B" w14:textId="77777777" w:rsidR="000103BC" w:rsidRPr="00DA0C70" w:rsidRDefault="000103BC" w:rsidP="00483EA4">
            <w:pPr>
              <w:shd w:val="clear" w:color="auto" w:fill="FFFFFE"/>
              <w:rPr>
                <w:rFonts w:asciiTheme="minorHAnsi" w:hAnsiTheme="minorHAnsi" w:cstheme="minorHAnsi"/>
                <w:color w:val="000000"/>
                <w:sz w:val="16"/>
                <w:szCs w:val="16"/>
              </w:rPr>
            </w:pPr>
            <w:r w:rsidRPr="00DA0C70">
              <w:rPr>
                <w:rFonts w:asciiTheme="minorHAnsi" w:hAnsiTheme="minorHAnsi" w:cstheme="minorHAnsi"/>
                <w:sz w:val="16"/>
                <w:szCs w:val="16"/>
              </w:rPr>
              <w:t>{{Description}}</w:t>
            </w:r>
          </w:p>
        </w:tc>
        <w:tc>
          <w:tcPr>
            <w:tcW w:w="2160" w:type="dxa"/>
          </w:tcPr>
          <w:p w14:paraId="5E5FA3D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161CD52F"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w:t>
            </w:r>
            <w:proofErr w:type="spellEnd"/>
            <w:r w:rsidRPr="00DA0C70">
              <w:rPr>
                <w:rFonts w:asciiTheme="minorHAnsi" w:hAnsiTheme="minorHAnsi" w:cstheme="minorHAnsi"/>
                <w:b/>
                <w:bCs/>
                <w:sz w:val="16"/>
                <w:szCs w:val="16"/>
              </w:rPr>
              <w:t>}}</w:t>
            </w:r>
          </w:p>
        </w:tc>
        <w:tc>
          <w:tcPr>
            <w:tcW w:w="1620" w:type="dxa"/>
          </w:tcPr>
          <w:p w14:paraId="6B2B256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RecurringChargeTotal</w:t>
            </w:r>
            <w:proofErr w:type="spellEnd"/>
            <w:r w:rsidRPr="00DA0C70">
              <w:rPr>
                <w:rFonts w:asciiTheme="minorHAnsi" w:hAnsiTheme="minorHAnsi" w:cstheme="minorHAnsi"/>
                <w:b/>
                <w:bCs/>
                <w:sz w:val="16"/>
                <w:szCs w:val="16"/>
              </w:rPr>
              <w:t>}}</w:t>
            </w:r>
          </w:p>
        </w:tc>
        <w:tc>
          <w:tcPr>
            <w:tcW w:w="1655" w:type="dxa"/>
            <w:gridSpan w:val="2"/>
          </w:tcPr>
          <w:p w14:paraId="71466BCE"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OneTimeCharge</w:t>
            </w:r>
            <w:proofErr w:type="spellEnd"/>
            <w:proofErr w:type="gramStart"/>
            <w:r w:rsidRPr="00DA0C70">
              <w:rPr>
                <w:rFonts w:asciiTheme="minorHAnsi" w:hAnsiTheme="minorHAnsi" w:cstheme="minorHAnsi"/>
                <w:b/>
                <w:bCs/>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w:t>
            </w:r>
            <w:proofErr w:type="spellStart"/>
            <w:r w:rsidRPr="00DA0C70">
              <w:rPr>
                <w:rFonts w:asciiTheme="minorHAnsi" w:hAnsiTheme="minorHAnsi" w:cstheme="minorHAnsi"/>
                <w:b/>
                <w:sz w:val="16"/>
                <w:szCs w:val="16"/>
              </w:rPr>
              <w:t>ftr_IsBundle</w:t>
            </w:r>
            <w:proofErr w:type="spellEnd"/>
            <w:r w:rsidRPr="00DA0C70">
              <w:rPr>
                <w:rFonts w:asciiTheme="minorHAnsi" w:hAnsiTheme="minorHAnsi" w:cstheme="minorHAnsi"/>
                <w:b/>
                <w:sz w:val="16"/>
                <w:szCs w:val="16"/>
              </w:rPr>
              <w:t>}}</w:t>
            </w:r>
          </w:p>
          <w:p w14:paraId="35A2AF0E" w14:textId="77777777" w:rsidR="000103BC" w:rsidRPr="00DA0C70" w:rsidRDefault="000103BC" w:rsidP="00483EA4">
            <w:pPr>
              <w:shd w:val="clear" w:color="auto" w:fill="FFFFFE"/>
              <w:spacing w:line="285" w:lineRule="atLeast"/>
              <w:jc w:val="center"/>
              <w:rPr>
                <w:rFonts w:asciiTheme="minorHAnsi" w:hAnsiTheme="minorHAnsi" w:cstheme="minorHAnsi"/>
                <w:bCs/>
                <w:sz w:val="16"/>
                <w:szCs w:val="16"/>
              </w:rPr>
            </w:pPr>
            <w:r w:rsidRPr="00DA0C70">
              <w:rPr>
                <w:rFonts w:asciiTheme="minorHAnsi" w:hAnsiTheme="minorHAnsi" w:cstheme="minorHAnsi"/>
                <w:sz w:val="16"/>
                <w:szCs w:val="16"/>
              </w:rPr>
              <w:t>{{/Warranty}}</w:t>
            </w:r>
          </w:p>
        </w:tc>
      </w:tr>
      <w:tr w:rsidR="000103BC" w:rsidRPr="00DA0C70" w14:paraId="5251A0C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D5F4A76"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proofErr w:type="gramStart"/>
            <w:r w:rsidRPr="00DA0C70">
              <w:rPr>
                <w:rFonts w:asciiTheme="minorHAnsi" w:hAnsiTheme="minorHAnsi" w:cstheme="minorHAnsi"/>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7BB8832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{{Description}}</w:t>
            </w:r>
          </w:p>
        </w:tc>
        <w:tc>
          <w:tcPr>
            <w:tcW w:w="2160" w:type="dxa"/>
          </w:tcPr>
          <w:p w14:paraId="708B8956"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3420AE4A"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w:t>
            </w:r>
            <w:proofErr w:type="spellEnd"/>
            <w:r w:rsidRPr="00DA0C70">
              <w:rPr>
                <w:rFonts w:asciiTheme="minorHAnsi" w:hAnsiTheme="minorHAnsi" w:cstheme="minorHAnsi"/>
                <w:b/>
                <w:bCs/>
                <w:sz w:val="16"/>
                <w:szCs w:val="16"/>
              </w:rPr>
              <w:t>}}</w:t>
            </w:r>
          </w:p>
        </w:tc>
        <w:tc>
          <w:tcPr>
            <w:tcW w:w="1620" w:type="dxa"/>
          </w:tcPr>
          <w:p w14:paraId="64CB2512"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RecurringChargeTotal</w:t>
            </w:r>
            <w:proofErr w:type="spellEnd"/>
            <w:r w:rsidRPr="00DA0C70">
              <w:rPr>
                <w:rFonts w:asciiTheme="minorHAnsi" w:hAnsiTheme="minorHAnsi" w:cstheme="minorHAnsi"/>
                <w:b/>
                <w:bCs/>
                <w:sz w:val="16"/>
                <w:szCs w:val="16"/>
              </w:rPr>
              <w:t>}}</w:t>
            </w:r>
          </w:p>
        </w:tc>
        <w:tc>
          <w:tcPr>
            <w:tcW w:w="1655" w:type="dxa"/>
            <w:gridSpan w:val="2"/>
          </w:tcPr>
          <w:p w14:paraId="605A1BB9"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w:t>
            </w:r>
            <w:proofErr w:type="spellStart"/>
            <w:r w:rsidRPr="00DA0C70">
              <w:rPr>
                <w:rFonts w:asciiTheme="minorHAnsi" w:hAnsiTheme="minorHAnsi" w:cstheme="minorHAnsi"/>
                <w:b/>
                <w:bCs/>
                <w:sz w:val="16"/>
                <w:szCs w:val="16"/>
              </w:rPr>
              <w:t>OneTimeCharge</w:t>
            </w:r>
            <w:proofErr w:type="spellEnd"/>
            <w:proofErr w:type="gramStart"/>
            <w:r w:rsidRPr="00DA0C70">
              <w:rPr>
                <w:rFonts w:asciiTheme="minorHAnsi" w:hAnsiTheme="minorHAnsi" w:cstheme="minorHAnsi"/>
                <w:b/>
                <w:bCs/>
                <w:sz w:val="16"/>
                <w:szCs w:val="16"/>
              </w:rPr>
              <w:t>}}</w:t>
            </w:r>
            <w:r w:rsidRPr="00DA0C70">
              <w:rPr>
                <w:rFonts w:asciiTheme="minorHAnsi" w:hAnsiTheme="minorHAnsi" w:cstheme="minorHAnsi"/>
                <w:b/>
                <w:sz w:val="16"/>
                <w:szCs w:val="16"/>
              </w:rPr>
              <w:t>{</w:t>
            </w:r>
            <w:proofErr w:type="gramEnd"/>
            <w:r w:rsidRPr="00DA0C70">
              <w:rPr>
                <w:rFonts w:asciiTheme="minorHAnsi" w:hAnsiTheme="minorHAnsi" w:cstheme="minorHAnsi"/>
                <w:b/>
                <w:sz w:val="16"/>
                <w:szCs w:val="16"/>
              </w:rPr>
              <w:t>{/</w:t>
            </w:r>
            <w:proofErr w:type="spellStart"/>
            <w:r w:rsidRPr="00DA0C70">
              <w:rPr>
                <w:rFonts w:asciiTheme="minorHAnsi" w:hAnsiTheme="minorHAnsi" w:cstheme="minorHAnsi"/>
                <w:b/>
                <w:sz w:val="16"/>
                <w:szCs w:val="16"/>
              </w:rPr>
              <w:t>ftr_IsBundle</w:t>
            </w:r>
            <w:proofErr w:type="spellEnd"/>
            <w:r w:rsidRPr="00DA0C70">
              <w:rPr>
                <w:rFonts w:asciiTheme="minorHAnsi" w:hAnsiTheme="minorHAnsi" w:cstheme="minorHAnsi"/>
                <w:b/>
                <w:sz w:val="16"/>
                <w:szCs w:val="16"/>
              </w:rPr>
              <w:t>}}</w:t>
            </w:r>
          </w:p>
          <w:p w14:paraId="7BE66F88"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sz w:val="16"/>
                <w:szCs w:val="16"/>
              </w:rPr>
              <w:t>{{/Warranty}}</w:t>
            </w:r>
          </w:p>
        </w:tc>
      </w:tr>
    </w:tbl>
    <w:p w14:paraId="11ACC451" w14:textId="77777777" w:rsidR="00F7192C" w:rsidRDefault="00F7192C" w:rsidP="000103BC">
      <w:pPr>
        <w:shd w:val="clear" w:color="auto" w:fill="FFFFFE"/>
        <w:rPr>
          <w:rFonts w:asciiTheme="minorHAnsi" w:hAnsiTheme="minorHAnsi" w:cstheme="minorHAnsi"/>
          <w:sz w:val="4"/>
          <w:szCs w:val="4"/>
        </w:rPr>
      </w:pPr>
    </w:p>
    <w:p w14:paraId="2090D8C4" w14:textId="5DEE151C" w:rsidR="000103BC" w:rsidRPr="00DA0C70" w:rsidRDefault="000103BC" w:rsidP="000103BC">
      <w:pPr>
        <w:shd w:val="clear" w:color="auto" w:fill="FFFFFE"/>
        <w:rPr>
          <w:rFonts w:asciiTheme="minorHAnsi" w:hAnsiTheme="minorHAnsi" w:cstheme="minorHAnsi"/>
          <w:sz w:val="4"/>
          <w:szCs w:val="4"/>
        </w:rPr>
      </w:pPr>
      <w:r w:rsidRPr="00DA0C70">
        <w:rPr>
          <w:rFonts w:asciiTheme="minorHAnsi" w:hAnsiTheme="minorHAnsi" w:cstheme="minorHAnsi"/>
          <w:sz w:val="4"/>
          <w:szCs w:val="4"/>
        </w:rPr>
        <w:t>{{/WA}}</w:t>
      </w:r>
    </w:p>
    <w:p w14:paraId="4DEB3F3A" w14:textId="77777777" w:rsidR="00F7192C" w:rsidRDefault="000103BC" w:rsidP="000103BC">
      <w:pPr>
        <w:shd w:val="clear" w:color="auto" w:fill="FFFFFE"/>
        <w:rPr>
          <w:rFonts w:ascii="Consolas" w:hAnsi="Consolas"/>
          <w:sz w:val="4"/>
          <w:szCs w:val="4"/>
        </w:rPr>
      </w:pPr>
      <w:r w:rsidRPr="00DA0C70">
        <w:rPr>
          <w:rFonts w:ascii="Consolas" w:hAnsi="Consolas"/>
          <w:sz w:val="4"/>
          <w:szCs w:val="4"/>
        </w:rPr>
        <w:t>{{/SA}</w:t>
      </w:r>
    </w:p>
    <w:p w14:paraId="660170B1" w14:textId="2BF4158B" w:rsidR="000103BC" w:rsidRPr="00DA0C70" w:rsidRDefault="000103BC" w:rsidP="000103BC">
      <w:pPr>
        <w:shd w:val="clear" w:color="auto" w:fill="FFFFFE"/>
        <w:rPr>
          <w:rFonts w:ascii="Consolas" w:hAnsi="Consolas"/>
          <w:sz w:val="4"/>
          <w:szCs w:val="4"/>
        </w:rPr>
      </w:pPr>
      <w:r w:rsidRPr="00DA0C70">
        <w:rPr>
          <w:rFonts w:ascii="Consolas" w:hAnsi="Consolas"/>
          <w:sz w:val="4"/>
          <w:szCs w:val="4"/>
        </w:rPr>
        <w:t>}</w:t>
      </w:r>
    </w:p>
    <w:tbl>
      <w:tblPr>
        <w:tblStyle w:val="TableGrid"/>
        <w:tblW w:w="10795" w:type="dxa"/>
        <w:tblLayout w:type="fixed"/>
        <w:tblLook w:val="04A0" w:firstRow="1" w:lastRow="0" w:firstColumn="1" w:lastColumn="0" w:noHBand="0" w:noVBand="1"/>
      </w:tblPr>
      <w:tblGrid>
        <w:gridCol w:w="3595"/>
        <w:gridCol w:w="2160"/>
        <w:gridCol w:w="1800"/>
        <w:gridCol w:w="1620"/>
        <w:gridCol w:w="1620"/>
      </w:tblGrid>
      <w:tr w:rsidR="000103BC" w:rsidRPr="00DA0C70" w14:paraId="318D895E" w14:textId="77777777" w:rsidTr="00F8041D">
        <w:trPr>
          <w:trHeight w:val="575"/>
        </w:trPr>
        <w:tc>
          <w:tcPr>
            <w:tcW w:w="3595" w:type="dxa"/>
            <w:vAlign w:val="center"/>
          </w:tcPr>
          <w:p w14:paraId="604D35C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b/>
                <w:bCs/>
                <w:color w:val="C45911" w:themeColor="accent2" w:themeShade="BF"/>
                <w:sz w:val="16"/>
                <w:szCs w:val="16"/>
              </w:rPr>
              <w:t>Total:</w:t>
            </w:r>
          </w:p>
        </w:tc>
        <w:tc>
          <w:tcPr>
            <w:tcW w:w="2160" w:type="dxa"/>
            <w:vAlign w:val="center"/>
          </w:tcPr>
          <w:p w14:paraId="0D1405D5"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800" w:type="dxa"/>
            <w:vAlign w:val="center"/>
          </w:tcPr>
          <w:p w14:paraId="54307240"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620" w:type="dxa"/>
            <w:vAlign w:val="center"/>
          </w:tcPr>
          <w:p w14:paraId="619BF217"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w:t>
            </w:r>
            <w:proofErr w:type="spellStart"/>
            <w:r w:rsidRPr="00DA0C70">
              <w:rPr>
                <w:rFonts w:asciiTheme="minorHAnsi" w:hAnsiTheme="minorHAnsi" w:cstheme="minorHAnsi"/>
                <w:b/>
                <w:bCs/>
                <w:color w:val="C45911" w:themeColor="accent2" w:themeShade="BF"/>
                <w:sz w:val="16"/>
                <w:szCs w:val="16"/>
              </w:rPr>
              <w:t>RecurringTotal</w:t>
            </w:r>
            <w:proofErr w:type="spellEnd"/>
            <w:r w:rsidRPr="00DA0C70">
              <w:rPr>
                <w:rFonts w:asciiTheme="minorHAnsi" w:hAnsiTheme="minorHAnsi" w:cstheme="minorHAnsi"/>
                <w:b/>
                <w:bCs/>
                <w:color w:val="C45911" w:themeColor="accent2" w:themeShade="BF"/>
                <w:sz w:val="16"/>
                <w:szCs w:val="16"/>
              </w:rPr>
              <w:t>}}</w:t>
            </w:r>
          </w:p>
        </w:tc>
        <w:tc>
          <w:tcPr>
            <w:tcW w:w="1620" w:type="dxa"/>
            <w:vAlign w:val="center"/>
          </w:tcPr>
          <w:p w14:paraId="36A34B53"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w:t>
            </w:r>
            <w:proofErr w:type="spellStart"/>
            <w:r w:rsidRPr="00DA0C70">
              <w:rPr>
                <w:rFonts w:asciiTheme="minorHAnsi" w:hAnsiTheme="minorHAnsi" w:cstheme="minorHAnsi"/>
                <w:b/>
                <w:bCs/>
                <w:color w:val="C45911" w:themeColor="accent2" w:themeShade="BF"/>
                <w:sz w:val="16"/>
                <w:szCs w:val="16"/>
              </w:rPr>
              <w:t>OneTimeTotal</w:t>
            </w:r>
            <w:proofErr w:type="spellEnd"/>
            <w:r w:rsidRPr="00DA0C70">
              <w:rPr>
                <w:rFonts w:asciiTheme="minorHAnsi" w:hAnsiTheme="minorHAnsi" w:cstheme="minorHAnsi"/>
                <w:b/>
                <w:bCs/>
                <w:color w:val="C45911" w:themeColor="accent2" w:themeShade="BF"/>
                <w:sz w:val="16"/>
                <w:szCs w:val="16"/>
              </w:rPr>
              <w:t>}}</w:t>
            </w:r>
          </w:p>
        </w:tc>
      </w:tr>
      <w:bookmarkEnd w:id="1"/>
    </w:tbl>
    <w:p w14:paraId="421B4361" w14:textId="78481562" w:rsidR="00613E09" w:rsidRDefault="00613E09" w:rsidP="004A7AA1">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79507CF0" w14:textId="77777777" w:rsidR="00D67C0D" w:rsidRPr="0052575D" w:rsidRDefault="00D67C0D" w:rsidP="000D504B">
      <w:pPr>
        <w:numPr>
          <w:ilvl w:val="0"/>
          <w:numId w:val="25"/>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4ABBD346" w:rsidR="009C2DAC" w:rsidRPr="009C2DAC" w:rsidRDefault="00D67C0D"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3"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4"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4"/>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w:t>
      </w:r>
      <w:r w:rsidR="009C2DAC" w:rsidRPr="009C2DAC">
        <w:rPr>
          <w:rFonts w:ascii="Calibri" w:hAnsi="Calibri" w:cs="Arial"/>
          <w:sz w:val="16"/>
          <w:szCs w:val="16"/>
        </w:rPr>
        <w:lastRenderedPageBreak/>
        <w:t xml:space="preserve">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3"/>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 xml:space="preserve">Mean Time </w:t>
            </w:r>
            <w:proofErr w:type="gramStart"/>
            <w:r w:rsidRPr="004D732D">
              <w:rPr>
                <w:rFonts w:ascii="Calibri" w:eastAsia="MS Mincho" w:hAnsi="Calibri"/>
                <w:b/>
                <w:sz w:val="16"/>
                <w:szCs w:val="16"/>
              </w:rPr>
              <w:t>To</w:t>
            </w:r>
            <w:proofErr w:type="gramEnd"/>
            <w:r w:rsidRPr="004D732D">
              <w:rPr>
                <w:rFonts w:ascii="Calibri" w:eastAsia="MS Mincho" w:hAnsi="Calibri"/>
                <w:b/>
                <w:sz w:val="16"/>
                <w:szCs w:val="16"/>
              </w:rPr>
              <w:t xml:space="preserve">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 xml:space="preserve">25 % MRC above 4 </w:t>
            </w:r>
            <w:proofErr w:type="spellStart"/>
            <w:r w:rsidRPr="004D732D">
              <w:rPr>
                <w:rFonts w:ascii="Calibri" w:eastAsia="MS Mincho" w:hAnsi="Calibri"/>
                <w:sz w:val="16"/>
                <w:szCs w:val="16"/>
              </w:rPr>
              <w:t>hrs</w:t>
            </w:r>
            <w:proofErr w:type="spellEnd"/>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lastRenderedPageBreak/>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4D732D">
        <w:rPr>
          <w:rFonts w:ascii="Calibri" w:hAnsi="Calibri" w:cs="Arial"/>
          <w:color w:val="000000"/>
          <w:sz w:val="16"/>
          <w:szCs w:val="16"/>
        </w:rPr>
        <w:t>with regard to</w:t>
      </w:r>
      <w:proofErr w:type="gramEnd"/>
      <w:r w:rsidRPr="004D732D">
        <w:rPr>
          <w:rFonts w:ascii="Calibri" w:hAnsi="Calibri" w:cs="Arial"/>
          <w:color w:val="000000"/>
          <w:sz w:val="16"/>
          <w:szCs w:val="16"/>
        </w:rPr>
        <w:t xml:space="preserve">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w:t>
      </w:r>
      <w:r w:rsidR="008D1F71">
        <w:rPr>
          <w:rFonts w:ascii="Calibri" w:hAnsi="Calibri" w:cs="Arial"/>
          <w:b/>
          <w:iCs/>
          <w:color w:val="D9272D"/>
        </w:rPr>
        <w:t>UCF- UCaaS</w:t>
      </w:r>
      <w:r w:rsidRPr="00085B39">
        <w:rPr>
          <w:rFonts w:ascii="Calibri" w:hAnsi="Calibri" w:cs="Arial"/>
          <w:b/>
          <w:iCs/>
          <w:color w:val="D9272D"/>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and (a) for Services provisioned over a third party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6CE9317A" w14:textId="11E9EF6A"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full-duplex;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disaster recovery or business continuity features, functions, capabilities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best efforts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third party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service and/or third party network or service.</w:t>
      </w:r>
      <w:r w:rsidRPr="00C66E61">
        <w:rPr>
          <w:rFonts w:ascii="Calibri" w:hAnsi="Calibri" w:cs="Calibri"/>
          <w:sz w:val="15"/>
          <w:szCs w:val="15"/>
        </w:rPr>
        <w:t xml:space="preserve"> </w:t>
      </w:r>
      <w:bookmarkStart w:id="5"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00C66E61" w:rsidRPr="00CA318B">
        <w:rPr>
          <w:rFonts w:ascii="Calibri" w:hAnsi="Calibri" w:cs="Calibri"/>
          <w:sz w:val="15"/>
          <w:szCs w:val="15"/>
        </w:rPr>
        <w:t>provided that</w:t>
      </w:r>
      <w:proofErr w:type="gramEnd"/>
      <w:r w:rsidR="00C66E61" w:rsidRPr="00CA318B">
        <w:rPr>
          <w:rFonts w:ascii="Calibri" w:hAnsi="Calibri" w:cs="Calibri"/>
          <w:sz w:val="15"/>
          <w:szCs w:val="15"/>
        </w:rPr>
        <w:t xml:space="preserve"> Frontier may (but will not be required to) ask Customer to validate such Change request via email or other document. All such Changes and the resulting Services will be subject to the terms and conditions of this Schedule. </w:t>
      </w:r>
      <w:bookmarkEnd w:id="5"/>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fldChar w:fldCharType="separate"/>
      </w:r>
      <w:ins w:id="6"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 xml:space="preserve">Videos included are Business Group Admin Portal, End User </w:t>
      </w:r>
      <w:proofErr w:type="spellStart"/>
      <w:r w:rsidRPr="00CA318B">
        <w:rPr>
          <w:rFonts w:ascii="Calibri" w:hAnsi="Calibri" w:cs="Calibri"/>
          <w:sz w:val="15"/>
          <w:szCs w:val="15"/>
        </w:rPr>
        <w:t>CommPortal</w:t>
      </w:r>
      <w:proofErr w:type="spellEnd"/>
      <w:r w:rsidRPr="00CA318B">
        <w:rPr>
          <w:rFonts w:ascii="Calibri" w:hAnsi="Calibri" w:cs="Calibri"/>
          <w:sz w:val="15"/>
          <w:szCs w:val="15"/>
        </w:rPr>
        <w:t xml:space="preserve">, Frontier Communicator Desktop App, Frontier Communicator Mobile App, Poly VVX 150/250/350, Poly VVX 450, Poly Trio 8500, Poly Trio 8800 and </w:t>
      </w:r>
      <w:proofErr w:type="spellStart"/>
      <w:r w:rsidRPr="00CA318B">
        <w:rPr>
          <w:rFonts w:ascii="Calibri" w:hAnsi="Calibri" w:cs="Calibri"/>
          <w:sz w:val="15"/>
          <w:szCs w:val="15"/>
        </w:rPr>
        <w:t>iACD</w:t>
      </w:r>
      <w:proofErr w:type="spellEnd"/>
      <w:r w:rsidRPr="00CA318B">
        <w:rPr>
          <w:rFonts w:ascii="Calibri" w:hAnsi="Calibri" w:cs="Calibri"/>
          <w:sz w:val="15"/>
          <w:szCs w:val="15"/>
        </w:rPr>
        <w:t>.   </w:t>
      </w:r>
      <w:proofErr w:type="gramStart"/>
      <w:r w:rsidRPr="00CA318B">
        <w:rPr>
          <w:rFonts w:ascii="Calibri" w:hAnsi="Calibri" w:cs="Calibri"/>
          <w:sz w:val="15"/>
          <w:szCs w:val="15"/>
        </w:rPr>
        <w:t>In the event that</w:t>
      </w:r>
      <w:proofErr w:type="gramEnd"/>
      <w:r w:rsidRPr="00CA318B">
        <w:rPr>
          <w:rFonts w:ascii="Calibri" w:hAnsi="Calibri" w:cs="Calibri"/>
          <w:sz w:val="15"/>
          <w:szCs w:val="15"/>
        </w:rPr>
        <w:t xml:space="preserve">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26"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39061B">
        <w:rPr>
          <w:rFonts w:ascii="Calibri" w:hAnsi="Calibri" w:cs="Calibri"/>
          <w:color w:val="FF0000"/>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756105">
        <w:rPr>
          <w:rFonts w:ascii="Calibri" w:hAnsi="Calibri" w:cs="Calibri"/>
          <w:color w:val="FF0000"/>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participants (webinar host, co-host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 xml:space="preserve">only attendees </w:t>
      </w:r>
      <w:proofErr w:type="gramStart"/>
      <w:r w:rsidRPr="00756105">
        <w:rPr>
          <w:rFonts w:ascii="Calibri" w:hAnsi="Calibri" w:cs="Calibri"/>
          <w:sz w:val="15"/>
          <w:szCs w:val="15"/>
        </w:rPr>
        <w:t>are able to</w:t>
      </w:r>
      <w:proofErr w:type="gramEnd"/>
      <w:r w:rsidRPr="00756105">
        <w:rPr>
          <w:rFonts w:ascii="Calibri" w:hAnsi="Calibri" w:cs="Calibri"/>
          <w:sz w:val="15"/>
          <w:szCs w:val="15"/>
        </w:rPr>
        <w:t xml:space="preserve">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sublicense or use any of the </w:t>
      </w:r>
      <w:bookmarkStart w:id="7" w:name="_Hlk52281342"/>
      <w:r w:rsidRPr="00C66E61">
        <w:rPr>
          <w:rFonts w:ascii="Calibri" w:hAnsi="Calibri" w:cs="Calibri"/>
          <w:sz w:val="15"/>
          <w:szCs w:val="15"/>
        </w:rPr>
        <w:t xml:space="preserve">Meeting Collaboration and Webinar Service </w:t>
      </w:r>
      <w:bookmarkEnd w:id="7"/>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A PARTY HAS BEEN ADVISED OF THE 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w:t>
      </w:r>
      <w:proofErr w:type="gramStart"/>
      <w:r w:rsidRPr="00C66E61">
        <w:rPr>
          <w:rFonts w:ascii="Calibri" w:hAnsi="Calibri" w:cs="Arial"/>
          <w:sz w:val="15"/>
          <w:szCs w:val="15"/>
        </w:rPr>
        <w:t>remain at all times</w:t>
      </w:r>
      <w:proofErr w:type="gramEnd"/>
      <w:r w:rsidRPr="00C66E61">
        <w:rPr>
          <w:rFonts w:ascii="Calibri" w:hAnsi="Calibri" w:cs="Arial"/>
          <w:sz w:val="15"/>
          <w:szCs w:val="15"/>
        </w:rPr>
        <w:t xml:space="preserve">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Customer is solely responsible for the security of its own networks, equipment, hardware, software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w:t>
      </w:r>
      <w:proofErr w:type="gramStart"/>
      <w:r w:rsidRPr="00C66E61">
        <w:rPr>
          <w:rFonts w:ascii="Calibri" w:hAnsi="Calibri" w:cs="Arial"/>
          <w:sz w:val="15"/>
          <w:szCs w:val="15"/>
        </w:rPr>
        <w:t>documented at all times</w:t>
      </w:r>
      <w:proofErr w:type="gramEnd"/>
      <w:r w:rsidRPr="00C66E61">
        <w:rPr>
          <w:rFonts w:ascii="Calibri" w:hAnsi="Calibri" w:cs="Arial"/>
          <w:sz w:val="15"/>
          <w:szCs w:val="15"/>
        </w:rPr>
        <w:t xml:space="preserve">. Frontier and its contractors are not responsible or liable for data loss for any reason. </w:t>
      </w:r>
      <w:r w:rsidRPr="00C66E61">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27"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E5EEEE1" w14:textId="77777777" w:rsidR="00C66E61" w:rsidRPr="00C66E61"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t>Emergency 911 Service</w:t>
      </w:r>
      <w:r w:rsidRPr="00C66E61">
        <w:rPr>
          <w:rFonts w:ascii="Calibri" w:hAnsi="Calibri" w:cs="Arial"/>
          <w:b/>
          <w:bCs/>
          <w:caps/>
          <w:sz w:val="15"/>
          <w:szCs w:val="15"/>
        </w:rPr>
        <w:t>.</w:t>
      </w: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C66E61">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color w:val="FF0000"/>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C66E61">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C66E61">
        <w:rPr>
          <w:rFonts w:ascii="Calibri" w:hAnsi="Calibri" w:cs="Arial"/>
          <w:sz w:val="16"/>
          <w:szCs w:val="15"/>
        </w:rPr>
        <w:t>dsl</w:t>
      </w:r>
      <w:proofErr w:type="spellEnd"/>
      <w:r w:rsidRPr="00C66E61">
        <w:rPr>
          <w:rFonts w:ascii="Calibri" w:hAnsi="Calibri"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C66E61">
        <w:rPr>
          <w:rFonts w:ascii="Calibri" w:hAnsi="Calibri" w:cs="Arial"/>
          <w:sz w:val="16"/>
          <w:szCs w:val="15"/>
        </w:rPr>
        <w:t>pstn</w:t>
      </w:r>
      <w:proofErr w:type="spellEnd"/>
      <w:r w:rsidRPr="00C66E61">
        <w:rPr>
          <w:rFonts w:ascii="Calibri" w:hAnsi="Calibri" w:cs="Arial"/>
          <w:sz w:val="16"/>
          <w:szCs w:val="15"/>
        </w:rPr>
        <w:t xml:space="preserve">), the 911 service provider’s network or the emergency services network; (d) if Customer is using the Services outside of the United States; (e) if Customer has moved the VOIP device, delayed in providing or failed to provide accurate </w:t>
      </w:r>
      <w:r w:rsidRPr="00C66E61">
        <w:rPr>
          <w:rFonts w:ascii="Calibri" w:hAnsi="Calibri" w:cs="Arial"/>
          <w:sz w:val="16"/>
          <w:szCs w:val="15"/>
        </w:rPr>
        <w:lastRenderedPageBreak/>
        <w:t>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911 service is offered solely as an aid in contacting an appropriate PSAP in connection with fire, police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bCs/>
          <w:color w:val="FF0000"/>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C66E61" w:rsidRDefault="00C66E61" w:rsidP="00C66E61">
      <w:pPr>
        <w:tabs>
          <w:tab w:val="left" w:pos="10620"/>
        </w:tabs>
        <w:jc w:val="center"/>
        <w:rPr>
          <w:rFonts w:ascii="Calibri" w:hAnsi="Calibri" w:cs="Calibri"/>
          <w:b/>
          <w:color w:val="FF0000"/>
          <w:sz w:val="16"/>
          <w:szCs w:val="16"/>
        </w:rPr>
      </w:pPr>
      <w:r w:rsidRPr="00C66E61">
        <w:rPr>
          <w:rFonts w:ascii="Calibri" w:hAnsi="Calibri" w:cs="Calibri"/>
          <w:b/>
          <w:color w:val="FF0000"/>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w:t>
      </w:r>
      <w:r w:rsidRPr="00C66E61">
        <w:rPr>
          <w:rFonts w:ascii="Calibri" w:hAnsi="Calibri" w:cs="Calibri"/>
          <w:sz w:val="15"/>
          <w:szCs w:val="15"/>
        </w:rPr>
        <w:lastRenderedPageBreak/>
        <w:t>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w:t>
      </w:r>
      <w:proofErr w:type="gramStart"/>
      <w:r w:rsidRPr="00C66E61">
        <w:rPr>
          <w:rFonts w:ascii="Calibri" w:hAnsi="Calibri" w:cs="Calibri"/>
          <w:b/>
          <w:sz w:val="15"/>
          <w:szCs w:val="15"/>
        </w:rPr>
        <w:t>By</w:t>
      </w:r>
      <w:proofErr w:type="gramEnd"/>
      <w:r w:rsidRPr="00C66E61">
        <w:rPr>
          <w:rFonts w:ascii="Calibri" w:hAnsi="Calibri" w:cs="Calibri"/>
          <w:b/>
          <w:sz w:val="15"/>
          <w:szCs w:val="15"/>
        </w:rPr>
        <w:t xml:space="preserve"> Customer. </w:t>
      </w:r>
      <w:r w:rsidRPr="00C66E61">
        <w:rPr>
          <w:rFonts w:ascii="Calibri" w:hAnsi="Calibri" w:cs="Calibri"/>
          <w:sz w:val="15"/>
          <w:szCs w:val="15"/>
        </w:rPr>
        <w:t xml:space="preserve">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w:t>
      </w:r>
      <w:r w:rsidRPr="00C66E61">
        <w:rPr>
          <w:rFonts w:ascii="Calibri" w:hAnsi="Calibri" w:cs="Calibri"/>
          <w:sz w:val="15"/>
          <w:szCs w:val="15"/>
        </w:rPr>
        <w:lastRenderedPageBreak/>
        <w:t>and Customer agrees to take such action at its expense as may be necessary to prevent any third party from acquiring any interest in the Equipment as a result of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4D796AF7" w14:textId="761748F4" w:rsidR="00C66E61" w:rsidRDefault="00C66E61">
      <w:pPr>
        <w:spacing w:after="160" w:line="259" w:lineRule="auto"/>
        <w:rPr>
          <w:rFonts w:ascii="Calibri" w:hAnsi="Calibri" w:cs="Arial"/>
          <w:b/>
          <w:bCs/>
          <w:sz w:val="16"/>
          <w:szCs w:val="16"/>
        </w:rPr>
      </w:pPr>
      <w:r>
        <w:rPr>
          <w:rFonts w:ascii="Calibri" w:hAnsi="Calibri" w:cs="Arial"/>
          <w:b/>
          <w:bCs/>
          <w:sz w:val="16"/>
          <w:szCs w:val="16"/>
        </w:rPr>
        <w:br w:type="page"/>
      </w: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lastRenderedPageBreak/>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Cut-Over</w:t>
      </w:r>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Hardware, software, telecommunications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Additional site visits required by Frontier personnel as a result of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installation, configuration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Provide Frontier employees or representatives access, escort, suitable workspace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(i.e.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All manufacturer recommended environmental, HVAC, power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t>
      </w:r>
      <w:proofErr w:type="gramStart"/>
      <w:r w:rsidRPr="00C66E61">
        <w:rPr>
          <w:rFonts w:ascii="Calibri" w:eastAsia="MS Mincho" w:hAnsi="Calibri" w:cs="Arial"/>
          <w:sz w:val="16"/>
          <w:szCs w:val="16"/>
        </w:rPr>
        <w:t>with the exception of</w:t>
      </w:r>
      <w:proofErr w:type="gramEnd"/>
      <w:r w:rsidRPr="00C66E61">
        <w:rPr>
          <w:rFonts w:ascii="Calibri" w:eastAsia="MS Mincho" w:hAnsi="Calibri" w:cs="Arial"/>
          <w:sz w:val="16"/>
          <w:szCs w:val="16"/>
        </w:rPr>
        <w:t xml:space="preserve">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power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 secure location for Equipment shipped to the Installation Site and sign required documentation (e.g.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Wiring, cabling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duct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942952">
          <w:headerReference w:type="even" r:id="rId28"/>
          <w:headerReference w:type="default" r:id="rId29"/>
          <w:headerReference w:type="first" r:id="rId30"/>
          <w:type w:val="continuous"/>
          <w:pgSz w:w="12240" w:h="15840" w:code="1"/>
          <w:pgMar w:top="720" w:right="720" w:bottom="720" w:left="720" w:header="432" w:footer="432" w:gutter="0"/>
          <w:cols w:space="720"/>
          <w:docGrid w:linePitch="326"/>
        </w:sectPr>
      </w:pPr>
    </w:p>
    <w:p w14:paraId="34925DC6"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942952">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11FDF0CB" w14:textId="44563CD0" w:rsidR="00C66E61" w:rsidRDefault="00C66E61" w:rsidP="008D1F71">
      <w:pPr>
        <w:spacing w:after="60"/>
        <w:ind w:right="-43"/>
        <w:rPr>
          <w:rFonts w:ascii="Calibri" w:hAnsi="Calibri" w:cs="Arial"/>
          <w:b/>
          <w:bCs/>
          <w:sz w:val="16"/>
          <w:szCs w:val="16"/>
        </w:rPr>
      </w:pPr>
    </w:p>
    <w:p w14:paraId="3B67CE68" w14:textId="18663344" w:rsidR="00EB25E8" w:rsidRDefault="00EB25E8" w:rsidP="008D1F71">
      <w:pPr>
        <w:spacing w:after="60"/>
        <w:ind w:right="-43"/>
        <w:rPr>
          <w:rFonts w:ascii="Calibri" w:hAnsi="Calibri" w:cs="Arial"/>
          <w:b/>
          <w:bCs/>
          <w:sz w:val="16"/>
          <w:szCs w:val="16"/>
        </w:rPr>
      </w:pPr>
    </w:p>
    <w:p w14:paraId="23C9761F" w14:textId="02C54281" w:rsidR="00EB25E8" w:rsidRDefault="00EB25E8" w:rsidP="008D1F71">
      <w:pPr>
        <w:spacing w:after="60"/>
        <w:ind w:right="-43"/>
        <w:rPr>
          <w:rFonts w:ascii="Calibri" w:hAnsi="Calibri" w:cs="Arial"/>
          <w:b/>
          <w:bCs/>
          <w:sz w:val="16"/>
          <w:szCs w:val="16"/>
        </w:rPr>
      </w:pPr>
    </w:p>
    <w:p w14:paraId="64950E07" w14:textId="4548011B" w:rsidR="00EB25E8" w:rsidRDefault="00EB25E8" w:rsidP="008D1F71">
      <w:pPr>
        <w:spacing w:after="60"/>
        <w:ind w:right="-43"/>
        <w:rPr>
          <w:rFonts w:ascii="Calibri" w:hAnsi="Calibri" w:cs="Arial"/>
          <w:b/>
          <w:bCs/>
          <w:sz w:val="16"/>
          <w:szCs w:val="16"/>
        </w:rPr>
      </w:pPr>
    </w:p>
    <w:p w14:paraId="765F3C20" w14:textId="3E92973A" w:rsidR="00EB25E8" w:rsidRDefault="00EB25E8" w:rsidP="008D1F71">
      <w:pPr>
        <w:spacing w:after="60"/>
        <w:ind w:right="-43"/>
        <w:rPr>
          <w:rFonts w:ascii="Calibri" w:hAnsi="Calibri" w:cs="Arial"/>
          <w:b/>
          <w:bCs/>
          <w:sz w:val="16"/>
          <w:szCs w:val="16"/>
        </w:rPr>
      </w:pPr>
    </w:p>
    <w:p w14:paraId="18C072CD" w14:textId="2A00D713" w:rsidR="00EB25E8" w:rsidRDefault="00EB25E8" w:rsidP="008D1F71">
      <w:pPr>
        <w:spacing w:after="60"/>
        <w:ind w:right="-43"/>
        <w:rPr>
          <w:rFonts w:ascii="Calibri" w:hAnsi="Calibri" w:cs="Arial"/>
          <w:b/>
          <w:bCs/>
          <w:sz w:val="16"/>
          <w:szCs w:val="16"/>
        </w:rPr>
      </w:pPr>
    </w:p>
    <w:p w14:paraId="7D47BB02" w14:textId="43DE2407" w:rsidR="00EB25E8" w:rsidRDefault="00EB25E8" w:rsidP="008D1F71">
      <w:pPr>
        <w:spacing w:after="60"/>
        <w:ind w:right="-43"/>
        <w:rPr>
          <w:rFonts w:ascii="Calibri" w:hAnsi="Calibri" w:cs="Arial"/>
          <w:b/>
          <w:bCs/>
          <w:sz w:val="16"/>
          <w:szCs w:val="16"/>
        </w:rPr>
      </w:pPr>
    </w:p>
    <w:p w14:paraId="3C18F463" w14:textId="24645D9F" w:rsidR="00EB25E8" w:rsidRDefault="00EB25E8" w:rsidP="008D1F71">
      <w:pPr>
        <w:spacing w:after="60"/>
        <w:ind w:right="-43"/>
        <w:rPr>
          <w:rFonts w:ascii="Calibri" w:hAnsi="Calibri" w:cs="Arial"/>
          <w:b/>
          <w:bCs/>
          <w:sz w:val="16"/>
          <w:szCs w:val="16"/>
        </w:rPr>
      </w:pPr>
    </w:p>
    <w:p w14:paraId="39686691" w14:textId="75339F4A" w:rsidR="00EB25E8" w:rsidRDefault="00EB25E8" w:rsidP="008D1F71">
      <w:pPr>
        <w:spacing w:after="60"/>
        <w:ind w:right="-43"/>
        <w:rPr>
          <w:rFonts w:ascii="Calibri" w:hAnsi="Calibri" w:cs="Arial"/>
          <w:b/>
          <w:bCs/>
          <w:sz w:val="16"/>
          <w:szCs w:val="16"/>
        </w:rPr>
      </w:pPr>
    </w:p>
    <w:p w14:paraId="5872D92F" w14:textId="4902D14A" w:rsidR="00EB25E8" w:rsidRDefault="00EB25E8" w:rsidP="008D1F71">
      <w:pPr>
        <w:spacing w:after="60"/>
        <w:ind w:right="-43"/>
        <w:rPr>
          <w:rFonts w:ascii="Calibri" w:hAnsi="Calibri" w:cs="Arial"/>
          <w:b/>
          <w:bCs/>
          <w:sz w:val="16"/>
          <w:szCs w:val="16"/>
        </w:rPr>
      </w:pPr>
    </w:p>
    <w:p w14:paraId="0C23EF55" w14:textId="59A1557C" w:rsidR="00EB25E8" w:rsidRDefault="00EB25E8" w:rsidP="008D1F71">
      <w:pPr>
        <w:spacing w:after="60"/>
        <w:ind w:right="-43"/>
        <w:rPr>
          <w:rFonts w:ascii="Calibri" w:hAnsi="Calibri" w:cs="Arial"/>
          <w:b/>
          <w:bCs/>
          <w:sz w:val="16"/>
          <w:szCs w:val="16"/>
        </w:rPr>
      </w:pPr>
    </w:p>
    <w:p w14:paraId="1D596C70" w14:textId="0AA1B7DE" w:rsidR="00EB25E8" w:rsidRDefault="00EB25E8" w:rsidP="008D1F71">
      <w:pPr>
        <w:spacing w:after="60"/>
        <w:ind w:right="-43"/>
        <w:rPr>
          <w:rFonts w:ascii="Calibri" w:hAnsi="Calibri" w:cs="Arial"/>
          <w:b/>
          <w:bCs/>
          <w:sz w:val="16"/>
          <w:szCs w:val="16"/>
        </w:rPr>
      </w:pPr>
    </w:p>
    <w:p w14:paraId="79177572" w14:textId="1401804A" w:rsidR="00EB25E8" w:rsidRDefault="00EB25E8" w:rsidP="008D1F71">
      <w:pPr>
        <w:spacing w:after="60"/>
        <w:ind w:right="-43"/>
        <w:rPr>
          <w:rFonts w:ascii="Calibri" w:hAnsi="Calibri" w:cs="Arial"/>
          <w:b/>
          <w:bCs/>
          <w:sz w:val="16"/>
          <w:szCs w:val="16"/>
        </w:rPr>
      </w:pPr>
    </w:p>
    <w:p w14:paraId="18A363B0" w14:textId="4F341162" w:rsidR="00EB25E8" w:rsidRDefault="00EB25E8" w:rsidP="008D1F71">
      <w:pPr>
        <w:spacing w:after="60"/>
        <w:ind w:right="-43"/>
        <w:rPr>
          <w:rFonts w:ascii="Calibri" w:hAnsi="Calibri" w:cs="Arial"/>
          <w:b/>
          <w:bCs/>
          <w:sz w:val="16"/>
          <w:szCs w:val="16"/>
        </w:rPr>
      </w:pPr>
    </w:p>
    <w:p w14:paraId="1B8BAA28" w14:textId="580B73EE" w:rsidR="00EB25E8" w:rsidRDefault="00EB25E8" w:rsidP="008D1F71">
      <w:pPr>
        <w:spacing w:after="60"/>
        <w:ind w:right="-43"/>
        <w:rPr>
          <w:rFonts w:ascii="Calibri" w:hAnsi="Calibri" w:cs="Arial"/>
          <w:b/>
          <w:bCs/>
          <w:sz w:val="16"/>
          <w:szCs w:val="16"/>
        </w:rPr>
      </w:pPr>
    </w:p>
    <w:p w14:paraId="4A6B6287" w14:textId="14AFB28E" w:rsidR="00EB25E8" w:rsidRDefault="00EB25E8" w:rsidP="008D1F71">
      <w:pPr>
        <w:spacing w:after="60"/>
        <w:ind w:right="-43"/>
        <w:rPr>
          <w:rFonts w:ascii="Calibri" w:hAnsi="Calibri" w:cs="Arial"/>
          <w:b/>
          <w:bCs/>
          <w:sz w:val="16"/>
          <w:szCs w:val="16"/>
        </w:rPr>
      </w:pPr>
    </w:p>
    <w:p w14:paraId="3361BF70" w14:textId="47F9FAF6" w:rsidR="00EB25E8" w:rsidRDefault="00EB25E8" w:rsidP="008D1F71">
      <w:pPr>
        <w:spacing w:after="60"/>
        <w:ind w:right="-43"/>
        <w:rPr>
          <w:rFonts w:ascii="Calibri" w:hAnsi="Calibri" w:cs="Arial"/>
          <w:b/>
          <w:bCs/>
          <w:sz w:val="16"/>
          <w:szCs w:val="16"/>
        </w:rPr>
      </w:pPr>
    </w:p>
    <w:p w14:paraId="5C1D8FF3" w14:textId="75283C49" w:rsidR="00EB25E8" w:rsidRDefault="00EB25E8" w:rsidP="008D1F71">
      <w:pPr>
        <w:spacing w:after="60"/>
        <w:ind w:right="-43"/>
        <w:rPr>
          <w:rFonts w:ascii="Calibri" w:hAnsi="Calibri" w:cs="Arial"/>
          <w:b/>
          <w:bCs/>
          <w:sz w:val="16"/>
          <w:szCs w:val="16"/>
        </w:rPr>
      </w:pPr>
    </w:p>
    <w:p w14:paraId="239DA2A6" w14:textId="717583F5" w:rsidR="00EB25E8" w:rsidRDefault="00EB25E8" w:rsidP="008D1F71">
      <w:pPr>
        <w:spacing w:after="60"/>
        <w:ind w:right="-43"/>
        <w:rPr>
          <w:rFonts w:ascii="Calibri" w:hAnsi="Calibri" w:cs="Arial"/>
          <w:b/>
          <w:bCs/>
          <w:sz w:val="16"/>
          <w:szCs w:val="16"/>
        </w:rPr>
      </w:pPr>
    </w:p>
    <w:p w14:paraId="44543D0C" w14:textId="6EB6D6B0" w:rsidR="00EB25E8" w:rsidRDefault="00EB25E8" w:rsidP="008D1F71">
      <w:pPr>
        <w:spacing w:after="60"/>
        <w:ind w:right="-43"/>
        <w:rPr>
          <w:rFonts w:ascii="Calibri" w:hAnsi="Calibri" w:cs="Arial"/>
          <w:b/>
          <w:bCs/>
          <w:sz w:val="16"/>
          <w:szCs w:val="16"/>
        </w:rPr>
      </w:pPr>
    </w:p>
    <w:p w14:paraId="77571C43" w14:textId="63E44022" w:rsidR="00EB25E8" w:rsidRDefault="00EB25E8" w:rsidP="008D1F71">
      <w:pPr>
        <w:spacing w:after="60"/>
        <w:ind w:right="-43"/>
        <w:rPr>
          <w:rFonts w:ascii="Calibri" w:hAnsi="Calibri" w:cs="Arial"/>
          <w:b/>
          <w:bCs/>
          <w:sz w:val="16"/>
          <w:szCs w:val="16"/>
        </w:rPr>
      </w:pPr>
    </w:p>
    <w:p w14:paraId="467D33B0" w14:textId="4C34D0E3" w:rsidR="00EB25E8" w:rsidRDefault="00EB25E8" w:rsidP="008D1F71">
      <w:pPr>
        <w:spacing w:after="60"/>
        <w:ind w:right="-43"/>
        <w:rPr>
          <w:rFonts w:ascii="Calibri" w:hAnsi="Calibri" w:cs="Arial"/>
          <w:b/>
          <w:bCs/>
          <w:sz w:val="16"/>
          <w:szCs w:val="16"/>
        </w:rPr>
      </w:pPr>
    </w:p>
    <w:p w14:paraId="213E6829" w14:textId="722EC29C" w:rsidR="00EB25E8" w:rsidRDefault="00EB25E8" w:rsidP="008D1F71">
      <w:pPr>
        <w:spacing w:after="60"/>
        <w:ind w:right="-43"/>
        <w:rPr>
          <w:rFonts w:ascii="Calibri" w:hAnsi="Calibri" w:cs="Arial"/>
          <w:b/>
          <w:bCs/>
          <w:sz w:val="16"/>
          <w:szCs w:val="16"/>
        </w:rPr>
      </w:pPr>
    </w:p>
    <w:p w14:paraId="06ECD316" w14:textId="466AA292" w:rsidR="00EB25E8" w:rsidRDefault="00EB25E8" w:rsidP="008D1F71">
      <w:pPr>
        <w:spacing w:after="60"/>
        <w:ind w:right="-43"/>
        <w:rPr>
          <w:rFonts w:ascii="Calibri" w:hAnsi="Calibri" w:cs="Arial"/>
          <w:b/>
          <w:bCs/>
          <w:sz w:val="16"/>
          <w:szCs w:val="16"/>
        </w:rPr>
      </w:pPr>
    </w:p>
    <w:p w14:paraId="03EBA1FF" w14:textId="01B256C8" w:rsidR="00EB25E8" w:rsidRDefault="00EB25E8" w:rsidP="008D1F71">
      <w:pPr>
        <w:spacing w:after="60"/>
        <w:ind w:right="-43"/>
        <w:rPr>
          <w:rFonts w:ascii="Calibri" w:hAnsi="Calibri" w:cs="Arial"/>
          <w:b/>
          <w:bCs/>
          <w:sz w:val="16"/>
          <w:szCs w:val="16"/>
        </w:rPr>
      </w:pPr>
    </w:p>
    <w:p w14:paraId="31B7F167" w14:textId="78B4BF7A" w:rsidR="00EB25E8" w:rsidRDefault="00EB25E8" w:rsidP="008D1F71">
      <w:pPr>
        <w:spacing w:after="60"/>
        <w:ind w:right="-43"/>
        <w:rPr>
          <w:rFonts w:ascii="Calibri" w:hAnsi="Calibri" w:cs="Arial"/>
          <w:b/>
          <w:bCs/>
          <w:sz w:val="16"/>
          <w:szCs w:val="16"/>
        </w:rPr>
      </w:pPr>
    </w:p>
    <w:p w14:paraId="4922B1F7" w14:textId="53123A4E" w:rsidR="00EB25E8" w:rsidRDefault="00EB25E8" w:rsidP="008D1F71">
      <w:pPr>
        <w:spacing w:after="60"/>
        <w:ind w:right="-43"/>
        <w:rPr>
          <w:rFonts w:ascii="Calibri" w:hAnsi="Calibri" w:cs="Arial"/>
          <w:b/>
          <w:bCs/>
          <w:sz w:val="16"/>
          <w:szCs w:val="16"/>
        </w:rPr>
      </w:pPr>
    </w:p>
    <w:p w14:paraId="7D53998D" w14:textId="0B36A08D" w:rsidR="00EB25E8" w:rsidRDefault="00EB25E8" w:rsidP="008D1F71">
      <w:pPr>
        <w:spacing w:after="60"/>
        <w:ind w:right="-43"/>
        <w:rPr>
          <w:rFonts w:ascii="Calibri" w:hAnsi="Calibri" w:cs="Arial"/>
          <w:b/>
          <w:bCs/>
          <w:sz w:val="16"/>
          <w:szCs w:val="16"/>
        </w:rPr>
      </w:pPr>
    </w:p>
    <w:p w14:paraId="49B9EB1B" w14:textId="7C7D5940" w:rsidR="00EB25E8" w:rsidRDefault="00EB25E8" w:rsidP="008D1F71">
      <w:pPr>
        <w:spacing w:after="60"/>
        <w:ind w:right="-43"/>
        <w:rPr>
          <w:rFonts w:ascii="Calibri" w:hAnsi="Calibri" w:cs="Arial"/>
          <w:b/>
          <w:bCs/>
          <w:sz w:val="16"/>
          <w:szCs w:val="16"/>
        </w:rPr>
      </w:pPr>
    </w:p>
    <w:p w14:paraId="6FD5E269" w14:textId="2E08C888" w:rsidR="00EB25E8" w:rsidRDefault="00EB25E8" w:rsidP="008D1F71">
      <w:pPr>
        <w:spacing w:after="60"/>
        <w:ind w:right="-43"/>
        <w:rPr>
          <w:rFonts w:ascii="Calibri" w:hAnsi="Calibri" w:cs="Arial"/>
          <w:b/>
          <w:bCs/>
          <w:sz w:val="16"/>
          <w:szCs w:val="16"/>
        </w:rPr>
      </w:pPr>
    </w:p>
    <w:p w14:paraId="57169BEB" w14:textId="77777777" w:rsidR="00EA30BE" w:rsidRDefault="00EA30BE" w:rsidP="00EB25E8">
      <w:pPr>
        <w:jc w:val="center"/>
        <w:rPr>
          <w:rFonts w:asciiTheme="minorHAnsi" w:hAnsiTheme="minorHAnsi" w:cstheme="minorHAnsi"/>
          <w:b/>
          <w:bCs/>
          <w:color w:val="D9272D"/>
        </w:rPr>
      </w:pPr>
    </w:p>
    <w:p w14:paraId="574AC63E" w14:textId="77777777" w:rsidR="00EA30BE" w:rsidRDefault="00EA30BE" w:rsidP="00EB25E8">
      <w:pPr>
        <w:jc w:val="center"/>
        <w:rPr>
          <w:rFonts w:asciiTheme="minorHAnsi" w:hAnsiTheme="minorHAnsi" w:cstheme="minorHAnsi"/>
          <w:b/>
          <w:bCs/>
          <w:color w:val="D9272D"/>
        </w:rPr>
      </w:pPr>
    </w:p>
    <w:p w14:paraId="32AC339B" w14:textId="77777777" w:rsidR="00EA30BE" w:rsidRDefault="00EA30BE" w:rsidP="00EB25E8">
      <w:pPr>
        <w:jc w:val="center"/>
        <w:rPr>
          <w:rFonts w:asciiTheme="minorHAnsi" w:hAnsiTheme="minorHAnsi" w:cstheme="minorHAnsi"/>
          <w:b/>
          <w:bCs/>
          <w:color w:val="D9272D"/>
        </w:rPr>
      </w:pPr>
    </w:p>
    <w:p w14:paraId="489982A4" w14:textId="77777777" w:rsidR="00EA30BE" w:rsidRDefault="00EA30BE" w:rsidP="00EB25E8">
      <w:pPr>
        <w:jc w:val="center"/>
        <w:rPr>
          <w:rFonts w:asciiTheme="minorHAnsi" w:hAnsiTheme="minorHAnsi" w:cstheme="minorHAnsi"/>
          <w:b/>
          <w:bCs/>
          <w:color w:val="D9272D"/>
        </w:rPr>
      </w:pPr>
    </w:p>
    <w:p w14:paraId="5BC8C9FF" w14:textId="77777777" w:rsidR="00EA30BE" w:rsidRDefault="00EA30BE" w:rsidP="00EB25E8">
      <w:pPr>
        <w:jc w:val="center"/>
        <w:rPr>
          <w:rFonts w:asciiTheme="minorHAnsi" w:hAnsiTheme="minorHAnsi" w:cstheme="minorHAnsi"/>
          <w:b/>
          <w:bCs/>
          <w:color w:val="D9272D"/>
        </w:rPr>
      </w:pPr>
    </w:p>
    <w:p w14:paraId="55B4D3E1" w14:textId="77777777" w:rsidR="00EA30BE" w:rsidRDefault="00EA30BE" w:rsidP="00EB25E8">
      <w:pPr>
        <w:jc w:val="center"/>
        <w:rPr>
          <w:rFonts w:asciiTheme="minorHAnsi" w:hAnsiTheme="minorHAnsi" w:cstheme="minorHAnsi"/>
          <w:b/>
          <w:bCs/>
          <w:color w:val="D9272D"/>
        </w:rPr>
      </w:pPr>
    </w:p>
    <w:p w14:paraId="3D919865" w14:textId="40FA1999" w:rsidR="00EB25E8" w:rsidRDefault="00EB25E8" w:rsidP="00EB25E8">
      <w:pPr>
        <w:jc w:val="center"/>
        <w:rPr>
          <w:rFonts w:asciiTheme="minorHAnsi" w:hAnsiTheme="minorHAnsi" w:cstheme="minorHAnsi"/>
          <w:b/>
          <w:bCs/>
          <w:color w:val="D9272D"/>
        </w:rPr>
      </w:pPr>
      <w:r w:rsidRPr="00380799">
        <w:rPr>
          <w:rFonts w:asciiTheme="minorHAnsi" w:hAnsiTheme="minorHAnsi" w:cstheme="minorHAnsi"/>
          <w:b/>
          <w:bCs/>
          <w:color w:val="D9272D"/>
        </w:rPr>
        <w:t>Exhibit B-</w:t>
      </w:r>
      <w:r>
        <w:rPr>
          <w:rFonts w:asciiTheme="minorHAnsi" w:hAnsiTheme="minorHAnsi" w:cstheme="minorHAnsi"/>
          <w:b/>
          <w:bCs/>
          <w:color w:val="D9272D"/>
        </w:rPr>
        <w:t>3</w:t>
      </w:r>
      <w:r w:rsidRPr="00380799">
        <w:rPr>
          <w:rFonts w:asciiTheme="minorHAnsi" w:hAnsiTheme="minorHAnsi" w:cstheme="minorHAnsi"/>
          <w:b/>
          <w:bCs/>
          <w:color w:val="D9272D"/>
        </w:rPr>
        <w:t xml:space="preserve"> </w:t>
      </w:r>
      <w:r>
        <w:rPr>
          <w:rFonts w:asciiTheme="minorHAnsi" w:hAnsiTheme="minorHAnsi" w:cstheme="minorHAnsi"/>
          <w:b/>
          <w:bCs/>
          <w:color w:val="D9272D"/>
        </w:rPr>
        <w:t xml:space="preserve">Managed Firewall </w:t>
      </w:r>
    </w:p>
    <w:p w14:paraId="1590355C" w14:textId="77777777" w:rsidR="00EB25E8" w:rsidRPr="00703B55" w:rsidRDefault="00EB25E8" w:rsidP="00EB25E8">
      <w:pPr>
        <w:numPr>
          <w:ilvl w:val="0"/>
          <w:numId w:val="32"/>
        </w:numPr>
        <w:ind w:left="180" w:hanging="180"/>
        <w:rPr>
          <w:rFonts w:ascii="Calibri" w:hAnsi="Calibri" w:cs="Arial"/>
          <w:b/>
          <w:sz w:val="16"/>
          <w:szCs w:val="16"/>
        </w:rPr>
      </w:pPr>
      <w:r w:rsidRPr="00703B55">
        <w:rPr>
          <w:rFonts w:ascii="Calibri" w:hAnsi="Calibri" w:cs="Arial"/>
          <w:b/>
          <w:sz w:val="16"/>
          <w:szCs w:val="16"/>
          <w:u w:val="single"/>
        </w:rPr>
        <w:t>SERVICE DESCRIPTION</w:t>
      </w:r>
    </w:p>
    <w:p w14:paraId="585BB5A8" w14:textId="77777777" w:rsidR="00EB25E8" w:rsidRPr="00703B55" w:rsidRDefault="00EB25E8" w:rsidP="00EB25E8">
      <w:pPr>
        <w:ind w:left="180"/>
        <w:rPr>
          <w:rFonts w:ascii="Calibri" w:hAnsi="Calibri" w:cs="Arial"/>
          <w:b/>
          <w:sz w:val="16"/>
          <w:szCs w:val="16"/>
        </w:rPr>
      </w:pPr>
    </w:p>
    <w:p w14:paraId="5154C074" w14:textId="77777777" w:rsidR="00EB25E8" w:rsidRPr="00C03309" w:rsidRDefault="00EB25E8" w:rsidP="00EB25E8">
      <w:pPr>
        <w:numPr>
          <w:ilvl w:val="0"/>
          <w:numId w:val="36"/>
        </w:numPr>
        <w:ind w:left="450" w:hanging="270"/>
        <w:rPr>
          <w:rFonts w:ascii="Calibri" w:hAnsi="Calibri" w:cs="Calibri"/>
          <w:sz w:val="16"/>
          <w:szCs w:val="16"/>
        </w:rPr>
      </w:pPr>
      <w:r w:rsidRPr="00C03309">
        <w:rPr>
          <w:rFonts w:ascii="Calibri" w:hAnsi="Calibri" w:cs="Calibri"/>
          <w:b/>
          <w:bCs/>
          <w:sz w:val="16"/>
          <w:szCs w:val="16"/>
        </w:rPr>
        <w:t>DIA Bundled Managed Firewall Service</w:t>
      </w:r>
      <w:r w:rsidRPr="00C03309">
        <w:rPr>
          <w:rFonts w:ascii="Calibri" w:hAnsi="Calibri" w:cs="Calibri"/>
          <w:sz w:val="16"/>
          <w:szCs w:val="16"/>
        </w:rPr>
        <w:t xml:space="preserve"> (“Bundled Service”)</w:t>
      </w:r>
      <w:r w:rsidRPr="00C03309">
        <w:rPr>
          <w:rFonts w:ascii="Calibri" w:hAnsi="Calibri" w:cs="Calibri"/>
          <w:b/>
          <w:bCs/>
          <w:sz w:val="16"/>
          <w:szCs w:val="16"/>
        </w:rPr>
        <w:t>.</w:t>
      </w:r>
      <w:r w:rsidRPr="00C03309">
        <w:rPr>
          <w:rFonts w:ascii="Calibri" w:hAnsi="Calibri" w:cs="Calibri"/>
          <w:sz w:val="16"/>
          <w:szCs w:val="16"/>
        </w:rPr>
        <w:t xml:space="preserve">   When bundled with Frontier DIA, the Managed Firewall Service includes the Network Management services, as defined in the  Bundled Service supplemental terms and conditions located at </w:t>
      </w:r>
      <w:hyperlink r:id="rId31" w:history="1">
        <w:r w:rsidRPr="00C03309">
          <w:rPr>
            <w:rStyle w:val="Hyperlink"/>
            <w:rFonts w:ascii="Calibri" w:hAnsi="Calibri" w:cs="Calibri"/>
            <w:sz w:val="16"/>
            <w:szCs w:val="16"/>
          </w:rPr>
          <w:t>https://enterprise.frontier.com/DIABundledManagedFirewall_SupplementalTerms.pdf</w:t>
        </w:r>
      </w:hyperlink>
      <w:r w:rsidRPr="00C03309">
        <w:rPr>
          <w:rFonts w:ascii="Calibri" w:hAnsi="Calibri" w:cs="Calibri"/>
          <w:sz w:val="16"/>
          <w:szCs w:val="16"/>
        </w:rPr>
        <w:t xml:space="preserve"> that are incorporated by reference as an integral part of the Schedule. In the event of any conflict solely regarding this Bundled Service, between this Schedule and Bundled Service supplemental terms and conditions, precedence shall follow in that order.  In the event this Schedule addresses an exception to Bundled Service supplemental terms and conditions the modification shall apply exclusively to the applicable Service Schedule. </w:t>
      </w:r>
    </w:p>
    <w:p w14:paraId="3B67F47D" w14:textId="77777777" w:rsidR="00EB25E8" w:rsidRPr="00C03309" w:rsidRDefault="00EB25E8" w:rsidP="00EB25E8">
      <w:pPr>
        <w:ind w:left="720"/>
        <w:rPr>
          <w:rFonts w:ascii="Calibri" w:hAnsi="Calibri" w:cs="Arial"/>
          <w:b/>
          <w:sz w:val="16"/>
          <w:szCs w:val="16"/>
        </w:rPr>
      </w:pPr>
    </w:p>
    <w:p w14:paraId="1E1B2ACA" w14:textId="77777777" w:rsidR="00EB25E8" w:rsidRPr="00703B55" w:rsidRDefault="00EB25E8" w:rsidP="00EB25E8">
      <w:pPr>
        <w:numPr>
          <w:ilvl w:val="0"/>
          <w:numId w:val="32"/>
        </w:numPr>
        <w:ind w:left="180" w:right="90" w:hanging="180"/>
        <w:rPr>
          <w:rFonts w:ascii="Calibri" w:hAnsi="Calibri" w:cs="Arial"/>
          <w:b/>
          <w:bCs/>
          <w:sz w:val="16"/>
          <w:szCs w:val="16"/>
        </w:rPr>
      </w:pPr>
      <w:r w:rsidRPr="00703B55">
        <w:rPr>
          <w:rFonts w:ascii="Calibri" w:hAnsi="Calibri" w:cs="Arial"/>
          <w:b/>
          <w:bCs/>
          <w:sz w:val="16"/>
          <w:szCs w:val="16"/>
          <w:u w:val="single"/>
        </w:rPr>
        <w:t>CUSTOMER OBLIGATIONS</w:t>
      </w:r>
    </w:p>
    <w:p w14:paraId="134556E3" w14:textId="77777777" w:rsidR="00EB25E8" w:rsidRPr="00703B55" w:rsidRDefault="00EB25E8" w:rsidP="00EB25E8">
      <w:pPr>
        <w:ind w:left="180" w:right="90"/>
        <w:rPr>
          <w:rFonts w:ascii="Calibri" w:hAnsi="Calibri" w:cs="Arial"/>
          <w:b/>
          <w:bCs/>
          <w:sz w:val="16"/>
          <w:szCs w:val="16"/>
        </w:rPr>
      </w:pPr>
    </w:p>
    <w:p w14:paraId="6622EB39" w14:textId="77777777" w:rsidR="00EB25E8" w:rsidRPr="00703B55" w:rsidRDefault="00EB25E8" w:rsidP="00EB25E8">
      <w:pPr>
        <w:ind w:right="90"/>
        <w:rPr>
          <w:rFonts w:ascii="Calibri" w:hAnsi="Calibri" w:cs="Arial"/>
          <w:bCs/>
          <w:sz w:val="16"/>
          <w:szCs w:val="16"/>
        </w:rPr>
      </w:pPr>
      <w:r w:rsidRPr="00703B55">
        <w:rPr>
          <w:rFonts w:ascii="Calibri" w:hAnsi="Calibri" w:cs="Arial"/>
          <w:bCs/>
          <w:sz w:val="16"/>
          <w:szCs w:val="16"/>
        </w:rPr>
        <w:t xml:space="preserve">Frontier’s ability to execute is dependent upon Customer management and fulfillment of their responsibilities.  Any delays due to Customer not meeting agreed responsibilities may result in additional charges, </w:t>
      </w:r>
      <w:proofErr w:type="gramStart"/>
      <w:r w:rsidRPr="00703B55">
        <w:rPr>
          <w:rFonts w:ascii="Calibri" w:hAnsi="Calibri" w:cs="Arial"/>
          <w:bCs/>
          <w:sz w:val="16"/>
          <w:szCs w:val="16"/>
        </w:rPr>
        <w:t>delays</w:t>
      </w:r>
      <w:proofErr w:type="gramEnd"/>
      <w:r w:rsidRPr="00703B55">
        <w:rPr>
          <w:rFonts w:ascii="Calibri" w:hAnsi="Calibri" w:cs="Arial"/>
          <w:bCs/>
          <w:sz w:val="16"/>
          <w:szCs w:val="16"/>
        </w:rPr>
        <w:t xml:space="preserve"> or the inability to deliver services. Customer responsibilities may include, but are not limited to, the following:</w:t>
      </w:r>
    </w:p>
    <w:p w14:paraId="64A6E2B7"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Designate infrastructure resources to allow for installation of firewall</w:t>
      </w:r>
    </w:p>
    <w:p w14:paraId="71546DBB"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If required, provide the infrastructure resources which allow installation of the virtual appliance(s)</w:t>
      </w:r>
    </w:p>
    <w:p w14:paraId="4F028450"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Provide Frontier with appropriate network access and protocols to securely reach firewall virtual appliance(s)</w:t>
      </w:r>
    </w:p>
    <w:p w14:paraId="2E9AC1C3"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Provide available resources to work with Frontier to properly integrate security solution into Customer’s environment. This may include Customer input for baseline traffic, rules, policies, tuning and reporting</w:t>
      </w:r>
    </w:p>
    <w:p w14:paraId="0208215F"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Provide physical access to firewall for purposes of Hardware Maintenance Support and Hard MACD activity</w:t>
      </w:r>
    </w:p>
    <w:p w14:paraId="0CF4F096" w14:textId="77777777" w:rsidR="00EB25E8" w:rsidRPr="00703B55" w:rsidRDefault="00EB25E8" w:rsidP="00EB25E8">
      <w:pPr>
        <w:ind w:left="540" w:right="90"/>
        <w:rPr>
          <w:rFonts w:ascii="Calibri" w:hAnsi="Calibri" w:cs="Arial"/>
          <w:bCs/>
          <w:sz w:val="16"/>
          <w:szCs w:val="16"/>
        </w:rPr>
      </w:pPr>
    </w:p>
    <w:p w14:paraId="2BBE7161" w14:textId="77777777" w:rsidR="00EB25E8" w:rsidRPr="00703B55" w:rsidRDefault="00EB25E8" w:rsidP="00EB25E8">
      <w:pPr>
        <w:numPr>
          <w:ilvl w:val="0"/>
          <w:numId w:val="32"/>
        </w:numPr>
        <w:ind w:left="180" w:right="90" w:hanging="180"/>
        <w:rPr>
          <w:rFonts w:ascii="Calibri" w:hAnsi="Calibri" w:cs="Arial"/>
          <w:b/>
          <w:bCs/>
          <w:sz w:val="16"/>
          <w:szCs w:val="16"/>
        </w:rPr>
      </w:pPr>
      <w:r w:rsidRPr="00703B55">
        <w:rPr>
          <w:rFonts w:ascii="Calibri" w:hAnsi="Calibri" w:cs="Arial"/>
          <w:b/>
          <w:bCs/>
          <w:sz w:val="16"/>
          <w:szCs w:val="16"/>
          <w:u w:val="single"/>
        </w:rPr>
        <w:t>CONTENT RESTRICTIONS</w:t>
      </w:r>
    </w:p>
    <w:p w14:paraId="44105A44" w14:textId="77777777" w:rsidR="00EB25E8" w:rsidRPr="00703B55" w:rsidRDefault="00EB25E8" w:rsidP="00EB25E8">
      <w:pPr>
        <w:ind w:left="180" w:right="90"/>
        <w:rPr>
          <w:rFonts w:ascii="Calibri" w:hAnsi="Calibri" w:cs="Arial"/>
          <w:bCs/>
          <w:sz w:val="16"/>
          <w:szCs w:val="16"/>
        </w:rPr>
      </w:pPr>
      <w:r w:rsidRPr="00703B55">
        <w:rPr>
          <w:rFonts w:ascii="Calibri" w:hAnsi="Calibri" w:cs="Arial"/>
          <w:bCs/>
          <w:sz w:val="16"/>
          <w:szCs w:val="16"/>
        </w:rPr>
        <w:t xml:space="preserve">          </w:t>
      </w:r>
    </w:p>
    <w:p w14:paraId="4263AA99" w14:textId="77777777" w:rsidR="00EB25E8" w:rsidRDefault="00EB25E8" w:rsidP="00EB25E8">
      <w:pPr>
        <w:ind w:right="90"/>
        <w:rPr>
          <w:rFonts w:ascii="Calibri" w:hAnsi="Calibri" w:cs="Arial"/>
          <w:bCs/>
          <w:sz w:val="16"/>
          <w:szCs w:val="16"/>
        </w:rPr>
      </w:pPr>
      <w:r w:rsidRPr="00703B55">
        <w:rPr>
          <w:rFonts w:ascii="Calibri" w:hAnsi="Calibri" w:cs="Arial"/>
          <w:bCs/>
          <w:sz w:val="16"/>
          <w:szCs w:val="16"/>
        </w:rPr>
        <w:t xml:space="preserve">Managed Firewall is not designed, intended, authorized or warranted for use or inclusion in life support, nor in life endangering applications where failure  or inaccuracy might cause death or personal injury, any such inclusion by the Customer is fully at your own risk, and Customer shall indemnify, defend and hold Frontier and its affiliates, and their respective directors, officers, employees, successors, assigns and agents, harmless from and against any and all claims, loss, damage, cost or expense (including reasonable attorneys’ fees) arising from or in any way related to Customers breach of Customer’s obligation(s) hereunder or failure to provide the information and / or materials as may be reasonably required hereunder in the performance of Customer’s obligations hereunder.  </w:t>
      </w:r>
    </w:p>
    <w:p w14:paraId="0494811C" w14:textId="77777777" w:rsidR="00EB25E8" w:rsidRPr="00703B55" w:rsidRDefault="00EB25E8" w:rsidP="00EB25E8">
      <w:pPr>
        <w:ind w:right="90"/>
        <w:rPr>
          <w:rFonts w:ascii="Calibri" w:hAnsi="Calibri" w:cs="Arial"/>
          <w:sz w:val="16"/>
          <w:szCs w:val="16"/>
        </w:rPr>
      </w:pPr>
    </w:p>
    <w:p w14:paraId="5029B443" w14:textId="77777777" w:rsidR="00EB25E8" w:rsidRPr="00703B55" w:rsidRDefault="00EB25E8" w:rsidP="00EB25E8">
      <w:pPr>
        <w:numPr>
          <w:ilvl w:val="0"/>
          <w:numId w:val="32"/>
        </w:numPr>
        <w:ind w:left="360"/>
        <w:rPr>
          <w:rFonts w:ascii="Calibri" w:hAnsi="Calibri" w:cs="Arial"/>
          <w:b/>
          <w:caps/>
          <w:sz w:val="16"/>
          <w:szCs w:val="16"/>
        </w:rPr>
      </w:pPr>
      <w:r w:rsidRPr="00703B55">
        <w:rPr>
          <w:rFonts w:ascii="Calibri" w:hAnsi="Calibri" w:cs="Arial"/>
          <w:b/>
          <w:caps/>
          <w:sz w:val="16"/>
          <w:szCs w:val="16"/>
          <w:u w:val="single"/>
        </w:rPr>
        <w:t>Equipment</w:t>
      </w:r>
    </w:p>
    <w:p w14:paraId="6AF544CE" w14:textId="77777777" w:rsidR="00EB25E8" w:rsidRPr="00703B55" w:rsidRDefault="00EB25E8" w:rsidP="00EB25E8">
      <w:pPr>
        <w:ind w:left="180"/>
        <w:rPr>
          <w:rFonts w:ascii="Calibri" w:hAnsi="Calibri" w:cs="Arial"/>
          <w:b/>
          <w:caps/>
          <w:sz w:val="16"/>
          <w:szCs w:val="16"/>
        </w:rPr>
      </w:pPr>
    </w:p>
    <w:p w14:paraId="5E5D8433" w14:textId="77777777" w:rsidR="00EB25E8" w:rsidRDefault="00EB25E8" w:rsidP="00EB25E8">
      <w:pPr>
        <w:numPr>
          <w:ilvl w:val="1"/>
          <w:numId w:val="31"/>
        </w:numPr>
        <w:ind w:left="180" w:hanging="180"/>
        <w:rPr>
          <w:rFonts w:ascii="Calibri" w:hAnsi="Calibri" w:cs="Arial"/>
          <w:sz w:val="16"/>
          <w:szCs w:val="16"/>
        </w:rPr>
      </w:pPr>
      <w:r w:rsidRPr="00703B55">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703B55">
        <w:rPr>
          <w:rFonts w:ascii="Calibri" w:eastAsia="MS Mincho" w:hAnsi="Calibri" w:cs="Arial"/>
          <w:b/>
          <w:sz w:val="16"/>
          <w:szCs w:val="16"/>
          <w:u w:val="single"/>
        </w:rPr>
        <w:t>all applicable licenses are subject to the manufacturer’s end user license terms and conditions</w:t>
      </w:r>
      <w:r w:rsidRPr="00703B55">
        <w:rPr>
          <w:rFonts w:ascii="Calibri" w:eastAsia="MS Mincho" w:hAnsi="Calibri" w:cs="Arial"/>
          <w:sz w:val="16"/>
          <w:szCs w:val="16"/>
        </w:rPr>
        <w:t>.</w:t>
      </w:r>
      <w:r w:rsidRPr="00703B55">
        <w:rPr>
          <w:rFonts w:ascii="Calibri" w:hAnsi="Calibri"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third-party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703B55">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703B55">
        <w:rPr>
          <w:rFonts w:ascii="Arial" w:eastAsia="Calibri" w:hAnsi="Arial" w:cs="Arial"/>
          <w:b/>
          <w:sz w:val="16"/>
          <w:szCs w:val="16"/>
        </w:rPr>
        <w:t xml:space="preserve">, TITLE OR NONINFRINGEMENT OF THIRD-PARTY RIGHTS. </w:t>
      </w:r>
    </w:p>
    <w:p w14:paraId="44A591FC" w14:textId="77777777" w:rsidR="00EB25E8" w:rsidRDefault="00EB25E8" w:rsidP="00EB25E8">
      <w:pPr>
        <w:rPr>
          <w:rFonts w:ascii="Calibri" w:hAnsi="Calibri" w:cs="Arial"/>
          <w:sz w:val="16"/>
          <w:szCs w:val="16"/>
        </w:rPr>
      </w:pPr>
    </w:p>
    <w:p w14:paraId="1EDE5B3F" w14:textId="77777777" w:rsidR="00EB25E8" w:rsidRPr="005C7829" w:rsidRDefault="00EB25E8" w:rsidP="00EB25E8">
      <w:pPr>
        <w:pStyle w:val="ListParagraph"/>
        <w:numPr>
          <w:ilvl w:val="0"/>
          <w:numId w:val="32"/>
        </w:numPr>
        <w:ind w:left="-180" w:firstLine="0"/>
        <w:rPr>
          <w:rFonts w:ascii="Calibri" w:hAnsi="Calibri" w:cs="Arial"/>
          <w:b/>
          <w:iCs/>
          <w:sz w:val="16"/>
          <w:szCs w:val="16"/>
        </w:rPr>
      </w:pPr>
      <w:r>
        <w:rPr>
          <w:rFonts w:ascii="Calibri" w:hAnsi="Calibri" w:cs="Arial"/>
          <w:bCs/>
          <w:iCs/>
          <w:sz w:val="16"/>
          <w:szCs w:val="16"/>
        </w:rPr>
        <w:t xml:space="preserve"> </w:t>
      </w:r>
      <w:r w:rsidRPr="005C7829">
        <w:rPr>
          <w:rFonts w:ascii="Calibri" w:hAnsi="Calibri" w:cs="Arial"/>
          <w:bCs/>
          <w:iCs/>
          <w:sz w:val="16"/>
          <w:szCs w:val="16"/>
        </w:rPr>
        <w:t>This Scope of Work (“SOW”)</w:t>
      </w:r>
      <w:r>
        <w:rPr>
          <w:rFonts w:ascii="Calibri" w:hAnsi="Calibri" w:cs="Arial"/>
          <w:bCs/>
          <w:iCs/>
          <w:sz w:val="16"/>
          <w:szCs w:val="16"/>
        </w:rPr>
        <w:t xml:space="preserve"> in Addendum A</w:t>
      </w:r>
      <w:r w:rsidRPr="005C7829">
        <w:rPr>
          <w:rFonts w:ascii="Calibri" w:hAnsi="Calibri" w:cs="Arial"/>
          <w:bCs/>
          <w:iCs/>
          <w:sz w:val="16"/>
          <w:szCs w:val="16"/>
        </w:rPr>
        <w:t xml:space="preserve"> outlines the services and deliverables Frontier will provide as part of the Services. </w:t>
      </w:r>
    </w:p>
    <w:p w14:paraId="535F4C8A" w14:textId="77777777" w:rsidR="00EB25E8" w:rsidRPr="005C7829" w:rsidRDefault="00EB25E8" w:rsidP="00EB25E8">
      <w:pPr>
        <w:pStyle w:val="ListParagraph"/>
        <w:ind w:left="0" w:right="90"/>
        <w:rPr>
          <w:rFonts w:ascii="Calibri" w:hAnsi="Calibri" w:cs="Arial"/>
          <w:b/>
          <w:iCs/>
          <w:sz w:val="16"/>
          <w:szCs w:val="16"/>
        </w:rPr>
      </w:pPr>
    </w:p>
    <w:p w14:paraId="0A081D02" w14:textId="77777777" w:rsidR="00EB25E8" w:rsidRPr="00703B55" w:rsidRDefault="00EB25E8" w:rsidP="00EB25E8">
      <w:pPr>
        <w:numPr>
          <w:ilvl w:val="0"/>
          <w:numId w:val="32"/>
        </w:numPr>
        <w:ind w:left="180"/>
        <w:rPr>
          <w:rFonts w:ascii="Calibri" w:hAnsi="Calibri" w:cs="Arial"/>
          <w:sz w:val="16"/>
          <w:szCs w:val="16"/>
          <w:u w:val="single"/>
        </w:rPr>
      </w:pPr>
      <w:r w:rsidRPr="00703B55">
        <w:rPr>
          <w:rFonts w:ascii="Calibri" w:hAnsi="Calibri" w:cs="Arial"/>
          <w:b/>
          <w:iCs/>
          <w:sz w:val="16"/>
          <w:szCs w:val="16"/>
          <w:u w:val="single"/>
        </w:rPr>
        <w:t>TERM AND TERMINATION</w:t>
      </w:r>
    </w:p>
    <w:p w14:paraId="744D8527" w14:textId="77777777" w:rsidR="00EB25E8" w:rsidRPr="00703B55" w:rsidRDefault="00EB25E8" w:rsidP="00EB25E8">
      <w:pPr>
        <w:rPr>
          <w:rFonts w:ascii="Calibri" w:hAnsi="Calibri" w:cs="Arial"/>
          <w:sz w:val="16"/>
          <w:szCs w:val="16"/>
        </w:rPr>
      </w:pPr>
      <w:r w:rsidRPr="00703B55">
        <w:rPr>
          <w:rFonts w:ascii="Calibri" w:hAnsi="Calibri" w:cs="Arial"/>
          <w:sz w:val="16"/>
          <w:szCs w:val="16"/>
        </w:rPr>
        <w:t xml:space="preserve">Notwithstanding Section 2 of the FSA, if Customer does not provide Frontier with its written notice of its intent to terminate at </w:t>
      </w:r>
      <w:r w:rsidRPr="00703B55">
        <w:rPr>
          <w:rFonts w:ascii="Calibri" w:hAnsi="Calibri" w:cs="Arial"/>
          <w:b/>
          <w:sz w:val="16"/>
          <w:szCs w:val="16"/>
        </w:rPr>
        <w:t>least ninety (90) days</w:t>
      </w:r>
      <w:r w:rsidRPr="00703B55">
        <w:rPr>
          <w:rFonts w:ascii="Calibri" w:hAnsi="Calibri" w:cs="Arial"/>
          <w:sz w:val="16"/>
          <w:szCs w:val="16"/>
        </w:rPr>
        <w:t xml:space="preserve"> prior to completion of the Service Term, the Service Term shall automatically renew for a twelve (12) month term at the then applicable twelve (12) month term rate. </w:t>
      </w:r>
    </w:p>
    <w:p w14:paraId="5CFA288B" w14:textId="77777777" w:rsidR="00EB25E8" w:rsidRPr="00703B55" w:rsidRDefault="00EB25E8" w:rsidP="00EB25E8">
      <w:pPr>
        <w:rPr>
          <w:rFonts w:ascii="Calibri" w:hAnsi="Calibri" w:cs="Arial"/>
          <w:sz w:val="16"/>
          <w:szCs w:val="16"/>
        </w:rPr>
      </w:pPr>
    </w:p>
    <w:p w14:paraId="03F2549C" w14:textId="77777777" w:rsidR="00EB25E8" w:rsidRPr="004D732D" w:rsidRDefault="00EB25E8" w:rsidP="00EB25E8">
      <w:pPr>
        <w:spacing w:before="240"/>
        <w:ind w:left="360" w:hanging="360"/>
        <w:rPr>
          <w:rFonts w:ascii="Calibri" w:hAnsi="Calibri" w:cs="Arial"/>
          <w:bCs/>
          <w:iCs/>
          <w:sz w:val="16"/>
          <w:szCs w:val="16"/>
        </w:rPr>
      </w:pPr>
    </w:p>
    <w:p w14:paraId="02A49EAC" w14:textId="77777777" w:rsidR="00EB25E8" w:rsidRPr="004D732D" w:rsidRDefault="00EB25E8" w:rsidP="00EB25E8">
      <w:pPr>
        <w:tabs>
          <w:tab w:val="left" w:pos="360"/>
        </w:tabs>
        <w:ind w:left="360" w:hanging="360"/>
        <w:jc w:val="both"/>
        <w:rPr>
          <w:rFonts w:ascii="Calibri" w:hAnsi="Calibri" w:cs="Arial"/>
          <w:b/>
          <w:sz w:val="16"/>
          <w:szCs w:val="16"/>
        </w:rPr>
      </w:pPr>
    </w:p>
    <w:p w14:paraId="0067D03B" w14:textId="77777777" w:rsidR="00EB25E8" w:rsidRDefault="00EB25E8" w:rsidP="00EB25E8">
      <w:pPr>
        <w:spacing w:after="160" w:line="259" w:lineRule="auto"/>
        <w:rPr>
          <w:rFonts w:ascii="Calibri" w:hAnsi="Calibri" w:cs="Arial"/>
          <w:b/>
          <w:bCs/>
          <w:sz w:val="16"/>
          <w:szCs w:val="16"/>
        </w:rPr>
      </w:pPr>
      <w:r>
        <w:rPr>
          <w:rFonts w:ascii="Calibri" w:hAnsi="Calibri" w:cs="Arial"/>
          <w:b/>
          <w:bCs/>
          <w:sz w:val="16"/>
          <w:szCs w:val="16"/>
        </w:rPr>
        <w:br w:type="page"/>
      </w:r>
    </w:p>
    <w:p w14:paraId="29AC0D34" w14:textId="77777777" w:rsidR="00EB25E8" w:rsidRPr="00703B55" w:rsidRDefault="00EB25E8" w:rsidP="00EB25E8">
      <w:pPr>
        <w:tabs>
          <w:tab w:val="left" w:pos="360"/>
        </w:tabs>
        <w:spacing w:after="120"/>
        <w:ind w:right="288"/>
        <w:rPr>
          <w:rFonts w:ascii="Calibri" w:hAnsi="Calibri" w:cs="Arial"/>
          <w:caps/>
          <w:sz w:val="17"/>
          <w:szCs w:val="17"/>
        </w:rPr>
      </w:pPr>
    </w:p>
    <w:p w14:paraId="48833CFB" w14:textId="77777777" w:rsidR="00EB25E8" w:rsidRPr="00703B55" w:rsidRDefault="00EB25E8" w:rsidP="00EB25E8">
      <w:pPr>
        <w:tabs>
          <w:tab w:val="left" w:pos="360"/>
        </w:tabs>
        <w:spacing w:after="120"/>
        <w:ind w:right="288"/>
        <w:jc w:val="center"/>
        <w:rPr>
          <w:rFonts w:ascii="Calibri" w:hAnsi="Calibri" w:cs="Arial"/>
          <w:caps/>
          <w:sz w:val="17"/>
          <w:szCs w:val="17"/>
        </w:rPr>
      </w:pPr>
      <w:r>
        <w:rPr>
          <w:rFonts w:ascii="Calibri" w:hAnsi="Calibri" w:cs="Arial"/>
          <w:b/>
          <w:caps/>
          <w:color w:val="FF0000"/>
          <w:sz w:val="17"/>
          <w:szCs w:val="17"/>
        </w:rPr>
        <w:t>Addendum</w:t>
      </w:r>
      <w:r w:rsidRPr="00703B55">
        <w:rPr>
          <w:rFonts w:ascii="Calibri" w:hAnsi="Calibri" w:cs="Arial"/>
          <w:b/>
          <w:caps/>
          <w:color w:val="FF0000"/>
          <w:sz w:val="17"/>
          <w:szCs w:val="17"/>
        </w:rPr>
        <w:t xml:space="preserve"> </w:t>
      </w:r>
      <w:r>
        <w:rPr>
          <w:rFonts w:ascii="Calibri" w:hAnsi="Calibri" w:cs="Arial"/>
          <w:b/>
          <w:caps/>
          <w:color w:val="FF0000"/>
          <w:sz w:val="17"/>
          <w:szCs w:val="17"/>
        </w:rPr>
        <w:t>A</w:t>
      </w:r>
      <w:r w:rsidRPr="00703B55">
        <w:rPr>
          <w:rFonts w:ascii="Calibri" w:hAnsi="Calibri" w:cs="Arial"/>
          <w:b/>
          <w:caps/>
          <w:color w:val="FF0000"/>
          <w:sz w:val="17"/>
          <w:szCs w:val="17"/>
        </w:rPr>
        <w:t xml:space="preserve"> - managed firewall incremental and professional services scope of work (SOW)</w:t>
      </w:r>
    </w:p>
    <w:p w14:paraId="6DC7427F" w14:textId="77777777" w:rsidR="00EB25E8" w:rsidRPr="00703B55" w:rsidRDefault="00EB25E8" w:rsidP="00EB25E8">
      <w:pPr>
        <w:tabs>
          <w:tab w:val="left" w:pos="360"/>
        </w:tabs>
        <w:ind w:right="288"/>
        <w:rPr>
          <w:rFonts w:ascii="Calibri" w:hAnsi="Calibri" w:cs="Arial"/>
          <w:b/>
          <w:sz w:val="16"/>
          <w:szCs w:val="16"/>
        </w:rPr>
      </w:pPr>
      <w:r w:rsidRPr="00703B55">
        <w:rPr>
          <w:rFonts w:ascii="Calibri" w:hAnsi="Calibri" w:cs="Arial"/>
          <w:b/>
          <w:sz w:val="16"/>
          <w:szCs w:val="16"/>
        </w:rPr>
        <w:t xml:space="preserve">1. </w:t>
      </w:r>
      <w:r w:rsidRPr="00703B55">
        <w:rPr>
          <w:rFonts w:ascii="Calibri" w:hAnsi="Calibri" w:cs="Arial"/>
          <w:b/>
          <w:sz w:val="16"/>
          <w:szCs w:val="16"/>
        </w:rPr>
        <w:tab/>
      </w:r>
      <w:r w:rsidRPr="00703B55">
        <w:rPr>
          <w:rFonts w:ascii="Calibri" w:hAnsi="Calibri" w:cs="Arial"/>
          <w:b/>
          <w:sz w:val="16"/>
          <w:szCs w:val="16"/>
          <w:u w:val="single"/>
        </w:rPr>
        <w:t>OVERVIEW</w:t>
      </w:r>
    </w:p>
    <w:p w14:paraId="104EEFC3"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lang w:val="en"/>
        </w:rPr>
        <w:t xml:space="preserve">This Frontier Managed Firewall Incremental and Professional Services Scope of Work (SOW) applies to a Frontier Managed Firewall Schedule, executed by and between Customer and Frontier Communications of America Inc. (“Frontier”).   </w:t>
      </w:r>
    </w:p>
    <w:p w14:paraId="3F50B56D"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rPr>
        <w:t>This Scope of Work (“SOW”) outlines the services and deliverables Frontier will provide separately from those contained in Exhibit A.</w:t>
      </w:r>
    </w:p>
    <w:p w14:paraId="164CE92C"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rPr>
        <w:t>These incremental services may be billed based on a non-recurring charge with a monthly recurring charge or as a professional service on a Time and Materials (T&amp;M) basis. In addition, this SOW outlines the roles and responsibilities of Frontier and Customer with respect to incremental and professional services, and the key dependencies upon which this SOW is based.</w:t>
      </w:r>
    </w:p>
    <w:p w14:paraId="1F99F6E8"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rPr>
        <w:t xml:space="preserve">The work described under this SOW will begin on a date mutually agreeable to Customer and Frontier. The start date will be determined following full execution of both the Schedule incorporating this SOW and the underlying Frontier Service Agreement.  </w:t>
      </w:r>
      <w:r w:rsidRPr="00703B55">
        <w:rPr>
          <w:rFonts w:ascii="Calibri" w:hAnsi="Calibri" w:cs="Arial"/>
          <w:sz w:val="16"/>
          <w:szCs w:val="16"/>
          <w:lang w:val="en"/>
        </w:rPr>
        <w:t xml:space="preserve">Any incremental services must be approved in writing by Customer in advance of being delivered.   </w:t>
      </w:r>
    </w:p>
    <w:p w14:paraId="70A1E56A" w14:textId="77777777" w:rsidR="00EB25E8" w:rsidRPr="00703B55" w:rsidRDefault="00EB25E8" w:rsidP="00EB25E8">
      <w:pPr>
        <w:jc w:val="both"/>
        <w:rPr>
          <w:rFonts w:ascii="Calibri" w:hAnsi="Calibri" w:cs="Arial"/>
          <w:sz w:val="16"/>
          <w:szCs w:val="16"/>
        </w:rPr>
      </w:pPr>
    </w:p>
    <w:p w14:paraId="0DEB0A1F" w14:textId="77777777" w:rsidR="00EB25E8" w:rsidRPr="00703B55" w:rsidRDefault="00EB25E8" w:rsidP="00EB25E8">
      <w:pPr>
        <w:tabs>
          <w:tab w:val="left" w:pos="360"/>
        </w:tabs>
        <w:rPr>
          <w:rFonts w:ascii="Calibri" w:hAnsi="Calibri" w:cs="Arial"/>
          <w:b/>
          <w:sz w:val="16"/>
          <w:szCs w:val="16"/>
          <w:u w:val="single"/>
        </w:rPr>
      </w:pPr>
      <w:r w:rsidRPr="00703B55">
        <w:rPr>
          <w:rFonts w:ascii="Calibri" w:hAnsi="Calibri" w:cs="Arial"/>
          <w:b/>
          <w:sz w:val="16"/>
          <w:szCs w:val="16"/>
        </w:rPr>
        <w:t>2.</w:t>
      </w:r>
      <w:r w:rsidRPr="00703B55">
        <w:rPr>
          <w:rFonts w:ascii="Calibri" w:hAnsi="Calibri" w:cs="Arial"/>
          <w:b/>
          <w:sz w:val="16"/>
          <w:szCs w:val="16"/>
        </w:rPr>
        <w:tab/>
      </w:r>
      <w:r w:rsidRPr="00703B55">
        <w:rPr>
          <w:rFonts w:ascii="Calibri" w:hAnsi="Calibri" w:cs="Arial"/>
          <w:b/>
          <w:sz w:val="16"/>
          <w:szCs w:val="16"/>
          <w:u w:val="single"/>
        </w:rPr>
        <w:t>T&amp;M RATES</w:t>
      </w:r>
    </w:p>
    <w:p w14:paraId="0CF00F6C" w14:textId="77777777" w:rsidR="00EB25E8" w:rsidRPr="00703B55" w:rsidRDefault="00EB25E8" w:rsidP="00EB25E8">
      <w:pPr>
        <w:numPr>
          <w:ilvl w:val="0"/>
          <w:numId w:val="34"/>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All T&amp;M activity is billed with a two-hour minimum service time</w:t>
      </w:r>
    </w:p>
    <w:p w14:paraId="708C52A3" w14:textId="77777777" w:rsidR="00EB25E8" w:rsidRPr="00703B55" w:rsidRDefault="00EB25E8" w:rsidP="00EB25E8">
      <w:pPr>
        <w:numPr>
          <w:ilvl w:val="0"/>
          <w:numId w:val="34"/>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Hourly rate billed to Customer is based on task as defined in the table below:</w:t>
      </w:r>
    </w:p>
    <w:p w14:paraId="524B1E17" w14:textId="77777777" w:rsidR="00EB25E8" w:rsidRPr="00703B55" w:rsidRDefault="00EB25E8" w:rsidP="00EB25E8">
      <w:pPr>
        <w:spacing w:line="276" w:lineRule="auto"/>
        <w:ind w:right="780"/>
        <w:contextualSpacing/>
        <w:rPr>
          <w:rFonts w:ascii="Calibri" w:eastAsia="Arial" w:hAnsi="Calibri" w:cs="Calibri"/>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EB25E8" w:rsidRPr="00703B55" w14:paraId="51AD1FB6" w14:textId="77777777" w:rsidTr="001C558B">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26CE4155"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T&amp;M Hourly Rate Card, 2 Hour Minimum Engagement (USD)</w:t>
            </w:r>
          </w:p>
        </w:tc>
      </w:tr>
      <w:tr w:rsidR="00EB25E8" w:rsidRPr="00703B55" w14:paraId="373C05F3"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79A66E0B"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00D88F8A"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0F075835"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27CFB024"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65A50D9C"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08080888"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Project Management</w:t>
            </w:r>
          </w:p>
        </w:tc>
      </w:tr>
      <w:tr w:rsidR="00EB25E8" w:rsidRPr="00703B55" w14:paraId="024E65A5"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BD0C21"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Normal Business Hours</w:t>
            </w:r>
            <w:r w:rsidRPr="00703B55">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33870117"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5D41A48C"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3A527CD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098CA9EA"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745F2D01"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$130.00</w:t>
            </w:r>
          </w:p>
        </w:tc>
      </w:tr>
      <w:tr w:rsidR="00EB25E8" w:rsidRPr="00703B55" w14:paraId="4005B258"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9E1C2C"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After Business Hours</w:t>
            </w:r>
            <w:r w:rsidRPr="00703B55">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10AB846E"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1F041C2C"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7BB97DE7"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161FF06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6257091E"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$170.00</w:t>
            </w:r>
          </w:p>
        </w:tc>
      </w:tr>
      <w:tr w:rsidR="00EB25E8" w:rsidRPr="00703B55" w14:paraId="1B6A32C4"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597A9C5"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1658AF34"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6346200D"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14487B7A"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3BB5A840"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43046A2E"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$260.00</w:t>
            </w:r>
          </w:p>
        </w:tc>
      </w:tr>
      <w:tr w:rsidR="00EB25E8" w:rsidRPr="00703B55" w14:paraId="4BCEB21F"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42A4AB1"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758038B2"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530C010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0E90F0E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69772CC1"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1BFCC999" w14:textId="77777777" w:rsidR="00EB25E8" w:rsidRPr="00703B55" w:rsidRDefault="00EB25E8" w:rsidP="001C558B">
            <w:pPr>
              <w:keepNext/>
              <w:jc w:val="center"/>
              <w:rPr>
                <w:rFonts w:ascii="Calibri" w:hAnsi="Calibri" w:cs="Calibri"/>
                <w:color w:val="000000"/>
                <w:sz w:val="16"/>
                <w:szCs w:val="18"/>
              </w:rPr>
            </w:pPr>
            <w:r w:rsidRPr="00703B55">
              <w:rPr>
                <w:rFonts w:ascii="Calibri" w:hAnsi="Calibri" w:cs="Calibri"/>
                <w:sz w:val="16"/>
              </w:rPr>
              <w:t>$325.00</w:t>
            </w:r>
          </w:p>
        </w:tc>
      </w:tr>
    </w:tbl>
    <w:p w14:paraId="53942A4C" w14:textId="77777777" w:rsidR="00EB25E8" w:rsidRPr="00703B55" w:rsidRDefault="00EB25E8" w:rsidP="00EB25E8">
      <w:pPr>
        <w:spacing w:line="276" w:lineRule="auto"/>
        <w:ind w:right="780"/>
        <w:contextualSpacing/>
        <w:rPr>
          <w:rFonts w:ascii="Calibri" w:eastAsia="Arial" w:hAnsi="Calibri" w:cs="Calibri"/>
          <w:sz w:val="16"/>
          <w:szCs w:val="16"/>
          <w:lang w:val="en"/>
        </w:rPr>
      </w:pPr>
      <w:r w:rsidRPr="00703B55">
        <w:rPr>
          <w:rFonts w:ascii="Calibri" w:eastAsia="Arial" w:hAnsi="Calibri" w:cs="Calibri"/>
          <w:sz w:val="16"/>
          <w:szCs w:val="16"/>
          <w:lang w:val="en"/>
        </w:rPr>
        <w:tab/>
      </w:r>
    </w:p>
    <w:p w14:paraId="76279A0C" w14:textId="77777777" w:rsidR="00EB25E8" w:rsidRPr="00703B55" w:rsidRDefault="00EB25E8" w:rsidP="00EB25E8">
      <w:pPr>
        <w:tabs>
          <w:tab w:val="left" w:pos="360"/>
        </w:tabs>
        <w:spacing w:line="276" w:lineRule="auto"/>
        <w:ind w:right="780"/>
        <w:contextualSpacing/>
        <w:rPr>
          <w:rFonts w:ascii="Calibri" w:eastAsia="Arial" w:hAnsi="Calibri" w:cs="Calibri"/>
          <w:b/>
          <w:sz w:val="16"/>
          <w:szCs w:val="16"/>
          <w:u w:val="single"/>
          <w:lang w:val="en"/>
        </w:rPr>
      </w:pPr>
      <w:r w:rsidRPr="00703B55">
        <w:rPr>
          <w:rFonts w:ascii="Calibri" w:eastAsia="Arial" w:hAnsi="Calibri" w:cs="Calibri"/>
          <w:b/>
          <w:sz w:val="16"/>
          <w:szCs w:val="16"/>
          <w:lang w:val="en"/>
        </w:rPr>
        <w:t xml:space="preserve">3. </w:t>
      </w:r>
      <w:r w:rsidRPr="00703B55">
        <w:rPr>
          <w:rFonts w:ascii="Calibri" w:eastAsia="Arial" w:hAnsi="Calibri" w:cs="Calibri"/>
          <w:b/>
          <w:sz w:val="16"/>
          <w:szCs w:val="16"/>
          <w:lang w:val="en"/>
        </w:rPr>
        <w:tab/>
      </w:r>
      <w:r w:rsidRPr="00703B55">
        <w:rPr>
          <w:rFonts w:ascii="Calibri" w:eastAsia="Arial" w:hAnsi="Calibri" w:cs="Calibri"/>
          <w:b/>
          <w:sz w:val="16"/>
          <w:szCs w:val="16"/>
          <w:u w:val="single"/>
          <w:lang w:val="en"/>
        </w:rPr>
        <w:t>CUSTOMER RESPONSIBILITIES</w:t>
      </w:r>
    </w:p>
    <w:p w14:paraId="684DA289" w14:textId="77777777" w:rsidR="00EB25E8" w:rsidRPr="00703B55" w:rsidRDefault="00EB25E8" w:rsidP="00EB25E8">
      <w:pPr>
        <w:tabs>
          <w:tab w:val="left" w:pos="360"/>
        </w:tabs>
        <w:spacing w:line="276" w:lineRule="auto"/>
        <w:ind w:left="360" w:right="780" w:hanging="360"/>
        <w:contextualSpacing/>
        <w:rPr>
          <w:rFonts w:ascii="Calibri" w:eastAsia="Arial" w:hAnsi="Calibri" w:cs="Calibri"/>
          <w:sz w:val="16"/>
          <w:szCs w:val="16"/>
        </w:rPr>
      </w:pPr>
      <w:r w:rsidRPr="00703B55">
        <w:rPr>
          <w:rFonts w:ascii="Calibri" w:eastAsia="Arial" w:hAnsi="Calibri" w:cs="Calibri"/>
          <w:sz w:val="16"/>
          <w:szCs w:val="16"/>
          <w:lang w:val="en"/>
        </w:rPr>
        <w:tab/>
      </w:r>
      <w:r w:rsidRPr="00703B55">
        <w:rPr>
          <w:rFonts w:ascii="Calibri" w:eastAsia="Arial" w:hAnsi="Calibri" w:cs="Calibri"/>
          <w:bCs/>
          <w:sz w:val="16"/>
          <w:szCs w:val="16"/>
        </w:rPr>
        <w:t>Customer is responsible for all elements not specifically identified in this SOW as a Frontier responsibility, including but not limited to the following:</w:t>
      </w:r>
    </w:p>
    <w:p w14:paraId="05615C6E" w14:textId="77777777" w:rsidR="00EB25E8" w:rsidRPr="00703B55" w:rsidRDefault="00EB25E8" w:rsidP="00EB25E8">
      <w:pPr>
        <w:numPr>
          <w:ilvl w:val="0"/>
          <w:numId w:val="35"/>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0323A8B4" w14:textId="77777777" w:rsidR="00EB25E8" w:rsidRPr="00703B55" w:rsidRDefault="00EB25E8" w:rsidP="00EB25E8">
      <w:pPr>
        <w:numPr>
          <w:ilvl w:val="0"/>
          <w:numId w:val="35"/>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Ensure that Customer resources will be available as required by Frontier.</w:t>
      </w:r>
    </w:p>
    <w:p w14:paraId="0A0BB279" w14:textId="77777777" w:rsidR="00EB25E8" w:rsidRPr="00703B55" w:rsidRDefault="00EB25E8" w:rsidP="00EB25E8">
      <w:pPr>
        <w:numPr>
          <w:ilvl w:val="0"/>
          <w:numId w:val="35"/>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 xml:space="preserve">Provide Frontier employees or representatives access, escort, suitable </w:t>
      </w:r>
      <w:proofErr w:type="gramStart"/>
      <w:r w:rsidRPr="00703B55">
        <w:rPr>
          <w:rFonts w:ascii="Calibri" w:eastAsia="Arial" w:hAnsi="Calibri" w:cs="Calibri"/>
          <w:sz w:val="16"/>
          <w:szCs w:val="16"/>
        </w:rPr>
        <w:t>work space</w:t>
      </w:r>
      <w:proofErr w:type="gramEnd"/>
      <w:r w:rsidRPr="00703B55">
        <w:rPr>
          <w:rFonts w:ascii="Calibri" w:eastAsia="Arial" w:hAnsi="Calibri" w:cs="Calibri"/>
          <w:sz w:val="16"/>
          <w:szCs w:val="16"/>
        </w:rPr>
        <w:t xml:space="preserve"> and safety training (if required by Customer).</w:t>
      </w:r>
    </w:p>
    <w:p w14:paraId="7DCA7E75" w14:textId="77777777" w:rsidR="00EB25E8" w:rsidRPr="003D76A8" w:rsidRDefault="00EB25E8" w:rsidP="00EB25E8">
      <w:pPr>
        <w:spacing w:after="60"/>
        <w:ind w:right="-43"/>
        <w:rPr>
          <w:rFonts w:ascii="Calibri" w:hAnsi="Calibri" w:cs="Arial"/>
          <w:b/>
          <w:bCs/>
          <w:sz w:val="16"/>
          <w:szCs w:val="16"/>
        </w:rPr>
      </w:pPr>
      <w:r w:rsidRPr="00703B55">
        <w:rPr>
          <w:rFonts w:ascii="Calibri" w:eastAsia="Arial" w:hAnsi="Calibri" w:cs="Calibri"/>
          <w:sz w:val="16"/>
          <w:szCs w:val="16"/>
        </w:rPr>
        <w:t>Actively and promptly assist in data-gathering and providing all information required by Frontier for scope delivery purposes.</w:t>
      </w:r>
    </w:p>
    <w:p w14:paraId="2201E3EC" w14:textId="77777777" w:rsidR="00EB25E8" w:rsidRDefault="00EB25E8" w:rsidP="008D1F71">
      <w:pPr>
        <w:spacing w:after="60"/>
        <w:ind w:right="-43"/>
        <w:rPr>
          <w:rFonts w:ascii="Calibri" w:hAnsi="Calibri" w:cs="Arial"/>
          <w:b/>
          <w:bCs/>
          <w:sz w:val="16"/>
          <w:szCs w:val="16"/>
        </w:rPr>
      </w:pPr>
    </w:p>
    <w:p w14:paraId="0A104A8D" w14:textId="77777777" w:rsidR="00EB25E8" w:rsidRPr="003D76A8" w:rsidRDefault="00EB25E8" w:rsidP="008D1F71">
      <w:pPr>
        <w:spacing w:after="60"/>
        <w:ind w:right="-43"/>
        <w:rPr>
          <w:rFonts w:ascii="Calibri" w:hAnsi="Calibri" w:cs="Arial"/>
          <w:b/>
          <w:bCs/>
          <w:sz w:val="16"/>
          <w:szCs w:val="16"/>
        </w:rPr>
      </w:pPr>
    </w:p>
    <w:sectPr w:rsidR="00EB25E8"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FF322" w14:textId="77777777" w:rsidR="00732010" w:rsidRDefault="00732010" w:rsidP="006B0555">
      <w:r>
        <w:separator/>
      </w:r>
    </w:p>
  </w:endnote>
  <w:endnote w:type="continuationSeparator" w:id="0">
    <w:p w14:paraId="22FDAA93" w14:textId="77777777" w:rsidR="00732010" w:rsidRDefault="00732010"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Gothic">
    <w:altName w:val="AppleGothic"/>
    <w:charset w:val="4F"/>
    <w:family w:val="auto"/>
    <w:pitch w:val="variable"/>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Lantinghei TC Heavy">
    <w:altName w:val="Microsoft JhengHei"/>
    <w:charset w:val="00"/>
    <w:family w:val="auto"/>
    <w:pitch w:val="variable"/>
    <w:sig w:usb0="00000000" w:usb1="080E0000" w:usb2="0000000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F556E" w14:textId="77777777" w:rsidR="00A608C4" w:rsidRDefault="00A608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460C" w14:textId="5A132793" w:rsidR="00C8648B" w:rsidRDefault="00E70B3E" w:rsidP="00191986">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07142021v2</w:t>
    </w:r>
    <w:r w:rsidR="00C8648B" w:rsidRPr="002A1518">
      <w:rPr>
        <w:rFonts w:ascii="Calibri" w:hAnsi="Calibri" w:cs="Arial"/>
        <w:sz w:val="16"/>
        <w:szCs w:val="16"/>
      </w:rPr>
      <w:tab/>
      <w:t xml:space="preserve">Page </w:t>
    </w:r>
    <w:r w:rsidR="00C8648B" w:rsidRPr="002A1518">
      <w:rPr>
        <w:rFonts w:ascii="Calibri" w:hAnsi="Calibri" w:cs="Arial"/>
        <w:sz w:val="16"/>
        <w:szCs w:val="16"/>
      </w:rPr>
      <w:fldChar w:fldCharType="begin"/>
    </w:r>
    <w:r w:rsidR="00C8648B" w:rsidRPr="002A1518">
      <w:rPr>
        <w:rFonts w:ascii="Calibri" w:hAnsi="Calibri" w:cs="Arial"/>
        <w:sz w:val="16"/>
        <w:szCs w:val="16"/>
      </w:rPr>
      <w:instrText xml:space="preserve"> PAGE </w:instrText>
    </w:r>
    <w:r w:rsidR="00C8648B" w:rsidRPr="002A1518">
      <w:rPr>
        <w:rFonts w:ascii="Calibri" w:hAnsi="Calibri" w:cs="Arial"/>
        <w:sz w:val="16"/>
        <w:szCs w:val="16"/>
      </w:rPr>
      <w:fldChar w:fldCharType="separate"/>
    </w:r>
    <w:r w:rsidR="00C8648B">
      <w:rPr>
        <w:rFonts w:ascii="Calibri" w:hAnsi="Calibri" w:cs="Arial"/>
        <w:noProof/>
        <w:sz w:val="16"/>
        <w:szCs w:val="16"/>
      </w:rPr>
      <w:t>1</w:t>
    </w:r>
    <w:r w:rsidR="00C8648B" w:rsidRPr="002A1518">
      <w:rPr>
        <w:rFonts w:ascii="Calibri" w:hAnsi="Calibri" w:cs="Arial"/>
        <w:sz w:val="16"/>
        <w:szCs w:val="16"/>
      </w:rPr>
      <w:fldChar w:fldCharType="end"/>
    </w:r>
    <w:r w:rsidR="00C8648B" w:rsidRPr="002A1518">
      <w:rPr>
        <w:rFonts w:ascii="Calibri" w:hAnsi="Calibri" w:cs="Arial"/>
        <w:sz w:val="16"/>
        <w:szCs w:val="16"/>
      </w:rPr>
      <w:t xml:space="preserve"> </w:t>
    </w:r>
  </w:p>
  <w:p w14:paraId="60D5EDC2" w14:textId="77777777" w:rsidR="00C8648B" w:rsidRPr="002A1518" w:rsidRDefault="00C8648B" w:rsidP="00191986">
    <w:pPr>
      <w:pStyle w:val="Footer"/>
      <w:tabs>
        <w:tab w:val="clear" w:pos="4320"/>
        <w:tab w:val="center" w:pos="5400"/>
      </w:tabs>
      <w:rPr>
        <w:rFonts w:ascii="Calibri" w:hAnsi="Calibri"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8E28" w14:textId="77777777" w:rsidR="00A608C4" w:rsidRDefault="00A608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2E5B" w14:textId="77777777" w:rsidR="00C8648B" w:rsidRDefault="00C8648B" w:rsidP="005A7C93">
    <w:pPr>
      <w:pStyle w:val="Footer"/>
      <w:jc w:val="center"/>
      <w:rPr>
        <w:rFonts w:ascii="Arial" w:hAnsi="Arial" w:cs="Arial"/>
        <w:sz w:val="16"/>
        <w:szCs w:val="16"/>
      </w:rPr>
    </w:pPr>
  </w:p>
  <w:p w14:paraId="1DED160D"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B73C505" w14:textId="77777777" w:rsidR="00C8648B" w:rsidRPr="005A7C93" w:rsidRDefault="00C8648B" w:rsidP="005A7C93">
    <w:pPr>
      <w:pStyle w:val="Footer"/>
      <w:jc w:val="center"/>
      <w:rPr>
        <w:rFonts w:ascii="Arial" w:hAnsi="Arial" w:cs="Arial"/>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2595" w14:textId="77777777" w:rsidR="00C8648B" w:rsidRDefault="00C8648B" w:rsidP="005A7C93">
    <w:pPr>
      <w:pStyle w:val="Footer"/>
      <w:jc w:val="center"/>
      <w:rPr>
        <w:rFonts w:ascii="Arial" w:hAnsi="Arial" w:cs="Arial"/>
        <w:sz w:val="16"/>
        <w:szCs w:val="16"/>
      </w:rPr>
    </w:pPr>
  </w:p>
  <w:p w14:paraId="3CEE9D05"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90AA521" w14:textId="77777777" w:rsidR="00C8648B" w:rsidRPr="005A7C93" w:rsidRDefault="00C8648B" w:rsidP="005A7C93">
    <w:pPr>
      <w:pStyle w:val="Footer"/>
      <w:jc w:val="center"/>
      <w:rPr>
        <w:rFonts w:ascii="Arial" w:hAnsi="Arial" w:cs="Arial"/>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732010"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732010" w:rsidP="005A7C93">
    <w:pPr>
      <w:pStyle w:val="Footer"/>
      <w:jc w:val="center"/>
      <w:rPr>
        <w:rFonts w:ascii="Arial" w:hAnsi="Arial" w:cs="Arial"/>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14BB652D" w:rsidR="001B03B5" w:rsidRPr="0038429A" w:rsidRDefault="0038429A" w:rsidP="0038429A">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07142021v.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F9582" w14:textId="77777777" w:rsidR="00732010" w:rsidRDefault="00732010" w:rsidP="006B0555">
      <w:r>
        <w:separator/>
      </w:r>
    </w:p>
  </w:footnote>
  <w:footnote w:type="continuationSeparator" w:id="0">
    <w:p w14:paraId="4F17654A" w14:textId="77777777" w:rsidR="00732010" w:rsidRDefault="00732010"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5536" w14:textId="77777777" w:rsidR="00A608C4" w:rsidRDefault="00A608C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051D046A" w:rsidR="001B03B5" w:rsidRDefault="000419AC">
    <w:pPr>
      <w:pStyle w:val="Header"/>
    </w:pPr>
    <w:r>
      <w:rPr>
        <w:noProof/>
      </w:rPr>
      <w:drawing>
        <wp:inline distT="0" distB="0" distL="0" distR="0" wp14:anchorId="453F0BA2" wp14:editId="75225B8C">
          <wp:extent cx="1204064" cy="541067"/>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73201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BC6" w14:textId="77777777" w:rsidR="00C66E61" w:rsidRDefault="00732010">
    <w:pPr>
      <w:pStyle w:val="Header"/>
    </w:pPr>
    <w:r>
      <w:rPr>
        <w:noProof/>
      </w:rPr>
      <w:pict w14:anchorId="08ACB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507.6pt;height:253.8pt;rotation:315;z-index:-25165004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642161F8">
        <v:shape id="PowerPlusWaterMarkObject5" o:spid="_x0000_s2053"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FB86053">
        <v:shape id="_x0000_s2051"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F544C50">
        <v:shape id="PowerPlusWaterMarkObject2" o:spid="_x0000_s2049"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C66E61" w14:paraId="3ECD7B55" w14:textId="77777777" w:rsidTr="006A1A9E">
      <w:tc>
        <w:tcPr>
          <w:tcW w:w="3330" w:type="dxa"/>
        </w:tcPr>
        <w:tbl>
          <w:tblPr>
            <w:tblW w:w="0" w:type="auto"/>
            <w:tblInd w:w="8" w:type="dxa"/>
            <w:tblLook w:val="0000" w:firstRow="0" w:lastRow="0" w:firstColumn="0" w:lastColumn="0" w:noHBand="0" w:noVBand="0"/>
          </w:tblPr>
          <w:tblGrid>
            <w:gridCol w:w="3174"/>
          </w:tblGrid>
          <w:tr w:rsidR="00C66E61" w14:paraId="2EBB1754" w14:textId="77777777" w:rsidTr="006A1A9E">
            <w:trPr>
              <w:trHeight w:val="621"/>
            </w:trPr>
            <w:tc>
              <w:tcPr>
                <w:tcW w:w="3174" w:type="dxa"/>
                <w:tcBorders>
                  <w:top w:val="nil"/>
                  <w:left w:val="nil"/>
                  <w:bottom w:val="nil"/>
                  <w:right w:val="nil"/>
                </w:tcBorders>
              </w:tcPr>
              <w:p w14:paraId="40419342" w14:textId="47F10698" w:rsidR="00C66E61" w:rsidRDefault="004F4488" w:rsidP="009A36BE">
                <w:pPr>
                  <w:pStyle w:val="Header"/>
                  <w:rPr>
                    <w:rStyle w:val="PageNumber"/>
                  </w:rPr>
                </w:pPr>
                <w:r>
                  <w:rPr>
                    <w:noProof/>
                  </w:rPr>
                  <w:drawing>
                    <wp:inline distT="0" distB="0" distL="0" distR="0" wp14:anchorId="0496C4B9" wp14:editId="270595F8">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tc>
          </w:tr>
        </w:tbl>
        <w:p w14:paraId="5A7ACEE0" w14:textId="77777777" w:rsidR="00C66E61" w:rsidRDefault="00C66E61" w:rsidP="009A36BE">
          <w:pPr>
            <w:pStyle w:val="Header"/>
            <w:rPr>
              <w:sz w:val="16"/>
              <w:szCs w:val="16"/>
            </w:rPr>
          </w:pPr>
        </w:p>
      </w:tc>
      <w:tc>
        <w:tcPr>
          <w:tcW w:w="7650" w:type="dxa"/>
        </w:tcPr>
        <w:p w14:paraId="345F4DA7" w14:textId="344F5360" w:rsidR="00C66E61" w:rsidRPr="007B7CDD" w:rsidRDefault="00C66E61" w:rsidP="007B7CDD">
          <w:pPr>
            <w:pStyle w:val="Header"/>
            <w:ind w:left="-726"/>
            <w:jc w:val="right"/>
            <w:rPr>
              <w:rFonts w:ascii="Calibri" w:hAnsi="Calibri" w:cs="Arial"/>
              <w:b/>
              <w:sz w:val="20"/>
              <w:szCs w:val="20"/>
            </w:rPr>
          </w:pPr>
          <w:r w:rsidRPr="007B7CDD">
            <w:rPr>
              <w:rFonts w:ascii="Calibri" w:hAnsi="Calibri" w:cs="Arial"/>
              <w:b/>
              <w:sz w:val="20"/>
              <w:szCs w:val="20"/>
            </w:rPr>
            <w:t xml:space="preserve"> </w:t>
          </w:r>
        </w:p>
        <w:p w14:paraId="4732D72F" w14:textId="77777777" w:rsidR="00C66E61" w:rsidRPr="00790718" w:rsidRDefault="00C66E61" w:rsidP="009A36BE">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Pr="00EF32E5">
            <w:rPr>
              <w:rFonts w:ascii="Calibri" w:hAnsi="Calibri" w:cs="Arial"/>
              <w:b/>
              <w:color w:val="FF0000"/>
              <w:sz w:val="20"/>
              <w:szCs w:val="20"/>
            </w:rPr>
            <w:t xml:space="preserve"> </w:t>
          </w:r>
        </w:p>
        <w:p w14:paraId="047605E9" w14:textId="555D0036" w:rsidR="00C66E61" w:rsidRPr="00DF28BE" w:rsidRDefault="00C66E61" w:rsidP="009A36BE">
          <w:pPr>
            <w:pStyle w:val="Header"/>
            <w:ind w:left="-1048" w:right="32"/>
            <w:jc w:val="right"/>
            <w:rPr>
              <w:rFonts w:ascii="Calibri" w:hAnsi="Calibri" w:cs="Arial"/>
              <w:sz w:val="18"/>
              <w:szCs w:val="18"/>
            </w:rPr>
          </w:pPr>
        </w:p>
      </w:tc>
    </w:tr>
  </w:tbl>
  <w:p w14:paraId="0A211B65" w14:textId="77777777" w:rsidR="00C66E61" w:rsidRDefault="00C66E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A128" w14:textId="77777777" w:rsidR="00C66E61" w:rsidRDefault="00732010">
    <w:pPr>
      <w:pStyle w:val="Header"/>
    </w:pPr>
    <w:r>
      <w:rPr>
        <w:noProof/>
      </w:rPr>
      <w:pict w14:anchorId="30004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507.6pt;height:253.8pt;rotation:315;z-index:-25164902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685D1A">
        <v:shape id="PowerPlusWaterMarkObject6" o:spid="_x0000_s2054"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CC86452">
        <v:shape id="_x0000_s2052"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EBD6844">
        <v:shape id="PowerPlusWaterMarkObject3" o:spid="_x0000_s2050"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F9DF" w14:textId="77777777" w:rsidR="00C8648B" w:rsidRDefault="00C8648B"/>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014B5A35" w14:textId="77777777" w:rsidTr="00262DA5">
      <w:trPr>
        <w:trHeight w:val="902"/>
        <w:jc w:val="center"/>
      </w:trPr>
      <w:tc>
        <w:tcPr>
          <w:tcW w:w="8005" w:type="dxa"/>
          <w:shd w:val="clear" w:color="auto" w:fill="D9D9D9" w:themeFill="background1" w:themeFillShade="D9"/>
        </w:tcPr>
        <w:p w14:paraId="46B89583" w14:textId="4C5CFF6E" w:rsidR="00C8648B" w:rsidRPr="002A1518" w:rsidRDefault="00A608C4" w:rsidP="00C7764A">
          <w:pPr>
            <w:pStyle w:val="Header"/>
            <w:spacing w:line="276" w:lineRule="auto"/>
            <w:rPr>
              <w:rFonts w:ascii="Calibri" w:hAnsi="Calibri"/>
              <w:sz w:val="16"/>
              <w:szCs w:val="16"/>
            </w:rPr>
          </w:pPr>
          <w:r>
            <w:rPr>
              <w:rFonts w:ascii="Calibri" w:hAnsi="Calibri"/>
              <w:noProof/>
              <w:sz w:val="16"/>
              <w:szCs w:val="16"/>
            </w:rPr>
            <w:drawing>
              <wp:inline distT="0" distB="0" distL="0" distR="0" wp14:anchorId="26BFFF9F" wp14:editId="144B828E">
                <wp:extent cx="1209675" cy="799616"/>
                <wp:effectExtent l="0" t="0" r="0" b="63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32016" cy="814384"/>
                        </a:xfrm>
                        <a:prstGeom prst="rect">
                          <a:avLst/>
                        </a:prstGeom>
                      </pic:spPr>
                    </pic:pic>
                  </a:graphicData>
                </a:graphic>
              </wp:inline>
            </w:drawing>
          </w:r>
        </w:p>
      </w:tc>
      <w:tc>
        <w:tcPr>
          <w:tcW w:w="2926" w:type="dxa"/>
          <w:shd w:val="clear" w:color="auto" w:fill="D9272D"/>
        </w:tcPr>
        <w:p w14:paraId="324C9097" w14:textId="77777777" w:rsidR="00C8648B" w:rsidRPr="002A1518" w:rsidRDefault="00C8648B" w:rsidP="00C7764A">
          <w:pPr>
            <w:pStyle w:val="Header"/>
            <w:ind w:left="720"/>
            <w:jc w:val="right"/>
            <w:rPr>
              <w:rStyle w:val="PageNumber"/>
              <w:rFonts w:ascii="Calibri" w:hAnsi="Calibri" w:cs="Arial"/>
              <w:b/>
              <w:bCs/>
              <w:sz w:val="20"/>
              <w:szCs w:val="20"/>
            </w:rPr>
          </w:pPr>
        </w:p>
        <w:p w14:paraId="2D2ED042" w14:textId="77777777" w:rsidR="00A608C4" w:rsidRPr="00C03309" w:rsidRDefault="00A608C4" w:rsidP="00A608C4">
          <w:pPr>
            <w:pStyle w:val="Header"/>
            <w:tabs>
              <w:tab w:val="left" w:pos="3912"/>
            </w:tabs>
            <w:ind w:left="720"/>
            <w:rPr>
              <w:rFonts w:ascii="Calibri" w:hAnsi="Calibri" w:cs="Arial"/>
              <w:color w:val="FFFFFF" w:themeColor="background1"/>
              <w:sz w:val="16"/>
              <w:szCs w:val="16"/>
            </w:rPr>
          </w:pPr>
          <w:r w:rsidRPr="00C03309">
            <w:rPr>
              <w:rFonts w:ascii="Calibri" w:hAnsi="Calibri" w:cs="Arial"/>
              <w:color w:val="FFFFFF" w:themeColor="background1"/>
              <w:sz w:val="16"/>
              <w:szCs w:val="16"/>
            </w:rPr>
            <w:t xml:space="preserve">FRONTIER SCHEDULE          </w:t>
          </w:r>
        </w:p>
        <w:p w14:paraId="77F82CD8" w14:textId="77777777" w:rsidR="00A608C4" w:rsidRPr="00C03309" w:rsidRDefault="00A608C4" w:rsidP="00A608C4">
          <w:pPr>
            <w:pStyle w:val="Header"/>
            <w:ind w:left="720"/>
            <w:rPr>
              <w:rFonts w:ascii="Calibri" w:hAnsi="Calibri" w:cs="Arial"/>
              <w:b/>
              <w:color w:val="FFFFFF" w:themeColor="background1"/>
              <w:sz w:val="16"/>
              <w:szCs w:val="16"/>
            </w:rPr>
          </w:pPr>
          <w:r w:rsidRPr="00C03309">
            <w:rPr>
              <w:rFonts w:ascii="Calibri" w:hAnsi="Calibri" w:cs="Arial"/>
              <w:b/>
              <w:color w:val="FFFFFF" w:themeColor="background1"/>
              <w:sz w:val="16"/>
              <w:szCs w:val="16"/>
            </w:rPr>
            <w:t xml:space="preserve">DIA Managed Router + UCF </w:t>
          </w:r>
          <w:proofErr w:type="spellStart"/>
          <w:r w:rsidRPr="00C03309">
            <w:rPr>
              <w:rFonts w:ascii="Calibri" w:hAnsi="Calibri" w:cs="Arial"/>
              <w:b/>
              <w:color w:val="FFFFFF" w:themeColor="background1"/>
              <w:sz w:val="16"/>
              <w:szCs w:val="16"/>
            </w:rPr>
            <w:t>UcaaS</w:t>
          </w:r>
          <w:proofErr w:type="spellEnd"/>
          <w:r w:rsidRPr="00C03309">
            <w:rPr>
              <w:rFonts w:ascii="Calibri" w:hAnsi="Calibri" w:cs="Arial"/>
              <w:b/>
              <w:color w:val="FFFFFF" w:themeColor="background1"/>
              <w:sz w:val="16"/>
              <w:szCs w:val="16"/>
            </w:rPr>
            <w:t xml:space="preserve"> + Managed Firewall  </w:t>
          </w:r>
        </w:p>
        <w:p w14:paraId="30153A84" w14:textId="7A0BAE68" w:rsidR="00C8648B" w:rsidRPr="00262DA5" w:rsidRDefault="00C8648B" w:rsidP="00A608C4">
          <w:pPr>
            <w:pStyle w:val="Header"/>
            <w:rPr>
              <w:rFonts w:ascii="Calibri" w:hAnsi="Calibri" w:cs="Arial"/>
              <w:b/>
              <w:color w:val="FFFFFF" w:themeColor="background1"/>
              <w:sz w:val="28"/>
              <w:szCs w:val="28"/>
            </w:rPr>
          </w:pPr>
        </w:p>
        <w:p w14:paraId="3972B9B6" w14:textId="77777777" w:rsidR="00C8648B" w:rsidRPr="002A1518" w:rsidRDefault="00C8648B" w:rsidP="00DF1EE0">
          <w:pPr>
            <w:pStyle w:val="Header"/>
            <w:jc w:val="right"/>
            <w:rPr>
              <w:rFonts w:ascii="Calibri" w:hAnsi="Calibri" w:cs="Arial"/>
              <w:b/>
              <w:sz w:val="18"/>
              <w:szCs w:val="18"/>
            </w:rPr>
          </w:pPr>
        </w:p>
      </w:tc>
    </w:tr>
  </w:tbl>
  <w:p w14:paraId="42D043A0" w14:textId="77777777" w:rsidR="00C8648B" w:rsidRDefault="00C8648B">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07701" w14:textId="77777777" w:rsidR="00A608C4" w:rsidRDefault="00A608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6DE03" w14:textId="77777777" w:rsidR="00C8648B" w:rsidRDefault="00C8648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BBD0A" w14:textId="77777777" w:rsidR="00C8648B" w:rsidRDefault="00C8648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4C08" w14:textId="77777777" w:rsidR="00C8648B" w:rsidRDefault="00C8648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6EB55943" w14:textId="77777777" w:rsidTr="007B163F">
      <w:trPr>
        <w:trHeight w:val="902"/>
        <w:jc w:val="center"/>
      </w:trPr>
      <w:tc>
        <w:tcPr>
          <w:tcW w:w="8005" w:type="dxa"/>
          <w:shd w:val="clear" w:color="auto" w:fill="D9D9D9" w:themeFill="background1" w:themeFillShade="D9"/>
        </w:tcPr>
        <w:p w14:paraId="5FDE5CF4" w14:textId="77777777" w:rsidR="00C8648B" w:rsidRPr="002A1518" w:rsidRDefault="00C8648B"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69504" behindDoc="0" locked="0" layoutInCell="1" allowOverlap="1" wp14:anchorId="2D307508" wp14:editId="37068A73">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70A0F0B4" w14:textId="77777777" w:rsidR="00C8648B" w:rsidRPr="002A1518" w:rsidRDefault="00C8648B" w:rsidP="00C55A26">
          <w:pPr>
            <w:pStyle w:val="Header"/>
            <w:ind w:left="720"/>
            <w:jc w:val="right"/>
            <w:rPr>
              <w:rStyle w:val="PageNumber"/>
              <w:rFonts w:ascii="Calibri" w:hAnsi="Calibri" w:cs="Arial"/>
              <w:b/>
              <w:bCs/>
              <w:sz w:val="20"/>
              <w:szCs w:val="20"/>
            </w:rPr>
          </w:pPr>
        </w:p>
        <w:p w14:paraId="693F1117" w14:textId="77777777" w:rsidR="00C8648B" w:rsidRPr="00C7764A" w:rsidRDefault="00C8648B"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37F882E" w14:textId="77777777" w:rsidR="00C8648B" w:rsidRPr="00262DA5" w:rsidRDefault="00C8648B"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E982AF9" w14:textId="77777777" w:rsidR="00C8648B" w:rsidRPr="002A1518" w:rsidRDefault="00C8648B" w:rsidP="00C55A26">
          <w:pPr>
            <w:pStyle w:val="Header"/>
            <w:jc w:val="right"/>
            <w:rPr>
              <w:rFonts w:ascii="Calibri" w:hAnsi="Calibri" w:cs="Arial"/>
              <w:b/>
              <w:sz w:val="18"/>
              <w:szCs w:val="18"/>
            </w:rPr>
          </w:pPr>
        </w:p>
      </w:tc>
    </w:tr>
  </w:tbl>
  <w:p w14:paraId="3E2E5221" w14:textId="77777777" w:rsidR="00C8648B" w:rsidRDefault="00C8648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32234C" w:rsidRPr="002A1518" w14:paraId="16364F9B" w14:textId="77777777" w:rsidTr="004E25AB">
      <w:trPr>
        <w:trHeight w:val="902"/>
        <w:jc w:val="center"/>
      </w:trPr>
      <w:tc>
        <w:tcPr>
          <w:tcW w:w="8005" w:type="dxa"/>
          <w:shd w:val="clear" w:color="auto" w:fill="D9D9D9" w:themeFill="background1" w:themeFillShade="D9"/>
        </w:tcPr>
        <w:p w14:paraId="7E54C730" w14:textId="43C77F70" w:rsidR="0032234C" w:rsidRDefault="0032234C" w:rsidP="0032234C">
          <w:pPr>
            <w:pStyle w:val="Header"/>
            <w:spacing w:line="276" w:lineRule="auto"/>
            <w:rPr>
              <w:noProof/>
            </w:rPr>
          </w:pPr>
        </w:p>
        <w:p w14:paraId="2FF7A004" w14:textId="29F409B6" w:rsidR="00903F96" w:rsidRDefault="00903F96" w:rsidP="00903F96">
          <w:pPr>
            <w:rPr>
              <w:noProof/>
            </w:rPr>
          </w:pPr>
          <w:r>
            <w:rPr>
              <w:noProof/>
            </w:rPr>
            <w:drawing>
              <wp:inline distT="0" distB="0" distL="0" distR="0" wp14:anchorId="0A708DAA" wp14:editId="1AF77406">
                <wp:extent cx="1969770" cy="393700"/>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inline>
            </w:drawing>
          </w:r>
        </w:p>
        <w:p w14:paraId="5125728E" w14:textId="56E27B2C" w:rsidR="00903F96" w:rsidRPr="00903F96" w:rsidRDefault="00903F96" w:rsidP="00903F96">
          <w:pPr>
            <w:ind w:firstLine="720"/>
          </w:pPr>
        </w:p>
      </w:tc>
      <w:tc>
        <w:tcPr>
          <w:tcW w:w="2926" w:type="dxa"/>
          <w:shd w:val="clear" w:color="auto" w:fill="D9272D"/>
        </w:tcPr>
        <w:p w14:paraId="24A89E02" w14:textId="77777777" w:rsidR="0032234C" w:rsidRPr="002A1518" w:rsidRDefault="0032234C" w:rsidP="0032234C">
          <w:pPr>
            <w:pStyle w:val="Header"/>
            <w:ind w:left="720"/>
            <w:jc w:val="right"/>
            <w:rPr>
              <w:rStyle w:val="PageNumber"/>
              <w:rFonts w:ascii="Calibri" w:hAnsi="Calibri" w:cs="Arial"/>
              <w:b/>
              <w:bCs/>
              <w:sz w:val="20"/>
              <w:szCs w:val="20"/>
            </w:rPr>
          </w:pPr>
        </w:p>
        <w:p w14:paraId="73C28632" w14:textId="77777777" w:rsidR="0032234C" w:rsidRPr="00C7764A" w:rsidRDefault="0032234C" w:rsidP="0032234C">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08A31358" w14:textId="77777777" w:rsidR="0032234C" w:rsidRPr="00B50C8F" w:rsidRDefault="0032234C" w:rsidP="0032234C">
          <w:pPr>
            <w:pStyle w:val="Header"/>
            <w:ind w:left="720"/>
            <w:rPr>
              <w:rFonts w:ascii="Calibri" w:hAnsi="Calibri" w:cs="Arial"/>
              <w:b/>
              <w:color w:val="FFFFFF" w:themeColor="background1"/>
            </w:rPr>
          </w:pPr>
          <w:r w:rsidRPr="00B50C8F">
            <w:rPr>
              <w:rFonts w:ascii="Calibri" w:hAnsi="Calibri" w:cs="Arial"/>
              <w:b/>
              <w:color w:val="FFFFFF" w:themeColor="background1"/>
            </w:rPr>
            <w:t>DIA Managed Router + UCF</w:t>
          </w:r>
        </w:p>
        <w:p w14:paraId="7329CF16" w14:textId="77777777" w:rsidR="0032234C" w:rsidRPr="00B50C8F" w:rsidRDefault="0032234C" w:rsidP="0032234C">
          <w:pPr>
            <w:pStyle w:val="Header"/>
            <w:ind w:left="720"/>
            <w:rPr>
              <w:rFonts w:ascii="Calibri" w:hAnsi="Calibri" w:cs="Arial"/>
              <w:b/>
              <w:color w:val="FFFFFF" w:themeColor="background1"/>
            </w:rPr>
          </w:pPr>
          <w:proofErr w:type="spellStart"/>
          <w:r w:rsidRPr="00B50C8F">
            <w:rPr>
              <w:rFonts w:ascii="Calibri" w:hAnsi="Calibri" w:cs="Arial"/>
              <w:b/>
              <w:color w:val="FFFFFF" w:themeColor="background1"/>
            </w:rPr>
            <w:t>UcaaS</w:t>
          </w:r>
          <w:proofErr w:type="spellEnd"/>
          <w:r w:rsidRPr="00B50C8F">
            <w:rPr>
              <w:rFonts w:ascii="Calibri" w:hAnsi="Calibri" w:cs="Arial"/>
              <w:b/>
              <w:color w:val="FFFFFF" w:themeColor="background1"/>
            </w:rPr>
            <w:t xml:space="preserve">  </w:t>
          </w:r>
        </w:p>
        <w:p w14:paraId="25FA8112" w14:textId="77777777" w:rsidR="0032234C" w:rsidRPr="002A1518" w:rsidRDefault="0032234C" w:rsidP="0032234C">
          <w:pPr>
            <w:pStyle w:val="Header"/>
            <w:jc w:val="right"/>
            <w:rPr>
              <w:rFonts w:ascii="Calibri" w:hAnsi="Calibri" w:cs="Arial"/>
              <w:b/>
              <w:sz w:val="18"/>
              <w:szCs w:val="18"/>
            </w:rPr>
          </w:pPr>
        </w:p>
      </w:tc>
    </w:tr>
  </w:tbl>
  <w:p w14:paraId="1DBEFDE3" w14:textId="77777777" w:rsidR="001B03B5" w:rsidRDefault="0073201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732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85CCF"/>
    <w:multiLevelType w:val="hybridMultilevel"/>
    <w:tmpl w:val="5582E0BE"/>
    <w:lvl w:ilvl="0" w:tplc="7FC65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935F4"/>
    <w:multiLevelType w:val="hybridMultilevel"/>
    <w:tmpl w:val="0C7681C6"/>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0180F"/>
    <w:multiLevelType w:val="hybridMultilevel"/>
    <w:tmpl w:val="FDBE1908"/>
    <w:lvl w:ilvl="0" w:tplc="FF7C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EE12C3"/>
    <w:multiLevelType w:val="hybridMultilevel"/>
    <w:tmpl w:val="ED9CFEE4"/>
    <w:lvl w:ilvl="0" w:tplc="A438A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D813ED"/>
    <w:multiLevelType w:val="hybridMultilevel"/>
    <w:tmpl w:val="3F88D0E2"/>
    <w:lvl w:ilvl="0" w:tplc="F59042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9"/>
  </w:num>
  <w:num w:numId="3">
    <w:abstractNumId w:val="20"/>
  </w:num>
  <w:num w:numId="4">
    <w:abstractNumId w:val="11"/>
  </w:num>
  <w:num w:numId="5">
    <w:abstractNumId w:val="10"/>
  </w:num>
  <w:num w:numId="6">
    <w:abstractNumId w:val="1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2"/>
  </w:num>
  <w:num w:numId="10">
    <w:abstractNumId w:val="26"/>
  </w:num>
  <w:num w:numId="11">
    <w:abstractNumId w:val="21"/>
  </w:num>
  <w:num w:numId="12">
    <w:abstractNumId w:val="34"/>
  </w:num>
  <w:num w:numId="13">
    <w:abstractNumId w:val="15"/>
  </w:num>
  <w:num w:numId="14">
    <w:abstractNumId w:val="4"/>
  </w:num>
  <w:num w:numId="15">
    <w:abstractNumId w:val="12"/>
  </w:num>
  <w:num w:numId="16">
    <w:abstractNumId w:val="2"/>
  </w:num>
  <w:num w:numId="17">
    <w:abstractNumId w:val="19"/>
  </w:num>
  <w:num w:numId="18">
    <w:abstractNumId w:val="24"/>
  </w:num>
  <w:num w:numId="19">
    <w:abstractNumId w:val="16"/>
  </w:num>
  <w:num w:numId="20">
    <w:abstractNumId w:val="25"/>
  </w:num>
  <w:num w:numId="21">
    <w:abstractNumId w:val="1"/>
  </w:num>
  <w:num w:numId="22">
    <w:abstractNumId w:val="3"/>
  </w:num>
  <w:num w:numId="23">
    <w:abstractNumId w:val="2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abstractNumId w:val="18"/>
  </w:num>
  <w:num w:numId="26">
    <w:abstractNumId w:val="30"/>
  </w:num>
  <w:num w:numId="27">
    <w:abstractNumId w:val="31"/>
  </w:num>
  <w:num w:numId="28">
    <w:abstractNumId w:val="27"/>
  </w:num>
  <w:num w:numId="29">
    <w:abstractNumId w:val="7"/>
  </w:num>
  <w:num w:numId="30">
    <w:abstractNumId w:val="32"/>
  </w:num>
  <w:num w:numId="31">
    <w:abstractNumId w:val="6"/>
  </w:num>
  <w:num w:numId="32">
    <w:abstractNumId w:val="0"/>
  </w:num>
  <w:num w:numId="33">
    <w:abstractNumId w:val="33"/>
  </w:num>
  <w:num w:numId="34">
    <w:abstractNumId w:val="14"/>
  </w:num>
  <w:num w:numId="35">
    <w:abstractNumId w:val="23"/>
  </w:num>
  <w:num w:numId="36">
    <w:abstractNumId w:val="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103BC"/>
    <w:rsid w:val="00012E46"/>
    <w:rsid w:val="00023E1D"/>
    <w:rsid w:val="000408C2"/>
    <w:rsid w:val="000419AC"/>
    <w:rsid w:val="000449F9"/>
    <w:rsid w:val="000565B1"/>
    <w:rsid w:val="00080291"/>
    <w:rsid w:val="00085B39"/>
    <w:rsid w:val="000A26D2"/>
    <w:rsid w:val="000A5C05"/>
    <w:rsid w:val="000B47CA"/>
    <w:rsid w:val="000B5633"/>
    <w:rsid w:val="000C127D"/>
    <w:rsid w:val="000D504B"/>
    <w:rsid w:val="000F3CB2"/>
    <w:rsid w:val="000F5CE7"/>
    <w:rsid w:val="00191BAF"/>
    <w:rsid w:val="001955FE"/>
    <w:rsid w:val="001C2A15"/>
    <w:rsid w:val="00217CB5"/>
    <w:rsid w:val="00262DA5"/>
    <w:rsid w:val="00270DE7"/>
    <w:rsid w:val="0029751F"/>
    <w:rsid w:val="002B1CE8"/>
    <w:rsid w:val="002C0178"/>
    <w:rsid w:val="002E4891"/>
    <w:rsid w:val="002F130A"/>
    <w:rsid w:val="00321FE3"/>
    <w:rsid w:val="0032234C"/>
    <w:rsid w:val="00325F78"/>
    <w:rsid w:val="003329FB"/>
    <w:rsid w:val="00345463"/>
    <w:rsid w:val="0037495E"/>
    <w:rsid w:val="00380799"/>
    <w:rsid w:val="0038429A"/>
    <w:rsid w:val="003867D2"/>
    <w:rsid w:val="0039061B"/>
    <w:rsid w:val="003930AC"/>
    <w:rsid w:val="003A0575"/>
    <w:rsid w:val="003A3802"/>
    <w:rsid w:val="003B4A95"/>
    <w:rsid w:val="003C5200"/>
    <w:rsid w:val="003C5FF9"/>
    <w:rsid w:val="003D6514"/>
    <w:rsid w:val="003D76A8"/>
    <w:rsid w:val="003E6B82"/>
    <w:rsid w:val="003F17EF"/>
    <w:rsid w:val="00406C2B"/>
    <w:rsid w:val="004278AA"/>
    <w:rsid w:val="00435574"/>
    <w:rsid w:val="004559D1"/>
    <w:rsid w:val="00462FED"/>
    <w:rsid w:val="00474274"/>
    <w:rsid w:val="004778BE"/>
    <w:rsid w:val="00484A81"/>
    <w:rsid w:val="004A0907"/>
    <w:rsid w:val="004A47D9"/>
    <w:rsid w:val="004A7AA1"/>
    <w:rsid w:val="004D246E"/>
    <w:rsid w:val="004D732D"/>
    <w:rsid w:val="004F4154"/>
    <w:rsid w:val="004F4488"/>
    <w:rsid w:val="00503A97"/>
    <w:rsid w:val="005112E0"/>
    <w:rsid w:val="00534D1D"/>
    <w:rsid w:val="005427ED"/>
    <w:rsid w:val="00551F30"/>
    <w:rsid w:val="00553810"/>
    <w:rsid w:val="005748E5"/>
    <w:rsid w:val="005957D1"/>
    <w:rsid w:val="00596500"/>
    <w:rsid w:val="00596C59"/>
    <w:rsid w:val="005E29FF"/>
    <w:rsid w:val="00605420"/>
    <w:rsid w:val="00613E09"/>
    <w:rsid w:val="00623AAD"/>
    <w:rsid w:val="00636D55"/>
    <w:rsid w:val="0064028C"/>
    <w:rsid w:val="00665E03"/>
    <w:rsid w:val="006A6447"/>
    <w:rsid w:val="006B0555"/>
    <w:rsid w:val="006B09BD"/>
    <w:rsid w:val="006B4989"/>
    <w:rsid w:val="006B7DBC"/>
    <w:rsid w:val="006C2AE9"/>
    <w:rsid w:val="006C2E9E"/>
    <w:rsid w:val="006D7528"/>
    <w:rsid w:val="00700156"/>
    <w:rsid w:val="00704685"/>
    <w:rsid w:val="00716D58"/>
    <w:rsid w:val="007249FB"/>
    <w:rsid w:val="00726A74"/>
    <w:rsid w:val="00732010"/>
    <w:rsid w:val="007342E6"/>
    <w:rsid w:val="00743221"/>
    <w:rsid w:val="00756105"/>
    <w:rsid w:val="00766FF5"/>
    <w:rsid w:val="00783474"/>
    <w:rsid w:val="00785ABF"/>
    <w:rsid w:val="007916A2"/>
    <w:rsid w:val="007A13FE"/>
    <w:rsid w:val="007A5E13"/>
    <w:rsid w:val="007C1333"/>
    <w:rsid w:val="007C43B0"/>
    <w:rsid w:val="007D47BB"/>
    <w:rsid w:val="00832317"/>
    <w:rsid w:val="00835E64"/>
    <w:rsid w:val="0083633C"/>
    <w:rsid w:val="00836DB3"/>
    <w:rsid w:val="00840963"/>
    <w:rsid w:val="00883215"/>
    <w:rsid w:val="00885E72"/>
    <w:rsid w:val="00894272"/>
    <w:rsid w:val="008A3350"/>
    <w:rsid w:val="008A4024"/>
    <w:rsid w:val="008B6336"/>
    <w:rsid w:val="008C165E"/>
    <w:rsid w:val="008C3E86"/>
    <w:rsid w:val="008D1F71"/>
    <w:rsid w:val="008D1FBA"/>
    <w:rsid w:val="008E3251"/>
    <w:rsid w:val="008E4721"/>
    <w:rsid w:val="00903F96"/>
    <w:rsid w:val="009301AA"/>
    <w:rsid w:val="00967409"/>
    <w:rsid w:val="00980F10"/>
    <w:rsid w:val="009859BC"/>
    <w:rsid w:val="00990206"/>
    <w:rsid w:val="00990A80"/>
    <w:rsid w:val="00994A4D"/>
    <w:rsid w:val="00996D24"/>
    <w:rsid w:val="009C2DAC"/>
    <w:rsid w:val="009D3008"/>
    <w:rsid w:val="009F048B"/>
    <w:rsid w:val="009F4670"/>
    <w:rsid w:val="00A17ACE"/>
    <w:rsid w:val="00A32C2B"/>
    <w:rsid w:val="00A608C4"/>
    <w:rsid w:val="00A72021"/>
    <w:rsid w:val="00A8614C"/>
    <w:rsid w:val="00AB0536"/>
    <w:rsid w:val="00AC2BFC"/>
    <w:rsid w:val="00AE0AC9"/>
    <w:rsid w:val="00AE4057"/>
    <w:rsid w:val="00B25065"/>
    <w:rsid w:val="00B43682"/>
    <w:rsid w:val="00B50C8F"/>
    <w:rsid w:val="00B52725"/>
    <w:rsid w:val="00B665AD"/>
    <w:rsid w:val="00B8000E"/>
    <w:rsid w:val="00BA091E"/>
    <w:rsid w:val="00BC6FDD"/>
    <w:rsid w:val="00BD0E8F"/>
    <w:rsid w:val="00BF08E9"/>
    <w:rsid w:val="00BF5CDD"/>
    <w:rsid w:val="00C055E5"/>
    <w:rsid w:val="00C50CBF"/>
    <w:rsid w:val="00C60EFD"/>
    <w:rsid w:val="00C66E61"/>
    <w:rsid w:val="00C7764A"/>
    <w:rsid w:val="00C84DC6"/>
    <w:rsid w:val="00C8648B"/>
    <w:rsid w:val="00CA2D54"/>
    <w:rsid w:val="00CA318A"/>
    <w:rsid w:val="00CA318B"/>
    <w:rsid w:val="00CA544D"/>
    <w:rsid w:val="00CB689B"/>
    <w:rsid w:val="00CC69C1"/>
    <w:rsid w:val="00CD243F"/>
    <w:rsid w:val="00CD4771"/>
    <w:rsid w:val="00CE104E"/>
    <w:rsid w:val="00CF5C87"/>
    <w:rsid w:val="00D1568C"/>
    <w:rsid w:val="00D21F19"/>
    <w:rsid w:val="00D31AF1"/>
    <w:rsid w:val="00D3295F"/>
    <w:rsid w:val="00D34ABA"/>
    <w:rsid w:val="00D47C99"/>
    <w:rsid w:val="00D5500F"/>
    <w:rsid w:val="00D63034"/>
    <w:rsid w:val="00D67C0D"/>
    <w:rsid w:val="00DB7450"/>
    <w:rsid w:val="00DC68FB"/>
    <w:rsid w:val="00DD1DC7"/>
    <w:rsid w:val="00E05530"/>
    <w:rsid w:val="00E31832"/>
    <w:rsid w:val="00E333FB"/>
    <w:rsid w:val="00E42034"/>
    <w:rsid w:val="00E474DA"/>
    <w:rsid w:val="00E536D3"/>
    <w:rsid w:val="00E668C2"/>
    <w:rsid w:val="00E70B3E"/>
    <w:rsid w:val="00E91437"/>
    <w:rsid w:val="00E9731B"/>
    <w:rsid w:val="00EA024F"/>
    <w:rsid w:val="00EA30BE"/>
    <w:rsid w:val="00EA46E9"/>
    <w:rsid w:val="00EB25E8"/>
    <w:rsid w:val="00EB277B"/>
    <w:rsid w:val="00EB4B9B"/>
    <w:rsid w:val="00ED390D"/>
    <w:rsid w:val="00EE3DC4"/>
    <w:rsid w:val="00EF3AB3"/>
    <w:rsid w:val="00F0496A"/>
    <w:rsid w:val="00F10387"/>
    <w:rsid w:val="00F119A0"/>
    <w:rsid w:val="00F351B9"/>
    <w:rsid w:val="00F50130"/>
    <w:rsid w:val="00F7192C"/>
    <w:rsid w:val="00F7671F"/>
    <w:rsid w:val="00F8041D"/>
    <w:rsid w:val="00F8660C"/>
    <w:rsid w:val="00F95DDA"/>
    <w:rsid w:val="00F96AF5"/>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www.metaswitch.com/legal/standard-terms-and-conditions" TargetMode="Externa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s://enterprise.frontier.com/DIABundledManagedFirewall_SupplementalTerms.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yperlink" Target="http://www.frontier.com/policies" TargetMode="External"/><Relationship Id="rId30" Type="http://schemas.openxmlformats.org/officeDocument/2006/relationships/header" Target="header14.xml"/><Relationship Id="rId8" Type="http://schemas.openxmlformats.org/officeDocument/2006/relationships/header" Target="header1.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2.emf"/></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7E87-8454-44B8-A20A-1AB7DF64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12302</Words>
  <Characters>70128</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AK Vairam</cp:lastModifiedBy>
  <cp:revision>12</cp:revision>
  <dcterms:created xsi:type="dcterms:W3CDTF">2021-08-09T13:51:00Z</dcterms:created>
  <dcterms:modified xsi:type="dcterms:W3CDTF">2021-08-09T18:09:00Z</dcterms:modified>
</cp:coreProperties>
</file>