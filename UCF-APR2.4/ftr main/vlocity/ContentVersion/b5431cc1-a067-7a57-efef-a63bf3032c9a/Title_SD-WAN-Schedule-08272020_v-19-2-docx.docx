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AA6DB" w14:textId="192F4AED" w:rsidR="00AE6000" w:rsidRPr="002D0E3E" w:rsidRDefault="00AE6000" w:rsidP="00AE6000">
      <w:pPr>
        <w:spacing w:after="60"/>
        <w:jc w:val="both"/>
        <w:rPr>
          <w:rFonts w:ascii="Calibri" w:hAnsi="Calibri" w:cs="Arial"/>
          <w:sz w:val="16"/>
          <w:szCs w:val="16"/>
        </w:rPr>
      </w:pPr>
      <w:r w:rsidRPr="002D0E3E">
        <w:rPr>
          <w:rFonts w:ascii="Calibri" w:hAnsi="Calibri" w:cs="Arial"/>
          <w:b/>
          <w:bCs/>
          <w:sz w:val="16"/>
          <w:szCs w:val="16"/>
        </w:rPr>
        <w:t>This is Schedule Number</w:t>
      </w:r>
      <w:r w:rsidR="003D6386">
        <w:rPr>
          <w:rFonts w:ascii="Calibri" w:hAnsi="Calibri" w:cs="Arial"/>
          <w:b/>
          <w:bCs/>
          <w:sz w:val="16"/>
          <w:szCs w:val="16"/>
        </w:rPr>
        <w:t xml:space="preserve"> </w:t>
      </w:r>
      <w:r w:rsidR="00FD35BE">
        <w:rPr>
          <w:rFonts w:ascii="Calibri" w:hAnsi="Calibri" w:cs="Calibri"/>
          <w:sz w:val="16"/>
          <w:szCs w:val="16"/>
        </w:rPr>
        <w:t>{{</w:t>
      </w:r>
      <w:r w:rsidR="00FD35BE">
        <w:rPr>
          <w:rFonts w:ascii="Calibri" w:hAnsi="Calibri" w:cs="Calibri"/>
          <w:b/>
          <w:bCs/>
          <w:sz w:val="16"/>
          <w:szCs w:val="16"/>
        </w:rPr>
        <w:t>ScheduleId</w:t>
      </w:r>
      <w:r w:rsidR="00FD35BE">
        <w:rPr>
          <w:rFonts w:ascii="Calibri" w:hAnsi="Calibri" w:cs="Calibri"/>
          <w:sz w:val="16"/>
          <w:szCs w:val="16"/>
        </w:rPr>
        <w:t>}}</w:t>
      </w:r>
      <w:r w:rsidR="00FD35BE">
        <w:rPr>
          <w:rFonts w:ascii="Calibri" w:hAnsi="Calibri" w:cs="Calibri"/>
          <w:b/>
          <w:bCs/>
          <w:sz w:val="16"/>
          <w:szCs w:val="16"/>
        </w:rPr>
        <w:t xml:space="preserve"> </w:t>
      </w:r>
      <w:r w:rsidRPr="002D0E3E">
        <w:rPr>
          <w:rFonts w:ascii="Calibri" w:hAnsi="Calibri" w:cs="Arial"/>
          <w:sz w:val="16"/>
          <w:szCs w:val="16"/>
        </w:rPr>
        <w:t xml:space="preserve">to the Frontier Services Agreement dated </w:t>
      </w:r>
      <w:r w:rsidR="00FD35BE">
        <w:rPr>
          <w:rFonts w:ascii="Calibri" w:hAnsi="Calibri" w:cs="Calibri"/>
          <w:b/>
          <w:bCs/>
          <w:sz w:val="16"/>
          <w:szCs w:val="16"/>
        </w:rPr>
        <w:t>{{Effective_Date}}</w:t>
      </w:r>
      <w:r w:rsidRPr="002D0E3E">
        <w:rPr>
          <w:rFonts w:ascii="Calibri" w:hAnsi="Calibri" w:cs="Arial"/>
          <w:sz w:val="16"/>
          <w:szCs w:val="16"/>
        </w:rPr>
        <w:t xml:space="preserve"> </w:t>
      </w:r>
      <w:r w:rsidRPr="002D0E3E">
        <w:rPr>
          <w:rFonts w:ascii="Calibri" w:hAnsi="Calibri" w:cs="Arial"/>
          <w:b/>
          <w:bCs/>
          <w:sz w:val="16"/>
          <w:szCs w:val="16"/>
        </w:rPr>
        <w:t xml:space="preserve">(“FSA”) </w:t>
      </w:r>
      <w:r w:rsidRPr="002D0E3E">
        <w:rPr>
          <w:rFonts w:ascii="Calibri" w:hAnsi="Calibri" w:cs="Arial"/>
          <w:bCs/>
          <w:sz w:val="16"/>
          <w:szCs w:val="16"/>
        </w:rPr>
        <w:t>by and b</w:t>
      </w:r>
      <w:r w:rsidRPr="002D0E3E">
        <w:rPr>
          <w:rFonts w:ascii="Calibri" w:hAnsi="Calibri" w:cs="Arial"/>
          <w:sz w:val="16"/>
          <w:szCs w:val="16"/>
        </w:rPr>
        <w:t xml:space="preserve">etween </w:t>
      </w:r>
      <w:r w:rsidR="00FD35BE">
        <w:rPr>
          <w:rFonts w:ascii="Calibri" w:hAnsi="Calibri" w:cs="Calibri"/>
          <w:sz w:val="16"/>
          <w:szCs w:val="16"/>
        </w:rPr>
        <w:t>{{</w:t>
      </w:r>
      <w:r w:rsidR="00FD35BE">
        <w:rPr>
          <w:rFonts w:ascii="Calibri" w:hAnsi="Calibri" w:cs="Calibri"/>
          <w:b/>
          <w:sz w:val="16"/>
          <w:szCs w:val="16"/>
        </w:rPr>
        <w:t>Subscriber_Name</w:t>
      </w:r>
      <w:r w:rsidR="00FD35BE">
        <w:rPr>
          <w:rFonts w:ascii="Calibri" w:hAnsi="Calibri" w:cs="Calibri"/>
          <w:bCs/>
          <w:sz w:val="16"/>
          <w:szCs w:val="16"/>
        </w:rPr>
        <w:t>}}</w:t>
      </w:r>
      <w:r w:rsidRPr="002D0E3E">
        <w:rPr>
          <w:rFonts w:ascii="Calibri" w:hAnsi="Calibri" w:cs="Arial"/>
          <w:sz w:val="16"/>
          <w:szCs w:val="16"/>
        </w:rPr>
        <w:t xml:space="preserve"> (“Customer”) and </w:t>
      </w:r>
      <w:r w:rsidRPr="002D0E3E">
        <w:rPr>
          <w:rFonts w:ascii="Calibri" w:hAnsi="Calibri" w:cs="Arial"/>
          <w:b/>
          <w:bCs/>
          <w:sz w:val="16"/>
          <w:szCs w:val="16"/>
        </w:rPr>
        <w:t xml:space="preserve">Frontier Communications of America, Inc. </w:t>
      </w:r>
      <w:r w:rsidRPr="002D0E3E">
        <w:rPr>
          <w:rFonts w:ascii="Calibri" w:hAnsi="Calibri" w:cs="Arial"/>
          <w:bCs/>
          <w:sz w:val="16"/>
          <w:szCs w:val="16"/>
        </w:rPr>
        <w:t>on behalf of itself and its affiliates</w:t>
      </w:r>
      <w:r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AE5904" w14:paraId="18A24C7D" w14:textId="77777777" w:rsidTr="001B5E6E">
        <w:trPr>
          <w:trHeight w:val="216"/>
        </w:trPr>
        <w:tc>
          <w:tcPr>
            <w:tcW w:w="2250" w:type="dxa"/>
            <w:vAlign w:val="center"/>
          </w:tcPr>
          <w:p w14:paraId="546FD55B" w14:textId="48FAC06A" w:rsidR="00AE5904" w:rsidRPr="00AE5904" w:rsidRDefault="00FB43C2" w:rsidP="00AE5904">
            <w:pPr>
              <w:jc w:val="right"/>
              <w:rPr>
                <w:rFonts w:ascii="Calibri" w:hAnsi="Calibri" w:cs="Arial"/>
                <w:b/>
                <w:bCs/>
                <w:sz w:val="16"/>
                <w:szCs w:val="16"/>
              </w:rPr>
            </w:pPr>
            <w:r w:rsidRPr="00FB43C2">
              <w:rPr>
                <w:rFonts w:ascii="Calibri" w:hAnsi="Calibri" w:cs="Arial"/>
                <w:b/>
                <w:bCs/>
                <w:sz w:val="16"/>
                <w:szCs w:val="16"/>
              </w:rPr>
              <w:t xml:space="preserve">Primary Service Location: </w:t>
            </w:r>
            <w:r w:rsidRPr="00FB43C2">
              <w:rPr>
                <w:rFonts w:ascii="Calibri" w:hAnsi="Calibri" w:cs="Arial"/>
                <w:b/>
                <w:bCs/>
                <w:sz w:val="16"/>
                <w:szCs w:val="16"/>
              </w:rPr>
              <w:tab/>
            </w:r>
          </w:p>
        </w:tc>
        <w:tc>
          <w:tcPr>
            <w:tcW w:w="4320" w:type="dxa"/>
            <w:vAlign w:val="center"/>
          </w:tcPr>
          <w:p w14:paraId="6158EDEE" w14:textId="666664BE" w:rsidR="00AE5904" w:rsidRPr="00AE5904" w:rsidRDefault="00FB43C2" w:rsidP="00AE5904">
            <w:pPr>
              <w:jc w:val="both"/>
              <w:rPr>
                <w:rFonts w:ascii="Calibri" w:hAnsi="Calibri" w:cs="Arial"/>
                <w:b/>
                <w:bCs/>
                <w:sz w:val="16"/>
                <w:szCs w:val="16"/>
              </w:rPr>
            </w:pPr>
            <w:r w:rsidRPr="00FB43C2">
              <w:rPr>
                <w:rFonts w:ascii="Calibri" w:hAnsi="Calibri" w:cs="Arial"/>
                <w:b/>
                <w:bCs/>
                <w:sz w:val="16"/>
                <w:szCs w:val="16"/>
              </w:rPr>
              <w:t>{{ServiceStreet}} {{ServiceCity}} {{ServiceState}} {{ServicePostalCode}}</w:t>
            </w:r>
          </w:p>
        </w:tc>
        <w:tc>
          <w:tcPr>
            <w:tcW w:w="1710" w:type="dxa"/>
            <w:vAlign w:val="center"/>
          </w:tcPr>
          <w:p w14:paraId="2BACB68D"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1BE41910" w14:textId="3A5764A4" w:rsidR="00AE5904" w:rsidRPr="00AE5904" w:rsidRDefault="00FD35BE" w:rsidP="00AE5904">
            <w:pPr>
              <w:jc w:val="right"/>
              <w:rPr>
                <w:rFonts w:ascii="Calibri" w:hAnsi="Calibri" w:cs="Arial"/>
                <w:b/>
                <w:bCs/>
                <w:sz w:val="16"/>
                <w:szCs w:val="16"/>
              </w:rPr>
            </w:pPr>
            <w:r>
              <w:rPr>
                <w:rFonts w:ascii="Calibri" w:hAnsi="Calibri" w:cs="Calibri"/>
                <w:b/>
                <w:bCs/>
                <w:sz w:val="16"/>
                <w:szCs w:val="16"/>
              </w:rPr>
              <w:t>{{Effective_Date}}</w:t>
            </w:r>
          </w:p>
        </w:tc>
      </w:tr>
      <w:tr w:rsidR="00AE5904" w:rsidRPr="00AE5904" w14:paraId="7EC95AAD" w14:textId="77777777" w:rsidTr="001B5E6E">
        <w:trPr>
          <w:trHeight w:val="243"/>
        </w:trPr>
        <w:tc>
          <w:tcPr>
            <w:tcW w:w="2250" w:type="dxa"/>
            <w:vAlign w:val="center"/>
          </w:tcPr>
          <w:p w14:paraId="255D0A70"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7D6638E9" w14:textId="4D6FE31F" w:rsidR="00AE5904" w:rsidRPr="00AE5904" w:rsidRDefault="00FD35BE" w:rsidP="002144BB">
            <w:pPr>
              <w:jc w:val="both"/>
              <w:rPr>
                <w:rFonts w:ascii="Calibri" w:hAnsi="Calibri" w:cs="Arial"/>
                <w:b/>
                <w:bCs/>
                <w:sz w:val="16"/>
                <w:szCs w:val="16"/>
              </w:rPr>
            </w:pPr>
            <w:r w:rsidRPr="00FD35BE">
              <w:rPr>
                <w:rFonts w:ascii="Calibri" w:hAnsi="Calibri" w:cs="Arial"/>
                <w:b/>
                <w:bCs/>
                <w:sz w:val="16"/>
                <w:szCs w:val="16"/>
              </w:rPr>
              <w:t>{{ScheduleType}}</w:t>
            </w:r>
            <w:r w:rsidR="00AE5904" w:rsidRPr="00AE5904">
              <w:rPr>
                <w:rFonts w:ascii="Calibri" w:hAnsi="Calibri" w:cs="Arial"/>
                <w:b/>
                <w:bCs/>
                <w:sz w:val="16"/>
                <w:szCs w:val="16"/>
              </w:rPr>
              <w:t xml:space="preserve"> </w:t>
            </w:r>
          </w:p>
        </w:tc>
        <w:tc>
          <w:tcPr>
            <w:tcW w:w="1710" w:type="dxa"/>
            <w:vAlign w:val="center"/>
          </w:tcPr>
          <w:p w14:paraId="55A234C2"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Service Term:</w:t>
            </w:r>
          </w:p>
        </w:tc>
        <w:tc>
          <w:tcPr>
            <w:tcW w:w="2520" w:type="dxa"/>
            <w:vAlign w:val="center"/>
          </w:tcPr>
          <w:p w14:paraId="4ACEE8E4" w14:textId="798D4CC9" w:rsidR="00AE5904" w:rsidRPr="00AE5904" w:rsidRDefault="00FD35BE" w:rsidP="00E64076">
            <w:pPr>
              <w:jc w:val="right"/>
              <w:rPr>
                <w:rFonts w:ascii="Calibri" w:hAnsi="Calibri" w:cs="Arial"/>
                <w:b/>
                <w:bCs/>
                <w:sz w:val="16"/>
                <w:szCs w:val="16"/>
              </w:rPr>
            </w:pPr>
            <w:r w:rsidRPr="00FD35BE">
              <w:rPr>
                <w:rFonts w:ascii="Calibri" w:hAnsi="Calibri" w:cs="Arial"/>
                <w:b/>
                <w:bCs/>
                <w:sz w:val="16"/>
                <w:szCs w:val="16"/>
              </w:rPr>
              <w:t>{{ContractTerm}}</w:t>
            </w:r>
          </w:p>
        </w:tc>
      </w:tr>
      <w:tr w:rsidR="004F59BB" w:rsidRPr="00AE5904" w14:paraId="7F3EB304" w14:textId="77777777" w:rsidTr="001B5E6E">
        <w:trPr>
          <w:trHeight w:val="243"/>
        </w:trPr>
        <w:tc>
          <w:tcPr>
            <w:tcW w:w="2250" w:type="dxa"/>
            <w:vAlign w:val="center"/>
          </w:tcPr>
          <w:p w14:paraId="0DA8959D" w14:textId="77777777" w:rsidR="004F59BB" w:rsidRPr="008918FB" w:rsidRDefault="004F59BB" w:rsidP="00AE5904">
            <w:pPr>
              <w:jc w:val="right"/>
              <w:rPr>
                <w:rFonts w:ascii="Calibri" w:hAnsi="Calibri" w:cs="Arial"/>
                <w:b/>
                <w:bCs/>
                <w:sz w:val="4"/>
                <w:szCs w:val="16"/>
              </w:rPr>
            </w:pPr>
          </w:p>
        </w:tc>
        <w:tc>
          <w:tcPr>
            <w:tcW w:w="4320" w:type="dxa"/>
            <w:vAlign w:val="center"/>
          </w:tcPr>
          <w:p w14:paraId="178057C4" w14:textId="77777777" w:rsidR="004F59BB" w:rsidRDefault="004F59BB" w:rsidP="002144BB">
            <w:pPr>
              <w:jc w:val="both"/>
              <w:rPr>
                <w:rFonts w:ascii="Calibri" w:hAnsi="Calibri" w:cs="Arial"/>
                <w:b/>
                <w:bCs/>
                <w:sz w:val="16"/>
                <w:szCs w:val="16"/>
              </w:rPr>
            </w:pPr>
          </w:p>
        </w:tc>
        <w:tc>
          <w:tcPr>
            <w:tcW w:w="1710" w:type="dxa"/>
            <w:vAlign w:val="center"/>
          </w:tcPr>
          <w:p w14:paraId="31B3C8BB" w14:textId="77777777" w:rsidR="004F59BB" w:rsidRPr="00AE5904" w:rsidRDefault="004F59BB" w:rsidP="00AE5904">
            <w:pPr>
              <w:jc w:val="right"/>
              <w:rPr>
                <w:rFonts w:ascii="Calibri" w:hAnsi="Calibri" w:cs="Arial"/>
                <w:b/>
                <w:bCs/>
                <w:sz w:val="16"/>
                <w:szCs w:val="16"/>
              </w:rPr>
            </w:pPr>
          </w:p>
        </w:tc>
        <w:tc>
          <w:tcPr>
            <w:tcW w:w="2520" w:type="dxa"/>
            <w:vAlign w:val="center"/>
          </w:tcPr>
          <w:p w14:paraId="59286F32" w14:textId="77777777" w:rsidR="004F59BB" w:rsidRPr="00AE5904" w:rsidRDefault="004F59BB" w:rsidP="00E64076">
            <w:pPr>
              <w:jc w:val="right"/>
              <w:rPr>
                <w:rFonts w:ascii="Calibri" w:hAnsi="Calibri" w:cs="Arial"/>
                <w:b/>
                <w:bCs/>
                <w:sz w:val="16"/>
                <w:szCs w:val="16"/>
              </w:rPr>
            </w:pPr>
          </w:p>
        </w:tc>
      </w:tr>
    </w:tbl>
    <w:p w14:paraId="7F4FF702" w14:textId="77777777" w:rsidR="00930E74" w:rsidRDefault="00930E74" w:rsidP="00930E74">
      <w:pPr>
        <w:tabs>
          <w:tab w:val="left" w:pos="1170"/>
        </w:tabs>
        <w:rPr>
          <w:rFonts w:ascii="Calibri" w:hAnsi="Calibri" w:cs="Arial"/>
          <w:b/>
          <w:sz w:val="17"/>
          <w:szCs w:val="17"/>
        </w:rPr>
      </w:pPr>
      <w:r>
        <w:rPr>
          <w:rFonts w:ascii="Calibri" w:hAnsi="Calibri" w:cs="Arial"/>
          <w:b/>
          <w:sz w:val="17"/>
          <w:szCs w:val="17"/>
        </w:rPr>
        <w:t>{{</w:t>
      </w:r>
      <w:r w:rsidRPr="0096146E">
        <w:rPr>
          <w:rFonts w:ascii="Calibri" w:hAnsi="Calibri" w:cs="Arial"/>
          <w:b/>
          <w:sz w:val="17"/>
          <w:szCs w:val="17"/>
        </w:rPr>
        <w:t>#LIServiceAddress</w:t>
      </w:r>
      <w:proofErr w:type="gramStart"/>
      <w:r w:rsidRPr="0096146E">
        <w:rPr>
          <w:rFonts w:ascii="Calibri" w:hAnsi="Calibri" w:cs="Arial"/>
          <w:b/>
          <w:sz w:val="17"/>
          <w:szCs w:val="17"/>
        </w:rPr>
        <w:t>}}</w:t>
      </w:r>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739"/>
        <w:gridCol w:w="1814"/>
        <w:gridCol w:w="1724"/>
        <w:gridCol w:w="2594"/>
      </w:tblGrid>
      <w:tr w:rsidR="00930E74" w14:paraId="76F4805C" w14:textId="77777777" w:rsidTr="0065428B">
        <w:tc>
          <w:tcPr>
            <w:tcW w:w="2347" w:type="dxa"/>
            <w:shd w:val="clear" w:color="auto" w:fill="AEAAAA"/>
          </w:tcPr>
          <w:p w14:paraId="39C3FC17" w14:textId="77777777" w:rsidR="00930E74" w:rsidRPr="00CB0823" w:rsidRDefault="00930E74" w:rsidP="0065428B">
            <w:pPr>
              <w:tabs>
                <w:tab w:val="left" w:pos="1170"/>
              </w:tabs>
              <w:rPr>
                <w:rFonts w:ascii="Calibri" w:hAnsi="Calibri" w:cs="Arial"/>
                <w:b/>
                <w:sz w:val="22"/>
                <w:szCs w:val="22"/>
              </w:rPr>
            </w:pPr>
            <w:r w:rsidRPr="00CB0823">
              <w:rPr>
                <w:rFonts w:ascii="Calibri" w:hAnsi="Calibri" w:cs="Arial"/>
                <w:b/>
                <w:sz w:val="22"/>
                <w:szCs w:val="22"/>
              </w:rPr>
              <w:t>Product Name</w:t>
            </w:r>
          </w:p>
        </w:tc>
        <w:tc>
          <w:tcPr>
            <w:tcW w:w="1739" w:type="dxa"/>
            <w:shd w:val="clear" w:color="auto" w:fill="AEAAAA"/>
          </w:tcPr>
          <w:p w14:paraId="2EAADBA4" w14:textId="77777777" w:rsidR="00930E74" w:rsidRPr="00CB0823" w:rsidRDefault="00930E74" w:rsidP="0065428B">
            <w:pPr>
              <w:tabs>
                <w:tab w:val="left" w:pos="1170"/>
              </w:tabs>
              <w:rPr>
                <w:rFonts w:ascii="Calibri" w:hAnsi="Calibri" w:cs="Arial"/>
                <w:b/>
                <w:sz w:val="22"/>
                <w:szCs w:val="22"/>
              </w:rPr>
            </w:pPr>
            <w:r w:rsidRPr="00CB0823">
              <w:rPr>
                <w:rFonts w:ascii="Calibri" w:hAnsi="Calibri" w:cs="Arial"/>
                <w:b/>
                <w:sz w:val="22"/>
                <w:szCs w:val="22"/>
              </w:rPr>
              <w:t>Qty</w:t>
            </w:r>
          </w:p>
        </w:tc>
        <w:tc>
          <w:tcPr>
            <w:tcW w:w="1814" w:type="dxa"/>
            <w:shd w:val="clear" w:color="auto" w:fill="AEAAAA"/>
          </w:tcPr>
          <w:p w14:paraId="6BB901E2" w14:textId="77777777" w:rsidR="00930E74" w:rsidRPr="00CB0823" w:rsidRDefault="00930E74" w:rsidP="0065428B">
            <w:pPr>
              <w:tabs>
                <w:tab w:val="left" w:pos="1170"/>
              </w:tabs>
              <w:rPr>
                <w:rFonts w:ascii="Calibri" w:hAnsi="Calibri" w:cs="Arial"/>
                <w:b/>
                <w:sz w:val="22"/>
                <w:szCs w:val="22"/>
              </w:rPr>
            </w:pPr>
            <w:r w:rsidRPr="00CB0823">
              <w:rPr>
                <w:rFonts w:ascii="Calibri" w:hAnsi="Calibri" w:cs="Arial"/>
                <w:b/>
                <w:sz w:val="22"/>
                <w:szCs w:val="22"/>
              </w:rPr>
              <w:t>MRC</w:t>
            </w:r>
          </w:p>
        </w:tc>
        <w:tc>
          <w:tcPr>
            <w:tcW w:w="1724" w:type="dxa"/>
            <w:shd w:val="clear" w:color="auto" w:fill="AEAAAA"/>
          </w:tcPr>
          <w:p w14:paraId="338A3D1A" w14:textId="77777777" w:rsidR="00930E74" w:rsidRPr="00CB0823" w:rsidRDefault="00930E74" w:rsidP="0065428B">
            <w:pPr>
              <w:tabs>
                <w:tab w:val="left" w:pos="1170"/>
              </w:tabs>
              <w:rPr>
                <w:rFonts w:ascii="Calibri" w:hAnsi="Calibri" w:cs="Arial"/>
                <w:b/>
                <w:sz w:val="22"/>
                <w:szCs w:val="22"/>
              </w:rPr>
            </w:pPr>
            <w:r w:rsidRPr="00CB0823">
              <w:rPr>
                <w:rFonts w:ascii="Calibri" w:hAnsi="Calibri" w:cs="Arial"/>
                <w:b/>
                <w:sz w:val="22"/>
                <w:szCs w:val="22"/>
              </w:rPr>
              <w:t>Total MRC</w:t>
            </w:r>
          </w:p>
        </w:tc>
        <w:tc>
          <w:tcPr>
            <w:tcW w:w="2594" w:type="dxa"/>
            <w:shd w:val="clear" w:color="auto" w:fill="AEAAAA"/>
          </w:tcPr>
          <w:p w14:paraId="5956EDFA" w14:textId="77777777" w:rsidR="00930E74" w:rsidRPr="00CB0823" w:rsidRDefault="00930E74" w:rsidP="0065428B">
            <w:pPr>
              <w:tabs>
                <w:tab w:val="left" w:pos="1170"/>
              </w:tabs>
              <w:rPr>
                <w:rFonts w:ascii="Calibri" w:hAnsi="Calibri" w:cs="Arial"/>
                <w:b/>
                <w:sz w:val="22"/>
                <w:szCs w:val="22"/>
              </w:rPr>
            </w:pPr>
            <w:r w:rsidRPr="00CB0823">
              <w:rPr>
                <w:rFonts w:ascii="Calibri" w:hAnsi="Calibri" w:cs="Arial"/>
                <w:b/>
                <w:sz w:val="22"/>
                <w:szCs w:val="22"/>
              </w:rPr>
              <w:t>NRC</w:t>
            </w:r>
          </w:p>
        </w:tc>
      </w:tr>
      <w:tr w:rsidR="00930E74" w14:paraId="2487EFEC" w14:textId="77777777" w:rsidTr="0065428B">
        <w:trPr>
          <w:trHeight w:val="323"/>
        </w:trPr>
        <w:tc>
          <w:tcPr>
            <w:tcW w:w="2347" w:type="dxa"/>
            <w:shd w:val="clear" w:color="auto" w:fill="auto"/>
          </w:tcPr>
          <w:p w14:paraId="1CED42E2" w14:textId="77777777" w:rsidR="00930E74" w:rsidRPr="00CB0823" w:rsidRDefault="00930E74" w:rsidP="0065428B">
            <w:pPr>
              <w:tabs>
                <w:tab w:val="left" w:pos="1170"/>
              </w:tabs>
              <w:rPr>
                <w:rFonts w:ascii="Calibri" w:hAnsi="Calibri" w:cs="Arial"/>
                <w:b/>
                <w:sz w:val="18"/>
                <w:szCs w:val="18"/>
              </w:rPr>
            </w:pPr>
            <w:r w:rsidRPr="00CB0823">
              <w:rPr>
                <w:rFonts w:ascii="Calibri" w:hAnsi="Calibri"/>
                <w:sz w:val="18"/>
                <w:szCs w:val="18"/>
              </w:rPr>
              <w:t>{{#Product</w:t>
            </w:r>
            <w:proofErr w:type="gramStart"/>
            <w:r w:rsidRPr="00CB0823">
              <w:rPr>
                <w:rFonts w:ascii="Calibri" w:hAnsi="Calibri"/>
                <w:sz w:val="18"/>
                <w:szCs w:val="18"/>
              </w:rPr>
              <w:t>}}{</w:t>
            </w:r>
            <w:proofErr w:type="gramEnd"/>
            <w:r w:rsidRPr="00CB0823">
              <w:rPr>
                <w:rFonts w:ascii="Calibri" w:hAnsi="Calibri"/>
                <w:sz w:val="18"/>
                <w:szCs w:val="18"/>
              </w:rPr>
              <w:t>{ProductName}}</w:t>
            </w:r>
          </w:p>
        </w:tc>
        <w:tc>
          <w:tcPr>
            <w:tcW w:w="1739" w:type="dxa"/>
            <w:shd w:val="clear" w:color="auto" w:fill="auto"/>
          </w:tcPr>
          <w:p w14:paraId="552B9C83" w14:textId="77777777" w:rsidR="00930E74" w:rsidRPr="00CB0823" w:rsidRDefault="00930E74" w:rsidP="0065428B">
            <w:pPr>
              <w:tabs>
                <w:tab w:val="left" w:pos="1170"/>
              </w:tabs>
              <w:rPr>
                <w:rFonts w:ascii="Calibri" w:hAnsi="Calibri" w:cs="Arial"/>
                <w:b/>
                <w:sz w:val="18"/>
                <w:szCs w:val="18"/>
              </w:rPr>
            </w:pPr>
            <w:r w:rsidRPr="00CB0823">
              <w:rPr>
                <w:rFonts w:ascii="Calibri" w:hAnsi="Calibri"/>
                <w:sz w:val="18"/>
                <w:szCs w:val="18"/>
              </w:rPr>
              <w:t>{{Quantity}}</w:t>
            </w:r>
          </w:p>
        </w:tc>
        <w:tc>
          <w:tcPr>
            <w:tcW w:w="1814" w:type="dxa"/>
            <w:shd w:val="clear" w:color="auto" w:fill="auto"/>
          </w:tcPr>
          <w:p w14:paraId="05202137" w14:textId="77777777" w:rsidR="00930E74" w:rsidRPr="00CB0823" w:rsidRDefault="00930E74" w:rsidP="0065428B">
            <w:pPr>
              <w:tabs>
                <w:tab w:val="left" w:pos="1170"/>
              </w:tabs>
              <w:rPr>
                <w:rFonts w:ascii="Calibri" w:hAnsi="Calibri" w:cs="Arial"/>
                <w:b/>
                <w:sz w:val="18"/>
                <w:szCs w:val="18"/>
              </w:rPr>
            </w:pPr>
            <w:r w:rsidRPr="00CB0823">
              <w:rPr>
                <w:rFonts w:ascii="Calibri" w:hAnsi="Calibri"/>
                <w:sz w:val="18"/>
                <w:szCs w:val="18"/>
              </w:rPr>
              <w:t>{{</w:t>
            </w:r>
            <w:proofErr w:type="spellStart"/>
            <w:r w:rsidRPr="00CB0823">
              <w:rPr>
                <w:rFonts w:ascii="Calibri" w:hAnsi="Calibri"/>
                <w:sz w:val="18"/>
                <w:szCs w:val="18"/>
              </w:rPr>
              <w:t>RecurringCharge</w:t>
            </w:r>
            <w:proofErr w:type="spellEnd"/>
            <w:r w:rsidRPr="00CB0823">
              <w:rPr>
                <w:rFonts w:ascii="Calibri" w:hAnsi="Calibri"/>
                <w:sz w:val="18"/>
                <w:szCs w:val="18"/>
              </w:rPr>
              <w:t>}}</w:t>
            </w:r>
          </w:p>
        </w:tc>
        <w:tc>
          <w:tcPr>
            <w:tcW w:w="1724" w:type="dxa"/>
            <w:shd w:val="clear" w:color="auto" w:fill="auto"/>
          </w:tcPr>
          <w:p w14:paraId="3CA6E35E" w14:textId="77777777" w:rsidR="00930E74" w:rsidRPr="00CB0823" w:rsidRDefault="00930E74"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TotalMRC</w:t>
            </w:r>
            <w:proofErr w:type="spellEnd"/>
            <w:r w:rsidRPr="00CB0823">
              <w:rPr>
                <w:rFonts w:ascii="Calibri" w:hAnsi="Calibri"/>
                <w:b/>
                <w:bCs/>
                <w:sz w:val="18"/>
                <w:szCs w:val="18"/>
              </w:rPr>
              <w:t>}}</w:t>
            </w:r>
          </w:p>
        </w:tc>
        <w:tc>
          <w:tcPr>
            <w:tcW w:w="2594" w:type="dxa"/>
            <w:shd w:val="clear" w:color="auto" w:fill="auto"/>
          </w:tcPr>
          <w:p w14:paraId="696D6350" w14:textId="77777777" w:rsidR="00930E74" w:rsidRPr="00CB0823" w:rsidRDefault="00930E74" w:rsidP="0065428B">
            <w:pPr>
              <w:tabs>
                <w:tab w:val="left" w:pos="1170"/>
              </w:tabs>
              <w:rPr>
                <w:rFonts w:ascii="Calibri" w:hAnsi="Calibri" w:cs="Arial"/>
                <w:b/>
                <w:sz w:val="18"/>
                <w:szCs w:val="18"/>
              </w:rPr>
            </w:pPr>
            <w:r w:rsidRPr="00CB0823">
              <w:rPr>
                <w:rFonts w:ascii="Calibri" w:hAnsi="Calibri"/>
                <w:sz w:val="18"/>
                <w:szCs w:val="18"/>
              </w:rPr>
              <w:t>{{</w:t>
            </w:r>
            <w:proofErr w:type="spellStart"/>
            <w:r w:rsidRPr="00CB0823">
              <w:rPr>
                <w:rFonts w:ascii="Calibri" w:hAnsi="Calibri"/>
                <w:sz w:val="18"/>
                <w:szCs w:val="18"/>
              </w:rPr>
              <w:t>OneTimeCharge</w:t>
            </w:r>
            <w:proofErr w:type="spellEnd"/>
            <w:proofErr w:type="gramStart"/>
            <w:r w:rsidRPr="00CB0823">
              <w:rPr>
                <w:rFonts w:ascii="Calibri" w:hAnsi="Calibri"/>
                <w:sz w:val="18"/>
                <w:szCs w:val="18"/>
              </w:rPr>
              <w:t>}}{</w:t>
            </w:r>
            <w:proofErr w:type="gramEnd"/>
            <w:r w:rsidRPr="00CB0823">
              <w:rPr>
                <w:rFonts w:ascii="Calibri" w:hAnsi="Calibri"/>
                <w:sz w:val="18"/>
                <w:szCs w:val="18"/>
              </w:rPr>
              <w:t>{/Product}}</w:t>
            </w:r>
          </w:p>
        </w:tc>
      </w:tr>
      <w:tr w:rsidR="00930E74" w14:paraId="69AD9F20" w14:textId="77777777" w:rsidTr="0065428B">
        <w:tc>
          <w:tcPr>
            <w:tcW w:w="2347" w:type="dxa"/>
            <w:shd w:val="clear" w:color="auto" w:fill="auto"/>
          </w:tcPr>
          <w:p w14:paraId="0E0BEDE1" w14:textId="77777777" w:rsidR="00930E74" w:rsidRPr="00CB0823" w:rsidRDefault="00930E74" w:rsidP="0065428B">
            <w:pPr>
              <w:tabs>
                <w:tab w:val="left" w:pos="1170"/>
              </w:tabs>
              <w:rPr>
                <w:rFonts w:ascii="Calibri" w:hAnsi="Calibri" w:cs="Arial"/>
                <w:b/>
                <w:sz w:val="18"/>
                <w:szCs w:val="18"/>
              </w:rPr>
            </w:pPr>
            <w:r w:rsidRPr="00CB0823">
              <w:rPr>
                <w:rFonts w:ascii="Calibri" w:hAnsi="Calibri" w:cs="Arial"/>
                <w:b/>
                <w:sz w:val="18"/>
                <w:szCs w:val="18"/>
              </w:rPr>
              <w:t>Total</w:t>
            </w:r>
          </w:p>
        </w:tc>
        <w:tc>
          <w:tcPr>
            <w:tcW w:w="3553" w:type="dxa"/>
            <w:gridSpan w:val="2"/>
            <w:shd w:val="clear" w:color="auto" w:fill="auto"/>
          </w:tcPr>
          <w:p w14:paraId="7AB18C9A" w14:textId="77777777" w:rsidR="00930E74" w:rsidRPr="00CB0823" w:rsidRDefault="00930E74" w:rsidP="0065428B">
            <w:pPr>
              <w:tabs>
                <w:tab w:val="left" w:pos="1170"/>
              </w:tabs>
              <w:rPr>
                <w:rFonts w:ascii="Calibri" w:hAnsi="Calibri" w:cs="Arial"/>
                <w:b/>
                <w:sz w:val="18"/>
                <w:szCs w:val="18"/>
              </w:rPr>
            </w:pPr>
          </w:p>
        </w:tc>
        <w:tc>
          <w:tcPr>
            <w:tcW w:w="1724" w:type="dxa"/>
            <w:shd w:val="clear" w:color="auto" w:fill="auto"/>
          </w:tcPr>
          <w:p w14:paraId="086BF52C" w14:textId="77777777" w:rsidR="00930E74" w:rsidRPr="00CB0823" w:rsidRDefault="00930E74"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saRecurringTotal</w:t>
            </w:r>
            <w:proofErr w:type="spellEnd"/>
            <w:r w:rsidRPr="00CB0823">
              <w:rPr>
                <w:rFonts w:ascii="Calibri" w:hAnsi="Calibri"/>
                <w:b/>
                <w:bCs/>
                <w:sz w:val="18"/>
                <w:szCs w:val="18"/>
              </w:rPr>
              <w:t>}}</w:t>
            </w:r>
          </w:p>
        </w:tc>
        <w:tc>
          <w:tcPr>
            <w:tcW w:w="2594" w:type="dxa"/>
            <w:shd w:val="clear" w:color="auto" w:fill="auto"/>
          </w:tcPr>
          <w:p w14:paraId="30A94AF6" w14:textId="77777777" w:rsidR="00930E74" w:rsidRPr="00CB0823" w:rsidRDefault="00930E74"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saOneTimeTotal</w:t>
            </w:r>
            <w:proofErr w:type="spellEnd"/>
            <w:r w:rsidRPr="00CB0823">
              <w:rPr>
                <w:rFonts w:ascii="Calibri" w:hAnsi="Calibri"/>
                <w:b/>
                <w:bCs/>
                <w:sz w:val="18"/>
                <w:szCs w:val="18"/>
              </w:rPr>
              <w:t>}}</w:t>
            </w:r>
          </w:p>
        </w:tc>
      </w:tr>
    </w:tbl>
    <w:p w14:paraId="44BE6DB6" w14:textId="77777777" w:rsidR="00930E74" w:rsidRDefault="00930E74" w:rsidP="00930E74">
      <w:pPr>
        <w:tabs>
          <w:tab w:val="left" w:pos="1170"/>
        </w:tabs>
        <w:rPr>
          <w:rFonts w:ascii="Calibri" w:hAnsi="Calibri" w:cs="Arial"/>
          <w:b/>
          <w:sz w:val="17"/>
          <w:szCs w:val="17"/>
        </w:rPr>
      </w:pPr>
    </w:p>
    <w:p w14:paraId="5883A5D9" w14:textId="77777777" w:rsidR="00930E74" w:rsidRDefault="00930E74" w:rsidP="00930E74">
      <w:pPr>
        <w:tabs>
          <w:tab w:val="left" w:pos="1170"/>
        </w:tabs>
        <w:rPr>
          <w:rFonts w:ascii="Calibri" w:hAnsi="Calibri" w:cs="Arial"/>
          <w:b/>
          <w:sz w:val="17"/>
          <w:szCs w:val="17"/>
        </w:rPr>
      </w:pPr>
      <w:r>
        <w:rPr>
          <w:rFonts w:ascii="Calibri" w:hAnsi="Calibri" w:cs="Arial"/>
          <w:b/>
          <w:sz w:val="17"/>
          <w:szCs w:val="17"/>
        </w:rPr>
        <w:t>{{/</w:t>
      </w:r>
      <w:proofErr w:type="spellStart"/>
      <w:r>
        <w:rPr>
          <w:rFonts w:ascii="Calibri" w:hAnsi="Calibri" w:cs="Arial"/>
          <w:b/>
          <w:sz w:val="17"/>
          <w:szCs w:val="17"/>
        </w:rPr>
        <w:t>LIServiceAddress</w:t>
      </w:r>
      <w:proofErr w:type="spellEnd"/>
      <w:r>
        <w:rPr>
          <w:rFonts w:ascii="Calibri" w:hAnsi="Calibri" w:cs="Arial"/>
          <w:b/>
          <w:sz w:val="17"/>
          <w:szCs w:val="17"/>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600"/>
        <w:gridCol w:w="1710"/>
        <w:gridCol w:w="2610"/>
      </w:tblGrid>
      <w:tr w:rsidR="00930E74" w14:paraId="58CB76AD" w14:textId="77777777" w:rsidTr="00930E74">
        <w:tc>
          <w:tcPr>
            <w:tcW w:w="2340" w:type="dxa"/>
            <w:shd w:val="clear" w:color="auto" w:fill="B4C6E7"/>
          </w:tcPr>
          <w:p w14:paraId="4D7E61A7" w14:textId="77777777" w:rsidR="00930E74" w:rsidRPr="00CB0823" w:rsidRDefault="00930E74" w:rsidP="0065428B">
            <w:pPr>
              <w:tabs>
                <w:tab w:val="left" w:pos="1170"/>
              </w:tabs>
              <w:rPr>
                <w:rFonts w:ascii="Calibri" w:hAnsi="Calibri" w:cs="Arial"/>
                <w:b/>
                <w:sz w:val="18"/>
                <w:szCs w:val="18"/>
              </w:rPr>
            </w:pPr>
            <w:r w:rsidRPr="00CB0823">
              <w:rPr>
                <w:rFonts w:ascii="Calibri" w:hAnsi="Calibri" w:cs="Arial"/>
                <w:b/>
                <w:sz w:val="18"/>
                <w:szCs w:val="18"/>
              </w:rPr>
              <w:t>Grand Total</w:t>
            </w:r>
          </w:p>
        </w:tc>
        <w:tc>
          <w:tcPr>
            <w:tcW w:w="3600" w:type="dxa"/>
            <w:shd w:val="clear" w:color="auto" w:fill="B4C6E7"/>
          </w:tcPr>
          <w:p w14:paraId="04752C1F" w14:textId="77777777" w:rsidR="00930E74" w:rsidRPr="00CB0823" w:rsidRDefault="00930E74" w:rsidP="0065428B">
            <w:pPr>
              <w:tabs>
                <w:tab w:val="left" w:pos="1170"/>
              </w:tabs>
              <w:rPr>
                <w:rFonts w:ascii="Calibri" w:hAnsi="Calibri" w:cs="Arial"/>
                <w:b/>
                <w:sz w:val="18"/>
                <w:szCs w:val="18"/>
              </w:rPr>
            </w:pPr>
          </w:p>
        </w:tc>
        <w:tc>
          <w:tcPr>
            <w:tcW w:w="1710" w:type="dxa"/>
            <w:shd w:val="clear" w:color="auto" w:fill="B4C6E7"/>
          </w:tcPr>
          <w:p w14:paraId="1E2A5CAF" w14:textId="77777777" w:rsidR="00930E74" w:rsidRPr="00CB0823" w:rsidRDefault="00930E74"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RecurringTotal</w:t>
            </w:r>
            <w:proofErr w:type="spellEnd"/>
            <w:r w:rsidRPr="00CB0823">
              <w:rPr>
                <w:rFonts w:ascii="Calibri" w:hAnsi="Calibri"/>
                <w:b/>
                <w:bCs/>
                <w:sz w:val="18"/>
                <w:szCs w:val="18"/>
              </w:rPr>
              <w:t>}}</w:t>
            </w:r>
          </w:p>
        </w:tc>
        <w:tc>
          <w:tcPr>
            <w:tcW w:w="2610" w:type="dxa"/>
            <w:shd w:val="clear" w:color="auto" w:fill="B4C6E7"/>
          </w:tcPr>
          <w:p w14:paraId="5A325A9F" w14:textId="77777777" w:rsidR="00930E74" w:rsidRPr="00CB0823" w:rsidRDefault="00930E74" w:rsidP="0065428B">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OneTimeTotal</w:t>
            </w:r>
            <w:proofErr w:type="spellEnd"/>
            <w:r w:rsidRPr="00CB0823">
              <w:rPr>
                <w:rFonts w:ascii="Calibri" w:hAnsi="Calibri"/>
                <w:b/>
                <w:bCs/>
                <w:sz w:val="18"/>
                <w:szCs w:val="18"/>
              </w:rPr>
              <w:t>}}</w:t>
            </w:r>
          </w:p>
        </w:tc>
      </w:tr>
    </w:tbl>
    <w:p w14:paraId="3475D009" w14:textId="77777777" w:rsidR="00AA1EC6" w:rsidRPr="006E38E7" w:rsidRDefault="00AA1EC6" w:rsidP="00BA3ACA">
      <w:pPr>
        <w:pStyle w:val="List"/>
        <w:jc w:val="both"/>
        <w:rPr>
          <w:rFonts w:ascii="Calibri" w:hAnsi="Calibri" w:cs="Arial"/>
          <w:bCs/>
          <w:color w:val="FF0000"/>
          <w:sz w:val="8"/>
          <w:szCs w:val="15"/>
          <w:u w:val="single"/>
        </w:rPr>
      </w:pPr>
    </w:p>
    <w:p w14:paraId="7F2234D4" w14:textId="77777777" w:rsidR="00B74547" w:rsidRPr="00B74547" w:rsidRDefault="00B74547" w:rsidP="00B74547">
      <w:pPr>
        <w:rPr>
          <w:vanish/>
        </w:rPr>
      </w:pPr>
    </w:p>
    <w:p w14:paraId="2FD7A75B" w14:textId="77777777" w:rsidR="00C53636" w:rsidRPr="006E38E7" w:rsidRDefault="007646C5">
      <w:pPr>
        <w:rPr>
          <w:sz w:val="16"/>
        </w:rPr>
      </w:pPr>
      <w:r>
        <w:rPr>
          <w:sz w:val="16"/>
        </w:rPr>
        <w:br w:type="page"/>
      </w:r>
    </w:p>
    <w:p w14:paraId="7F3C0EB8" w14:textId="77777777" w:rsidR="00E979A8" w:rsidRPr="00E979A8" w:rsidRDefault="00E979A8" w:rsidP="00E979A8">
      <w:pPr>
        <w:tabs>
          <w:tab w:val="left" w:pos="1170"/>
        </w:tabs>
        <w:rPr>
          <w:rFonts w:ascii="Calibri" w:hAnsi="Calibri" w:cs="Arial"/>
          <w:bCs/>
          <w:sz w:val="4"/>
          <w:szCs w:val="4"/>
        </w:rPr>
        <w:sectPr w:rsidR="00E979A8" w:rsidRPr="00E979A8" w:rsidSect="00645F46">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720" w:right="720" w:bottom="1080" w:left="720" w:header="576" w:footer="576" w:gutter="0"/>
          <w:cols w:space="720"/>
          <w:docGrid w:linePitch="326"/>
        </w:sectPr>
      </w:pPr>
      <w:bookmarkStart w:id="0" w:name="_Hlk19793003"/>
      <w:r w:rsidRPr="00E979A8">
        <w:rPr>
          <w:rFonts w:ascii="Calibri" w:hAnsi="Calibri" w:cs="Arial"/>
          <w:bCs/>
          <w:sz w:val="4"/>
          <w:szCs w:val="4"/>
        </w:rPr>
        <w:t xml:space="preserve">   </w:t>
      </w:r>
    </w:p>
    <w:bookmarkEnd w:id="0"/>
    <w:p w14:paraId="3E0D9FAE" w14:textId="77777777" w:rsidR="00654A06" w:rsidRPr="00654A06" w:rsidRDefault="00654A06" w:rsidP="00654A06">
      <w:pPr>
        <w:pStyle w:val="BodyText3"/>
        <w:tabs>
          <w:tab w:val="left" w:pos="5400"/>
          <w:tab w:val="left" w:pos="5490"/>
        </w:tabs>
        <w:rPr>
          <w:rFonts w:ascii="Calibri" w:hAnsi="Calibri"/>
          <w:b/>
          <w:bCs/>
          <w:sz w:val="16"/>
          <w:szCs w:val="16"/>
        </w:rPr>
        <w:sectPr w:rsidR="00654A06" w:rsidRPr="00654A06" w:rsidSect="00645F46">
          <w:headerReference w:type="even" r:id="rId17"/>
          <w:headerReference w:type="default" r:id="rId18"/>
          <w:footerReference w:type="default" r:id="rId19"/>
          <w:headerReference w:type="first" r:id="rId20"/>
          <w:type w:val="continuous"/>
          <w:pgSz w:w="12240" w:h="15840" w:code="1"/>
          <w:pgMar w:top="720" w:right="720" w:bottom="1080" w:left="720" w:header="576" w:footer="576" w:gutter="0"/>
          <w:cols w:space="720"/>
          <w:docGrid w:linePitch="326"/>
        </w:sectPr>
      </w:pPr>
      <w:r w:rsidRPr="00654A06">
        <w:rPr>
          <w:rFonts w:ascii="Calibri" w:hAnsi="Calibri"/>
          <w:b/>
          <w:bCs/>
          <w:sz w:val="16"/>
          <w:szCs w:val="16"/>
        </w:rPr>
        <w:t xml:space="preserve">  </w:t>
      </w:r>
    </w:p>
    <w:p w14:paraId="2BB3B359" w14:textId="77777777" w:rsidR="00D978C2" w:rsidRDefault="00D978C2" w:rsidP="003E7F37">
      <w:pPr>
        <w:pStyle w:val="BodyText3"/>
        <w:tabs>
          <w:tab w:val="left" w:pos="5400"/>
          <w:tab w:val="left" w:pos="5490"/>
        </w:tabs>
        <w:rPr>
          <w:ins w:id="1" w:author="Evirgen, Danielle" w:date="2019-08-08T16:16:00Z"/>
          <w:rFonts w:ascii="Calibri" w:hAnsi="Calibri"/>
          <w:b/>
          <w:sz w:val="16"/>
          <w:szCs w:val="16"/>
        </w:rPr>
        <w:sectPr w:rsidR="00D978C2" w:rsidSect="00645F46">
          <w:type w:val="continuous"/>
          <w:pgSz w:w="12240" w:h="15840"/>
          <w:pgMar w:top="720" w:right="720" w:bottom="720" w:left="720" w:header="432" w:footer="432" w:gutter="0"/>
          <w:cols w:num="2" w:sep="1" w:space="288"/>
          <w:docGrid w:linePitch="360"/>
        </w:sectPr>
      </w:pPr>
    </w:p>
    <w:p w14:paraId="27F42EB5" w14:textId="77777777" w:rsidR="00C37772" w:rsidRPr="009A28C5" w:rsidRDefault="00A4705C" w:rsidP="003E7F37">
      <w:pPr>
        <w:pStyle w:val="BodyText3"/>
        <w:tabs>
          <w:tab w:val="left" w:pos="5400"/>
          <w:tab w:val="left" w:pos="5490"/>
        </w:tabs>
        <w:rPr>
          <w:rFonts w:ascii="Calibri" w:hAnsi="Calibri"/>
          <w:b/>
          <w:sz w:val="16"/>
          <w:szCs w:val="16"/>
        </w:rPr>
      </w:pPr>
      <w:r w:rsidRPr="009A28C5">
        <w:rPr>
          <w:rFonts w:ascii="Calibri" w:hAnsi="Calibri"/>
          <w:b/>
          <w:sz w:val="16"/>
          <w:szCs w:val="16"/>
        </w:rPr>
        <w:t xml:space="preserve">1.  </w:t>
      </w:r>
      <w:r w:rsidR="008918FB">
        <w:rPr>
          <w:rFonts w:ascii="Calibri" w:hAnsi="Calibri"/>
          <w:b/>
          <w:sz w:val="16"/>
          <w:szCs w:val="16"/>
        </w:rPr>
        <w:t>SERVICE DESCRIPTION</w:t>
      </w:r>
    </w:p>
    <w:p w14:paraId="5DB09345" w14:textId="77777777" w:rsidR="0087319F" w:rsidRPr="009A28C5" w:rsidRDefault="0087319F" w:rsidP="003E7F37">
      <w:pPr>
        <w:pStyle w:val="BodyText3"/>
        <w:tabs>
          <w:tab w:val="left" w:pos="5400"/>
          <w:tab w:val="left" w:pos="5490"/>
        </w:tabs>
        <w:rPr>
          <w:rFonts w:ascii="Calibri" w:hAnsi="Calibri"/>
          <w:b/>
          <w:sz w:val="16"/>
          <w:szCs w:val="16"/>
        </w:rPr>
      </w:pPr>
    </w:p>
    <w:p w14:paraId="5A0E9CC6" w14:textId="77777777" w:rsidR="00A15FDB" w:rsidRPr="009A28C5" w:rsidRDefault="0094595F" w:rsidP="0087319F">
      <w:pPr>
        <w:pStyle w:val="List"/>
        <w:ind w:left="0" w:right="90" w:firstLine="0"/>
        <w:jc w:val="both"/>
        <w:rPr>
          <w:rFonts w:ascii="Calibri" w:hAnsi="Calibri" w:cs="Arial"/>
          <w:bCs/>
          <w:sz w:val="16"/>
          <w:szCs w:val="16"/>
        </w:rPr>
      </w:pPr>
      <w:r w:rsidRPr="009A28C5">
        <w:rPr>
          <w:rFonts w:ascii="Calibri" w:hAnsi="Calibri" w:cs="Arial"/>
          <w:b/>
          <w:bCs/>
          <w:sz w:val="16"/>
          <w:szCs w:val="16"/>
        </w:rPr>
        <w:t xml:space="preserve">A.  </w:t>
      </w:r>
      <w:r w:rsidR="00390C2C" w:rsidRPr="009A28C5">
        <w:rPr>
          <w:rFonts w:ascii="Calibri" w:hAnsi="Calibri" w:cs="Arial"/>
          <w:b/>
          <w:bCs/>
          <w:sz w:val="16"/>
          <w:szCs w:val="16"/>
        </w:rPr>
        <w:t>F</w:t>
      </w:r>
      <w:r w:rsidR="00F01EFB" w:rsidRPr="009A28C5">
        <w:rPr>
          <w:rFonts w:ascii="Calibri" w:hAnsi="Calibri" w:cs="Arial"/>
          <w:b/>
          <w:bCs/>
          <w:sz w:val="16"/>
          <w:szCs w:val="16"/>
        </w:rPr>
        <w:t>RONTIER</w:t>
      </w:r>
      <w:r w:rsidR="00390C2C" w:rsidRPr="009A28C5">
        <w:rPr>
          <w:rFonts w:ascii="Calibri" w:hAnsi="Calibri" w:cs="Arial"/>
          <w:b/>
          <w:bCs/>
          <w:sz w:val="16"/>
          <w:szCs w:val="16"/>
        </w:rPr>
        <w:t xml:space="preserve"> </w:t>
      </w:r>
      <w:r w:rsidR="00F01EFB" w:rsidRPr="009A28C5">
        <w:rPr>
          <w:rFonts w:ascii="Calibri" w:hAnsi="Calibri" w:cs="Arial"/>
          <w:b/>
          <w:bCs/>
          <w:sz w:val="16"/>
          <w:szCs w:val="16"/>
        </w:rPr>
        <w:t>BUSINESS</w:t>
      </w:r>
      <w:r w:rsidR="00314B4B" w:rsidRPr="009A28C5">
        <w:rPr>
          <w:rFonts w:ascii="Calibri" w:hAnsi="Calibri" w:cs="Arial"/>
          <w:b/>
          <w:bCs/>
          <w:sz w:val="16"/>
          <w:szCs w:val="16"/>
        </w:rPr>
        <w:t xml:space="preserve"> SD WAN</w:t>
      </w:r>
      <w:r w:rsidR="00314B4B" w:rsidRPr="009A28C5">
        <w:rPr>
          <w:rFonts w:ascii="Calibri" w:hAnsi="Calibri" w:cs="Arial"/>
          <w:bCs/>
          <w:sz w:val="16"/>
          <w:szCs w:val="16"/>
        </w:rPr>
        <w:t xml:space="preserve"> (“Silver</w:t>
      </w:r>
      <w:r w:rsidR="00863454" w:rsidRPr="009A28C5">
        <w:rPr>
          <w:rFonts w:ascii="Calibri" w:hAnsi="Calibri" w:cs="Arial"/>
          <w:bCs/>
          <w:sz w:val="16"/>
          <w:szCs w:val="16"/>
        </w:rPr>
        <w:t xml:space="preserve"> or Gold</w:t>
      </w:r>
      <w:r w:rsidR="00314B4B" w:rsidRPr="009A28C5">
        <w:rPr>
          <w:rFonts w:ascii="Calibri" w:hAnsi="Calibri" w:cs="Arial"/>
          <w:bCs/>
          <w:sz w:val="16"/>
          <w:szCs w:val="16"/>
        </w:rPr>
        <w:t xml:space="preserve"> Service </w:t>
      </w:r>
      <w:r w:rsidR="00B37B7A" w:rsidRPr="009A28C5">
        <w:rPr>
          <w:rFonts w:ascii="Calibri" w:hAnsi="Calibri" w:cs="Arial"/>
          <w:bCs/>
          <w:sz w:val="16"/>
          <w:szCs w:val="16"/>
        </w:rPr>
        <w:t xml:space="preserve"> Package</w:t>
      </w:r>
      <w:r w:rsidR="00314B4B" w:rsidRPr="009A28C5">
        <w:rPr>
          <w:rFonts w:ascii="Calibri" w:hAnsi="Calibri" w:cs="Arial"/>
          <w:bCs/>
          <w:sz w:val="16"/>
          <w:szCs w:val="16"/>
        </w:rPr>
        <w:t>”) is a</w:t>
      </w:r>
      <w:r w:rsidR="00B37B7A" w:rsidRPr="009A28C5">
        <w:rPr>
          <w:rFonts w:ascii="Calibri" w:hAnsi="Calibri" w:cs="Arial"/>
          <w:bCs/>
          <w:sz w:val="16"/>
          <w:szCs w:val="16"/>
        </w:rPr>
        <w:t>n all inclusive</w:t>
      </w:r>
      <w:r w:rsidR="00314B4B" w:rsidRPr="009A28C5">
        <w:rPr>
          <w:rFonts w:ascii="Calibri" w:hAnsi="Calibri" w:cs="Arial"/>
          <w:bCs/>
          <w:sz w:val="16"/>
          <w:szCs w:val="16"/>
        </w:rPr>
        <w:t xml:space="preserve"> managed cloud networking offer</w:t>
      </w:r>
      <w:r w:rsidR="00B37B7A" w:rsidRPr="009A28C5">
        <w:rPr>
          <w:rFonts w:ascii="Calibri" w:hAnsi="Calibri" w:cs="Arial"/>
          <w:bCs/>
          <w:sz w:val="16"/>
          <w:szCs w:val="16"/>
        </w:rPr>
        <w:t xml:space="preserve">, without the ability to remove and or subsidize the components as </w:t>
      </w:r>
      <w:r w:rsidR="00CC4177" w:rsidRPr="009A28C5">
        <w:rPr>
          <w:rFonts w:ascii="Calibri" w:hAnsi="Calibri" w:cs="Arial"/>
          <w:bCs/>
          <w:sz w:val="16"/>
          <w:szCs w:val="16"/>
        </w:rPr>
        <w:t xml:space="preserve"> presented herein</w:t>
      </w:r>
      <w:r w:rsidR="005305E2" w:rsidRPr="009A28C5">
        <w:rPr>
          <w:rFonts w:ascii="Calibri" w:hAnsi="Calibri" w:cs="Arial"/>
          <w:bCs/>
          <w:sz w:val="16"/>
          <w:szCs w:val="16"/>
        </w:rPr>
        <w:t>;</w:t>
      </w:r>
      <w:r w:rsidR="00CC4177" w:rsidRPr="009A28C5">
        <w:rPr>
          <w:rFonts w:ascii="Calibri" w:hAnsi="Calibri" w:cs="Arial"/>
          <w:bCs/>
          <w:sz w:val="16"/>
          <w:szCs w:val="16"/>
        </w:rPr>
        <w:t xml:space="preserve"> </w:t>
      </w:r>
      <w:r w:rsidR="00314B4B" w:rsidRPr="009A28C5">
        <w:rPr>
          <w:rFonts w:ascii="Calibri" w:hAnsi="Calibri" w:cs="Arial"/>
          <w:bCs/>
          <w:sz w:val="16"/>
          <w:szCs w:val="16"/>
        </w:rPr>
        <w:t xml:space="preserve"> through the deployment of Frontier provided hardware (physical) and software (virtual) network elements installed at customer defined premise</w:t>
      </w:r>
      <w:r w:rsidR="005E0D75" w:rsidRPr="009A28C5">
        <w:rPr>
          <w:rFonts w:ascii="Calibri" w:hAnsi="Calibri" w:cs="Arial"/>
          <w:bCs/>
          <w:sz w:val="16"/>
          <w:szCs w:val="16"/>
        </w:rPr>
        <w:t>(</w:t>
      </w:r>
      <w:r w:rsidR="00314B4B" w:rsidRPr="009A28C5">
        <w:rPr>
          <w:rFonts w:ascii="Calibri" w:hAnsi="Calibri" w:cs="Arial"/>
          <w:bCs/>
          <w:sz w:val="16"/>
          <w:szCs w:val="16"/>
        </w:rPr>
        <w:t>s</w:t>
      </w:r>
      <w:r w:rsidR="005E0D75" w:rsidRPr="009A28C5">
        <w:rPr>
          <w:rFonts w:ascii="Calibri" w:hAnsi="Calibri" w:cs="Arial"/>
          <w:bCs/>
          <w:sz w:val="16"/>
          <w:szCs w:val="16"/>
        </w:rPr>
        <w:t>)</w:t>
      </w:r>
      <w:r w:rsidR="00314B4B" w:rsidRPr="009A28C5">
        <w:rPr>
          <w:rFonts w:ascii="Calibri" w:hAnsi="Calibri" w:cs="Arial"/>
          <w:bCs/>
          <w:sz w:val="16"/>
          <w:szCs w:val="16"/>
        </w:rPr>
        <w:t xml:space="preserve">  (“Branch Locations”) in combination with</w:t>
      </w:r>
      <w:r w:rsidR="00C72F4D" w:rsidRPr="009A28C5">
        <w:rPr>
          <w:rFonts w:ascii="Calibri" w:hAnsi="Calibri" w:cs="Arial"/>
          <w:bCs/>
          <w:sz w:val="16"/>
          <w:szCs w:val="16"/>
        </w:rPr>
        <w:t xml:space="preserve"> </w:t>
      </w:r>
      <w:r w:rsidR="00314B4B" w:rsidRPr="009A28C5">
        <w:rPr>
          <w:rFonts w:ascii="Calibri" w:hAnsi="Calibri" w:cs="Arial"/>
          <w:bCs/>
          <w:sz w:val="16"/>
          <w:szCs w:val="16"/>
        </w:rPr>
        <w:t>proprietary networked connected orchestrations</w:t>
      </w:r>
      <w:r w:rsidR="00B37B7A" w:rsidRPr="009A28C5">
        <w:rPr>
          <w:rFonts w:ascii="Calibri" w:hAnsi="Calibri" w:cs="Arial"/>
          <w:bCs/>
          <w:sz w:val="16"/>
          <w:szCs w:val="16"/>
        </w:rPr>
        <w:t xml:space="preserve"> vi</w:t>
      </w:r>
      <w:r w:rsidR="00863454" w:rsidRPr="009A28C5">
        <w:rPr>
          <w:rFonts w:ascii="Calibri" w:hAnsi="Calibri" w:cs="Arial"/>
          <w:bCs/>
          <w:sz w:val="16"/>
          <w:szCs w:val="16"/>
        </w:rPr>
        <w:t>a</w:t>
      </w:r>
      <w:r w:rsidR="005E0D75" w:rsidRPr="009A28C5">
        <w:rPr>
          <w:rFonts w:ascii="Calibri" w:hAnsi="Calibri" w:cs="Arial"/>
          <w:bCs/>
          <w:sz w:val="16"/>
          <w:szCs w:val="16"/>
        </w:rPr>
        <w:t xml:space="preserve"> third parties</w:t>
      </w:r>
      <w:r w:rsidR="00314B4B" w:rsidRPr="009A28C5">
        <w:rPr>
          <w:rFonts w:ascii="Calibri" w:hAnsi="Calibri" w:cs="Arial"/>
          <w:bCs/>
          <w:sz w:val="16"/>
          <w:szCs w:val="16"/>
        </w:rPr>
        <w:t xml:space="preserve"> (“The Orchestrator”) for centralized configuration, monitoring and provisioning of the </w:t>
      </w:r>
      <w:r w:rsidR="00C72F4D" w:rsidRPr="009A28C5">
        <w:rPr>
          <w:rFonts w:ascii="Calibri" w:hAnsi="Calibri" w:cs="Arial"/>
          <w:bCs/>
          <w:sz w:val="16"/>
          <w:szCs w:val="16"/>
        </w:rPr>
        <w:t>same.</w:t>
      </w:r>
      <w:r w:rsidR="00F259DC">
        <w:rPr>
          <w:rFonts w:ascii="Calibri" w:hAnsi="Calibri" w:cs="Arial"/>
          <w:bCs/>
          <w:sz w:val="16"/>
          <w:szCs w:val="16"/>
        </w:rPr>
        <w:t xml:space="preserve">  </w:t>
      </w:r>
      <w:r w:rsidR="00C72F4D" w:rsidRPr="009A28C5">
        <w:rPr>
          <w:rFonts w:ascii="Calibri" w:hAnsi="Calibri" w:cs="Arial"/>
          <w:bCs/>
          <w:sz w:val="16"/>
          <w:szCs w:val="16"/>
        </w:rPr>
        <w:t>The Silver</w:t>
      </w:r>
      <w:r w:rsidR="005122FF">
        <w:rPr>
          <w:rFonts w:ascii="Calibri" w:hAnsi="Calibri" w:cs="Arial"/>
          <w:bCs/>
          <w:sz w:val="16"/>
          <w:szCs w:val="16"/>
        </w:rPr>
        <w:t xml:space="preserve"> and or Gold</w:t>
      </w:r>
      <w:r w:rsidR="00C72F4D" w:rsidRPr="009A28C5">
        <w:rPr>
          <w:rFonts w:ascii="Calibri" w:hAnsi="Calibri" w:cs="Arial"/>
          <w:bCs/>
          <w:sz w:val="16"/>
          <w:szCs w:val="16"/>
        </w:rPr>
        <w:t xml:space="preserve"> Service </w:t>
      </w:r>
      <w:r w:rsidR="00B37B7A" w:rsidRPr="009A28C5">
        <w:rPr>
          <w:rFonts w:ascii="Calibri" w:hAnsi="Calibri" w:cs="Arial"/>
          <w:bCs/>
          <w:sz w:val="16"/>
          <w:szCs w:val="16"/>
        </w:rPr>
        <w:t>Package</w:t>
      </w:r>
      <w:r w:rsidR="005122FF">
        <w:rPr>
          <w:rFonts w:ascii="Calibri" w:hAnsi="Calibri" w:cs="Arial"/>
          <w:bCs/>
          <w:sz w:val="16"/>
          <w:szCs w:val="16"/>
        </w:rPr>
        <w:t>(s)</w:t>
      </w:r>
      <w:r w:rsidR="00C72F4D" w:rsidRPr="009A28C5">
        <w:rPr>
          <w:rFonts w:ascii="Calibri" w:hAnsi="Calibri" w:cs="Arial"/>
          <w:bCs/>
          <w:sz w:val="16"/>
          <w:szCs w:val="16"/>
        </w:rPr>
        <w:t xml:space="preserve"> provides a secure overlay network with advanced levels of visibility and control over application traffic as a stand alone package or in conjunction with underlay access network components </w:t>
      </w:r>
      <w:r w:rsidR="00863454" w:rsidRPr="009A28C5">
        <w:rPr>
          <w:rFonts w:ascii="Calibri" w:hAnsi="Calibri" w:cs="Arial"/>
          <w:bCs/>
          <w:sz w:val="16"/>
          <w:szCs w:val="16"/>
        </w:rPr>
        <w:t>within</w:t>
      </w:r>
      <w:r w:rsidR="00C72F4D" w:rsidRPr="009A28C5">
        <w:rPr>
          <w:rFonts w:ascii="Calibri" w:hAnsi="Calibri" w:cs="Arial"/>
          <w:bCs/>
          <w:sz w:val="16"/>
          <w:szCs w:val="16"/>
        </w:rPr>
        <w:t xml:space="preserve"> Frontier</w:t>
      </w:r>
      <w:r w:rsidR="00863454" w:rsidRPr="009A28C5">
        <w:rPr>
          <w:rFonts w:ascii="Calibri" w:hAnsi="Calibri" w:cs="Arial"/>
          <w:bCs/>
          <w:sz w:val="16"/>
          <w:szCs w:val="16"/>
        </w:rPr>
        <w:t>’s</w:t>
      </w:r>
      <w:r w:rsidR="00C72F4D" w:rsidRPr="009A28C5">
        <w:rPr>
          <w:rFonts w:ascii="Calibri" w:hAnsi="Calibri" w:cs="Arial"/>
          <w:bCs/>
          <w:sz w:val="16"/>
          <w:szCs w:val="16"/>
        </w:rPr>
        <w:t xml:space="preserve"> local Broadband infrastructure, and or Switched Ethernet inf</w:t>
      </w:r>
      <w:r w:rsidR="00A71A5B">
        <w:rPr>
          <w:rFonts w:ascii="Calibri" w:hAnsi="Calibri" w:cs="Arial"/>
          <w:bCs/>
          <w:sz w:val="16"/>
          <w:szCs w:val="16"/>
        </w:rPr>
        <w:t>rastructure for Internet Access</w:t>
      </w:r>
      <w:r w:rsidR="00007C35">
        <w:rPr>
          <w:rFonts w:ascii="Calibri" w:hAnsi="Calibri" w:cs="Arial"/>
          <w:bCs/>
          <w:sz w:val="16"/>
          <w:szCs w:val="16"/>
        </w:rPr>
        <w:t xml:space="preserve">.  </w:t>
      </w:r>
    </w:p>
    <w:p w14:paraId="7DA1488B" w14:textId="77777777" w:rsidR="00C72F4D" w:rsidRPr="009A28C5" w:rsidRDefault="00C72F4D" w:rsidP="00C37772">
      <w:pPr>
        <w:pStyle w:val="List"/>
        <w:tabs>
          <w:tab w:val="left" w:pos="360"/>
        </w:tabs>
        <w:ind w:left="0" w:right="90" w:firstLine="0"/>
        <w:jc w:val="both"/>
        <w:rPr>
          <w:rFonts w:ascii="Calibri" w:hAnsi="Calibri" w:cs="Arial"/>
          <w:bCs/>
          <w:sz w:val="16"/>
          <w:szCs w:val="16"/>
        </w:rPr>
      </w:pPr>
    </w:p>
    <w:p w14:paraId="2F68FCED" w14:textId="77777777" w:rsidR="00C72F4D" w:rsidRPr="009A28C5" w:rsidRDefault="0087319F" w:rsidP="0087319F">
      <w:pPr>
        <w:pStyle w:val="List"/>
        <w:ind w:left="-450" w:right="90" w:firstLine="0"/>
        <w:jc w:val="both"/>
        <w:rPr>
          <w:rFonts w:ascii="Calibri" w:hAnsi="Calibri" w:cs="Arial"/>
          <w:b/>
          <w:bCs/>
          <w:sz w:val="16"/>
          <w:szCs w:val="16"/>
        </w:rPr>
      </w:pPr>
      <w:r w:rsidRPr="009A28C5">
        <w:rPr>
          <w:rFonts w:ascii="Calibri" w:hAnsi="Calibri" w:cs="Arial"/>
          <w:bCs/>
          <w:sz w:val="16"/>
          <w:szCs w:val="16"/>
        </w:rPr>
        <w:tab/>
      </w:r>
      <w:r w:rsidRPr="009A28C5">
        <w:rPr>
          <w:rFonts w:ascii="Calibri" w:hAnsi="Calibri" w:cs="Arial"/>
          <w:b/>
          <w:bCs/>
          <w:sz w:val="16"/>
          <w:szCs w:val="16"/>
        </w:rPr>
        <w:t xml:space="preserve">i.  </w:t>
      </w:r>
      <w:r w:rsidR="00C72F4D" w:rsidRPr="009A28C5">
        <w:rPr>
          <w:rFonts w:ascii="Calibri" w:hAnsi="Calibri" w:cs="Arial"/>
          <w:b/>
          <w:bCs/>
          <w:sz w:val="16"/>
          <w:szCs w:val="16"/>
        </w:rPr>
        <w:t xml:space="preserve">Silver Service </w:t>
      </w:r>
      <w:r w:rsidR="00B37B7A" w:rsidRPr="009A28C5">
        <w:rPr>
          <w:rFonts w:ascii="Calibri" w:hAnsi="Calibri" w:cs="Arial"/>
          <w:b/>
          <w:bCs/>
          <w:sz w:val="16"/>
          <w:szCs w:val="16"/>
        </w:rPr>
        <w:t>Package</w:t>
      </w:r>
      <w:r w:rsidR="00C72F4D" w:rsidRPr="009A28C5">
        <w:rPr>
          <w:rFonts w:ascii="Calibri" w:hAnsi="Calibri" w:cs="Arial"/>
          <w:b/>
          <w:bCs/>
          <w:sz w:val="16"/>
          <w:szCs w:val="16"/>
        </w:rPr>
        <w:t xml:space="preserve"> Attributes and Inclusions: </w:t>
      </w:r>
    </w:p>
    <w:p w14:paraId="69BBD075" w14:textId="77777777" w:rsidR="00C72F4D" w:rsidRPr="009A28C5" w:rsidRDefault="00C72F4D" w:rsidP="0085550F">
      <w:pPr>
        <w:pStyle w:val="List"/>
        <w:numPr>
          <w:ilvl w:val="0"/>
          <w:numId w:val="13"/>
        </w:numPr>
        <w:ind w:right="90"/>
        <w:jc w:val="both"/>
        <w:rPr>
          <w:rFonts w:ascii="Calibri" w:hAnsi="Calibri" w:cs="Arial"/>
          <w:bCs/>
          <w:sz w:val="16"/>
          <w:szCs w:val="16"/>
        </w:rPr>
      </w:pPr>
      <w:r w:rsidRPr="009A28C5">
        <w:rPr>
          <w:rFonts w:ascii="Calibri" w:hAnsi="Calibri" w:cs="Arial"/>
          <w:bCs/>
          <w:sz w:val="16"/>
          <w:szCs w:val="16"/>
        </w:rPr>
        <w:t>Full configuration, shipment and installation of a</w:t>
      </w:r>
      <w:r w:rsidR="00863454" w:rsidRPr="009A28C5">
        <w:rPr>
          <w:rFonts w:ascii="Calibri" w:hAnsi="Calibri" w:cs="Arial"/>
          <w:bCs/>
          <w:sz w:val="16"/>
          <w:szCs w:val="16"/>
        </w:rPr>
        <w:t>n</w:t>
      </w:r>
      <w:r w:rsidRPr="009A28C5">
        <w:rPr>
          <w:rFonts w:ascii="Calibri" w:hAnsi="Calibri" w:cs="Arial"/>
          <w:bCs/>
          <w:sz w:val="16"/>
          <w:szCs w:val="16"/>
        </w:rPr>
        <w:t xml:space="preserve"> </w:t>
      </w:r>
      <w:r w:rsidR="00B37B7A" w:rsidRPr="009A28C5">
        <w:rPr>
          <w:rFonts w:ascii="Calibri" w:hAnsi="Calibri" w:cs="Arial"/>
          <w:bCs/>
          <w:sz w:val="16"/>
          <w:szCs w:val="16"/>
        </w:rPr>
        <w:t>Access</w:t>
      </w:r>
      <w:r w:rsidRPr="009A28C5">
        <w:rPr>
          <w:rFonts w:ascii="Calibri" w:hAnsi="Calibri" w:cs="Arial"/>
          <w:bCs/>
          <w:sz w:val="16"/>
          <w:szCs w:val="16"/>
        </w:rPr>
        <w:t xml:space="preserve"> Services Gateway (“</w:t>
      </w:r>
      <w:r w:rsidR="00B37B7A" w:rsidRPr="009A28C5">
        <w:rPr>
          <w:rFonts w:ascii="Calibri" w:hAnsi="Calibri" w:cs="Arial"/>
          <w:bCs/>
          <w:sz w:val="16"/>
          <w:szCs w:val="16"/>
        </w:rPr>
        <w:t>A</w:t>
      </w:r>
      <w:r w:rsidRPr="009A28C5">
        <w:rPr>
          <w:rFonts w:ascii="Calibri" w:hAnsi="Calibri" w:cs="Arial"/>
          <w:bCs/>
          <w:sz w:val="16"/>
          <w:szCs w:val="16"/>
        </w:rPr>
        <w:t>SG”) with required orchestration software.</w:t>
      </w:r>
    </w:p>
    <w:p w14:paraId="653919D4" w14:textId="77777777" w:rsidR="00C72F4D" w:rsidRDefault="004A1EB5" w:rsidP="003E7F37">
      <w:pPr>
        <w:pStyle w:val="List"/>
        <w:numPr>
          <w:ilvl w:val="0"/>
          <w:numId w:val="13"/>
        </w:numPr>
        <w:ind w:right="90"/>
        <w:jc w:val="both"/>
        <w:rPr>
          <w:rFonts w:ascii="Calibri" w:hAnsi="Calibri" w:cs="Arial"/>
          <w:bCs/>
          <w:sz w:val="16"/>
          <w:szCs w:val="16"/>
        </w:rPr>
      </w:pPr>
      <w:r w:rsidRPr="009A28C5">
        <w:rPr>
          <w:rFonts w:ascii="Calibri" w:hAnsi="Calibri" w:cs="Arial"/>
          <w:bCs/>
          <w:sz w:val="16"/>
          <w:szCs w:val="16"/>
        </w:rPr>
        <w:t xml:space="preserve">Centralized management dashboard via the Frontier provided </w:t>
      </w:r>
      <w:r w:rsidR="009932D5" w:rsidRPr="009A28C5">
        <w:rPr>
          <w:rFonts w:ascii="Calibri" w:hAnsi="Calibri" w:cs="Arial"/>
          <w:bCs/>
          <w:sz w:val="16"/>
          <w:szCs w:val="16"/>
        </w:rPr>
        <w:t xml:space="preserve">self service </w:t>
      </w:r>
      <w:r w:rsidR="00863454" w:rsidRPr="009A28C5">
        <w:rPr>
          <w:rFonts w:ascii="Calibri" w:hAnsi="Calibri" w:cs="Arial"/>
          <w:bCs/>
          <w:sz w:val="16"/>
          <w:szCs w:val="16"/>
        </w:rPr>
        <w:t>portal (“Customer Portal”)</w:t>
      </w:r>
      <w:r w:rsidRPr="009A28C5">
        <w:rPr>
          <w:rFonts w:ascii="Calibri" w:hAnsi="Calibri" w:cs="Arial"/>
          <w:bCs/>
          <w:sz w:val="16"/>
          <w:szCs w:val="16"/>
        </w:rPr>
        <w:t xml:space="preserve"> in association with the required </w:t>
      </w:r>
      <w:r w:rsidR="00B37B7A" w:rsidRPr="009A28C5">
        <w:rPr>
          <w:rFonts w:ascii="Calibri" w:hAnsi="Calibri" w:cs="Arial"/>
          <w:bCs/>
          <w:sz w:val="16"/>
          <w:szCs w:val="16"/>
        </w:rPr>
        <w:t>A</w:t>
      </w:r>
      <w:r w:rsidRPr="009A28C5">
        <w:rPr>
          <w:rFonts w:ascii="Calibri" w:hAnsi="Calibri" w:cs="Arial"/>
          <w:bCs/>
          <w:sz w:val="16"/>
          <w:szCs w:val="16"/>
        </w:rPr>
        <w:t xml:space="preserve">SG at each Branch Location responsible for the chosen policies, features and configurations </w:t>
      </w:r>
      <w:r w:rsidR="00AF3181" w:rsidRPr="009A28C5">
        <w:rPr>
          <w:rFonts w:ascii="Calibri" w:hAnsi="Calibri" w:cs="Arial"/>
          <w:bCs/>
          <w:sz w:val="16"/>
          <w:szCs w:val="16"/>
        </w:rPr>
        <w:t>of</w:t>
      </w:r>
      <w:r w:rsidRPr="009A28C5">
        <w:rPr>
          <w:rFonts w:ascii="Calibri" w:hAnsi="Calibri" w:cs="Arial"/>
          <w:bCs/>
          <w:sz w:val="16"/>
          <w:szCs w:val="16"/>
        </w:rPr>
        <w:t xml:space="preserve"> the Silver Service </w:t>
      </w:r>
      <w:r w:rsidR="00B37B7A" w:rsidRPr="009A28C5">
        <w:rPr>
          <w:rFonts w:ascii="Calibri" w:hAnsi="Calibri" w:cs="Arial"/>
          <w:bCs/>
          <w:sz w:val="16"/>
          <w:szCs w:val="16"/>
        </w:rPr>
        <w:t>Package</w:t>
      </w:r>
      <w:r w:rsidRPr="009A28C5">
        <w:rPr>
          <w:rFonts w:ascii="Calibri" w:hAnsi="Calibri" w:cs="Arial"/>
          <w:bCs/>
          <w:sz w:val="16"/>
          <w:szCs w:val="16"/>
        </w:rPr>
        <w:t>.</w:t>
      </w:r>
      <w:r w:rsidR="00D978C2">
        <w:rPr>
          <w:rFonts w:ascii="Calibri" w:hAnsi="Calibri" w:cs="Arial"/>
          <w:bCs/>
          <w:sz w:val="16"/>
          <w:szCs w:val="16"/>
        </w:rPr>
        <w:t xml:space="preserve">  </w:t>
      </w:r>
    </w:p>
    <w:p w14:paraId="5AA0C77C" w14:textId="77777777" w:rsidR="00D978C2" w:rsidRPr="00D978C2" w:rsidRDefault="00D978C2" w:rsidP="00D978C2">
      <w:pPr>
        <w:pStyle w:val="List"/>
        <w:numPr>
          <w:ilvl w:val="0"/>
          <w:numId w:val="13"/>
        </w:numPr>
        <w:rPr>
          <w:rFonts w:ascii="Calibri" w:hAnsi="Calibri" w:cs="Arial"/>
          <w:bCs/>
          <w:sz w:val="16"/>
          <w:szCs w:val="16"/>
        </w:rPr>
      </w:pPr>
      <w:r w:rsidRPr="00D978C2">
        <w:rPr>
          <w:rFonts w:ascii="Calibri" w:hAnsi="Calibri" w:cs="Arial"/>
          <w:bCs/>
          <w:sz w:val="16"/>
          <w:szCs w:val="16"/>
        </w:rPr>
        <w:t>Access and enablement of the following reporting and analytics</w:t>
      </w:r>
      <w:r>
        <w:rPr>
          <w:rFonts w:ascii="Calibri" w:hAnsi="Calibri" w:cs="Arial"/>
          <w:bCs/>
          <w:sz w:val="16"/>
          <w:szCs w:val="16"/>
        </w:rPr>
        <w:t xml:space="preserve"> in view only: </w:t>
      </w:r>
    </w:p>
    <w:p w14:paraId="6511C858" w14:textId="77777777" w:rsidR="00D978C2" w:rsidRPr="00D978C2" w:rsidRDefault="00D978C2" w:rsidP="00D978C2">
      <w:pPr>
        <w:pStyle w:val="List"/>
        <w:ind w:left="720" w:firstLine="0"/>
        <w:rPr>
          <w:rFonts w:ascii="Calibri" w:hAnsi="Calibri" w:cs="Arial"/>
          <w:bCs/>
          <w:sz w:val="16"/>
          <w:szCs w:val="16"/>
        </w:rPr>
      </w:pPr>
    </w:p>
    <w:tbl>
      <w:tblPr>
        <w:tblW w:w="0" w:type="auto"/>
        <w:tblInd w:w="2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4"/>
        <w:gridCol w:w="2558"/>
      </w:tblGrid>
      <w:tr w:rsidR="00A71A5B" w:rsidRPr="00A71A5B" w14:paraId="7F60AC50" w14:textId="77777777" w:rsidTr="00A71A5B">
        <w:tc>
          <w:tcPr>
            <w:tcW w:w="2554" w:type="dxa"/>
            <w:shd w:val="clear" w:color="auto" w:fill="auto"/>
          </w:tcPr>
          <w:p w14:paraId="763FD22C" w14:textId="77777777" w:rsidR="00A71A5B" w:rsidRPr="00A71A5B" w:rsidRDefault="00A71A5B" w:rsidP="00A71A5B">
            <w:pPr>
              <w:pStyle w:val="List"/>
              <w:ind w:left="720"/>
              <w:jc w:val="both"/>
              <w:rPr>
                <w:rFonts w:ascii="Calibri" w:hAnsi="Calibri" w:cs="Arial"/>
                <w:b/>
                <w:bCs/>
                <w:sz w:val="16"/>
                <w:szCs w:val="16"/>
              </w:rPr>
            </w:pPr>
            <w:r w:rsidRPr="00A71A5B">
              <w:rPr>
                <w:rFonts w:ascii="Calibri" w:hAnsi="Calibri" w:cs="Arial"/>
                <w:b/>
                <w:bCs/>
                <w:sz w:val="16"/>
                <w:szCs w:val="16"/>
              </w:rPr>
              <w:t>Domain Level</w:t>
            </w:r>
          </w:p>
        </w:tc>
        <w:tc>
          <w:tcPr>
            <w:tcW w:w="2558" w:type="dxa"/>
            <w:shd w:val="clear" w:color="auto" w:fill="auto"/>
          </w:tcPr>
          <w:p w14:paraId="096EEC02" w14:textId="77777777" w:rsidR="00A71A5B" w:rsidRPr="00A71A5B" w:rsidRDefault="00A71A5B" w:rsidP="00A71A5B">
            <w:pPr>
              <w:pStyle w:val="List"/>
              <w:ind w:left="720"/>
              <w:jc w:val="both"/>
              <w:rPr>
                <w:rFonts w:ascii="Calibri" w:hAnsi="Calibri" w:cs="Arial"/>
                <w:b/>
                <w:bCs/>
                <w:sz w:val="16"/>
                <w:szCs w:val="16"/>
              </w:rPr>
            </w:pPr>
            <w:r w:rsidRPr="00A71A5B">
              <w:rPr>
                <w:rFonts w:ascii="Calibri" w:hAnsi="Calibri" w:cs="Arial"/>
                <w:b/>
                <w:bCs/>
                <w:sz w:val="16"/>
                <w:szCs w:val="16"/>
              </w:rPr>
              <w:t>Branch Location Level</w:t>
            </w:r>
          </w:p>
        </w:tc>
      </w:tr>
      <w:tr w:rsidR="00A71A5B" w:rsidRPr="00A71A5B" w14:paraId="39C8DD5F" w14:textId="77777777" w:rsidTr="00A71A5B">
        <w:tc>
          <w:tcPr>
            <w:tcW w:w="2554" w:type="dxa"/>
            <w:shd w:val="clear" w:color="auto" w:fill="auto"/>
          </w:tcPr>
          <w:p w14:paraId="3ABF83FB" w14:textId="77777777" w:rsidR="00A71A5B" w:rsidRPr="00A71A5B" w:rsidRDefault="00A71A5B" w:rsidP="00A71A5B">
            <w:pPr>
              <w:pStyle w:val="List"/>
              <w:ind w:left="720"/>
              <w:rPr>
                <w:rFonts w:ascii="Calibri" w:hAnsi="Calibri" w:cs="Arial"/>
                <w:b/>
                <w:bCs/>
                <w:sz w:val="16"/>
                <w:szCs w:val="16"/>
              </w:rPr>
            </w:pPr>
            <w:r w:rsidRPr="00A71A5B">
              <w:rPr>
                <w:rFonts w:ascii="Calibri" w:hAnsi="Calibri" w:cs="Arial"/>
                <w:b/>
                <w:bCs/>
                <w:sz w:val="16"/>
                <w:szCs w:val="16"/>
              </w:rPr>
              <w:t>Traffic Summary</w:t>
            </w:r>
          </w:p>
        </w:tc>
        <w:tc>
          <w:tcPr>
            <w:tcW w:w="2558" w:type="dxa"/>
            <w:shd w:val="clear" w:color="auto" w:fill="auto"/>
          </w:tcPr>
          <w:p w14:paraId="60370508" w14:textId="77777777" w:rsidR="00A71A5B" w:rsidRPr="00A71A5B" w:rsidRDefault="00A71A5B" w:rsidP="00A71A5B">
            <w:pPr>
              <w:pStyle w:val="List"/>
              <w:ind w:left="720"/>
              <w:rPr>
                <w:rFonts w:ascii="Calibri" w:hAnsi="Calibri" w:cs="Arial"/>
                <w:b/>
                <w:bCs/>
                <w:sz w:val="16"/>
                <w:szCs w:val="16"/>
              </w:rPr>
            </w:pPr>
            <w:r w:rsidRPr="00A71A5B">
              <w:rPr>
                <w:rFonts w:ascii="Calibri" w:hAnsi="Calibri" w:cs="Arial"/>
                <w:b/>
                <w:bCs/>
                <w:sz w:val="16"/>
                <w:szCs w:val="16"/>
              </w:rPr>
              <w:t>Traffic Summary</w:t>
            </w:r>
          </w:p>
        </w:tc>
      </w:tr>
      <w:tr w:rsidR="00A71A5B" w:rsidRPr="00A71A5B" w14:paraId="0C463752" w14:textId="77777777" w:rsidTr="00A71A5B">
        <w:tc>
          <w:tcPr>
            <w:tcW w:w="2554" w:type="dxa"/>
            <w:shd w:val="clear" w:color="auto" w:fill="auto"/>
          </w:tcPr>
          <w:p w14:paraId="69E15AB4" w14:textId="77777777" w:rsidR="00A71A5B" w:rsidRPr="00A71A5B" w:rsidRDefault="00A71A5B" w:rsidP="00A71A5B">
            <w:pPr>
              <w:pStyle w:val="List"/>
              <w:ind w:left="720"/>
              <w:rPr>
                <w:rFonts w:ascii="Calibri" w:hAnsi="Calibri" w:cs="Arial"/>
                <w:bCs/>
                <w:sz w:val="16"/>
                <w:szCs w:val="16"/>
              </w:rPr>
            </w:pPr>
            <w:r w:rsidRPr="00A71A5B">
              <w:rPr>
                <w:rFonts w:ascii="Calibri" w:hAnsi="Calibri" w:cs="Arial"/>
                <w:bCs/>
                <w:sz w:val="16"/>
                <w:szCs w:val="16"/>
              </w:rPr>
              <w:t>Total Traffic (Mbps)</w:t>
            </w:r>
          </w:p>
        </w:tc>
        <w:tc>
          <w:tcPr>
            <w:tcW w:w="2558" w:type="dxa"/>
            <w:shd w:val="clear" w:color="auto" w:fill="auto"/>
          </w:tcPr>
          <w:p w14:paraId="05619964" w14:textId="77777777" w:rsidR="00A71A5B" w:rsidRPr="00A71A5B" w:rsidRDefault="00A71A5B" w:rsidP="00A71A5B">
            <w:pPr>
              <w:pStyle w:val="List"/>
              <w:ind w:left="720"/>
              <w:rPr>
                <w:rFonts w:ascii="Calibri" w:hAnsi="Calibri" w:cs="Arial"/>
                <w:bCs/>
                <w:sz w:val="16"/>
                <w:szCs w:val="16"/>
              </w:rPr>
            </w:pPr>
            <w:r w:rsidRPr="00A71A5B">
              <w:rPr>
                <w:rFonts w:ascii="Calibri" w:hAnsi="Calibri" w:cs="Arial"/>
                <w:bCs/>
                <w:sz w:val="16"/>
                <w:szCs w:val="16"/>
              </w:rPr>
              <w:t>Total Traffic (Mbps)</w:t>
            </w:r>
          </w:p>
        </w:tc>
      </w:tr>
      <w:tr w:rsidR="00A71A5B" w:rsidRPr="00A71A5B" w14:paraId="056F1F34" w14:textId="77777777" w:rsidTr="00A71A5B">
        <w:tc>
          <w:tcPr>
            <w:tcW w:w="2554" w:type="dxa"/>
            <w:shd w:val="clear" w:color="auto" w:fill="auto"/>
          </w:tcPr>
          <w:p w14:paraId="7CC4FBC8" w14:textId="77777777" w:rsidR="00A71A5B" w:rsidRPr="00A71A5B" w:rsidRDefault="00A71A5B" w:rsidP="00A71A5B">
            <w:pPr>
              <w:pStyle w:val="List"/>
              <w:ind w:left="720"/>
              <w:rPr>
                <w:rFonts w:ascii="Calibri" w:hAnsi="Calibri" w:cs="Arial"/>
                <w:bCs/>
                <w:sz w:val="16"/>
                <w:szCs w:val="16"/>
              </w:rPr>
            </w:pPr>
            <w:r w:rsidRPr="00A71A5B">
              <w:rPr>
                <w:rFonts w:ascii="Calibri" w:hAnsi="Calibri" w:cs="Arial"/>
                <w:bCs/>
                <w:sz w:val="16"/>
                <w:szCs w:val="16"/>
              </w:rPr>
              <w:t>Transmitted Traffic (Mbps)</w:t>
            </w:r>
          </w:p>
        </w:tc>
        <w:tc>
          <w:tcPr>
            <w:tcW w:w="2558" w:type="dxa"/>
            <w:shd w:val="clear" w:color="auto" w:fill="auto"/>
          </w:tcPr>
          <w:p w14:paraId="2BFC344C" w14:textId="77777777" w:rsidR="00A71A5B" w:rsidRPr="00A71A5B" w:rsidRDefault="00A71A5B" w:rsidP="00A71A5B">
            <w:pPr>
              <w:pStyle w:val="List"/>
              <w:ind w:left="720"/>
              <w:rPr>
                <w:rFonts w:ascii="Calibri" w:hAnsi="Calibri" w:cs="Arial"/>
                <w:bCs/>
                <w:sz w:val="16"/>
                <w:szCs w:val="16"/>
              </w:rPr>
            </w:pPr>
            <w:r w:rsidRPr="00A71A5B">
              <w:rPr>
                <w:rFonts w:ascii="Calibri" w:hAnsi="Calibri" w:cs="Arial"/>
                <w:bCs/>
                <w:sz w:val="16"/>
                <w:szCs w:val="16"/>
              </w:rPr>
              <w:t>Transmitted Traffic (Mbps)</w:t>
            </w:r>
          </w:p>
        </w:tc>
      </w:tr>
      <w:tr w:rsidR="00A71A5B" w:rsidRPr="00A71A5B" w14:paraId="565254C3" w14:textId="77777777" w:rsidTr="00A71A5B">
        <w:tc>
          <w:tcPr>
            <w:tcW w:w="2554" w:type="dxa"/>
            <w:shd w:val="clear" w:color="auto" w:fill="auto"/>
          </w:tcPr>
          <w:p w14:paraId="130CCE55" w14:textId="77777777" w:rsidR="00A71A5B" w:rsidRPr="00A71A5B" w:rsidRDefault="00A71A5B" w:rsidP="00A71A5B">
            <w:pPr>
              <w:pStyle w:val="List"/>
              <w:ind w:left="720"/>
              <w:rPr>
                <w:rFonts w:ascii="Calibri" w:hAnsi="Calibri" w:cs="Arial"/>
                <w:bCs/>
                <w:sz w:val="16"/>
                <w:szCs w:val="16"/>
              </w:rPr>
            </w:pPr>
            <w:r w:rsidRPr="00A71A5B">
              <w:rPr>
                <w:rFonts w:ascii="Calibri" w:hAnsi="Calibri" w:cs="Arial"/>
                <w:bCs/>
                <w:sz w:val="16"/>
                <w:szCs w:val="16"/>
              </w:rPr>
              <w:t>Received Traffic (Mbps)</w:t>
            </w:r>
          </w:p>
        </w:tc>
        <w:tc>
          <w:tcPr>
            <w:tcW w:w="2558" w:type="dxa"/>
            <w:shd w:val="clear" w:color="auto" w:fill="auto"/>
          </w:tcPr>
          <w:p w14:paraId="6D544E72" w14:textId="77777777" w:rsidR="00A71A5B" w:rsidRPr="00A71A5B" w:rsidRDefault="00A71A5B" w:rsidP="00A71A5B">
            <w:pPr>
              <w:pStyle w:val="List"/>
              <w:ind w:left="720"/>
              <w:rPr>
                <w:rFonts w:ascii="Calibri" w:hAnsi="Calibri" w:cs="Arial"/>
                <w:bCs/>
                <w:sz w:val="16"/>
                <w:szCs w:val="16"/>
              </w:rPr>
            </w:pPr>
            <w:r w:rsidRPr="00A71A5B">
              <w:rPr>
                <w:rFonts w:ascii="Calibri" w:hAnsi="Calibri" w:cs="Arial"/>
                <w:bCs/>
                <w:sz w:val="16"/>
                <w:szCs w:val="16"/>
              </w:rPr>
              <w:t>Received Traffic (Mbps)</w:t>
            </w:r>
          </w:p>
        </w:tc>
      </w:tr>
      <w:tr w:rsidR="00A71A5B" w:rsidRPr="00A71A5B" w14:paraId="73B80B9F" w14:textId="77777777" w:rsidTr="00A71A5B">
        <w:tc>
          <w:tcPr>
            <w:tcW w:w="2554" w:type="dxa"/>
            <w:shd w:val="clear" w:color="auto" w:fill="auto"/>
          </w:tcPr>
          <w:p w14:paraId="2F8AA5AA" w14:textId="77777777" w:rsidR="00A71A5B" w:rsidRPr="00A71A5B" w:rsidRDefault="00A71A5B" w:rsidP="00A71A5B">
            <w:pPr>
              <w:pStyle w:val="List"/>
              <w:ind w:left="720"/>
              <w:rPr>
                <w:rFonts w:ascii="Calibri" w:hAnsi="Calibri" w:cs="Arial"/>
                <w:b/>
                <w:bCs/>
                <w:sz w:val="16"/>
                <w:szCs w:val="16"/>
              </w:rPr>
            </w:pPr>
            <w:r w:rsidRPr="00A71A5B">
              <w:rPr>
                <w:rFonts w:ascii="Calibri" w:hAnsi="Calibri" w:cs="Arial"/>
                <w:b/>
                <w:bCs/>
                <w:sz w:val="16"/>
                <w:szCs w:val="16"/>
              </w:rPr>
              <w:t>Application Discovery Summary</w:t>
            </w:r>
          </w:p>
        </w:tc>
        <w:tc>
          <w:tcPr>
            <w:tcW w:w="2558" w:type="dxa"/>
            <w:shd w:val="clear" w:color="auto" w:fill="auto"/>
          </w:tcPr>
          <w:p w14:paraId="75024904" w14:textId="77777777" w:rsidR="00A71A5B" w:rsidRPr="00A71A5B" w:rsidRDefault="00A71A5B" w:rsidP="00A71A5B">
            <w:pPr>
              <w:pStyle w:val="List"/>
              <w:ind w:left="720"/>
              <w:rPr>
                <w:rFonts w:ascii="Calibri" w:hAnsi="Calibri" w:cs="Arial"/>
                <w:b/>
                <w:bCs/>
                <w:sz w:val="16"/>
                <w:szCs w:val="16"/>
              </w:rPr>
            </w:pPr>
            <w:r w:rsidRPr="00A71A5B">
              <w:rPr>
                <w:rFonts w:ascii="Calibri" w:hAnsi="Calibri" w:cs="Arial"/>
                <w:b/>
                <w:bCs/>
                <w:sz w:val="16"/>
                <w:szCs w:val="16"/>
              </w:rPr>
              <w:t>Application Discovery Summary</w:t>
            </w:r>
          </w:p>
        </w:tc>
      </w:tr>
      <w:tr w:rsidR="00A71A5B" w:rsidRPr="00A71A5B" w14:paraId="3DC2CB37" w14:textId="77777777" w:rsidTr="00A71A5B">
        <w:tc>
          <w:tcPr>
            <w:tcW w:w="2554" w:type="dxa"/>
            <w:shd w:val="clear" w:color="auto" w:fill="auto"/>
          </w:tcPr>
          <w:p w14:paraId="76A2C5A0" w14:textId="77777777" w:rsidR="00A71A5B" w:rsidRPr="00A71A5B" w:rsidRDefault="00A71A5B" w:rsidP="00A71A5B">
            <w:pPr>
              <w:pStyle w:val="List"/>
              <w:ind w:left="720"/>
              <w:rPr>
                <w:rFonts w:ascii="Calibri" w:hAnsi="Calibri" w:cs="Arial"/>
                <w:bCs/>
                <w:sz w:val="16"/>
                <w:szCs w:val="16"/>
              </w:rPr>
            </w:pPr>
            <w:r w:rsidRPr="00A71A5B">
              <w:rPr>
                <w:rFonts w:ascii="Calibri" w:hAnsi="Calibri" w:cs="Arial"/>
                <w:bCs/>
                <w:sz w:val="16"/>
                <w:szCs w:val="16"/>
              </w:rPr>
              <w:t>Top Applications Utilization</w:t>
            </w:r>
          </w:p>
        </w:tc>
        <w:tc>
          <w:tcPr>
            <w:tcW w:w="2558" w:type="dxa"/>
            <w:shd w:val="clear" w:color="auto" w:fill="auto"/>
          </w:tcPr>
          <w:p w14:paraId="5D84767F" w14:textId="77777777" w:rsidR="00A71A5B" w:rsidRPr="00A71A5B" w:rsidRDefault="00A71A5B" w:rsidP="00A71A5B">
            <w:pPr>
              <w:pStyle w:val="List"/>
              <w:ind w:left="720"/>
              <w:rPr>
                <w:rFonts w:ascii="Calibri" w:hAnsi="Calibri" w:cs="Arial"/>
                <w:bCs/>
                <w:sz w:val="16"/>
                <w:szCs w:val="16"/>
              </w:rPr>
            </w:pPr>
            <w:r w:rsidRPr="00A71A5B">
              <w:rPr>
                <w:rFonts w:ascii="Calibri" w:hAnsi="Calibri" w:cs="Arial"/>
                <w:bCs/>
                <w:sz w:val="16"/>
                <w:szCs w:val="16"/>
              </w:rPr>
              <w:t>Top Applications Utilization</w:t>
            </w:r>
          </w:p>
        </w:tc>
      </w:tr>
      <w:tr w:rsidR="00A71A5B" w:rsidRPr="00A71A5B" w14:paraId="12BB49FA" w14:textId="77777777" w:rsidTr="00A71A5B">
        <w:tc>
          <w:tcPr>
            <w:tcW w:w="2554" w:type="dxa"/>
            <w:shd w:val="clear" w:color="auto" w:fill="auto"/>
          </w:tcPr>
          <w:p w14:paraId="74FAD817" w14:textId="77777777" w:rsidR="00A71A5B" w:rsidRPr="00A71A5B" w:rsidRDefault="00A71A5B" w:rsidP="00A71A5B">
            <w:pPr>
              <w:pStyle w:val="List"/>
              <w:ind w:left="720"/>
              <w:rPr>
                <w:rFonts w:ascii="Calibri" w:hAnsi="Calibri" w:cs="Arial"/>
                <w:bCs/>
                <w:sz w:val="16"/>
                <w:szCs w:val="16"/>
              </w:rPr>
            </w:pPr>
            <w:r w:rsidRPr="00A71A5B">
              <w:rPr>
                <w:rFonts w:ascii="Calibri" w:hAnsi="Calibri" w:cs="Arial"/>
                <w:bCs/>
                <w:sz w:val="16"/>
                <w:szCs w:val="16"/>
              </w:rPr>
              <w:t>Total Traffic Per Application</w:t>
            </w:r>
          </w:p>
        </w:tc>
        <w:tc>
          <w:tcPr>
            <w:tcW w:w="2558" w:type="dxa"/>
            <w:shd w:val="clear" w:color="auto" w:fill="auto"/>
          </w:tcPr>
          <w:p w14:paraId="5640E5C3" w14:textId="77777777" w:rsidR="00A71A5B" w:rsidRPr="00A71A5B" w:rsidRDefault="00A71A5B" w:rsidP="00A71A5B">
            <w:pPr>
              <w:pStyle w:val="List"/>
              <w:ind w:left="720"/>
              <w:rPr>
                <w:rFonts w:ascii="Calibri" w:hAnsi="Calibri" w:cs="Arial"/>
                <w:bCs/>
                <w:sz w:val="16"/>
                <w:szCs w:val="16"/>
              </w:rPr>
            </w:pPr>
            <w:r w:rsidRPr="00A71A5B">
              <w:rPr>
                <w:rFonts w:ascii="Calibri" w:hAnsi="Calibri" w:cs="Arial"/>
                <w:bCs/>
                <w:sz w:val="16"/>
                <w:szCs w:val="16"/>
              </w:rPr>
              <w:t>Total Traffic Per Application</w:t>
            </w:r>
          </w:p>
        </w:tc>
      </w:tr>
      <w:tr w:rsidR="00A71A5B" w:rsidRPr="00A71A5B" w14:paraId="0629CF09" w14:textId="77777777" w:rsidTr="00A71A5B">
        <w:tc>
          <w:tcPr>
            <w:tcW w:w="2554" w:type="dxa"/>
            <w:shd w:val="clear" w:color="auto" w:fill="auto"/>
          </w:tcPr>
          <w:p w14:paraId="3611B105" w14:textId="77777777" w:rsidR="00A71A5B" w:rsidRPr="00A71A5B" w:rsidRDefault="00A71A5B" w:rsidP="00A71A5B">
            <w:pPr>
              <w:pStyle w:val="List"/>
              <w:ind w:left="720"/>
              <w:rPr>
                <w:rFonts w:ascii="Calibri" w:hAnsi="Calibri" w:cs="Arial"/>
                <w:b/>
                <w:bCs/>
                <w:sz w:val="16"/>
                <w:szCs w:val="16"/>
              </w:rPr>
            </w:pPr>
            <w:r w:rsidRPr="00A71A5B">
              <w:rPr>
                <w:rFonts w:ascii="Calibri" w:hAnsi="Calibri" w:cs="Arial"/>
                <w:b/>
                <w:bCs/>
                <w:sz w:val="16"/>
                <w:szCs w:val="16"/>
              </w:rPr>
              <w:t>Service Level Delivery Violations</w:t>
            </w:r>
          </w:p>
        </w:tc>
        <w:tc>
          <w:tcPr>
            <w:tcW w:w="2558" w:type="dxa"/>
            <w:shd w:val="clear" w:color="auto" w:fill="auto"/>
          </w:tcPr>
          <w:p w14:paraId="5FC0E54E" w14:textId="77777777" w:rsidR="00A71A5B" w:rsidRPr="00A71A5B" w:rsidRDefault="00A71A5B" w:rsidP="00A71A5B">
            <w:pPr>
              <w:pStyle w:val="List"/>
              <w:ind w:left="720"/>
              <w:rPr>
                <w:rFonts w:ascii="Calibri" w:hAnsi="Calibri" w:cs="Arial"/>
                <w:b/>
                <w:bCs/>
                <w:sz w:val="16"/>
                <w:szCs w:val="16"/>
              </w:rPr>
            </w:pPr>
            <w:r w:rsidRPr="00A71A5B">
              <w:rPr>
                <w:rFonts w:ascii="Calibri" w:hAnsi="Calibri" w:cs="Arial"/>
                <w:b/>
                <w:bCs/>
                <w:sz w:val="16"/>
                <w:szCs w:val="16"/>
              </w:rPr>
              <w:t xml:space="preserve">Service Level Delivery </w:t>
            </w:r>
          </w:p>
        </w:tc>
      </w:tr>
      <w:tr w:rsidR="00A71A5B" w:rsidRPr="00A71A5B" w14:paraId="5B4F1136" w14:textId="77777777" w:rsidTr="00A71A5B">
        <w:tc>
          <w:tcPr>
            <w:tcW w:w="2554" w:type="dxa"/>
            <w:shd w:val="clear" w:color="auto" w:fill="auto"/>
          </w:tcPr>
          <w:p w14:paraId="0CF83CC0" w14:textId="77777777" w:rsidR="00A71A5B" w:rsidRPr="00A71A5B" w:rsidRDefault="00A71A5B" w:rsidP="00A71A5B">
            <w:pPr>
              <w:pStyle w:val="List"/>
              <w:ind w:left="720"/>
              <w:rPr>
                <w:rFonts w:ascii="Calibri" w:hAnsi="Calibri" w:cs="Arial"/>
                <w:bCs/>
                <w:sz w:val="16"/>
                <w:szCs w:val="16"/>
              </w:rPr>
            </w:pPr>
            <w:r w:rsidRPr="00A71A5B">
              <w:rPr>
                <w:rFonts w:ascii="Calibri" w:hAnsi="Calibri" w:cs="Arial"/>
                <w:bCs/>
                <w:sz w:val="16"/>
                <w:szCs w:val="16"/>
              </w:rPr>
              <w:t>Total Delivery Violations</w:t>
            </w:r>
          </w:p>
        </w:tc>
        <w:tc>
          <w:tcPr>
            <w:tcW w:w="2558" w:type="dxa"/>
            <w:shd w:val="clear" w:color="auto" w:fill="auto"/>
          </w:tcPr>
          <w:p w14:paraId="2A3F593C" w14:textId="77777777" w:rsidR="00A71A5B" w:rsidRPr="00A71A5B" w:rsidRDefault="00A71A5B" w:rsidP="00A71A5B">
            <w:pPr>
              <w:pStyle w:val="List"/>
              <w:ind w:left="720"/>
              <w:rPr>
                <w:rFonts w:ascii="Calibri" w:hAnsi="Calibri" w:cs="Arial"/>
                <w:bCs/>
                <w:sz w:val="16"/>
                <w:szCs w:val="16"/>
              </w:rPr>
            </w:pPr>
            <w:r w:rsidRPr="00A71A5B">
              <w:rPr>
                <w:rFonts w:ascii="Calibri" w:hAnsi="Calibri" w:cs="Arial"/>
                <w:bCs/>
                <w:sz w:val="16"/>
                <w:szCs w:val="16"/>
              </w:rPr>
              <w:t>Total Delivery Violations</w:t>
            </w:r>
          </w:p>
        </w:tc>
      </w:tr>
      <w:tr w:rsidR="00A71A5B" w:rsidRPr="00A71A5B" w14:paraId="30D6C893" w14:textId="77777777" w:rsidTr="00A71A5B">
        <w:tc>
          <w:tcPr>
            <w:tcW w:w="2554" w:type="dxa"/>
            <w:shd w:val="clear" w:color="auto" w:fill="auto"/>
          </w:tcPr>
          <w:p w14:paraId="03542A39" w14:textId="77777777" w:rsidR="00A71A5B" w:rsidRPr="00A71A5B" w:rsidRDefault="00A71A5B" w:rsidP="00A71A5B">
            <w:pPr>
              <w:pStyle w:val="List"/>
              <w:ind w:left="720"/>
              <w:rPr>
                <w:rFonts w:ascii="Calibri" w:hAnsi="Calibri" w:cs="Arial"/>
                <w:bCs/>
                <w:sz w:val="16"/>
                <w:szCs w:val="16"/>
              </w:rPr>
            </w:pPr>
            <w:r w:rsidRPr="00A71A5B">
              <w:rPr>
                <w:rFonts w:ascii="Calibri" w:hAnsi="Calibri" w:cs="Arial"/>
                <w:bCs/>
                <w:sz w:val="16"/>
                <w:szCs w:val="16"/>
              </w:rPr>
              <w:t>Total Latency Violations</w:t>
            </w:r>
          </w:p>
        </w:tc>
        <w:tc>
          <w:tcPr>
            <w:tcW w:w="2558" w:type="dxa"/>
            <w:shd w:val="clear" w:color="auto" w:fill="auto"/>
          </w:tcPr>
          <w:p w14:paraId="4EE48BDF" w14:textId="77777777" w:rsidR="00A71A5B" w:rsidRPr="00A71A5B" w:rsidRDefault="00A71A5B" w:rsidP="00A71A5B">
            <w:pPr>
              <w:pStyle w:val="List"/>
              <w:ind w:left="720"/>
              <w:rPr>
                <w:rFonts w:ascii="Calibri" w:hAnsi="Calibri" w:cs="Arial"/>
                <w:bCs/>
                <w:sz w:val="16"/>
                <w:szCs w:val="16"/>
              </w:rPr>
            </w:pPr>
            <w:r w:rsidRPr="00A71A5B">
              <w:rPr>
                <w:rFonts w:ascii="Calibri" w:hAnsi="Calibri" w:cs="Arial"/>
                <w:bCs/>
                <w:sz w:val="16"/>
                <w:szCs w:val="16"/>
              </w:rPr>
              <w:t>Total Latency Violations</w:t>
            </w:r>
          </w:p>
        </w:tc>
      </w:tr>
      <w:tr w:rsidR="00A71A5B" w:rsidRPr="00A71A5B" w14:paraId="46481811" w14:textId="77777777" w:rsidTr="00A71A5B">
        <w:tc>
          <w:tcPr>
            <w:tcW w:w="2554" w:type="dxa"/>
            <w:shd w:val="clear" w:color="auto" w:fill="auto"/>
          </w:tcPr>
          <w:p w14:paraId="3AD982B9" w14:textId="77777777" w:rsidR="00A71A5B" w:rsidRPr="00A71A5B" w:rsidRDefault="00A71A5B" w:rsidP="00A71A5B">
            <w:pPr>
              <w:pStyle w:val="List"/>
              <w:ind w:left="720"/>
              <w:rPr>
                <w:rFonts w:ascii="Calibri" w:hAnsi="Calibri" w:cs="Arial"/>
                <w:bCs/>
                <w:sz w:val="16"/>
                <w:szCs w:val="16"/>
              </w:rPr>
            </w:pPr>
            <w:r w:rsidRPr="00A71A5B">
              <w:rPr>
                <w:rFonts w:ascii="Calibri" w:hAnsi="Calibri" w:cs="Arial"/>
                <w:bCs/>
                <w:sz w:val="16"/>
                <w:szCs w:val="16"/>
              </w:rPr>
              <w:t>Total Jitter Violations</w:t>
            </w:r>
          </w:p>
        </w:tc>
        <w:tc>
          <w:tcPr>
            <w:tcW w:w="2558" w:type="dxa"/>
            <w:shd w:val="clear" w:color="auto" w:fill="auto"/>
          </w:tcPr>
          <w:p w14:paraId="4578CC72" w14:textId="77777777" w:rsidR="00A71A5B" w:rsidRPr="00A71A5B" w:rsidRDefault="00A71A5B" w:rsidP="00A71A5B">
            <w:pPr>
              <w:pStyle w:val="List"/>
              <w:ind w:left="720"/>
              <w:rPr>
                <w:rFonts w:ascii="Calibri" w:hAnsi="Calibri" w:cs="Arial"/>
                <w:bCs/>
                <w:sz w:val="16"/>
                <w:szCs w:val="16"/>
              </w:rPr>
            </w:pPr>
            <w:r w:rsidRPr="00A71A5B">
              <w:rPr>
                <w:rFonts w:ascii="Calibri" w:hAnsi="Calibri" w:cs="Arial"/>
                <w:bCs/>
                <w:sz w:val="16"/>
                <w:szCs w:val="16"/>
              </w:rPr>
              <w:t>Total Jitter Violations</w:t>
            </w:r>
          </w:p>
        </w:tc>
      </w:tr>
    </w:tbl>
    <w:p w14:paraId="56D0182B" w14:textId="77777777" w:rsidR="00D978C2" w:rsidRPr="009A28C5" w:rsidRDefault="00D978C2" w:rsidP="00D978C2">
      <w:pPr>
        <w:pStyle w:val="List"/>
        <w:ind w:left="720" w:right="90" w:firstLine="0"/>
        <w:jc w:val="both"/>
        <w:rPr>
          <w:rFonts w:ascii="Calibri" w:hAnsi="Calibri" w:cs="Arial"/>
          <w:bCs/>
          <w:sz w:val="16"/>
          <w:szCs w:val="16"/>
        </w:rPr>
      </w:pPr>
    </w:p>
    <w:p w14:paraId="083C1B37" w14:textId="77777777" w:rsidR="004A1EB5" w:rsidRPr="009A28C5" w:rsidRDefault="004A1EB5" w:rsidP="00C72F4D">
      <w:pPr>
        <w:pStyle w:val="List"/>
        <w:numPr>
          <w:ilvl w:val="0"/>
          <w:numId w:val="13"/>
        </w:numPr>
        <w:tabs>
          <w:tab w:val="left" w:pos="360"/>
        </w:tabs>
        <w:ind w:right="90"/>
        <w:jc w:val="both"/>
        <w:rPr>
          <w:rFonts w:ascii="Calibri" w:hAnsi="Calibri" w:cs="Arial"/>
          <w:bCs/>
          <w:sz w:val="16"/>
          <w:szCs w:val="16"/>
        </w:rPr>
      </w:pPr>
      <w:r w:rsidRPr="009A28C5">
        <w:rPr>
          <w:rFonts w:ascii="Calibri" w:hAnsi="Calibri" w:cs="Arial"/>
          <w:bCs/>
          <w:sz w:val="16"/>
          <w:szCs w:val="16"/>
        </w:rPr>
        <w:t xml:space="preserve">Full provisioning and installation of an underlay access when Frontier Broadband and or Ethernet Internet Access is chosen as part of the Silver Service </w:t>
      </w:r>
      <w:r w:rsidR="00863454" w:rsidRPr="009A28C5">
        <w:rPr>
          <w:rFonts w:ascii="Calibri" w:hAnsi="Calibri" w:cs="Arial"/>
          <w:bCs/>
          <w:sz w:val="16"/>
          <w:szCs w:val="16"/>
        </w:rPr>
        <w:t>Package</w:t>
      </w:r>
      <w:r w:rsidRPr="009A28C5">
        <w:rPr>
          <w:rFonts w:ascii="Calibri" w:hAnsi="Calibri" w:cs="Arial"/>
          <w:bCs/>
          <w:sz w:val="16"/>
          <w:szCs w:val="16"/>
        </w:rPr>
        <w:t xml:space="preserve">. </w:t>
      </w:r>
    </w:p>
    <w:p w14:paraId="04ECCE8C" w14:textId="77777777" w:rsidR="004A1EB5" w:rsidRPr="009A28C5" w:rsidRDefault="004A1EB5" w:rsidP="004A1EB5">
      <w:pPr>
        <w:pStyle w:val="List"/>
        <w:numPr>
          <w:ilvl w:val="0"/>
          <w:numId w:val="13"/>
        </w:numPr>
        <w:tabs>
          <w:tab w:val="left" w:pos="360"/>
        </w:tabs>
        <w:ind w:right="90"/>
        <w:jc w:val="both"/>
        <w:rPr>
          <w:rFonts w:ascii="Calibri" w:hAnsi="Calibri" w:cs="Arial"/>
          <w:bCs/>
          <w:sz w:val="16"/>
          <w:szCs w:val="16"/>
        </w:rPr>
      </w:pPr>
      <w:r w:rsidRPr="009A28C5">
        <w:rPr>
          <w:rFonts w:ascii="Calibri" w:hAnsi="Calibri" w:cs="Arial"/>
          <w:bCs/>
          <w:sz w:val="16"/>
          <w:szCs w:val="16"/>
        </w:rPr>
        <w:t>Full design provisioning and implementation of a Layer 3 Virtual</w:t>
      </w:r>
      <w:r w:rsidR="00116178" w:rsidRPr="009A28C5">
        <w:rPr>
          <w:rFonts w:ascii="Calibri" w:hAnsi="Calibri" w:cs="Arial"/>
          <w:bCs/>
          <w:sz w:val="16"/>
          <w:szCs w:val="16"/>
        </w:rPr>
        <w:t xml:space="preserve"> O</w:t>
      </w:r>
      <w:r w:rsidR="003C2335" w:rsidRPr="009A28C5">
        <w:rPr>
          <w:rFonts w:ascii="Calibri" w:hAnsi="Calibri" w:cs="Arial"/>
          <w:bCs/>
          <w:sz w:val="16"/>
          <w:szCs w:val="16"/>
        </w:rPr>
        <w:t>verlay network</w:t>
      </w:r>
      <w:r w:rsidRPr="009A28C5">
        <w:rPr>
          <w:rFonts w:ascii="Calibri" w:hAnsi="Calibri" w:cs="Arial"/>
          <w:bCs/>
          <w:sz w:val="16"/>
          <w:szCs w:val="16"/>
        </w:rPr>
        <w:t xml:space="preserve">   between designated Branch Locations for the purpose of end to end encapsulation, distinct routing</w:t>
      </w:r>
      <w:r w:rsidR="00B8474A" w:rsidRPr="009A28C5">
        <w:rPr>
          <w:rFonts w:ascii="Calibri" w:hAnsi="Calibri" w:cs="Arial"/>
          <w:bCs/>
          <w:sz w:val="16"/>
          <w:szCs w:val="16"/>
        </w:rPr>
        <w:t>, branch integrity, security and appropriate forwarding policies within an IPv4 address structure.</w:t>
      </w:r>
    </w:p>
    <w:p w14:paraId="0BBC81DE" w14:textId="77777777" w:rsidR="00F80FF2" w:rsidRPr="009A28C5" w:rsidRDefault="00F80FF2" w:rsidP="00F80FF2">
      <w:pPr>
        <w:pStyle w:val="List"/>
        <w:numPr>
          <w:ilvl w:val="0"/>
          <w:numId w:val="13"/>
        </w:numPr>
        <w:tabs>
          <w:tab w:val="left" w:pos="360"/>
        </w:tabs>
        <w:ind w:right="90"/>
        <w:jc w:val="both"/>
        <w:rPr>
          <w:rFonts w:ascii="Calibri" w:hAnsi="Calibri" w:cs="Arial"/>
          <w:bCs/>
          <w:sz w:val="16"/>
          <w:szCs w:val="16"/>
        </w:rPr>
      </w:pPr>
      <w:r w:rsidRPr="009A28C5">
        <w:rPr>
          <w:rFonts w:ascii="Calibri" w:hAnsi="Calibri" w:cs="Arial"/>
          <w:bCs/>
          <w:sz w:val="16"/>
          <w:szCs w:val="16"/>
        </w:rPr>
        <w:t xml:space="preserve">Full configuration and establishment of a stateful firewall amongst each Branch Location and their associated Ingress/Egress interfaces for the purposes of </w:t>
      </w:r>
      <w:r w:rsidR="008F36DF" w:rsidRPr="009A28C5">
        <w:rPr>
          <w:rFonts w:ascii="Calibri" w:hAnsi="Calibri" w:cs="Arial"/>
          <w:bCs/>
          <w:sz w:val="16"/>
          <w:szCs w:val="16"/>
        </w:rPr>
        <w:t xml:space="preserve">identifying DOS attacks </w:t>
      </w:r>
      <w:r w:rsidR="00B57AD1" w:rsidRPr="009A28C5">
        <w:rPr>
          <w:rFonts w:ascii="Calibri" w:hAnsi="Calibri" w:cs="Arial"/>
          <w:bCs/>
          <w:sz w:val="16"/>
          <w:szCs w:val="16"/>
        </w:rPr>
        <w:t>*</w:t>
      </w:r>
      <w:r w:rsidRPr="009A28C5">
        <w:rPr>
          <w:rFonts w:ascii="Calibri" w:hAnsi="Calibri" w:cs="Arial"/>
          <w:bCs/>
          <w:sz w:val="16"/>
          <w:szCs w:val="16"/>
        </w:rPr>
        <w:t>, useless traffic, illicit access and ensuring the chosen security QoS policies per application for an inherent network agility experience.</w:t>
      </w:r>
    </w:p>
    <w:p w14:paraId="59CECD2E" w14:textId="77777777" w:rsidR="003C2335" w:rsidRPr="009A28C5" w:rsidRDefault="00EB04A5" w:rsidP="00DC39F1">
      <w:pPr>
        <w:pStyle w:val="List"/>
        <w:tabs>
          <w:tab w:val="left" w:pos="360"/>
        </w:tabs>
        <w:ind w:left="720" w:right="90" w:firstLine="0"/>
        <w:jc w:val="both"/>
        <w:rPr>
          <w:rFonts w:ascii="Calibri" w:hAnsi="Calibri" w:cs="Arial"/>
          <w:bCs/>
          <w:sz w:val="16"/>
          <w:szCs w:val="16"/>
        </w:rPr>
      </w:pPr>
      <w:r w:rsidRPr="009A28C5">
        <w:rPr>
          <w:rFonts w:ascii="Calibri" w:hAnsi="Calibri" w:cs="Arial"/>
          <w:bCs/>
          <w:sz w:val="16"/>
          <w:szCs w:val="16"/>
        </w:rPr>
        <w:t>*</w:t>
      </w:r>
      <w:r w:rsidR="00DC39F1" w:rsidRPr="009A28C5">
        <w:rPr>
          <w:rFonts w:ascii="Calibri" w:hAnsi="Calibri" w:cs="Arial"/>
          <w:bCs/>
          <w:sz w:val="16"/>
          <w:szCs w:val="16"/>
        </w:rPr>
        <w:t>Data center management</w:t>
      </w:r>
      <w:r w:rsidRPr="009A28C5">
        <w:rPr>
          <w:rFonts w:ascii="Calibri" w:hAnsi="Calibri" w:cs="Arial"/>
          <w:bCs/>
          <w:sz w:val="16"/>
          <w:szCs w:val="16"/>
        </w:rPr>
        <w:t xml:space="preserve"> control p</w:t>
      </w:r>
      <w:r w:rsidR="006010ED" w:rsidRPr="009A28C5">
        <w:rPr>
          <w:rFonts w:ascii="Calibri" w:hAnsi="Calibri" w:cs="Arial"/>
          <w:bCs/>
          <w:sz w:val="16"/>
          <w:szCs w:val="16"/>
        </w:rPr>
        <w:t xml:space="preserve">lane level  </w:t>
      </w:r>
      <w:r w:rsidR="00DC39F1" w:rsidRPr="009A28C5">
        <w:rPr>
          <w:rFonts w:ascii="Calibri" w:hAnsi="Calibri" w:cs="Arial"/>
          <w:bCs/>
          <w:sz w:val="16"/>
          <w:szCs w:val="16"/>
        </w:rPr>
        <w:t xml:space="preserve"> </w:t>
      </w:r>
    </w:p>
    <w:p w14:paraId="6DA24C01" w14:textId="77777777" w:rsidR="00AF3181" w:rsidRPr="009A28C5" w:rsidRDefault="00AF3181" w:rsidP="00AF3181">
      <w:pPr>
        <w:pStyle w:val="List"/>
        <w:numPr>
          <w:ilvl w:val="0"/>
          <w:numId w:val="13"/>
        </w:numPr>
        <w:tabs>
          <w:tab w:val="left" w:pos="360"/>
        </w:tabs>
        <w:ind w:right="90"/>
        <w:jc w:val="both"/>
        <w:rPr>
          <w:rFonts w:ascii="Calibri" w:hAnsi="Calibri" w:cs="Arial"/>
          <w:bCs/>
          <w:sz w:val="16"/>
          <w:szCs w:val="16"/>
        </w:rPr>
      </w:pPr>
      <w:r w:rsidRPr="009A28C5">
        <w:rPr>
          <w:rFonts w:ascii="Calibri" w:hAnsi="Calibri" w:cs="Arial"/>
          <w:bCs/>
          <w:sz w:val="16"/>
          <w:szCs w:val="16"/>
        </w:rPr>
        <w:t>Standard Rack, Cabinet, Wall mounting</w:t>
      </w:r>
    </w:p>
    <w:p w14:paraId="064AAA98" w14:textId="77777777" w:rsidR="00AF3181" w:rsidRPr="009A28C5" w:rsidRDefault="00AF3181" w:rsidP="00AF3181">
      <w:pPr>
        <w:pStyle w:val="List"/>
        <w:numPr>
          <w:ilvl w:val="1"/>
          <w:numId w:val="13"/>
        </w:numPr>
        <w:tabs>
          <w:tab w:val="left" w:pos="360"/>
        </w:tabs>
        <w:ind w:right="90"/>
        <w:jc w:val="both"/>
        <w:rPr>
          <w:rFonts w:ascii="Calibri" w:hAnsi="Calibri" w:cs="Arial"/>
          <w:bCs/>
          <w:sz w:val="16"/>
          <w:szCs w:val="16"/>
        </w:rPr>
      </w:pPr>
      <w:r w:rsidRPr="009A28C5">
        <w:rPr>
          <w:rFonts w:ascii="Calibri" w:hAnsi="Calibri" w:cs="Arial"/>
          <w:bCs/>
          <w:sz w:val="16"/>
          <w:szCs w:val="16"/>
        </w:rPr>
        <w:t>Exclusions consist of</w:t>
      </w:r>
      <w:r w:rsidR="005305E2" w:rsidRPr="009A28C5">
        <w:rPr>
          <w:rFonts w:ascii="Calibri" w:hAnsi="Calibri" w:cs="Arial"/>
          <w:bCs/>
          <w:sz w:val="16"/>
          <w:szCs w:val="16"/>
        </w:rPr>
        <w:t xml:space="preserve"> (a)</w:t>
      </w:r>
      <w:r w:rsidRPr="009A28C5">
        <w:rPr>
          <w:rFonts w:ascii="Calibri" w:hAnsi="Calibri" w:cs="Arial"/>
          <w:bCs/>
          <w:sz w:val="16"/>
          <w:szCs w:val="16"/>
        </w:rPr>
        <w:t xml:space="preserve"> </w:t>
      </w:r>
      <w:r w:rsidR="006B05E5" w:rsidRPr="009A28C5">
        <w:rPr>
          <w:rFonts w:ascii="Calibri" w:hAnsi="Calibri" w:cs="Arial"/>
          <w:bCs/>
          <w:sz w:val="16"/>
          <w:szCs w:val="16"/>
        </w:rPr>
        <w:t xml:space="preserve">No more than 50 feet of cabling in association with an extension of a D-marc to the </w:t>
      </w:r>
      <w:r w:rsidR="00B37B7A" w:rsidRPr="009A28C5">
        <w:rPr>
          <w:rFonts w:ascii="Calibri" w:hAnsi="Calibri" w:cs="Arial"/>
          <w:bCs/>
          <w:sz w:val="16"/>
          <w:szCs w:val="16"/>
        </w:rPr>
        <w:t>A</w:t>
      </w:r>
      <w:r w:rsidR="006B05E5" w:rsidRPr="009A28C5">
        <w:rPr>
          <w:rFonts w:ascii="Calibri" w:hAnsi="Calibri" w:cs="Arial"/>
          <w:bCs/>
          <w:sz w:val="16"/>
          <w:szCs w:val="16"/>
        </w:rPr>
        <w:t>SG (Customer may move beyond this parameter through an additional acceptance and authorization of Time and Material charges of the same, commonly referred to as Inside Wiring</w:t>
      </w:r>
      <w:r w:rsidR="005305E2" w:rsidRPr="009A28C5">
        <w:rPr>
          <w:rFonts w:ascii="Calibri" w:hAnsi="Calibri" w:cs="Arial"/>
          <w:bCs/>
          <w:sz w:val="16"/>
          <w:szCs w:val="16"/>
        </w:rPr>
        <w:t>)</w:t>
      </w:r>
      <w:r w:rsidR="006B05E5" w:rsidRPr="009A28C5">
        <w:rPr>
          <w:rFonts w:ascii="Calibri" w:hAnsi="Calibri" w:cs="Arial"/>
          <w:bCs/>
          <w:sz w:val="16"/>
          <w:szCs w:val="16"/>
        </w:rPr>
        <w:t xml:space="preserve">. </w:t>
      </w:r>
      <w:r w:rsidR="005305E2" w:rsidRPr="009A28C5">
        <w:rPr>
          <w:rFonts w:ascii="Calibri" w:hAnsi="Calibri" w:cs="Arial"/>
          <w:bCs/>
          <w:sz w:val="16"/>
          <w:szCs w:val="16"/>
        </w:rPr>
        <w:t>(b)</w:t>
      </w:r>
      <w:r w:rsidR="006B05E5" w:rsidRPr="009A28C5">
        <w:rPr>
          <w:rFonts w:ascii="Calibri" w:hAnsi="Calibri" w:cs="Arial"/>
          <w:bCs/>
          <w:sz w:val="16"/>
          <w:szCs w:val="16"/>
        </w:rPr>
        <w:t>Frontier Personnel, or affiliate drilling through masonry or exterior walls, wiring within an attic or crawl space, external suite, building, or multiple floors within a Multiple Dwelling Unit (MDU)</w:t>
      </w:r>
      <w:r w:rsidR="005305E2" w:rsidRPr="009A28C5">
        <w:rPr>
          <w:rFonts w:ascii="Calibri" w:hAnsi="Calibri" w:cs="Arial"/>
          <w:bCs/>
          <w:sz w:val="16"/>
          <w:szCs w:val="16"/>
        </w:rPr>
        <w:t>, (c)a</w:t>
      </w:r>
      <w:r w:rsidR="006B05E5" w:rsidRPr="009A28C5">
        <w:rPr>
          <w:rFonts w:ascii="Calibri" w:hAnsi="Calibri" w:cs="Arial"/>
          <w:bCs/>
          <w:sz w:val="16"/>
          <w:szCs w:val="16"/>
        </w:rPr>
        <w:t>ny wiring associated with a 10 foot vertical or more</w:t>
      </w:r>
      <w:r w:rsidR="000B370C" w:rsidRPr="009A28C5">
        <w:rPr>
          <w:rFonts w:ascii="Calibri" w:hAnsi="Calibri" w:cs="Arial"/>
          <w:bCs/>
          <w:sz w:val="16"/>
          <w:szCs w:val="16"/>
        </w:rPr>
        <w:t>.</w:t>
      </w:r>
    </w:p>
    <w:p w14:paraId="797F2FCE" w14:textId="77777777" w:rsidR="000B370C" w:rsidRPr="009A28C5" w:rsidRDefault="000B370C" w:rsidP="005305E2">
      <w:pPr>
        <w:pStyle w:val="List"/>
        <w:tabs>
          <w:tab w:val="left" w:pos="360"/>
        </w:tabs>
        <w:ind w:left="1440" w:right="90" w:firstLine="0"/>
        <w:jc w:val="both"/>
        <w:rPr>
          <w:rFonts w:ascii="Calibri" w:hAnsi="Calibri" w:cs="Arial"/>
          <w:bCs/>
          <w:sz w:val="16"/>
          <w:szCs w:val="16"/>
        </w:rPr>
      </w:pPr>
    </w:p>
    <w:p w14:paraId="1F59E095" w14:textId="77777777" w:rsidR="000B370C" w:rsidRPr="009A28C5" w:rsidRDefault="0087319F" w:rsidP="000B370C">
      <w:pPr>
        <w:pStyle w:val="List"/>
        <w:tabs>
          <w:tab w:val="left" w:pos="360"/>
        </w:tabs>
        <w:ind w:left="0" w:right="90" w:firstLine="0"/>
        <w:jc w:val="both"/>
        <w:rPr>
          <w:rFonts w:ascii="Calibri" w:hAnsi="Calibri" w:cs="Arial"/>
          <w:b/>
          <w:bCs/>
          <w:sz w:val="16"/>
          <w:szCs w:val="16"/>
        </w:rPr>
      </w:pPr>
      <w:r w:rsidRPr="009A28C5">
        <w:rPr>
          <w:rFonts w:ascii="Calibri" w:hAnsi="Calibri" w:cs="Arial"/>
          <w:b/>
          <w:bCs/>
          <w:sz w:val="16"/>
          <w:szCs w:val="16"/>
        </w:rPr>
        <w:t xml:space="preserve">ii.  </w:t>
      </w:r>
      <w:r w:rsidR="000B370C" w:rsidRPr="009A28C5">
        <w:rPr>
          <w:rFonts w:ascii="Calibri" w:hAnsi="Calibri" w:cs="Arial"/>
          <w:b/>
          <w:bCs/>
          <w:sz w:val="16"/>
          <w:szCs w:val="16"/>
        </w:rPr>
        <w:t xml:space="preserve">Gold Service Package Attributes and Inclusions: </w:t>
      </w:r>
    </w:p>
    <w:p w14:paraId="56097996" w14:textId="77777777" w:rsidR="000B370C" w:rsidRDefault="000B370C" w:rsidP="000B370C">
      <w:pPr>
        <w:pStyle w:val="List"/>
        <w:numPr>
          <w:ilvl w:val="0"/>
          <w:numId w:val="13"/>
        </w:numPr>
        <w:ind w:right="90"/>
        <w:jc w:val="both"/>
        <w:rPr>
          <w:rFonts w:ascii="Calibri" w:hAnsi="Calibri" w:cs="Arial"/>
          <w:bCs/>
          <w:sz w:val="16"/>
          <w:szCs w:val="16"/>
        </w:rPr>
      </w:pPr>
      <w:r w:rsidRPr="009A28C5">
        <w:rPr>
          <w:rFonts w:ascii="Calibri" w:hAnsi="Calibri" w:cs="Arial"/>
          <w:bCs/>
          <w:sz w:val="16"/>
          <w:szCs w:val="16"/>
        </w:rPr>
        <w:t>Full configuration, shipment and installation of an Access Services Gateway (“ASG”) with required orchestration software.</w:t>
      </w:r>
    </w:p>
    <w:p w14:paraId="448A57F1" w14:textId="77777777" w:rsidR="00A71A5B" w:rsidRDefault="00A71A5B" w:rsidP="00A71A5B">
      <w:pPr>
        <w:pStyle w:val="List"/>
        <w:numPr>
          <w:ilvl w:val="0"/>
          <w:numId w:val="19"/>
        </w:numPr>
        <w:ind w:right="90"/>
        <w:jc w:val="both"/>
        <w:rPr>
          <w:rFonts w:ascii="Calibri" w:hAnsi="Calibri" w:cs="Arial"/>
          <w:bCs/>
          <w:sz w:val="16"/>
          <w:szCs w:val="16"/>
        </w:rPr>
      </w:pPr>
      <w:r w:rsidRPr="00A71A5B">
        <w:rPr>
          <w:rFonts w:ascii="Calibri" w:hAnsi="Calibri" w:cs="Arial"/>
          <w:bCs/>
          <w:sz w:val="16"/>
          <w:szCs w:val="16"/>
        </w:rPr>
        <w:t>SD WAN High Availability package will provide two ASG’s at each Branch Location / Service Address for which that package is ordered</w:t>
      </w:r>
    </w:p>
    <w:p w14:paraId="0A5C9A56" w14:textId="77777777" w:rsidR="000B370C" w:rsidRDefault="000B370C" w:rsidP="000B370C">
      <w:pPr>
        <w:pStyle w:val="List"/>
        <w:numPr>
          <w:ilvl w:val="0"/>
          <w:numId w:val="13"/>
        </w:numPr>
        <w:ind w:right="90"/>
        <w:jc w:val="both"/>
        <w:rPr>
          <w:rFonts w:ascii="Calibri" w:hAnsi="Calibri" w:cs="Arial"/>
          <w:bCs/>
          <w:sz w:val="16"/>
          <w:szCs w:val="16"/>
        </w:rPr>
      </w:pPr>
      <w:r w:rsidRPr="009A28C5">
        <w:rPr>
          <w:rFonts w:ascii="Calibri" w:hAnsi="Calibri" w:cs="Arial"/>
          <w:bCs/>
          <w:sz w:val="16"/>
          <w:szCs w:val="16"/>
        </w:rPr>
        <w:t xml:space="preserve">Centralized management dashboard via the Frontier provided </w:t>
      </w:r>
      <w:r w:rsidR="005305E2" w:rsidRPr="009A28C5">
        <w:rPr>
          <w:rFonts w:ascii="Calibri" w:hAnsi="Calibri" w:cs="Arial"/>
          <w:bCs/>
          <w:sz w:val="16"/>
          <w:szCs w:val="16"/>
        </w:rPr>
        <w:t xml:space="preserve">self service </w:t>
      </w:r>
      <w:r w:rsidRPr="009A28C5">
        <w:rPr>
          <w:rFonts w:ascii="Calibri" w:hAnsi="Calibri" w:cs="Arial"/>
          <w:bCs/>
          <w:sz w:val="16"/>
          <w:szCs w:val="16"/>
        </w:rPr>
        <w:t xml:space="preserve">portal (“Customer Portal”) in association with the required ASG at each Branch Location responsible for the chosen policies, features and configurations of the </w:t>
      </w:r>
      <w:r w:rsidR="005305E2" w:rsidRPr="009A28C5">
        <w:rPr>
          <w:rFonts w:ascii="Calibri" w:hAnsi="Calibri" w:cs="Arial"/>
          <w:bCs/>
          <w:sz w:val="16"/>
          <w:szCs w:val="16"/>
        </w:rPr>
        <w:t>Gold</w:t>
      </w:r>
      <w:r w:rsidRPr="009A28C5">
        <w:rPr>
          <w:rFonts w:ascii="Calibri" w:hAnsi="Calibri" w:cs="Arial"/>
          <w:bCs/>
          <w:sz w:val="16"/>
          <w:szCs w:val="16"/>
        </w:rPr>
        <w:t xml:space="preserve"> Service Package.</w:t>
      </w:r>
    </w:p>
    <w:p w14:paraId="1D998A4B" w14:textId="77777777" w:rsidR="00D978C2" w:rsidRPr="00D978C2" w:rsidRDefault="00D978C2" w:rsidP="00D978C2">
      <w:pPr>
        <w:pStyle w:val="List"/>
        <w:numPr>
          <w:ilvl w:val="0"/>
          <w:numId w:val="13"/>
        </w:numPr>
        <w:rPr>
          <w:rFonts w:ascii="Calibri" w:hAnsi="Calibri" w:cs="Arial"/>
          <w:bCs/>
          <w:sz w:val="16"/>
          <w:szCs w:val="16"/>
        </w:rPr>
      </w:pPr>
      <w:r w:rsidRPr="00D978C2">
        <w:rPr>
          <w:rFonts w:ascii="Calibri" w:hAnsi="Calibri" w:cs="Arial"/>
          <w:bCs/>
          <w:sz w:val="16"/>
          <w:szCs w:val="16"/>
        </w:rPr>
        <w:t>Access and enablement of the following reporting and analytics</w:t>
      </w:r>
      <w:r>
        <w:rPr>
          <w:rFonts w:ascii="Calibri" w:hAnsi="Calibri" w:cs="Arial"/>
          <w:bCs/>
          <w:sz w:val="16"/>
          <w:szCs w:val="16"/>
        </w:rPr>
        <w:t xml:space="preserve"> in </w:t>
      </w:r>
      <w:r w:rsidR="00A71A5B">
        <w:rPr>
          <w:rFonts w:ascii="Calibri" w:hAnsi="Calibri" w:cs="Arial"/>
          <w:bCs/>
          <w:sz w:val="16"/>
          <w:szCs w:val="16"/>
        </w:rPr>
        <w:t>view only</w:t>
      </w:r>
      <w:r>
        <w:rPr>
          <w:rFonts w:ascii="Calibri" w:hAnsi="Calibri" w:cs="Arial"/>
          <w:bCs/>
          <w:sz w:val="16"/>
          <w:szCs w:val="16"/>
        </w:rPr>
        <w:t xml:space="preserve">   </w:t>
      </w:r>
    </w:p>
    <w:p w14:paraId="265B29CD" w14:textId="77777777" w:rsidR="00D978C2" w:rsidRPr="00D978C2" w:rsidRDefault="00D978C2" w:rsidP="00D978C2">
      <w:pPr>
        <w:pStyle w:val="List"/>
        <w:rPr>
          <w:rFonts w:ascii="Calibri" w:hAnsi="Calibri" w:cs="Arial"/>
          <w:bCs/>
          <w:sz w:val="16"/>
          <w:szCs w:val="16"/>
        </w:rPr>
      </w:pP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2558"/>
      </w:tblGrid>
      <w:tr w:rsidR="00D978C2" w:rsidRPr="00D978C2" w14:paraId="4EE09FAA" w14:textId="77777777" w:rsidTr="00410A6B">
        <w:tc>
          <w:tcPr>
            <w:tcW w:w="2806" w:type="dxa"/>
            <w:shd w:val="clear" w:color="auto" w:fill="auto"/>
          </w:tcPr>
          <w:p w14:paraId="125F6D0D" w14:textId="77777777" w:rsidR="00D978C2" w:rsidRPr="00D978C2" w:rsidRDefault="00D978C2" w:rsidP="00D978C2">
            <w:pPr>
              <w:pStyle w:val="List"/>
              <w:ind w:left="720"/>
              <w:jc w:val="both"/>
              <w:rPr>
                <w:rFonts w:ascii="Calibri" w:hAnsi="Calibri" w:cs="Arial"/>
                <w:b/>
                <w:bCs/>
                <w:sz w:val="16"/>
                <w:szCs w:val="16"/>
              </w:rPr>
            </w:pPr>
            <w:r w:rsidRPr="00D978C2">
              <w:rPr>
                <w:rFonts w:ascii="Calibri" w:hAnsi="Calibri" w:cs="Arial"/>
                <w:b/>
                <w:bCs/>
                <w:sz w:val="16"/>
                <w:szCs w:val="16"/>
              </w:rPr>
              <w:t>Domain Level</w:t>
            </w:r>
          </w:p>
        </w:tc>
        <w:tc>
          <w:tcPr>
            <w:tcW w:w="2558" w:type="dxa"/>
            <w:shd w:val="clear" w:color="auto" w:fill="auto"/>
          </w:tcPr>
          <w:p w14:paraId="71E73B73" w14:textId="77777777" w:rsidR="00D978C2" w:rsidRPr="00D978C2" w:rsidRDefault="00D978C2" w:rsidP="00D978C2">
            <w:pPr>
              <w:pStyle w:val="List"/>
              <w:ind w:left="720"/>
              <w:jc w:val="both"/>
              <w:rPr>
                <w:rFonts w:ascii="Calibri" w:hAnsi="Calibri" w:cs="Arial"/>
                <w:b/>
                <w:bCs/>
                <w:sz w:val="16"/>
                <w:szCs w:val="16"/>
              </w:rPr>
            </w:pPr>
            <w:r w:rsidRPr="00D978C2">
              <w:rPr>
                <w:rFonts w:ascii="Calibri" w:hAnsi="Calibri" w:cs="Arial"/>
                <w:b/>
                <w:bCs/>
                <w:sz w:val="16"/>
                <w:szCs w:val="16"/>
              </w:rPr>
              <w:t>Branch Location Level</w:t>
            </w:r>
          </w:p>
        </w:tc>
      </w:tr>
      <w:tr w:rsidR="00D978C2" w:rsidRPr="00D978C2" w14:paraId="25025BE3" w14:textId="77777777" w:rsidTr="00410A6B">
        <w:tc>
          <w:tcPr>
            <w:tcW w:w="2806" w:type="dxa"/>
            <w:shd w:val="clear" w:color="auto" w:fill="auto"/>
          </w:tcPr>
          <w:p w14:paraId="1A5A2463" w14:textId="77777777" w:rsidR="00D978C2" w:rsidRPr="00D978C2" w:rsidRDefault="00D978C2" w:rsidP="00D978C2">
            <w:pPr>
              <w:pStyle w:val="List"/>
              <w:ind w:left="720"/>
              <w:rPr>
                <w:rFonts w:ascii="Calibri" w:hAnsi="Calibri" w:cs="Arial"/>
                <w:b/>
                <w:bCs/>
                <w:sz w:val="16"/>
                <w:szCs w:val="16"/>
              </w:rPr>
            </w:pPr>
            <w:r w:rsidRPr="00D978C2">
              <w:rPr>
                <w:rFonts w:ascii="Calibri" w:hAnsi="Calibri" w:cs="Arial"/>
                <w:b/>
                <w:bCs/>
                <w:sz w:val="16"/>
                <w:szCs w:val="16"/>
              </w:rPr>
              <w:t>Traffic Summary</w:t>
            </w:r>
          </w:p>
        </w:tc>
        <w:tc>
          <w:tcPr>
            <w:tcW w:w="2558" w:type="dxa"/>
            <w:shd w:val="clear" w:color="auto" w:fill="auto"/>
          </w:tcPr>
          <w:p w14:paraId="0F32A576" w14:textId="77777777" w:rsidR="00D978C2" w:rsidRPr="00D978C2" w:rsidRDefault="00D978C2" w:rsidP="00D978C2">
            <w:pPr>
              <w:pStyle w:val="List"/>
              <w:ind w:left="720"/>
              <w:rPr>
                <w:rFonts w:ascii="Calibri" w:hAnsi="Calibri" w:cs="Arial"/>
                <w:b/>
                <w:bCs/>
                <w:sz w:val="16"/>
                <w:szCs w:val="16"/>
              </w:rPr>
            </w:pPr>
            <w:r w:rsidRPr="00D978C2">
              <w:rPr>
                <w:rFonts w:ascii="Calibri" w:hAnsi="Calibri" w:cs="Arial"/>
                <w:b/>
                <w:bCs/>
                <w:sz w:val="16"/>
                <w:szCs w:val="16"/>
              </w:rPr>
              <w:t>Traffic Summary</w:t>
            </w:r>
          </w:p>
        </w:tc>
      </w:tr>
      <w:tr w:rsidR="00D978C2" w:rsidRPr="00D978C2" w14:paraId="29D95370" w14:textId="77777777" w:rsidTr="00410A6B">
        <w:tc>
          <w:tcPr>
            <w:tcW w:w="2806" w:type="dxa"/>
            <w:shd w:val="clear" w:color="auto" w:fill="auto"/>
          </w:tcPr>
          <w:p w14:paraId="668BD9E5" w14:textId="77777777" w:rsidR="00D978C2" w:rsidRPr="00D978C2" w:rsidRDefault="00D978C2" w:rsidP="00D978C2">
            <w:pPr>
              <w:pStyle w:val="List"/>
              <w:ind w:left="720"/>
              <w:rPr>
                <w:rFonts w:ascii="Calibri" w:hAnsi="Calibri" w:cs="Arial"/>
                <w:bCs/>
                <w:sz w:val="16"/>
                <w:szCs w:val="16"/>
              </w:rPr>
            </w:pPr>
            <w:r w:rsidRPr="00D978C2">
              <w:rPr>
                <w:rFonts w:ascii="Calibri" w:hAnsi="Calibri" w:cs="Arial"/>
                <w:bCs/>
                <w:sz w:val="16"/>
                <w:szCs w:val="16"/>
              </w:rPr>
              <w:t>Total Traffic (Mbps)</w:t>
            </w:r>
          </w:p>
        </w:tc>
        <w:tc>
          <w:tcPr>
            <w:tcW w:w="2558" w:type="dxa"/>
            <w:shd w:val="clear" w:color="auto" w:fill="auto"/>
          </w:tcPr>
          <w:p w14:paraId="1E331C81" w14:textId="77777777" w:rsidR="00D978C2" w:rsidRPr="00D978C2" w:rsidRDefault="00D978C2" w:rsidP="00D978C2">
            <w:pPr>
              <w:pStyle w:val="List"/>
              <w:ind w:left="720"/>
              <w:rPr>
                <w:rFonts w:ascii="Calibri" w:hAnsi="Calibri" w:cs="Arial"/>
                <w:bCs/>
                <w:sz w:val="16"/>
                <w:szCs w:val="16"/>
              </w:rPr>
            </w:pPr>
            <w:r w:rsidRPr="00D978C2">
              <w:rPr>
                <w:rFonts w:ascii="Calibri" w:hAnsi="Calibri" w:cs="Arial"/>
                <w:bCs/>
                <w:sz w:val="16"/>
                <w:szCs w:val="16"/>
              </w:rPr>
              <w:t>Total Traffic (Mbps)</w:t>
            </w:r>
          </w:p>
        </w:tc>
      </w:tr>
      <w:tr w:rsidR="00D978C2" w:rsidRPr="00D978C2" w14:paraId="68BA3D72" w14:textId="77777777" w:rsidTr="00410A6B">
        <w:tc>
          <w:tcPr>
            <w:tcW w:w="2806" w:type="dxa"/>
            <w:shd w:val="clear" w:color="auto" w:fill="auto"/>
          </w:tcPr>
          <w:p w14:paraId="1162A99C" w14:textId="77777777" w:rsidR="00D978C2" w:rsidRPr="00D978C2" w:rsidRDefault="00D978C2" w:rsidP="00D978C2">
            <w:pPr>
              <w:pStyle w:val="List"/>
              <w:ind w:left="720"/>
              <w:rPr>
                <w:rFonts w:ascii="Calibri" w:hAnsi="Calibri" w:cs="Arial"/>
                <w:bCs/>
                <w:sz w:val="16"/>
                <w:szCs w:val="16"/>
              </w:rPr>
            </w:pPr>
            <w:r w:rsidRPr="00D978C2">
              <w:rPr>
                <w:rFonts w:ascii="Calibri" w:hAnsi="Calibri" w:cs="Arial"/>
                <w:bCs/>
                <w:sz w:val="16"/>
                <w:szCs w:val="16"/>
              </w:rPr>
              <w:t>Transmitted Traffic (Mbps)</w:t>
            </w:r>
          </w:p>
        </w:tc>
        <w:tc>
          <w:tcPr>
            <w:tcW w:w="2558" w:type="dxa"/>
            <w:shd w:val="clear" w:color="auto" w:fill="auto"/>
          </w:tcPr>
          <w:p w14:paraId="111188D0" w14:textId="77777777" w:rsidR="00D978C2" w:rsidRPr="00D978C2" w:rsidRDefault="00D978C2" w:rsidP="00D978C2">
            <w:pPr>
              <w:pStyle w:val="List"/>
              <w:ind w:left="720"/>
              <w:rPr>
                <w:rFonts w:ascii="Calibri" w:hAnsi="Calibri" w:cs="Arial"/>
                <w:bCs/>
                <w:sz w:val="16"/>
                <w:szCs w:val="16"/>
              </w:rPr>
            </w:pPr>
            <w:r w:rsidRPr="00D978C2">
              <w:rPr>
                <w:rFonts w:ascii="Calibri" w:hAnsi="Calibri" w:cs="Arial"/>
                <w:bCs/>
                <w:sz w:val="16"/>
                <w:szCs w:val="16"/>
              </w:rPr>
              <w:t>Transmitted Traffic (Mbps)</w:t>
            </w:r>
          </w:p>
        </w:tc>
      </w:tr>
      <w:tr w:rsidR="00D978C2" w:rsidRPr="00D978C2" w14:paraId="486654D7" w14:textId="77777777" w:rsidTr="00410A6B">
        <w:tc>
          <w:tcPr>
            <w:tcW w:w="2806" w:type="dxa"/>
            <w:shd w:val="clear" w:color="auto" w:fill="auto"/>
          </w:tcPr>
          <w:p w14:paraId="4BD42CDC" w14:textId="77777777" w:rsidR="00D978C2" w:rsidRPr="00D978C2" w:rsidRDefault="00D978C2" w:rsidP="00D978C2">
            <w:pPr>
              <w:pStyle w:val="List"/>
              <w:ind w:left="720"/>
              <w:rPr>
                <w:rFonts w:ascii="Calibri" w:hAnsi="Calibri" w:cs="Arial"/>
                <w:bCs/>
                <w:sz w:val="16"/>
                <w:szCs w:val="16"/>
              </w:rPr>
            </w:pPr>
            <w:r w:rsidRPr="00D978C2">
              <w:rPr>
                <w:rFonts w:ascii="Calibri" w:hAnsi="Calibri" w:cs="Arial"/>
                <w:bCs/>
                <w:sz w:val="16"/>
                <w:szCs w:val="16"/>
              </w:rPr>
              <w:t>Received Traffic (Mbps)</w:t>
            </w:r>
          </w:p>
        </w:tc>
        <w:tc>
          <w:tcPr>
            <w:tcW w:w="2558" w:type="dxa"/>
            <w:shd w:val="clear" w:color="auto" w:fill="auto"/>
          </w:tcPr>
          <w:p w14:paraId="25C9C3B9" w14:textId="77777777" w:rsidR="00D978C2" w:rsidRPr="00D978C2" w:rsidRDefault="00D978C2" w:rsidP="00D978C2">
            <w:pPr>
              <w:pStyle w:val="List"/>
              <w:ind w:left="720"/>
              <w:rPr>
                <w:rFonts w:ascii="Calibri" w:hAnsi="Calibri" w:cs="Arial"/>
                <w:bCs/>
                <w:sz w:val="16"/>
                <w:szCs w:val="16"/>
              </w:rPr>
            </w:pPr>
            <w:r w:rsidRPr="00D978C2">
              <w:rPr>
                <w:rFonts w:ascii="Calibri" w:hAnsi="Calibri" w:cs="Arial"/>
                <w:bCs/>
                <w:sz w:val="16"/>
                <w:szCs w:val="16"/>
              </w:rPr>
              <w:t>Received Traffic (Mbps)</w:t>
            </w:r>
          </w:p>
        </w:tc>
      </w:tr>
      <w:tr w:rsidR="00D978C2" w:rsidRPr="00D978C2" w14:paraId="158E0474" w14:textId="77777777" w:rsidTr="00410A6B">
        <w:tc>
          <w:tcPr>
            <w:tcW w:w="2806" w:type="dxa"/>
            <w:shd w:val="clear" w:color="auto" w:fill="auto"/>
          </w:tcPr>
          <w:p w14:paraId="18D1A4A2" w14:textId="77777777" w:rsidR="00D978C2" w:rsidRPr="00D978C2" w:rsidRDefault="00D978C2" w:rsidP="00D978C2">
            <w:pPr>
              <w:pStyle w:val="List"/>
              <w:ind w:left="720"/>
              <w:rPr>
                <w:rFonts w:ascii="Calibri" w:hAnsi="Calibri" w:cs="Arial"/>
                <w:b/>
                <w:bCs/>
                <w:sz w:val="16"/>
                <w:szCs w:val="16"/>
              </w:rPr>
            </w:pPr>
            <w:r w:rsidRPr="00D978C2">
              <w:rPr>
                <w:rFonts w:ascii="Calibri" w:hAnsi="Calibri" w:cs="Arial"/>
                <w:b/>
                <w:bCs/>
                <w:sz w:val="16"/>
                <w:szCs w:val="16"/>
              </w:rPr>
              <w:t>Application Discovery Summary</w:t>
            </w:r>
          </w:p>
        </w:tc>
        <w:tc>
          <w:tcPr>
            <w:tcW w:w="2558" w:type="dxa"/>
            <w:shd w:val="clear" w:color="auto" w:fill="auto"/>
          </w:tcPr>
          <w:p w14:paraId="3DA59D3D" w14:textId="77777777" w:rsidR="00D978C2" w:rsidRPr="00D978C2" w:rsidRDefault="00D978C2" w:rsidP="00D978C2">
            <w:pPr>
              <w:pStyle w:val="List"/>
              <w:ind w:left="720"/>
              <w:rPr>
                <w:rFonts w:ascii="Calibri" w:hAnsi="Calibri" w:cs="Arial"/>
                <w:b/>
                <w:bCs/>
                <w:sz w:val="16"/>
                <w:szCs w:val="16"/>
              </w:rPr>
            </w:pPr>
            <w:r w:rsidRPr="00D978C2">
              <w:rPr>
                <w:rFonts w:ascii="Calibri" w:hAnsi="Calibri" w:cs="Arial"/>
                <w:b/>
                <w:bCs/>
                <w:sz w:val="16"/>
                <w:szCs w:val="16"/>
              </w:rPr>
              <w:t>Application Discovery Summary</w:t>
            </w:r>
          </w:p>
        </w:tc>
      </w:tr>
      <w:tr w:rsidR="00D978C2" w:rsidRPr="00D978C2" w14:paraId="0C48B7B6" w14:textId="77777777" w:rsidTr="00410A6B">
        <w:tc>
          <w:tcPr>
            <w:tcW w:w="2806" w:type="dxa"/>
            <w:shd w:val="clear" w:color="auto" w:fill="auto"/>
          </w:tcPr>
          <w:p w14:paraId="044DA113" w14:textId="77777777" w:rsidR="00D978C2" w:rsidRPr="00D978C2" w:rsidRDefault="00D978C2" w:rsidP="00D978C2">
            <w:pPr>
              <w:pStyle w:val="List"/>
              <w:ind w:left="720"/>
              <w:rPr>
                <w:rFonts w:ascii="Calibri" w:hAnsi="Calibri" w:cs="Arial"/>
                <w:bCs/>
                <w:sz w:val="16"/>
                <w:szCs w:val="16"/>
              </w:rPr>
            </w:pPr>
            <w:r w:rsidRPr="00D978C2">
              <w:rPr>
                <w:rFonts w:ascii="Calibri" w:hAnsi="Calibri" w:cs="Arial"/>
                <w:bCs/>
                <w:sz w:val="16"/>
                <w:szCs w:val="16"/>
              </w:rPr>
              <w:t>Top Applications Utilization</w:t>
            </w:r>
          </w:p>
        </w:tc>
        <w:tc>
          <w:tcPr>
            <w:tcW w:w="2558" w:type="dxa"/>
            <w:shd w:val="clear" w:color="auto" w:fill="auto"/>
          </w:tcPr>
          <w:p w14:paraId="3128FB98" w14:textId="77777777" w:rsidR="00D978C2" w:rsidRPr="00D978C2" w:rsidRDefault="00D978C2" w:rsidP="00D978C2">
            <w:pPr>
              <w:pStyle w:val="List"/>
              <w:ind w:left="720"/>
              <w:rPr>
                <w:rFonts w:ascii="Calibri" w:hAnsi="Calibri" w:cs="Arial"/>
                <w:bCs/>
                <w:sz w:val="16"/>
                <w:szCs w:val="16"/>
              </w:rPr>
            </w:pPr>
            <w:r w:rsidRPr="00D978C2">
              <w:rPr>
                <w:rFonts w:ascii="Calibri" w:hAnsi="Calibri" w:cs="Arial"/>
                <w:bCs/>
                <w:sz w:val="16"/>
                <w:szCs w:val="16"/>
              </w:rPr>
              <w:t>Top Applications Utilization</w:t>
            </w:r>
          </w:p>
        </w:tc>
      </w:tr>
      <w:tr w:rsidR="00D978C2" w:rsidRPr="00D978C2" w14:paraId="76A031FE" w14:textId="77777777" w:rsidTr="00410A6B">
        <w:tc>
          <w:tcPr>
            <w:tcW w:w="2806" w:type="dxa"/>
            <w:shd w:val="clear" w:color="auto" w:fill="auto"/>
          </w:tcPr>
          <w:p w14:paraId="5CBC6B27" w14:textId="77777777" w:rsidR="00D978C2" w:rsidRPr="00D978C2" w:rsidRDefault="00D978C2" w:rsidP="00D978C2">
            <w:pPr>
              <w:pStyle w:val="List"/>
              <w:ind w:left="720"/>
              <w:rPr>
                <w:rFonts w:ascii="Calibri" w:hAnsi="Calibri" w:cs="Arial"/>
                <w:bCs/>
                <w:sz w:val="16"/>
                <w:szCs w:val="16"/>
              </w:rPr>
            </w:pPr>
            <w:r w:rsidRPr="00D978C2">
              <w:rPr>
                <w:rFonts w:ascii="Calibri" w:hAnsi="Calibri" w:cs="Arial"/>
                <w:bCs/>
                <w:sz w:val="16"/>
                <w:szCs w:val="16"/>
              </w:rPr>
              <w:t>Total Traffic Per Application</w:t>
            </w:r>
          </w:p>
        </w:tc>
        <w:tc>
          <w:tcPr>
            <w:tcW w:w="2558" w:type="dxa"/>
            <w:shd w:val="clear" w:color="auto" w:fill="auto"/>
          </w:tcPr>
          <w:p w14:paraId="43678D30" w14:textId="77777777" w:rsidR="00D978C2" w:rsidRPr="00D978C2" w:rsidRDefault="00D978C2" w:rsidP="00D978C2">
            <w:pPr>
              <w:pStyle w:val="List"/>
              <w:ind w:left="720"/>
              <w:rPr>
                <w:rFonts w:ascii="Calibri" w:hAnsi="Calibri" w:cs="Arial"/>
                <w:bCs/>
                <w:sz w:val="16"/>
                <w:szCs w:val="16"/>
              </w:rPr>
            </w:pPr>
            <w:r w:rsidRPr="00D978C2">
              <w:rPr>
                <w:rFonts w:ascii="Calibri" w:hAnsi="Calibri" w:cs="Arial"/>
                <w:bCs/>
                <w:sz w:val="16"/>
                <w:szCs w:val="16"/>
              </w:rPr>
              <w:t>Total Traffic Per Application</w:t>
            </w:r>
          </w:p>
        </w:tc>
      </w:tr>
      <w:tr w:rsidR="00D978C2" w:rsidRPr="00D978C2" w14:paraId="52745754" w14:textId="77777777" w:rsidTr="00410A6B">
        <w:tc>
          <w:tcPr>
            <w:tcW w:w="2806" w:type="dxa"/>
            <w:shd w:val="clear" w:color="auto" w:fill="auto"/>
          </w:tcPr>
          <w:p w14:paraId="7AAAC904" w14:textId="77777777" w:rsidR="00D978C2" w:rsidRPr="00D978C2" w:rsidRDefault="00D978C2" w:rsidP="00D978C2">
            <w:pPr>
              <w:pStyle w:val="List"/>
              <w:ind w:left="720"/>
              <w:rPr>
                <w:rFonts w:ascii="Calibri" w:hAnsi="Calibri" w:cs="Arial"/>
                <w:b/>
                <w:bCs/>
                <w:sz w:val="16"/>
                <w:szCs w:val="16"/>
              </w:rPr>
            </w:pPr>
            <w:r w:rsidRPr="00D978C2">
              <w:rPr>
                <w:rFonts w:ascii="Calibri" w:hAnsi="Calibri" w:cs="Arial"/>
                <w:b/>
                <w:bCs/>
                <w:sz w:val="16"/>
                <w:szCs w:val="16"/>
              </w:rPr>
              <w:t>Service Level Delivery Violations</w:t>
            </w:r>
          </w:p>
        </w:tc>
        <w:tc>
          <w:tcPr>
            <w:tcW w:w="2558" w:type="dxa"/>
            <w:shd w:val="clear" w:color="auto" w:fill="auto"/>
          </w:tcPr>
          <w:p w14:paraId="04EEA674" w14:textId="77777777" w:rsidR="00D978C2" w:rsidRPr="00D978C2" w:rsidRDefault="00D978C2" w:rsidP="00D978C2">
            <w:pPr>
              <w:pStyle w:val="List"/>
              <w:ind w:left="720"/>
              <w:rPr>
                <w:rFonts w:ascii="Calibri" w:hAnsi="Calibri" w:cs="Arial"/>
                <w:b/>
                <w:bCs/>
                <w:sz w:val="16"/>
                <w:szCs w:val="16"/>
              </w:rPr>
            </w:pPr>
            <w:r w:rsidRPr="00D978C2">
              <w:rPr>
                <w:rFonts w:ascii="Calibri" w:hAnsi="Calibri" w:cs="Arial"/>
                <w:b/>
                <w:bCs/>
                <w:sz w:val="16"/>
                <w:szCs w:val="16"/>
              </w:rPr>
              <w:t xml:space="preserve">Service Level Delivery </w:t>
            </w:r>
          </w:p>
        </w:tc>
      </w:tr>
      <w:tr w:rsidR="00D978C2" w:rsidRPr="00D978C2" w14:paraId="469D3C6F" w14:textId="77777777" w:rsidTr="00410A6B">
        <w:tc>
          <w:tcPr>
            <w:tcW w:w="2806" w:type="dxa"/>
            <w:shd w:val="clear" w:color="auto" w:fill="auto"/>
          </w:tcPr>
          <w:p w14:paraId="54470B47" w14:textId="77777777" w:rsidR="00D978C2" w:rsidRPr="00D978C2" w:rsidRDefault="00D978C2" w:rsidP="00D978C2">
            <w:pPr>
              <w:pStyle w:val="List"/>
              <w:ind w:left="720"/>
              <w:rPr>
                <w:rFonts w:ascii="Calibri" w:hAnsi="Calibri" w:cs="Arial"/>
                <w:bCs/>
                <w:sz w:val="16"/>
                <w:szCs w:val="16"/>
              </w:rPr>
            </w:pPr>
            <w:r w:rsidRPr="00D978C2">
              <w:rPr>
                <w:rFonts w:ascii="Calibri" w:hAnsi="Calibri" w:cs="Arial"/>
                <w:bCs/>
                <w:sz w:val="16"/>
                <w:szCs w:val="16"/>
              </w:rPr>
              <w:t>Total Delivery Violations</w:t>
            </w:r>
          </w:p>
        </w:tc>
        <w:tc>
          <w:tcPr>
            <w:tcW w:w="2558" w:type="dxa"/>
            <w:shd w:val="clear" w:color="auto" w:fill="auto"/>
          </w:tcPr>
          <w:p w14:paraId="448893DC" w14:textId="77777777" w:rsidR="00D978C2" w:rsidRPr="00D978C2" w:rsidRDefault="00D978C2" w:rsidP="00D978C2">
            <w:pPr>
              <w:pStyle w:val="List"/>
              <w:ind w:left="720"/>
              <w:rPr>
                <w:rFonts w:ascii="Calibri" w:hAnsi="Calibri" w:cs="Arial"/>
                <w:bCs/>
                <w:sz w:val="16"/>
                <w:szCs w:val="16"/>
              </w:rPr>
            </w:pPr>
            <w:r w:rsidRPr="00D978C2">
              <w:rPr>
                <w:rFonts w:ascii="Calibri" w:hAnsi="Calibri" w:cs="Arial"/>
                <w:bCs/>
                <w:sz w:val="16"/>
                <w:szCs w:val="16"/>
              </w:rPr>
              <w:t>Total Delivery Violations</w:t>
            </w:r>
          </w:p>
        </w:tc>
      </w:tr>
      <w:tr w:rsidR="00D978C2" w:rsidRPr="00D978C2" w14:paraId="19EC0959" w14:textId="77777777" w:rsidTr="00410A6B">
        <w:tc>
          <w:tcPr>
            <w:tcW w:w="2806" w:type="dxa"/>
            <w:shd w:val="clear" w:color="auto" w:fill="auto"/>
          </w:tcPr>
          <w:p w14:paraId="19243C2D" w14:textId="77777777" w:rsidR="00D978C2" w:rsidRPr="00D978C2" w:rsidRDefault="00D978C2" w:rsidP="00D978C2">
            <w:pPr>
              <w:pStyle w:val="List"/>
              <w:ind w:left="720"/>
              <w:rPr>
                <w:rFonts w:ascii="Calibri" w:hAnsi="Calibri" w:cs="Arial"/>
                <w:bCs/>
                <w:sz w:val="16"/>
                <w:szCs w:val="16"/>
              </w:rPr>
            </w:pPr>
            <w:r w:rsidRPr="00D978C2">
              <w:rPr>
                <w:rFonts w:ascii="Calibri" w:hAnsi="Calibri" w:cs="Arial"/>
                <w:bCs/>
                <w:sz w:val="16"/>
                <w:szCs w:val="16"/>
              </w:rPr>
              <w:t>Total Latency Violations</w:t>
            </w:r>
          </w:p>
        </w:tc>
        <w:tc>
          <w:tcPr>
            <w:tcW w:w="2558" w:type="dxa"/>
            <w:shd w:val="clear" w:color="auto" w:fill="auto"/>
          </w:tcPr>
          <w:p w14:paraId="1E2559A0" w14:textId="77777777" w:rsidR="00D978C2" w:rsidRPr="00D978C2" w:rsidRDefault="00D978C2" w:rsidP="00D978C2">
            <w:pPr>
              <w:pStyle w:val="List"/>
              <w:ind w:left="720"/>
              <w:rPr>
                <w:rFonts w:ascii="Calibri" w:hAnsi="Calibri" w:cs="Arial"/>
                <w:bCs/>
                <w:sz w:val="16"/>
                <w:szCs w:val="16"/>
              </w:rPr>
            </w:pPr>
            <w:r w:rsidRPr="00D978C2">
              <w:rPr>
                <w:rFonts w:ascii="Calibri" w:hAnsi="Calibri" w:cs="Arial"/>
                <w:bCs/>
                <w:sz w:val="16"/>
                <w:szCs w:val="16"/>
              </w:rPr>
              <w:t>Total Latency Violations</w:t>
            </w:r>
          </w:p>
        </w:tc>
      </w:tr>
      <w:tr w:rsidR="00D978C2" w:rsidRPr="00D978C2" w14:paraId="3F93CADB" w14:textId="77777777" w:rsidTr="00410A6B">
        <w:tc>
          <w:tcPr>
            <w:tcW w:w="2806" w:type="dxa"/>
            <w:shd w:val="clear" w:color="auto" w:fill="auto"/>
          </w:tcPr>
          <w:p w14:paraId="0F2F53FB" w14:textId="77777777" w:rsidR="00D978C2" w:rsidRPr="00D978C2" w:rsidRDefault="00D978C2" w:rsidP="00D978C2">
            <w:pPr>
              <w:pStyle w:val="List"/>
              <w:ind w:left="720"/>
              <w:rPr>
                <w:rFonts w:ascii="Calibri" w:hAnsi="Calibri" w:cs="Arial"/>
                <w:bCs/>
                <w:sz w:val="16"/>
                <w:szCs w:val="16"/>
              </w:rPr>
            </w:pPr>
            <w:r w:rsidRPr="00D978C2">
              <w:rPr>
                <w:rFonts w:ascii="Calibri" w:hAnsi="Calibri" w:cs="Arial"/>
                <w:bCs/>
                <w:sz w:val="16"/>
                <w:szCs w:val="16"/>
              </w:rPr>
              <w:t>Total Jitter Violations</w:t>
            </w:r>
          </w:p>
        </w:tc>
        <w:tc>
          <w:tcPr>
            <w:tcW w:w="2558" w:type="dxa"/>
            <w:shd w:val="clear" w:color="auto" w:fill="auto"/>
          </w:tcPr>
          <w:p w14:paraId="25B583F3" w14:textId="77777777" w:rsidR="00D978C2" w:rsidRPr="00D978C2" w:rsidRDefault="00D978C2" w:rsidP="00D978C2">
            <w:pPr>
              <w:pStyle w:val="List"/>
              <w:ind w:left="720"/>
              <w:rPr>
                <w:rFonts w:ascii="Calibri" w:hAnsi="Calibri" w:cs="Arial"/>
                <w:bCs/>
                <w:sz w:val="16"/>
                <w:szCs w:val="16"/>
              </w:rPr>
            </w:pPr>
            <w:r w:rsidRPr="00D978C2">
              <w:rPr>
                <w:rFonts w:ascii="Calibri" w:hAnsi="Calibri" w:cs="Arial"/>
                <w:bCs/>
                <w:sz w:val="16"/>
                <w:szCs w:val="16"/>
              </w:rPr>
              <w:t>Total Jitter Violations</w:t>
            </w:r>
          </w:p>
        </w:tc>
      </w:tr>
    </w:tbl>
    <w:p w14:paraId="23DA1BA3" w14:textId="77777777" w:rsidR="00D978C2" w:rsidRPr="00D978C2" w:rsidRDefault="00D978C2" w:rsidP="00D978C2">
      <w:pPr>
        <w:pStyle w:val="List"/>
        <w:ind w:left="720"/>
        <w:rPr>
          <w:rFonts w:ascii="Calibri" w:hAnsi="Calibri" w:cs="Arial"/>
          <w:bCs/>
          <w:sz w:val="16"/>
          <w:szCs w:val="16"/>
        </w:rPr>
      </w:pPr>
    </w:p>
    <w:p w14:paraId="0162FB29" w14:textId="77777777" w:rsidR="00410A6B" w:rsidRPr="00410A6B" w:rsidRDefault="00410A6B" w:rsidP="00410A6B">
      <w:pPr>
        <w:pStyle w:val="List"/>
        <w:numPr>
          <w:ilvl w:val="0"/>
          <w:numId w:val="13"/>
        </w:numPr>
        <w:rPr>
          <w:rFonts w:ascii="Calibri" w:hAnsi="Calibri" w:cs="Arial"/>
          <w:bCs/>
          <w:sz w:val="16"/>
          <w:szCs w:val="16"/>
        </w:rPr>
      </w:pPr>
      <w:r w:rsidRPr="00410A6B">
        <w:rPr>
          <w:rFonts w:ascii="Calibri" w:hAnsi="Calibri" w:cs="Arial"/>
          <w:bCs/>
          <w:sz w:val="16"/>
          <w:szCs w:val="16"/>
        </w:rPr>
        <w:t>Access to make changes to predetermined SD WAN configuration elements through the Customer Portal.</w:t>
      </w:r>
    </w:p>
    <w:p w14:paraId="4D49F72F" w14:textId="77777777" w:rsidR="00D978C2" w:rsidRPr="009A28C5" w:rsidRDefault="00D978C2" w:rsidP="00081B3A">
      <w:pPr>
        <w:pStyle w:val="List"/>
        <w:ind w:left="1440" w:right="90" w:firstLine="0"/>
        <w:jc w:val="both"/>
        <w:rPr>
          <w:rFonts w:ascii="Calibri" w:hAnsi="Calibri" w:cs="Arial"/>
          <w:bCs/>
          <w:sz w:val="16"/>
          <w:szCs w:val="16"/>
        </w:rPr>
      </w:pPr>
    </w:p>
    <w:p w14:paraId="299CB51F" w14:textId="77777777" w:rsidR="000B370C" w:rsidRPr="009A28C5" w:rsidRDefault="000B370C" w:rsidP="000B370C">
      <w:pPr>
        <w:pStyle w:val="List"/>
        <w:numPr>
          <w:ilvl w:val="0"/>
          <w:numId w:val="13"/>
        </w:numPr>
        <w:tabs>
          <w:tab w:val="left" w:pos="360"/>
        </w:tabs>
        <w:ind w:right="90"/>
        <w:jc w:val="both"/>
        <w:rPr>
          <w:rFonts w:ascii="Calibri" w:hAnsi="Calibri" w:cs="Arial"/>
          <w:bCs/>
          <w:sz w:val="16"/>
          <w:szCs w:val="16"/>
        </w:rPr>
      </w:pPr>
      <w:r w:rsidRPr="009A28C5">
        <w:rPr>
          <w:rFonts w:ascii="Calibri" w:hAnsi="Calibri" w:cs="Arial"/>
          <w:bCs/>
          <w:sz w:val="16"/>
          <w:szCs w:val="16"/>
        </w:rPr>
        <w:t xml:space="preserve">Full provisioning and installation of an underlay access when Frontier Broadband and or Ethernet Internet Access is chosen as part of the </w:t>
      </w:r>
      <w:r w:rsidR="005305E2" w:rsidRPr="009A28C5">
        <w:rPr>
          <w:rFonts w:ascii="Calibri" w:hAnsi="Calibri" w:cs="Arial"/>
          <w:bCs/>
          <w:sz w:val="16"/>
          <w:szCs w:val="16"/>
        </w:rPr>
        <w:t>Gold</w:t>
      </w:r>
      <w:r w:rsidRPr="009A28C5">
        <w:rPr>
          <w:rFonts w:ascii="Calibri" w:hAnsi="Calibri" w:cs="Arial"/>
          <w:bCs/>
          <w:sz w:val="16"/>
          <w:szCs w:val="16"/>
        </w:rPr>
        <w:t xml:space="preserve"> Service Package. </w:t>
      </w:r>
    </w:p>
    <w:p w14:paraId="7BDD2C8B" w14:textId="77777777" w:rsidR="000B370C" w:rsidRPr="009A28C5" w:rsidRDefault="000B370C" w:rsidP="000B370C">
      <w:pPr>
        <w:pStyle w:val="List"/>
        <w:numPr>
          <w:ilvl w:val="0"/>
          <w:numId w:val="13"/>
        </w:numPr>
        <w:tabs>
          <w:tab w:val="left" w:pos="360"/>
        </w:tabs>
        <w:ind w:right="90"/>
        <w:jc w:val="both"/>
        <w:rPr>
          <w:rFonts w:ascii="Calibri" w:hAnsi="Calibri" w:cs="Arial"/>
          <w:bCs/>
          <w:sz w:val="16"/>
          <w:szCs w:val="16"/>
        </w:rPr>
      </w:pPr>
      <w:r w:rsidRPr="009A28C5">
        <w:rPr>
          <w:rFonts w:ascii="Calibri" w:hAnsi="Calibri" w:cs="Arial"/>
          <w:bCs/>
          <w:sz w:val="16"/>
          <w:szCs w:val="16"/>
        </w:rPr>
        <w:t xml:space="preserve">Full design provisioning and implementation of a Layer 3 </w:t>
      </w:r>
      <w:r w:rsidR="0062115D" w:rsidRPr="009A28C5">
        <w:rPr>
          <w:rFonts w:ascii="Calibri" w:hAnsi="Calibri" w:cs="Arial"/>
          <w:bCs/>
          <w:sz w:val="16"/>
          <w:szCs w:val="16"/>
        </w:rPr>
        <w:t xml:space="preserve">Overlay Network </w:t>
      </w:r>
      <w:r w:rsidRPr="009A28C5">
        <w:rPr>
          <w:rFonts w:ascii="Calibri" w:hAnsi="Calibri" w:cs="Arial"/>
          <w:bCs/>
          <w:sz w:val="16"/>
          <w:szCs w:val="16"/>
        </w:rPr>
        <w:t>between designated Branch Locations for the purpose of end to end encapsulation, distinct routing, branch integrity, security and appropriate forwarding policies within an IPv4 address structure.</w:t>
      </w:r>
    </w:p>
    <w:p w14:paraId="6F02B8DE" w14:textId="77777777" w:rsidR="000B370C" w:rsidRPr="009A28C5" w:rsidRDefault="000B370C" w:rsidP="000B370C">
      <w:pPr>
        <w:pStyle w:val="List"/>
        <w:numPr>
          <w:ilvl w:val="0"/>
          <w:numId w:val="13"/>
        </w:numPr>
        <w:tabs>
          <w:tab w:val="left" w:pos="360"/>
        </w:tabs>
        <w:ind w:right="90"/>
        <w:jc w:val="both"/>
        <w:rPr>
          <w:rFonts w:ascii="Calibri" w:hAnsi="Calibri" w:cs="Arial"/>
          <w:bCs/>
          <w:sz w:val="16"/>
          <w:szCs w:val="16"/>
        </w:rPr>
      </w:pPr>
      <w:r w:rsidRPr="009A28C5">
        <w:rPr>
          <w:rFonts w:ascii="Calibri" w:hAnsi="Calibri" w:cs="Arial"/>
          <w:bCs/>
          <w:sz w:val="16"/>
          <w:szCs w:val="16"/>
        </w:rPr>
        <w:t>Full configuration and establishment of a stateful firewall amongst each Branch Location and their associated Ingress/Egress interfaces for the purposes of</w:t>
      </w:r>
      <w:r w:rsidR="00081B3A">
        <w:rPr>
          <w:rFonts w:ascii="Calibri" w:hAnsi="Calibri" w:cs="Arial"/>
          <w:bCs/>
          <w:sz w:val="16"/>
          <w:szCs w:val="16"/>
        </w:rPr>
        <w:t xml:space="preserve"> identifying DOS attacks</w:t>
      </w:r>
      <w:r w:rsidRPr="009A28C5">
        <w:rPr>
          <w:rFonts w:ascii="Calibri" w:hAnsi="Calibri" w:cs="Arial"/>
          <w:bCs/>
          <w:sz w:val="16"/>
          <w:szCs w:val="16"/>
        </w:rPr>
        <w:t>, useless traffic, illicit access and ensuring the chosen security QoS policies per application for an inherent network agility experience.</w:t>
      </w:r>
    </w:p>
    <w:p w14:paraId="567B1DE6" w14:textId="77777777" w:rsidR="000B370C" w:rsidRPr="009A28C5" w:rsidRDefault="000B370C" w:rsidP="000B370C">
      <w:pPr>
        <w:pStyle w:val="List"/>
        <w:numPr>
          <w:ilvl w:val="0"/>
          <w:numId w:val="13"/>
        </w:numPr>
        <w:tabs>
          <w:tab w:val="left" w:pos="360"/>
        </w:tabs>
        <w:ind w:right="90"/>
        <w:jc w:val="both"/>
        <w:rPr>
          <w:rFonts w:ascii="Calibri" w:hAnsi="Calibri" w:cs="Arial"/>
          <w:bCs/>
          <w:sz w:val="16"/>
          <w:szCs w:val="16"/>
        </w:rPr>
      </w:pPr>
      <w:r w:rsidRPr="009A28C5">
        <w:rPr>
          <w:rFonts w:ascii="Calibri" w:hAnsi="Calibri" w:cs="Arial"/>
          <w:bCs/>
          <w:sz w:val="16"/>
          <w:szCs w:val="16"/>
        </w:rPr>
        <w:t>Standard Rack, Cabinet, Wall mounting</w:t>
      </w:r>
    </w:p>
    <w:p w14:paraId="4C36E722" w14:textId="77777777" w:rsidR="000B370C" w:rsidRPr="009A28C5" w:rsidRDefault="000B370C" w:rsidP="000B370C">
      <w:pPr>
        <w:pStyle w:val="List"/>
        <w:numPr>
          <w:ilvl w:val="1"/>
          <w:numId w:val="13"/>
        </w:numPr>
        <w:tabs>
          <w:tab w:val="left" w:pos="360"/>
        </w:tabs>
        <w:ind w:right="90"/>
        <w:jc w:val="both"/>
        <w:rPr>
          <w:rFonts w:ascii="Calibri" w:hAnsi="Calibri" w:cs="Arial"/>
          <w:bCs/>
          <w:sz w:val="16"/>
          <w:szCs w:val="16"/>
        </w:rPr>
      </w:pPr>
      <w:r w:rsidRPr="009A28C5">
        <w:rPr>
          <w:rFonts w:ascii="Calibri" w:hAnsi="Calibri" w:cs="Arial"/>
          <w:bCs/>
          <w:sz w:val="16"/>
          <w:szCs w:val="16"/>
        </w:rPr>
        <w:t xml:space="preserve">Exclusions consist of </w:t>
      </w:r>
      <w:r w:rsidR="005305E2" w:rsidRPr="009A28C5">
        <w:rPr>
          <w:rFonts w:ascii="Calibri" w:hAnsi="Calibri" w:cs="Arial"/>
          <w:bCs/>
          <w:sz w:val="16"/>
          <w:szCs w:val="16"/>
        </w:rPr>
        <w:t xml:space="preserve">(a) </w:t>
      </w:r>
      <w:r w:rsidRPr="009A28C5">
        <w:rPr>
          <w:rFonts w:ascii="Calibri" w:hAnsi="Calibri" w:cs="Arial"/>
          <w:bCs/>
          <w:sz w:val="16"/>
          <w:szCs w:val="16"/>
        </w:rPr>
        <w:t>No more than 50 feet of cabling in association with an extension of a D-marc to the ASG (Customer may move beyond this parameter through an additional acceptance and authorization of Time and Material charges of the same, commonly referred to as Inside Wiring</w:t>
      </w:r>
      <w:r w:rsidR="005305E2" w:rsidRPr="009A28C5">
        <w:rPr>
          <w:rFonts w:ascii="Calibri" w:hAnsi="Calibri" w:cs="Arial"/>
          <w:bCs/>
          <w:sz w:val="16"/>
          <w:szCs w:val="16"/>
        </w:rPr>
        <w:t>), (b)</w:t>
      </w:r>
      <w:r w:rsidRPr="009A28C5">
        <w:rPr>
          <w:rFonts w:ascii="Calibri" w:hAnsi="Calibri" w:cs="Arial"/>
          <w:bCs/>
          <w:sz w:val="16"/>
          <w:szCs w:val="16"/>
        </w:rPr>
        <w:t xml:space="preserve"> Frontier Personnel, or affiliate drilling through masonry or exterior walls, wiring within an attic or crawl space, external suite, building, or multiple floors within a Multiple Dwelling Unit (MDU)</w:t>
      </w:r>
      <w:r w:rsidR="005305E2" w:rsidRPr="009A28C5">
        <w:rPr>
          <w:rFonts w:ascii="Calibri" w:hAnsi="Calibri" w:cs="Arial"/>
          <w:bCs/>
          <w:sz w:val="16"/>
          <w:szCs w:val="16"/>
        </w:rPr>
        <w:t>, (c)</w:t>
      </w:r>
      <w:r w:rsidRPr="009A28C5">
        <w:rPr>
          <w:rFonts w:ascii="Calibri" w:hAnsi="Calibri" w:cs="Arial"/>
          <w:bCs/>
          <w:sz w:val="16"/>
          <w:szCs w:val="16"/>
        </w:rPr>
        <w:t xml:space="preserve"> </w:t>
      </w:r>
      <w:r w:rsidR="005305E2" w:rsidRPr="009A28C5">
        <w:rPr>
          <w:rFonts w:ascii="Calibri" w:hAnsi="Calibri" w:cs="Arial"/>
          <w:bCs/>
          <w:sz w:val="16"/>
          <w:szCs w:val="16"/>
        </w:rPr>
        <w:t>a</w:t>
      </w:r>
      <w:r w:rsidRPr="009A28C5">
        <w:rPr>
          <w:rFonts w:ascii="Calibri" w:hAnsi="Calibri" w:cs="Arial"/>
          <w:bCs/>
          <w:sz w:val="16"/>
          <w:szCs w:val="16"/>
        </w:rPr>
        <w:t>ny wiring associated with a 10 foot vertical or more.</w:t>
      </w:r>
    </w:p>
    <w:p w14:paraId="714DD060" w14:textId="77777777" w:rsidR="000B370C" w:rsidRDefault="009932D5" w:rsidP="000B370C">
      <w:pPr>
        <w:pStyle w:val="List"/>
        <w:numPr>
          <w:ilvl w:val="0"/>
          <w:numId w:val="13"/>
        </w:numPr>
        <w:tabs>
          <w:tab w:val="left" w:pos="360"/>
        </w:tabs>
        <w:ind w:right="90"/>
        <w:jc w:val="both"/>
        <w:rPr>
          <w:rFonts w:ascii="Calibri" w:hAnsi="Calibri" w:cs="Arial"/>
          <w:bCs/>
          <w:sz w:val="16"/>
          <w:szCs w:val="16"/>
        </w:rPr>
      </w:pPr>
      <w:r w:rsidRPr="009A28C5">
        <w:rPr>
          <w:rFonts w:ascii="Calibri" w:hAnsi="Calibri" w:cs="Arial"/>
          <w:bCs/>
          <w:sz w:val="16"/>
          <w:szCs w:val="16"/>
        </w:rPr>
        <w:t>Fully customized design, provisioning and implementation of dual path redundancy for purposes of internet off loading, back up and load balancing or independent traffic steering.</w:t>
      </w:r>
    </w:p>
    <w:p w14:paraId="513FE896" w14:textId="77777777" w:rsidR="004275CA" w:rsidRPr="004275CA" w:rsidRDefault="004275CA" w:rsidP="004275CA">
      <w:pPr>
        <w:numPr>
          <w:ilvl w:val="0"/>
          <w:numId w:val="13"/>
        </w:numPr>
        <w:rPr>
          <w:rFonts w:ascii="Calibri" w:hAnsi="Calibri" w:cs="Arial"/>
          <w:bCs/>
          <w:sz w:val="16"/>
          <w:szCs w:val="16"/>
        </w:rPr>
      </w:pPr>
      <w:r w:rsidRPr="004275CA">
        <w:rPr>
          <w:rFonts w:ascii="Calibri" w:hAnsi="Calibri" w:cs="Arial"/>
          <w:bCs/>
          <w:sz w:val="16"/>
          <w:szCs w:val="16"/>
        </w:rPr>
        <w:t xml:space="preserve">Internet Key Exchange Virtual Private Network (IKE VPN) when ordered will provide IPSec tunnel from ASG to </w:t>
      </w:r>
      <w:r w:rsidR="00292E7E">
        <w:rPr>
          <w:rFonts w:ascii="Calibri" w:hAnsi="Calibri" w:cs="Arial"/>
          <w:bCs/>
          <w:sz w:val="16"/>
          <w:szCs w:val="16"/>
        </w:rPr>
        <w:t xml:space="preserve">the </w:t>
      </w:r>
      <w:r w:rsidRPr="004275CA">
        <w:rPr>
          <w:rFonts w:ascii="Calibri" w:hAnsi="Calibri" w:cs="Arial"/>
          <w:bCs/>
          <w:sz w:val="16"/>
          <w:szCs w:val="16"/>
        </w:rPr>
        <w:t>defined virtual private network (VPN) gateway</w:t>
      </w:r>
    </w:p>
    <w:p w14:paraId="1BCAAA1F" w14:textId="77777777" w:rsidR="004275CA" w:rsidRPr="009A28C5" w:rsidRDefault="004275CA" w:rsidP="00013FE6">
      <w:pPr>
        <w:pStyle w:val="List"/>
        <w:tabs>
          <w:tab w:val="left" w:pos="360"/>
        </w:tabs>
        <w:ind w:left="720" w:right="90" w:firstLine="0"/>
        <w:jc w:val="both"/>
        <w:rPr>
          <w:rFonts w:ascii="Calibri" w:hAnsi="Calibri" w:cs="Arial"/>
          <w:bCs/>
          <w:sz w:val="16"/>
          <w:szCs w:val="16"/>
        </w:rPr>
      </w:pPr>
    </w:p>
    <w:p w14:paraId="48ED22C1" w14:textId="77777777" w:rsidR="009932D5" w:rsidRPr="009A28C5" w:rsidRDefault="009932D5" w:rsidP="0087319F">
      <w:pPr>
        <w:pStyle w:val="List"/>
        <w:tabs>
          <w:tab w:val="left" w:pos="360"/>
        </w:tabs>
        <w:ind w:left="720" w:right="90" w:firstLine="0"/>
        <w:jc w:val="both"/>
        <w:rPr>
          <w:rFonts w:ascii="Calibri" w:hAnsi="Calibri" w:cs="Arial"/>
          <w:bCs/>
          <w:sz w:val="16"/>
          <w:szCs w:val="16"/>
        </w:rPr>
      </w:pPr>
    </w:p>
    <w:p w14:paraId="4C5B287E" w14:textId="77777777" w:rsidR="0090303A" w:rsidRPr="009A28C5" w:rsidRDefault="0087319F" w:rsidP="008918FB">
      <w:pPr>
        <w:pStyle w:val="List"/>
        <w:ind w:left="0" w:right="90" w:firstLine="0"/>
        <w:jc w:val="both"/>
        <w:rPr>
          <w:rFonts w:ascii="Calibri" w:hAnsi="Calibri" w:cs="Arial"/>
          <w:b/>
          <w:bCs/>
          <w:sz w:val="16"/>
          <w:szCs w:val="16"/>
        </w:rPr>
      </w:pPr>
      <w:r w:rsidRPr="009A28C5">
        <w:rPr>
          <w:rFonts w:ascii="Calibri" w:hAnsi="Calibri" w:cs="Arial"/>
          <w:b/>
          <w:bCs/>
          <w:sz w:val="16"/>
          <w:szCs w:val="16"/>
        </w:rPr>
        <w:t>2</w:t>
      </w:r>
      <w:r w:rsidR="003E7F37" w:rsidRPr="009A28C5">
        <w:rPr>
          <w:rFonts w:ascii="Calibri" w:hAnsi="Calibri" w:cs="Arial"/>
          <w:b/>
          <w:bCs/>
          <w:sz w:val="16"/>
          <w:szCs w:val="16"/>
        </w:rPr>
        <w:t xml:space="preserve">.  </w:t>
      </w:r>
      <w:r w:rsidR="0090303A" w:rsidRPr="009A28C5">
        <w:rPr>
          <w:rFonts w:ascii="Calibri" w:hAnsi="Calibri" w:cs="Arial"/>
          <w:b/>
          <w:bCs/>
          <w:sz w:val="16"/>
          <w:szCs w:val="16"/>
          <w:u w:val="single"/>
        </w:rPr>
        <w:t>CUSTOMER OBLIGATIONS</w:t>
      </w:r>
      <w:r w:rsidR="0090303A" w:rsidRPr="009A28C5">
        <w:rPr>
          <w:rFonts w:ascii="Calibri" w:hAnsi="Calibri" w:cs="Arial"/>
          <w:b/>
          <w:bCs/>
          <w:sz w:val="16"/>
          <w:szCs w:val="16"/>
        </w:rPr>
        <w:t>:</w:t>
      </w:r>
    </w:p>
    <w:p w14:paraId="602D5691" w14:textId="77777777" w:rsidR="0090303A" w:rsidRDefault="00F01EFB" w:rsidP="00C57E31">
      <w:pPr>
        <w:pStyle w:val="List"/>
        <w:ind w:left="0" w:right="90" w:firstLine="0"/>
        <w:jc w:val="both"/>
        <w:rPr>
          <w:rFonts w:ascii="Calibri" w:hAnsi="Calibri" w:cs="Arial"/>
          <w:bCs/>
          <w:sz w:val="16"/>
          <w:szCs w:val="16"/>
        </w:rPr>
      </w:pPr>
      <w:r w:rsidRPr="009A28C5">
        <w:rPr>
          <w:rFonts w:ascii="Calibri" w:hAnsi="Calibri" w:cs="Arial"/>
          <w:bCs/>
          <w:sz w:val="16"/>
          <w:szCs w:val="16"/>
        </w:rPr>
        <w:t>Customer must participate in a pre-design questionnaire with a Frontier assigned Sales Engineer for the purposes</w:t>
      </w:r>
      <w:r w:rsidRPr="009A28C5">
        <w:rPr>
          <w:rFonts w:ascii="Calibri" w:hAnsi="Calibri" w:cs="Arial"/>
          <w:b/>
          <w:bCs/>
          <w:sz w:val="16"/>
          <w:szCs w:val="16"/>
        </w:rPr>
        <w:t xml:space="preserve"> </w:t>
      </w:r>
      <w:r w:rsidRPr="009A28C5">
        <w:rPr>
          <w:rFonts w:ascii="Calibri" w:hAnsi="Calibri" w:cs="Arial"/>
          <w:bCs/>
          <w:sz w:val="16"/>
          <w:szCs w:val="16"/>
        </w:rPr>
        <w:t>of completing the Frontier Provisioning Record Form (“PRF”) for information associated with, but not limited to</w:t>
      </w:r>
      <w:r w:rsidR="006A32FD" w:rsidRPr="009A28C5">
        <w:rPr>
          <w:rFonts w:ascii="Calibri" w:hAnsi="Calibri" w:cs="Arial"/>
          <w:bCs/>
          <w:sz w:val="16"/>
          <w:szCs w:val="16"/>
        </w:rPr>
        <w:t>;</w:t>
      </w:r>
      <w:r w:rsidRPr="009A28C5">
        <w:rPr>
          <w:rFonts w:ascii="Calibri" w:hAnsi="Calibri" w:cs="Arial"/>
          <w:bCs/>
          <w:sz w:val="16"/>
          <w:szCs w:val="16"/>
        </w:rPr>
        <w:t xml:space="preserve"> access type, bandwidth profile, LAN and WAN network design, web applications, number of users, traffic types and contact information for individuals designated as single points of contact or individuals authorized to approve service changes or receive notifications associated with a security event. These individuals must be available 24 hours a day, 7 days a week, 365 days a year.</w:t>
      </w:r>
    </w:p>
    <w:p w14:paraId="465EEEFD" w14:textId="77777777" w:rsidR="00081B3A" w:rsidRDefault="00081B3A" w:rsidP="00081B3A">
      <w:pPr>
        <w:pStyle w:val="List"/>
        <w:ind w:left="0" w:right="90" w:firstLine="0"/>
        <w:jc w:val="both"/>
        <w:rPr>
          <w:rFonts w:ascii="Calibri" w:hAnsi="Calibri" w:cs="Arial"/>
          <w:bCs/>
          <w:sz w:val="16"/>
          <w:szCs w:val="16"/>
        </w:rPr>
      </w:pPr>
    </w:p>
    <w:p w14:paraId="4303327B" w14:textId="77777777" w:rsidR="004275CA" w:rsidRPr="004275CA" w:rsidRDefault="00081B3A" w:rsidP="008918FB">
      <w:pPr>
        <w:pStyle w:val="List"/>
        <w:ind w:left="0" w:right="90" w:firstLine="0"/>
        <w:jc w:val="both"/>
        <w:rPr>
          <w:rFonts w:ascii="Calibri" w:hAnsi="Calibri" w:cs="Arial"/>
          <w:bCs/>
          <w:sz w:val="16"/>
          <w:szCs w:val="16"/>
        </w:rPr>
      </w:pPr>
      <w:r>
        <w:rPr>
          <w:rFonts w:ascii="Calibri" w:hAnsi="Calibri" w:cs="Arial"/>
          <w:bCs/>
          <w:sz w:val="16"/>
          <w:szCs w:val="16"/>
        </w:rPr>
        <w:t>Customer acknowledges that by modifying configuration</w:t>
      </w:r>
      <w:r w:rsidR="00013FE6">
        <w:rPr>
          <w:rFonts w:ascii="Calibri" w:hAnsi="Calibri" w:cs="Arial"/>
          <w:bCs/>
          <w:sz w:val="16"/>
          <w:szCs w:val="16"/>
        </w:rPr>
        <w:t xml:space="preserve"> options on its </w:t>
      </w:r>
      <w:r w:rsidR="008A1D51" w:rsidRPr="00DA5D8C">
        <w:rPr>
          <w:rFonts w:ascii="Calibri" w:hAnsi="Calibri" w:cs="Arial"/>
          <w:bCs/>
          <w:sz w:val="16"/>
          <w:szCs w:val="16"/>
        </w:rPr>
        <w:t>SD WAN Customer Portal</w:t>
      </w:r>
      <w:r w:rsidR="00E843CB" w:rsidRPr="00DA5D8C">
        <w:rPr>
          <w:rFonts w:ascii="Calibri" w:hAnsi="Calibri" w:cs="Arial"/>
          <w:bCs/>
          <w:sz w:val="16"/>
          <w:szCs w:val="16"/>
        </w:rPr>
        <w:t xml:space="preserve"> </w:t>
      </w:r>
      <w:r w:rsidRPr="00DA5D8C">
        <w:rPr>
          <w:rFonts w:ascii="Calibri" w:hAnsi="Calibri" w:cs="Arial"/>
          <w:bCs/>
          <w:sz w:val="16"/>
          <w:szCs w:val="16"/>
        </w:rPr>
        <w:t>Customer and its end users release Frontier of any liability or responsibility</w:t>
      </w:r>
      <w:r w:rsidRPr="00FD177B">
        <w:rPr>
          <w:rFonts w:ascii="Calibri" w:hAnsi="Calibri" w:cs="Arial"/>
          <w:bCs/>
          <w:sz w:val="16"/>
          <w:szCs w:val="16"/>
        </w:rPr>
        <w:t xml:space="preserve"> to</w:t>
      </w:r>
      <w:r w:rsidRPr="00C04169">
        <w:rPr>
          <w:rFonts w:ascii="Calibri" w:hAnsi="Calibri" w:cs="Arial"/>
          <w:bCs/>
          <w:sz w:val="16"/>
          <w:szCs w:val="16"/>
        </w:rPr>
        <w:t xml:space="preserve"> repair or reconfigure such </w:t>
      </w:r>
      <w:r w:rsidR="008A1D51" w:rsidRPr="00C04169">
        <w:rPr>
          <w:rFonts w:ascii="Calibri" w:hAnsi="Calibri" w:cs="Arial"/>
          <w:bCs/>
          <w:sz w:val="16"/>
          <w:szCs w:val="16"/>
        </w:rPr>
        <w:t xml:space="preserve">SD WAN Customer Portal </w:t>
      </w:r>
      <w:r w:rsidR="00E843CB" w:rsidRPr="00C04169">
        <w:rPr>
          <w:rFonts w:ascii="Calibri" w:hAnsi="Calibri" w:cs="Arial"/>
          <w:bCs/>
          <w:sz w:val="16"/>
          <w:szCs w:val="16"/>
        </w:rPr>
        <w:t>under</w:t>
      </w:r>
      <w:r w:rsidRPr="00E5443F">
        <w:rPr>
          <w:rFonts w:ascii="Calibri" w:hAnsi="Calibri" w:cs="Arial"/>
          <w:bCs/>
          <w:sz w:val="16"/>
          <w:szCs w:val="16"/>
        </w:rPr>
        <w:t xml:space="preserve"> Frontier’s standard support</w:t>
      </w:r>
      <w:r w:rsidR="00E843CB">
        <w:rPr>
          <w:rFonts w:ascii="Calibri" w:hAnsi="Calibri" w:cs="Arial"/>
          <w:bCs/>
          <w:sz w:val="16"/>
          <w:szCs w:val="16"/>
        </w:rPr>
        <w:t>.</w:t>
      </w:r>
      <w:r w:rsidR="00013FE6">
        <w:rPr>
          <w:rFonts w:ascii="Calibri" w:hAnsi="Calibri" w:cs="Arial"/>
          <w:bCs/>
          <w:sz w:val="16"/>
          <w:szCs w:val="16"/>
        </w:rPr>
        <w:t xml:space="preserve">  </w:t>
      </w:r>
      <w:r w:rsidR="004275CA" w:rsidRPr="004275CA">
        <w:rPr>
          <w:rFonts w:ascii="Calibri" w:hAnsi="Calibri" w:cs="Arial"/>
          <w:bCs/>
          <w:sz w:val="16"/>
          <w:szCs w:val="16"/>
        </w:rPr>
        <w:t>Customer is responsible for maintaining record of any prior-state con</w:t>
      </w:r>
      <w:r w:rsidR="00537860">
        <w:rPr>
          <w:rFonts w:ascii="Calibri" w:hAnsi="Calibri" w:cs="Arial"/>
          <w:bCs/>
          <w:sz w:val="16"/>
          <w:szCs w:val="16"/>
        </w:rPr>
        <w:t>figuration element(s) of which C</w:t>
      </w:r>
      <w:r w:rsidR="004275CA" w:rsidRPr="004275CA">
        <w:rPr>
          <w:rFonts w:ascii="Calibri" w:hAnsi="Calibri" w:cs="Arial"/>
          <w:bCs/>
          <w:sz w:val="16"/>
          <w:szCs w:val="16"/>
        </w:rPr>
        <w:t xml:space="preserve">ustomer changes through the SD WAN </w:t>
      </w:r>
      <w:r w:rsidR="00537860">
        <w:rPr>
          <w:rFonts w:ascii="Calibri" w:hAnsi="Calibri" w:cs="Arial"/>
          <w:bCs/>
          <w:sz w:val="16"/>
          <w:szCs w:val="16"/>
        </w:rPr>
        <w:t>Customer P</w:t>
      </w:r>
      <w:r w:rsidR="004275CA" w:rsidRPr="004275CA">
        <w:rPr>
          <w:rFonts w:ascii="Calibri" w:hAnsi="Calibri" w:cs="Arial"/>
          <w:bCs/>
          <w:sz w:val="16"/>
          <w:szCs w:val="16"/>
        </w:rPr>
        <w:t>ortal.  Frontier will work with Customer to address any SD WAN</w:t>
      </w:r>
      <w:r w:rsidR="00013FE6">
        <w:rPr>
          <w:rFonts w:ascii="Calibri" w:hAnsi="Calibri" w:cs="Arial"/>
          <w:bCs/>
          <w:sz w:val="16"/>
          <w:szCs w:val="16"/>
        </w:rPr>
        <w:t xml:space="preserve"> Customer Portal </w:t>
      </w:r>
      <w:r w:rsidR="004275CA" w:rsidRPr="004275CA">
        <w:rPr>
          <w:rFonts w:ascii="Calibri" w:hAnsi="Calibri" w:cs="Arial"/>
          <w:bCs/>
          <w:sz w:val="16"/>
          <w:szCs w:val="16"/>
        </w:rPr>
        <w:t>issues caused by a Customer initiated modification including restoral of SD WAN</w:t>
      </w:r>
      <w:r w:rsidR="00013FE6">
        <w:rPr>
          <w:rFonts w:ascii="Calibri" w:hAnsi="Calibri" w:cs="Arial"/>
          <w:bCs/>
          <w:sz w:val="16"/>
          <w:szCs w:val="16"/>
        </w:rPr>
        <w:t xml:space="preserve"> Customer Portal</w:t>
      </w:r>
      <w:r w:rsidR="004275CA" w:rsidRPr="004275CA">
        <w:rPr>
          <w:rFonts w:ascii="Calibri" w:hAnsi="Calibri" w:cs="Arial"/>
          <w:bCs/>
          <w:sz w:val="16"/>
          <w:szCs w:val="16"/>
        </w:rPr>
        <w:t xml:space="preserve"> configuration built based upon original PRF if necessary, in order to resolve </w:t>
      </w:r>
      <w:r w:rsidR="00013FE6">
        <w:rPr>
          <w:rFonts w:ascii="Calibri" w:hAnsi="Calibri" w:cs="Arial"/>
          <w:bCs/>
          <w:sz w:val="16"/>
          <w:szCs w:val="16"/>
        </w:rPr>
        <w:t xml:space="preserve">the </w:t>
      </w:r>
      <w:r w:rsidR="004275CA" w:rsidRPr="004275CA">
        <w:rPr>
          <w:rFonts w:ascii="Calibri" w:hAnsi="Calibri" w:cs="Arial"/>
          <w:bCs/>
          <w:sz w:val="16"/>
          <w:szCs w:val="16"/>
        </w:rPr>
        <w:t>SD WAN issue</w:t>
      </w:r>
    </w:p>
    <w:p w14:paraId="6CB478F7" w14:textId="77777777" w:rsidR="004275CA" w:rsidRPr="004275CA" w:rsidRDefault="004275CA" w:rsidP="004275CA">
      <w:pPr>
        <w:pStyle w:val="List"/>
        <w:ind w:left="-90" w:right="90" w:firstLine="0"/>
        <w:jc w:val="both"/>
        <w:rPr>
          <w:rFonts w:ascii="Calibri" w:hAnsi="Calibri" w:cs="Arial"/>
          <w:b/>
          <w:bCs/>
          <w:sz w:val="16"/>
          <w:szCs w:val="16"/>
        </w:rPr>
      </w:pPr>
    </w:p>
    <w:p w14:paraId="6291853A" w14:textId="77777777" w:rsidR="004F201B" w:rsidRPr="009A28C5" w:rsidRDefault="002C3401" w:rsidP="008918FB">
      <w:pPr>
        <w:pStyle w:val="List"/>
        <w:ind w:right="90"/>
        <w:jc w:val="both"/>
        <w:rPr>
          <w:rFonts w:ascii="Calibri" w:hAnsi="Calibri" w:cs="Arial"/>
          <w:b/>
          <w:bCs/>
          <w:sz w:val="16"/>
          <w:szCs w:val="16"/>
        </w:rPr>
      </w:pPr>
      <w:r w:rsidRPr="009A28C5">
        <w:rPr>
          <w:rFonts w:ascii="Calibri" w:hAnsi="Calibri" w:cs="Arial"/>
          <w:b/>
          <w:bCs/>
          <w:sz w:val="16"/>
          <w:szCs w:val="16"/>
        </w:rPr>
        <w:t>3</w:t>
      </w:r>
      <w:r w:rsidR="003E7F37" w:rsidRPr="009A28C5">
        <w:rPr>
          <w:rFonts w:ascii="Calibri" w:hAnsi="Calibri" w:cs="Arial"/>
          <w:b/>
          <w:bCs/>
          <w:sz w:val="16"/>
          <w:szCs w:val="16"/>
        </w:rPr>
        <w:t xml:space="preserve">.  </w:t>
      </w:r>
      <w:r w:rsidR="00B37B7A" w:rsidRPr="009A28C5">
        <w:rPr>
          <w:rFonts w:ascii="Calibri" w:hAnsi="Calibri" w:cs="Arial"/>
          <w:b/>
          <w:bCs/>
          <w:sz w:val="16"/>
          <w:szCs w:val="16"/>
          <w:u w:val="single"/>
        </w:rPr>
        <w:t>A</w:t>
      </w:r>
      <w:r w:rsidR="00E901DD" w:rsidRPr="009A28C5">
        <w:rPr>
          <w:rFonts w:ascii="Calibri" w:hAnsi="Calibri" w:cs="Arial"/>
          <w:b/>
          <w:bCs/>
          <w:sz w:val="16"/>
          <w:szCs w:val="16"/>
          <w:u w:val="single"/>
        </w:rPr>
        <w:t>SG INSTALLATION AND CONFIGURATION</w:t>
      </w:r>
      <w:r w:rsidR="00E901DD" w:rsidRPr="009A28C5">
        <w:rPr>
          <w:rFonts w:ascii="Calibri" w:hAnsi="Calibri" w:cs="Arial"/>
          <w:b/>
          <w:bCs/>
          <w:sz w:val="16"/>
          <w:szCs w:val="16"/>
        </w:rPr>
        <w:t>:</w:t>
      </w:r>
    </w:p>
    <w:p w14:paraId="03B0F8B0" w14:textId="77777777" w:rsidR="002C3401" w:rsidRDefault="00B37B7A" w:rsidP="00C57E31">
      <w:pPr>
        <w:pStyle w:val="List"/>
        <w:ind w:left="0" w:right="90" w:firstLine="0"/>
        <w:jc w:val="both"/>
        <w:rPr>
          <w:rFonts w:ascii="Calibri" w:hAnsi="Calibri" w:cs="Arial"/>
          <w:bCs/>
          <w:sz w:val="16"/>
          <w:szCs w:val="16"/>
        </w:rPr>
      </w:pPr>
      <w:r w:rsidRPr="009A28C5">
        <w:rPr>
          <w:rFonts w:ascii="Calibri" w:hAnsi="Calibri" w:cs="Arial"/>
          <w:bCs/>
          <w:sz w:val="16"/>
          <w:szCs w:val="16"/>
        </w:rPr>
        <w:t>A</w:t>
      </w:r>
      <w:r w:rsidR="00E901DD" w:rsidRPr="009A28C5">
        <w:rPr>
          <w:rFonts w:ascii="Calibri" w:hAnsi="Calibri" w:cs="Arial"/>
          <w:bCs/>
          <w:sz w:val="16"/>
          <w:szCs w:val="16"/>
        </w:rPr>
        <w:t xml:space="preserve">SG selection is based on the total aggregate bandwidth (up and down for all connected underlay network elements) in association with Customer PRF specifications for each Branch Location. Frontier will size accordingly the design and </w:t>
      </w:r>
      <w:r w:rsidRPr="009A28C5">
        <w:rPr>
          <w:rFonts w:ascii="Calibri" w:hAnsi="Calibri" w:cs="Arial"/>
          <w:bCs/>
          <w:sz w:val="16"/>
          <w:szCs w:val="16"/>
        </w:rPr>
        <w:t>A</w:t>
      </w:r>
      <w:r w:rsidR="00E901DD" w:rsidRPr="009A28C5">
        <w:rPr>
          <w:rFonts w:ascii="Calibri" w:hAnsi="Calibri" w:cs="Arial"/>
          <w:bCs/>
          <w:sz w:val="16"/>
          <w:szCs w:val="16"/>
        </w:rPr>
        <w:t>SG based solely on the information provided by the Customer. In the event</w:t>
      </w:r>
      <w:r w:rsidR="00E901DD" w:rsidRPr="009A28C5">
        <w:rPr>
          <w:rFonts w:ascii="Calibri" w:hAnsi="Calibri" w:cs="Arial"/>
          <w:b/>
          <w:bCs/>
          <w:sz w:val="16"/>
          <w:szCs w:val="16"/>
        </w:rPr>
        <w:t xml:space="preserve"> </w:t>
      </w:r>
      <w:r w:rsidR="00E901DD" w:rsidRPr="009A28C5">
        <w:rPr>
          <w:rFonts w:ascii="Calibri" w:hAnsi="Calibri" w:cs="Arial"/>
          <w:bCs/>
          <w:sz w:val="16"/>
          <w:szCs w:val="16"/>
        </w:rPr>
        <w:t>this information is deemed inaccurate or appropriately sized for the right delivery and experience, Frontier reserves the right to upgrade Customer</w:t>
      </w:r>
      <w:r w:rsidR="00450BF1" w:rsidRPr="009A28C5">
        <w:rPr>
          <w:rFonts w:ascii="Calibri" w:hAnsi="Calibri" w:cs="Arial"/>
          <w:bCs/>
          <w:sz w:val="16"/>
          <w:szCs w:val="16"/>
        </w:rPr>
        <w:t>, to the next bandwidth profile (at current rack rates)</w:t>
      </w:r>
      <w:r w:rsidR="00E901DD" w:rsidRPr="009A28C5">
        <w:rPr>
          <w:rFonts w:ascii="Calibri" w:hAnsi="Calibri" w:cs="Arial"/>
          <w:bCs/>
          <w:sz w:val="16"/>
          <w:szCs w:val="16"/>
        </w:rPr>
        <w:t xml:space="preserve"> within their invoice of the next billing cycle to the appropriate </w:t>
      </w:r>
      <w:r w:rsidRPr="009A28C5">
        <w:rPr>
          <w:rFonts w:ascii="Calibri" w:hAnsi="Calibri" w:cs="Arial"/>
          <w:bCs/>
          <w:sz w:val="16"/>
          <w:szCs w:val="16"/>
        </w:rPr>
        <w:t>A</w:t>
      </w:r>
      <w:r w:rsidR="00E901DD" w:rsidRPr="009A28C5">
        <w:rPr>
          <w:rFonts w:ascii="Calibri" w:hAnsi="Calibri" w:cs="Arial"/>
          <w:bCs/>
          <w:sz w:val="16"/>
          <w:szCs w:val="16"/>
        </w:rPr>
        <w:t xml:space="preserve">SG for an improvement in the customer experience associated with the Silver or Gold Service </w:t>
      </w:r>
      <w:r w:rsidRPr="009A28C5">
        <w:rPr>
          <w:rFonts w:ascii="Calibri" w:hAnsi="Calibri" w:cs="Arial"/>
          <w:bCs/>
          <w:sz w:val="16"/>
          <w:szCs w:val="16"/>
        </w:rPr>
        <w:t>Package</w:t>
      </w:r>
      <w:r w:rsidR="00E901DD" w:rsidRPr="009A28C5">
        <w:rPr>
          <w:rFonts w:ascii="Calibri" w:hAnsi="Calibri" w:cs="Arial"/>
          <w:bCs/>
          <w:sz w:val="16"/>
          <w:szCs w:val="16"/>
        </w:rPr>
        <w:t>.</w:t>
      </w:r>
    </w:p>
    <w:p w14:paraId="374119A8" w14:textId="77777777" w:rsidR="002771D0" w:rsidRPr="009A28C5" w:rsidRDefault="002771D0" w:rsidP="002771D0">
      <w:pPr>
        <w:pStyle w:val="List"/>
        <w:ind w:left="0" w:right="90" w:firstLine="0"/>
        <w:jc w:val="both"/>
        <w:rPr>
          <w:rFonts w:ascii="Calibri" w:hAnsi="Calibri" w:cs="Arial"/>
          <w:bCs/>
          <w:sz w:val="16"/>
          <w:szCs w:val="16"/>
        </w:rPr>
      </w:pPr>
    </w:p>
    <w:p w14:paraId="578211D4" w14:textId="77777777" w:rsidR="003A7D3A" w:rsidRPr="009A28C5" w:rsidRDefault="002C3401" w:rsidP="002C3401">
      <w:pPr>
        <w:pStyle w:val="List"/>
        <w:ind w:left="0" w:right="90" w:firstLine="0"/>
        <w:jc w:val="both"/>
        <w:rPr>
          <w:rFonts w:ascii="Calibri" w:hAnsi="Calibri" w:cs="Arial"/>
          <w:bCs/>
          <w:sz w:val="16"/>
          <w:szCs w:val="16"/>
        </w:rPr>
      </w:pPr>
      <w:r w:rsidRPr="009A28C5">
        <w:rPr>
          <w:rFonts w:ascii="Calibri" w:hAnsi="Calibri" w:cs="Arial"/>
          <w:b/>
          <w:bCs/>
          <w:sz w:val="16"/>
          <w:szCs w:val="16"/>
        </w:rPr>
        <w:t>4</w:t>
      </w:r>
      <w:r w:rsidR="0094595F" w:rsidRPr="009A28C5">
        <w:rPr>
          <w:rFonts w:ascii="Calibri" w:hAnsi="Calibri" w:cs="Arial"/>
          <w:b/>
          <w:bCs/>
          <w:sz w:val="16"/>
          <w:szCs w:val="16"/>
        </w:rPr>
        <w:t xml:space="preserve">.  </w:t>
      </w:r>
      <w:r w:rsidR="003A7D3A" w:rsidRPr="009A28C5">
        <w:rPr>
          <w:rFonts w:ascii="Calibri" w:hAnsi="Calibri" w:cs="Arial"/>
          <w:b/>
          <w:bCs/>
          <w:sz w:val="16"/>
          <w:szCs w:val="16"/>
          <w:u w:val="single"/>
        </w:rPr>
        <w:t>CONTENT RESTRICTIONS</w:t>
      </w:r>
      <w:r w:rsidR="003A7D3A" w:rsidRPr="009A28C5">
        <w:rPr>
          <w:rFonts w:ascii="Calibri" w:hAnsi="Calibri" w:cs="Arial"/>
          <w:b/>
          <w:bCs/>
          <w:sz w:val="16"/>
          <w:szCs w:val="16"/>
        </w:rPr>
        <w:t>:</w:t>
      </w:r>
    </w:p>
    <w:p w14:paraId="33F2DD04" w14:textId="77777777" w:rsidR="00C72F4D" w:rsidRPr="009A28C5" w:rsidRDefault="003A7D3A" w:rsidP="00C57E31">
      <w:pPr>
        <w:pStyle w:val="List"/>
        <w:ind w:left="0" w:right="90" w:firstLine="0"/>
        <w:jc w:val="both"/>
        <w:rPr>
          <w:rFonts w:ascii="Calibri" w:hAnsi="Calibri" w:cs="Arial"/>
          <w:b/>
          <w:bCs/>
          <w:sz w:val="16"/>
          <w:szCs w:val="16"/>
          <w:u w:val="single"/>
        </w:rPr>
      </w:pPr>
      <w:r w:rsidRPr="009A28C5">
        <w:rPr>
          <w:rFonts w:ascii="Calibri" w:hAnsi="Calibri" w:cs="Arial"/>
          <w:bCs/>
          <w:sz w:val="16"/>
          <w:szCs w:val="16"/>
        </w:rPr>
        <w:t>Th</w:t>
      </w:r>
      <w:r w:rsidR="0087319F" w:rsidRPr="009A28C5">
        <w:rPr>
          <w:rFonts w:ascii="Calibri" w:hAnsi="Calibri" w:cs="Arial"/>
          <w:bCs/>
          <w:sz w:val="16"/>
          <w:szCs w:val="16"/>
        </w:rPr>
        <w:t xml:space="preserve">e </w:t>
      </w:r>
      <w:r w:rsidRPr="009A28C5">
        <w:rPr>
          <w:rFonts w:ascii="Calibri" w:hAnsi="Calibri" w:cs="Arial"/>
          <w:bCs/>
          <w:sz w:val="16"/>
          <w:szCs w:val="16"/>
        </w:rPr>
        <w:t xml:space="preserve">Silver and or Gold Service </w:t>
      </w:r>
      <w:r w:rsidR="00863454" w:rsidRPr="009A28C5">
        <w:rPr>
          <w:rFonts w:ascii="Calibri" w:hAnsi="Calibri" w:cs="Arial"/>
          <w:bCs/>
          <w:sz w:val="16"/>
          <w:szCs w:val="16"/>
        </w:rPr>
        <w:t>Packages</w:t>
      </w:r>
      <w:r w:rsidRPr="009A28C5">
        <w:rPr>
          <w:rFonts w:ascii="Calibri" w:hAnsi="Calibri" w:cs="Arial"/>
          <w:bCs/>
          <w:sz w:val="16"/>
          <w:szCs w:val="16"/>
        </w:rPr>
        <w:t xml:space="preserve"> are n</w:t>
      </w:r>
      <w:r w:rsidR="008B2FA7" w:rsidRPr="009A28C5">
        <w:rPr>
          <w:rFonts w:ascii="Calibri" w:hAnsi="Calibri" w:cs="Arial"/>
          <w:bCs/>
          <w:sz w:val="16"/>
          <w:szCs w:val="16"/>
        </w:rPr>
        <w:t xml:space="preserve">ot designed , intended, authorized or warranted for use or inclusion in life support, nor in life endangering applications where failure  or inaccuracy might cause death or personal injury, any such inclusion by the Customer is fully at your own risk, and </w:t>
      </w:r>
      <w:r w:rsidR="00E44EFA" w:rsidRPr="009A28C5">
        <w:rPr>
          <w:rFonts w:ascii="Calibri" w:hAnsi="Calibri" w:cs="Arial"/>
          <w:bCs/>
          <w:sz w:val="16"/>
          <w:szCs w:val="16"/>
        </w:rPr>
        <w:t>Customer shall indemnify, defend and hold Frontier and its affiliates, and their respective directors, officers, employees, successors, assigns and agents, harmless from and against any and all claims, loss, damage, cost or expense (including reasonable attorneys’ fees)</w:t>
      </w:r>
      <w:r w:rsidR="00AF7018" w:rsidRPr="009A28C5">
        <w:rPr>
          <w:rFonts w:ascii="Calibri" w:hAnsi="Calibri" w:cs="Arial"/>
          <w:bCs/>
          <w:sz w:val="16"/>
          <w:szCs w:val="16"/>
        </w:rPr>
        <w:t xml:space="preserve"> arising from or in any way related to </w:t>
      </w:r>
      <w:r w:rsidR="005779E6" w:rsidRPr="009A28C5">
        <w:rPr>
          <w:rFonts w:ascii="Calibri" w:hAnsi="Calibri" w:cs="Arial"/>
          <w:bCs/>
          <w:sz w:val="16"/>
          <w:szCs w:val="16"/>
        </w:rPr>
        <w:t xml:space="preserve">Customers breach of Customer’s obligation(s) hereunder or failure to provide the information and / or materials as may be reasonably required hereunder in the performance of Customer’s obligations hereunder. </w:t>
      </w:r>
      <w:r w:rsidR="00E44EFA" w:rsidRPr="009A28C5">
        <w:rPr>
          <w:rFonts w:ascii="Calibri" w:hAnsi="Calibri" w:cs="Arial"/>
          <w:bCs/>
          <w:sz w:val="16"/>
          <w:szCs w:val="16"/>
        </w:rPr>
        <w:t xml:space="preserve"> </w:t>
      </w:r>
    </w:p>
    <w:p w14:paraId="0715A49E" w14:textId="77777777" w:rsidR="00C72F4D" w:rsidRPr="009A28C5" w:rsidRDefault="00C72F4D" w:rsidP="00C37772">
      <w:pPr>
        <w:pStyle w:val="List"/>
        <w:tabs>
          <w:tab w:val="left" w:pos="360"/>
        </w:tabs>
        <w:ind w:left="0" w:right="90" w:firstLine="0"/>
        <w:jc w:val="both"/>
        <w:rPr>
          <w:rFonts w:ascii="Calibri" w:hAnsi="Calibri" w:cs="Arial"/>
          <w:b/>
          <w:bCs/>
          <w:sz w:val="16"/>
          <w:szCs w:val="16"/>
          <w:u w:val="single"/>
        </w:rPr>
      </w:pPr>
    </w:p>
    <w:p w14:paraId="645903C8" w14:textId="77777777" w:rsidR="00C57E31" w:rsidRPr="009A28C5" w:rsidRDefault="002C3401" w:rsidP="00396993">
      <w:pPr>
        <w:pStyle w:val="List"/>
        <w:tabs>
          <w:tab w:val="left" w:pos="360"/>
        </w:tabs>
        <w:ind w:left="0" w:right="90" w:firstLine="0"/>
        <w:jc w:val="both"/>
        <w:rPr>
          <w:rFonts w:ascii="Calibri" w:hAnsi="Calibri" w:cs="Arial"/>
          <w:b/>
          <w:bCs/>
          <w:sz w:val="16"/>
          <w:szCs w:val="16"/>
        </w:rPr>
      </w:pPr>
      <w:r w:rsidRPr="009A28C5">
        <w:rPr>
          <w:rFonts w:ascii="Calibri" w:hAnsi="Calibri" w:cs="Arial"/>
          <w:b/>
          <w:bCs/>
          <w:sz w:val="16"/>
          <w:szCs w:val="16"/>
        </w:rPr>
        <w:t>5</w:t>
      </w:r>
      <w:r w:rsidR="00396993" w:rsidRPr="009A28C5">
        <w:rPr>
          <w:rFonts w:ascii="Calibri" w:hAnsi="Calibri" w:cs="Arial"/>
          <w:b/>
          <w:bCs/>
          <w:sz w:val="16"/>
          <w:szCs w:val="16"/>
        </w:rPr>
        <w:t xml:space="preserve">.  </w:t>
      </w:r>
      <w:r w:rsidR="00396993" w:rsidRPr="009A28C5">
        <w:rPr>
          <w:rFonts w:ascii="Calibri" w:hAnsi="Calibri" w:cs="Arial"/>
          <w:b/>
          <w:bCs/>
          <w:caps/>
          <w:sz w:val="16"/>
          <w:szCs w:val="16"/>
          <w:u w:val="single"/>
        </w:rPr>
        <w:t>Special Construction</w:t>
      </w:r>
      <w:r w:rsidR="00396993" w:rsidRPr="009A28C5">
        <w:rPr>
          <w:rFonts w:ascii="Calibri" w:hAnsi="Calibri" w:cs="Arial"/>
          <w:b/>
          <w:bCs/>
          <w:sz w:val="16"/>
          <w:szCs w:val="16"/>
        </w:rPr>
        <w:t xml:space="preserve">: </w:t>
      </w:r>
    </w:p>
    <w:p w14:paraId="45F30D50" w14:textId="77777777" w:rsidR="00396993" w:rsidRPr="0087319F" w:rsidRDefault="00396993" w:rsidP="00396993">
      <w:pPr>
        <w:pStyle w:val="List"/>
        <w:tabs>
          <w:tab w:val="left" w:pos="360"/>
        </w:tabs>
        <w:ind w:left="0" w:right="90" w:firstLine="0"/>
        <w:jc w:val="both"/>
        <w:rPr>
          <w:rFonts w:ascii="Calibri" w:hAnsi="Calibri" w:cs="Arial"/>
          <w:bCs/>
          <w:sz w:val="16"/>
          <w:szCs w:val="16"/>
        </w:rPr>
      </w:pPr>
      <w:r w:rsidRPr="009A28C5">
        <w:rPr>
          <w:rFonts w:ascii="Calibri" w:hAnsi="Calibri" w:cs="Arial"/>
          <w:b/>
          <w:bCs/>
          <w:sz w:val="16"/>
          <w:szCs w:val="16"/>
          <w:u w:val="single"/>
        </w:rPr>
        <w:t xml:space="preserve">All </w:t>
      </w:r>
      <w:r w:rsidR="00E04533" w:rsidRPr="009A28C5">
        <w:rPr>
          <w:rFonts w:ascii="Calibri" w:hAnsi="Calibri" w:cs="Arial"/>
          <w:b/>
          <w:bCs/>
          <w:sz w:val="16"/>
          <w:szCs w:val="16"/>
          <w:u w:val="single"/>
        </w:rPr>
        <w:t xml:space="preserve">SD-WAN </w:t>
      </w:r>
      <w:r w:rsidRPr="009A28C5">
        <w:rPr>
          <w:rFonts w:ascii="Calibri" w:hAnsi="Calibri" w:cs="Arial"/>
          <w:b/>
          <w:bCs/>
          <w:sz w:val="16"/>
          <w:szCs w:val="16"/>
          <w:u w:val="single"/>
        </w:rPr>
        <w:t>Services are subject to availability and Frontier Network limitations.</w:t>
      </w:r>
      <w:r w:rsidRPr="009A28C5">
        <w:rPr>
          <w:rFonts w:ascii="Calibri" w:hAnsi="Calibri" w:cs="Arial"/>
          <w:b/>
          <w:bCs/>
          <w:sz w:val="16"/>
          <w:szCs w:val="16"/>
        </w:rPr>
        <w:t xml:space="preserve"> </w:t>
      </w:r>
      <w:r w:rsidRPr="009A28C5">
        <w:rPr>
          <w:rFonts w:ascii="Calibri" w:hAnsi="Calibri" w:cs="Arial"/>
          <w:bCs/>
          <w:sz w:val="16"/>
          <w:szCs w:val="16"/>
        </w:rPr>
        <w:t xml:space="preserve">The rates identified in this Schedule are estimated based on standard installation costs and Services may not be available at all service </w:t>
      </w:r>
      <w:r w:rsidRPr="0087319F">
        <w:rPr>
          <w:rFonts w:ascii="Calibri" w:hAnsi="Calibri" w:cs="Arial"/>
          <w:bCs/>
          <w:sz w:val="16"/>
          <w:szCs w:val="16"/>
        </w:rPr>
        <w:t>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85280FE" w14:textId="77777777" w:rsidR="00C37772" w:rsidRPr="0087319F" w:rsidRDefault="00C37772" w:rsidP="00537860">
      <w:pPr>
        <w:pStyle w:val="BodyText3"/>
        <w:tabs>
          <w:tab w:val="left" w:pos="450"/>
          <w:tab w:val="left" w:pos="5400"/>
          <w:tab w:val="left" w:pos="5490"/>
        </w:tabs>
        <w:ind w:right="90"/>
        <w:jc w:val="both"/>
        <w:rPr>
          <w:rFonts w:ascii="Calibri" w:hAnsi="Calibri"/>
          <w:bCs/>
          <w:sz w:val="16"/>
          <w:szCs w:val="16"/>
          <w:u w:val="single"/>
        </w:rPr>
      </w:pPr>
    </w:p>
    <w:p w14:paraId="302B5C54" w14:textId="77777777" w:rsidR="00C37772" w:rsidRPr="0087319F" w:rsidRDefault="00013FE6" w:rsidP="00C37772">
      <w:pPr>
        <w:pStyle w:val="List"/>
        <w:ind w:left="0" w:right="90" w:firstLine="0"/>
        <w:jc w:val="both"/>
        <w:rPr>
          <w:rFonts w:ascii="Calibri" w:hAnsi="Calibri" w:cs="Arial"/>
          <w:b/>
          <w:bCs/>
          <w:sz w:val="16"/>
          <w:szCs w:val="16"/>
        </w:rPr>
      </w:pPr>
      <w:r>
        <w:rPr>
          <w:rFonts w:ascii="Calibri" w:hAnsi="Calibri" w:cs="Arial"/>
          <w:bCs/>
          <w:caps/>
          <w:sz w:val="16"/>
          <w:szCs w:val="16"/>
        </w:rPr>
        <w:t>6</w:t>
      </w:r>
      <w:r w:rsidR="00A4705C" w:rsidRPr="0087319F">
        <w:rPr>
          <w:rFonts w:ascii="Calibri" w:hAnsi="Calibri" w:cs="Arial"/>
          <w:b/>
          <w:bCs/>
          <w:caps/>
          <w:sz w:val="16"/>
          <w:szCs w:val="16"/>
        </w:rPr>
        <w:t xml:space="preserve">.  </w:t>
      </w:r>
      <w:r w:rsidR="00C37772" w:rsidRPr="00C57E31">
        <w:rPr>
          <w:rFonts w:ascii="Calibri" w:hAnsi="Calibri" w:cs="Arial"/>
          <w:b/>
          <w:bCs/>
          <w:caps/>
          <w:sz w:val="16"/>
          <w:szCs w:val="16"/>
          <w:u w:val="single"/>
        </w:rPr>
        <w:t>Internet Acceptable Use Policy and Security</w:t>
      </w:r>
      <w:r w:rsidR="00C37772" w:rsidRPr="0087319F">
        <w:rPr>
          <w:rFonts w:ascii="Calibri" w:hAnsi="Calibri" w:cs="Arial"/>
          <w:bCs/>
          <w:sz w:val="16"/>
          <w:szCs w:val="16"/>
        </w:rPr>
        <w:t xml:space="preserve">. </w:t>
      </w:r>
    </w:p>
    <w:p w14:paraId="0A81C402" w14:textId="77777777" w:rsidR="00C37772" w:rsidRPr="0087319F" w:rsidRDefault="00C37772" w:rsidP="00C37772">
      <w:pPr>
        <w:pStyle w:val="List"/>
        <w:tabs>
          <w:tab w:val="left" w:pos="360"/>
        </w:tabs>
        <w:ind w:left="720" w:right="90" w:firstLine="0"/>
        <w:jc w:val="both"/>
        <w:rPr>
          <w:rFonts w:ascii="Calibri" w:hAnsi="Calibri" w:cs="Arial"/>
          <w:b/>
          <w:bCs/>
          <w:sz w:val="16"/>
          <w:szCs w:val="16"/>
          <w:u w:val="single"/>
        </w:rPr>
      </w:pPr>
    </w:p>
    <w:p w14:paraId="2F492AC3" w14:textId="77777777" w:rsidR="002C3401" w:rsidRDefault="002C3401" w:rsidP="002C3401">
      <w:pPr>
        <w:pStyle w:val="List"/>
        <w:tabs>
          <w:tab w:val="left" w:pos="180"/>
        </w:tabs>
        <w:ind w:left="0" w:right="90" w:firstLine="0"/>
        <w:jc w:val="both"/>
        <w:rPr>
          <w:rFonts w:ascii="Calibri" w:hAnsi="Calibri" w:cs="Arial"/>
          <w:b/>
          <w:bCs/>
          <w:sz w:val="16"/>
          <w:szCs w:val="16"/>
        </w:rPr>
      </w:pPr>
      <w:r>
        <w:rPr>
          <w:rFonts w:ascii="Calibri" w:hAnsi="Calibri" w:cs="Arial"/>
          <w:bCs/>
          <w:sz w:val="16"/>
          <w:szCs w:val="16"/>
        </w:rPr>
        <w:t xml:space="preserve">a.  </w:t>
      </w:r>
      <w:r w:rsidR="00C37772" w:rsidRPr="0087319F">
        <w:rPr>
          <w:rFonts w:ascii="Calibri" w:hAnsi="Calibri" w:cs="Arial"/>
          <w:bCs/>
          <w:sz w:val="16"/>
          <w:szCs w:val="16"/>
        </w:rPr>
        <w:t>Customer shall comply, and shall cause all Service users to comply, with Frontier’s Acceptable Use Policy (</w:t>
      </w:r>
      <w:r w:rsidR="00C37772" w:rsidRPr="0087319F">
        <w:rPr>
          <w:rFonts w:ascii="Calibri" w:hAnsi="Calibri" w:cs="Arial"/>
          <w:b/>
          <w:bCs/>
          <w:sz w:val="16"/>
          <w:szCs w:val="16"/>
        </w:rPr>
        <w:t>“AUP”</w:t>
      </w:r>
      <w:r w:rsidR="00C37772" w:rsidRPr="0087319F">
        <w:rPr>
          <w:rFonts w:ascii="Calibri" w:hAnsi="Calibri" w:cs="Arial"/>
          <w:bCs/>
          <w:sz w:val="16"/>
          <w:szCs w:val="16"/>
        </w:rPr>
        <w:t xml:space="preserve">), which Frontier may modify at any time.  The current AUP is available for review at the following address, subject to change: </w:t>
      </w:r>
      <w:bookmarkStart w:id="2" w:name="OLE_LINK1"/>
      <w:r w:rsidR="00C37772" w:rsidRPr="0087319F">
        <w:rPr>
          <w:rFonts w:ascii="Calibri" w:hAnsi="Calibri" w:cs="Arial"/>
          <w:bCs/>
          <w:sz w:val="16"/>
          <w:szCs w:val="16"/>
        </w:rPr>
        <w:fldChar w:fldCharType="begin"/>
      </w:r>
      <w:r w:rsidR="00C37772" w:rsidRPr="0087319F">
        <w:rPr>
          <w:rFonts w:ascii="Calibri" w:hAnsi="Calibri" w:cs="Arial"/>
          <w:bCs/>
          <w:sz w:val="16"/>
          <w:szCs w:val="16"/>
        </w:rPr>
        <w:instrText xml:space="preserve"> HYPERLINK "http://www.frontier.com/policies/commercial_aup/" </w:instrText>
      </w:r>
      <w:r w:rsidR="00C37772" w:rsidRPr="0087319F">
        <w:rPr>
          <w:rFonts w:ascii="Calibri" w:hAnsi="Calibri" w:cs="Arial"/>
          <w:bCs/>
          <w:sz w:val="16"/>
          <w:szCs w:val="16"/>
        </w:rPr>
        <w:fldChar w:fldCharType="separate"/>
      </w:r>
      <w:r w:rsidR="00C37772" w:rsidRPr="0087319F">
        <w:rPr>
          <w:rStyle w:val="Hyperlink"/>
          <w:rFonts w:ascii="Calibri" w:hAnsi="Calibri" w:cs="Arial"/>
          <w:bCs/>
          <w:sz w:val="16"/>
          <w:szCs w:val="16"/>
          <w:u w:val="none"/>
        </w:rPr>
        <w:t>http://www.frontier.com/policies/commercial_aup/</w:t>
      </w:r>
      <w:r w:rsidR="00C37772" w:rsidRPr="0087319F">
        <w:rPr>
          <w:rFonts w:ascii="Calibri" w:hAnsi="Calibri" w:cs="Arial"/>
          <w:bCs/>
          <w:sz w:val="16"/>
          <w:szCs w:val="16"/>
        </w:rPr>
        <w:fldChar w:fldCharType="end"/>
      </w:r>
      <w:bookmarkEnd w:id="2"/>
    </w:p>
    <w:p w14:paraId="24FA50DC" w14:textId="77777777" w:rsidR="002C3401" w:rsidRDefault="002C3401" w:rsidP="002C3401">
      <w:pPr>
        <w:pStyle w:val="List"/>
        <w:tabs>
          <w:tab w:val="left" w:pos="180"/>
        </w:tabs>
        <w:ind w:left="0" w:right="90" w:firstLine="0"/>
        <w:jc w:val="both"/>
        <w:rPr>
          <w:rFonts w:ascii="Calibri" w:hAnsi="Calibri" w:cs="Arial"/>
          <w:b/>
          <w:bCs/>
          <w:sz w:val="16"/>
          <w:szCs w:val="16"/>
        </w:rPr>
      </w:pPr>
    </w:p>
    <w:p w14:paraId="31FCCF7B" w14:textId="77777777" w:rsidR="002C3401" w:rsidRDefault="002C3401" w:rsidP="002C3401">
      <w:pPr>
        <w:pStyle w:val="List"/>
        <w:tabs>
          <w:tab w:val="left" w:pos="180"/>
        </w:tabs>
        <w:ind w:left="0" w:right="90" w:firstLine="0"/>
        <w:jc w:val="both"/>
        <w:rPr>
          <w:rFonts w:ascii="Calibri" w:hAnsi="Calibri" w:cs="Arial"/>
          <w:bCs/>
          <w:sz w:val="16"/>
          <w:szCs w:val="16"/>
        </w:rPr>
      </w:pPr>
      <w:r w:rsidRPr="002C3401">
        <w:rPr>
          <w:rFonts w:ascii="Calibri" w:hAnsi="Calibri" w:cs="Arial"/>
          <w:bCs/>
          <w:sz w:val="16"/>
          <w:szCs w:val="16"/>
        </w:rPr>
        <w:t>b.</w:t>
      </w:r>
      <w:r>
        <w:rPr>
          <w:rFonts w:ascii="Calibri" w:hAnsi="Calibri" w:cs="Arial"/>
          <w:b/>
          <w:bCs/>
          <w:sz w:val="16"/>
          <w:szCs w:val="16"/>
        </w:rPr>
        <w:t xml:space="preserve">  </w:t>
      </w:r>
      <w:r w:rsidR="00C37772" w:rsidRPr="0087319F">
        <w:rPr>
          <w:rFonts w:ascii="Calibri" w:hAnsi="Calibri" w:cs="Arial"/>
          <w:bCs/>
          <w:sz w:val="16"/>
          <w:szCs w:val="16"/>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4AB06711" w14:textId="77777777" w:rsidR="002C3401" w:rsidRDefault="002C3401" w:rsidP="002C3401">
      <w:pPr>
        <w:pStyle w:val="List"/>
        <w:tabs>
          <w:tab w:val="left" w:pos="180"/>
        </w:tabs>
        <w:ind w:left="0" w:right="90" w:firstLine="0"/>
        <w:jc w:val="both"/>
        <w:rPr>
          <w:rFonts w:ascii="Calibri" w:hAnsi="Calibri" w:cs="Arial"/>
          <w:b/>
          <w:bCs/>
          <w:sz w:val="16"/>
          <w:szCs w:val="16"/>
        </w:rPr>
      </w:pPr>
    </w:p>
    <w:p w14:paraId="6C6ED8A8" w14:textId="77777777" w:rsidR="00C37772" w:rsidRPr="002C3401" w:rsidRDefault="002C3401" w:rsidP="002C3401">
      <w:pPr>
        <w:pStyle w:val="List"/>
        <w:tabs>
          <w:tab w:val="left" w:pos="180"/>
        </w:tabs>
        <w:ind w:left="0" w:right="90" w:firstLine="0"/>
        <w:jc w:val="both"/>
        <w:rPr>
          <w:rFonts w:ascii="Calibri" w:hAnsi="Calibri" w:cs="Arial"/>
          <w:b/>
          <w:bCs/>
          <w:sz w:val="16"/>
          <w:szCs w:val="16"/>
        </w:rPr>
      </w:pPr>
      <w:r w:rsidRPr="002C3401">
        <w:rPr>
          <w:rFonts w:ascii="Calibri" w:hAnsi="Calibri" w:cs="Arial"/>
          <w:bCs/>
          <w:sz w:val="16"/>
          <w:szCs w:val="16"/>
        </w:rPr>
        <w:t>c.</w:t>
      </w:r>
      <w:r>
        <w:rPr>
          <w:rFonts w:ascii="Calibri" w:hAnsi="Calibri" w:cs="Arial"/>
          <w:b/>
          <w:bCs/>
          <w:sz w:val="16"/>
          <w:szCs w:val="16"/>
        </w:rPr>
        <w:t xml:space="preserve">  </w:t>
      </w:r>
      <w:r w:rsidR="00C37772" w:rsidRPr="0087319F">
        <w:rPr>
          <w:rFonts w:ascii="Calibri" w:hAnsi="Calibri" w:cs="Arial"/>
          <w:bCs/>
          <w:sz w:val="16"/>
          <w:szCs w:val="16"/>
        </w:rPr>
        <w:t xml:space="preserve">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737A8AEE" w14:textId="77777777" w:rsidR="00C37772" w:rsidRPr="0087319F" w:rsidRDefault="00C37772" w:rsidP="00C37772">
      <w:pPr>
        <w:pStyle w:val="List"/>
        <w:tabs>
          <w:tab w:val="left" w:pos="180"/>
        </w:tabs>
        <w:ind w:left="0" w:right="90" w:firstLine="0"/>
        <w:jc w:val="both"/>
        <w:rPr>
          <w:rFonts w:ascii="Calibri" w:hAnsi="Calibri" w:cs="Arial"/>
          <w:sz w:val="16"/>
          <w:szCs w:val="16"/>
        </w:rPr>
      </w:pPr>
    </w:p>
    <w:p w14:paraId="3F30CDDD" w14:textId="77777777" w:rsidR="00C37772" w:rsidRPr="0087319F" w:rsidRDefault="00013FE6" w:rsidP="00C37772">
      <w:pPr>
        <w:tabs>
          <w:tab w:val="left" w:pos="180"/>
        </w:tabs>
        <w:jc w:val="both"/>
        <w:rPr>
          <w:rFonts w:ascii="Calibri" w:hAnsi="Calibri" w:cs="Arial"/>
          <w:b/>
          <w:caps/>
          <w:sz w:val="16"/>
          <w:szCs w:val="16"/>
        </w:rPr>
      </w:pPr>
      <w:r>
        <w:rPr>
          <w:rFonts w:ascii="Calibri" w:hAnsi="Calibri" w:cs="Arial"/>
          <w:b/>
          <w:caps/>
          <w:sz w:val="16"/>
          <w:szCs w:val="16"/>
        </w:rPr>
        <w:t>7</w:t>
      </w:r>
      <w:r w:rsidR="00A4705C" w:rsidRPr="0087319F">
        <w:rPr>
          <w:rFonts w:ascii="Calibri" w:hAnsi="Calibri" w:cs="Arial"/>
          <w:b/>
          <w:caps/>
          <w:sz w:val="16"/>
          <w:szCs w:val="16"/>
        </w:rPr>
        <w:t xml:space="preserve">.  </w:t>
      </w:r>
      <w:r w:rsidR="00C37772" w:rsidRPr="00C57E31">
        <w:rPr>
          <w:rFonts w:ascii="Calibri" w:hAnsi="Calibri" w:cs="Arial"/>
          <w:b/>
          <w:caps/>
          <w:sz w:val="16"/>
          <w:szCs w:val="16"/>
          <w:u w:val="single"/>
        </w:rPr>
        <w:t>Equipment</w:t>
      </w:r>
      <w:r w:rsidR="00C57E31">
        <w:rPr>
          <w:rFonts w:ascii="Calibri" w:hAnsi="Calibri" w:cs="Arial"/>
          <w:b/>
          <w:caps/>
          <w:sz w:val="16"/>
          <w:szCs w:val="16"/>
        </w:rPr>
        <w:t>:</w:t>
      </w:r>
      <w:r w:rsidR="00C37772" w:rsidRPr="0087319F">
        <w:rPr>
          <w:rFonts w:ascii="Calibri" w:hAnsi="Calibri" w:cs="Arial"/>
          <w:b/>
          <w:caps/>
          <w:sz w:val="16"/>
          <w:szCs w:val="16"/>
        </w:rPr>
        <w:t xml:space="preserve"> </w:t>
      </w:r>
    </w:p>
    <w:p w14:paraId="4E56656F" w14:textId="77777777" w:rsidR="00C37772" w:rsidRPr="0087319F" w:rsidRDefault="00C37772" w:rsidP="00C37772">
      <w:pPr>
        <w:numPr>
          <w:ilvl w:val="1"/>
          <w:numId w:val="9"/>
        </w:numPr>
        <w:tabs>
          <w:tab w:val="left" w:pos="180"/>
        </w:tabs>
        <w:ind w:left="0" w:firstLine="0"/>
        <w:jc w:val="both"/>
        <w:rPr>
          <w:rFonts w:ascii="Calibri" w:hAnsi="Calibri" w:cs="Arial"/>
          <w:sz w:val="16"/>
          <w:szCs w:val="16"/>
        </w:rPr>
      </w:pPr>
      <w:r w:rsidRPr="0087319F">
        <w:rPr>
          <w:rFonts w:ascii="Calibri" w:eastAsia="MS Mincho" w:hAnsi="Calibri" w:cs="Arial"/>
          <w:sz w:val="16"/>
          <w:szCs w:val="16"/>
        </w:rPr>
        <w:lastRenderedPageBreak/>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87319F">
        <w:rPr>
          <w:rFonts w:ascii="Calibri" w:eastAsia="MS Mincho" w:hAnsi="Calibri" w:cs="Arial"/>
          <w:b/>
          <w:sz w:val="16"/>
          <w:szCs w:val="16"/>
          <w:u w:val="single"/>
        </w:rPr>
        <w:t>all applicable licenses are subject to the manufacturer’s end user license terms and conditions</w:t>
      </w:r>
      <w:r w:rsidRPr="0087319F">
        <w:rPr>
          <w:rFonts w:ascii="Calibri" w:eastAsia="MS Mincho" w:hAnsi="Calibri" w:cs="Arial"/>
          <w:sz w:val="16"/>
          <w:szCs w:val="16"/>
        </w:rPr>
        <w:t>.</w:t>
      </w:r>
    </w:p>
    <w:p w14:paraId="637E3E78" w14:textId="77777777" w:rsidR="00C37772" w:rsidRPr="0087319F" w:rsidRDefault="00C37772" w:rsidP="00C37772">
      <w:pPr>
        <w:numPr>
          <w:ilvl w:val="1"/>
          <w:numId w:val="9"/>
        </w:numPr>
        <w:tabs>
          <w:tab w:val="left" w:pos="180"/>
        </w:tabs>
        <w:ind w:left="0" w:firstLine="0"/>
        <w:jc w:val="both"/>
        <w:rPr>
          <w:rFonts w:ascii="Calibri" w:hAnsi="Calibri" w:cs="Arial"/>
          <w:sz w:val="16"/>
          <w:szCs w:val="16"/>
        </w:rPr>
      </w:pPr>
      <w:r w:rsidRPr="0087319F">
        <w:rPr>
          <w:rFonts w:ascii="Calibri" w:eastAsia="Calibri" w:hAnsi="Calibri" w:cs="Arial"/>
          <w:sz w:val="16"/>
          <w:szCs w:val="16"/>
        </w:rPr>
        <w:t xml:space="preserve">Frontier retains title to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14:paraId="7D2F780D" w14:textId="77777777" w:rsidR="00C37772" w:rsidRDefault="00C37772" w:rsidP="006D54FA">
      <w:pPr>
        <w:numPr>
          <w:ilvl w:val="1"/>
          <w:numId w:val="9"/>
        </w:numPr>
        <w:tabs>
          <w:tab w:val="left" w:pos="180"/>
        </w:tabs>
        <w:ind w:left="0" w:firstLine="0"/>
        <w:jc w:val="both"/>
        <w:rPr>
          <w:rFonts w:ascii="Calibri" w:hAnsi="Calibri" w:cs="Arial"/>
          <w:sz w:val="16"/>
          <w:szCs w:val="16"/>
        </w:rPr>
      </w:pPr>
      <w:r w:rsidRPr="0087319F">
        <w:rPr>
          <w:rFonts w:ascii="Calibri" w:hAnsi="Calibri" w:cs="Arial"/>
          <w:sz w:val="16"/>
          <w:szCs w:val="16"/>
        </w:rPr>
        <w:t>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third 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87319F">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87319F">
        <w:rPr>
          <w:rFonts w:ascii="Arial" w:eastAsia="Calibri" w:hAnsi="Arial" w:cs="Arial"/>
          <w:b/>
          <w:sz w:val="16"/>
          <w:szCs w:val="16"/>
        </w:rPr>
        <w:t>, TITLE OR NONINFRINGEMENT OF THIRD-PARTY RIGHTS.</w:t>
      </w:r>
      <w:r w:rsidR="006D54FA" w:rsidRPr="0087319F">
        <w:rPr>
          <w:rFonts w:ascii="Arial" w:eastAsia="Calibri" w:hAnsi="Arial" w:cs="Arial"/>
          <w:b/>
          <w:sz w:val="16"/>
          <w:szCs w:val="16"/>
        </w:rPr>
        <w:t xml:space="preserve"> </w:t>
      </w:r>
      <w:r w:rsidRPr="0087319F">
        <w:rPr>
          <w:rFonts w:ascii="Calibri" w:hAnsi="Calibri" w:cs="Arial"/>
          <w:sz w:val="16"/>
          <w:szCs w:val="16"/>
        </w:rPr>
        <w:t>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r w:rsidR="00A4705C" w:rsidRPr="0087319F">
        <w:rPr>
          <w:rFonts w:ascii="Calibri" w:hAnsi="Calibri" w:cs="Arial"/>
          <w:sz w:val="16"/>
          <w:szCs w:val="16"/>
        </w:rPr>
        <w:t xml:space="preserve">  </w:t>
      </w:r>
      <w:hyperlink r:id="rId21" w:history="1">
        <w:r w:rsidR="006D54FA" w:rsidRPr="0087319F">
          <w:rPr>
            <w:rStyle w:val="Hyperlink"/>
            <w:rFonts w:ascii="Calibri" w:hAnsi="Calibri" w:cs="Arial"/>
            <w:sz w:val="16"/>
            <w:szCs w:val="16"/>
          </w:rPr>
          <w:t>https://frontier.com/helpcenter/categories/internet/other-services/open-source-software-portal</w:t>
        </w:r>
      </w:hyperlink>
      <w:r w:rsidR="006D54FA" w:rsidRPr="0087319F">
        <w:rPr>
          <w:rFonts w:ascii="Calibri" w:hAnsi="Calibri" w:cs="Arial"/>
          <w:sz w:val="16"/>
          <w:szCs w:val="16"/>
        </w:rPr>
        <w:t xml:space="preserve">.  </w:t>
      </w:r>
      <w:r w:rsidRPr="0087319F">
        <w:rPr>
          <w:rFonts w:ascii="Calibri" w:hAnsi="Calibri" w:cs="Arial"/>
          <w:sz w:val="16"/>
          <w:szCs w:val="16"/>
        </w:rPr>
        <w:t xml:space="preserve">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Open Source Requests, 401 Merritt 7, Norwalk, CT 06851. </w:t>
      </w:r>
      <w:r w:rsidRPr="0087319F">
        <w:rPr>
          <w:rFonts w:ascii="Calibri" w:hAnsi="Calibri" w:cs="Arial"/>
          <w:b/>
          <w:sz w:val="16"/>
          <w:szCs w:val="16"/>
        </w:rPr>
        <w:t>ALL OPEN SOURCE SOFTWARE IS DISTRIBUTED WITHOUT ANY WARRANTY</w:t>
      </w:r>
      <w:r w:rsidRPr="0087319F">
        <w:rPr>
          <w:rFonts w:ascii="Calibri" w:hAnsi="Calibri" w:cs="Arial"/>
          <w:sz w:val="16"/>
          <w:szCs w:val="16"/>
        </w:rPr>
        <w:t>.</w:t>
      </w:r>
      <w:r w:rsidRPr="0087319F">
        <w:rPr>
          <w:rFonts w:ascii="Cambria" w:eastAsia="Cambria" w:hAnsi="Cambria" w:cs="Verizon Apex Book"/>
          <w:color w:val="6D6E71"/>
          <w:spacing w:val="-2"/>
          <w:kern w:val="24"/>
          <w:sz w:val="16"/>
          <w:szCs w:val="16"/>
        </w:rPr>
        <w:t xml:space="preserve"> </w:t>
      </w:r>
      <w:r w:rsidRPr="0087319F">
        <w:rPr>
          <w:rFonts w:ascii="Calibri" w:hAnsi="Calibri" w:cs="Arial"/>
          <w:sz w:val="16"/>
          <w:szCs w:val="16"/>
        </w:rPr>
        <w:t>All such software is subject to the copyrights of the authors and to the terms of the applicable licenses included in the download.</w:t>
      </w:r>
    </w:p>
    <w:p w14:paraId="211D9199" w14:textId="77777777" w:rsidR="00081B3A" w:rsidRPr="0087319F" w:rsidRDefault="00081B3A" w:rsidP="00081B3A">
      <w:pPr>
        <w:tabs>
          <w:tab w:val="left" w:pos="180"/>
        </w:tabs>
        <w:jc w:val="both"/>
        <w:rPr>
          <w:rFonts w:ascii="Calibri" w:hAnsi="Calibri" w:cs="Arial"/>
          <w:sz w:val="16"/>
          <w:szCs w:val="16"/>
        </w:rPr>
      </w:pPr>
    </w:p>
    <w:p w14:paraId="06674C43" w14:textId="77777777" w:rsidR="00081B3A" w:rsidRPr="00081B3A" w:rsidRDefault="00013FE6" w:rsidP="00081B3A">
      <w:pPr>
        <w:pStyle w:val="List"/>
        <w:tabs>
          <w:tab w:val="left" w:pos="360"/>
        </w:tabs>
        <w:ind w:left="0" w:right="90" w:firstLine="0"/>
        <w:rPr>
          <w:rFonts w:ascii="Calibri" w:hAnsi="Calibri" w:cs="Arial"/>
          <w:b/>
          <w:iCs/>
          <w:sz w:val="16"/>
          <w:szCs w:val="16"/>
        </w:rPr>
      </w:pPr>
      <w:r w:rsidRPr="00013FE6">
        <w:rPr>
          <w:rFonts w:ascii="Calibri" w:hAnsi="Calibri" w:cs="Arial"/>
          <w:b/>
          <w:iCs/>
          <w:sz w:val="16"/>
          <w:szCs w:val="16"/>
        </w:rPr>
        <w:t>8</w:t>
      </w:r>
      <w:r w:rsidR="00081B3A" w:rsidRPr="00013FE6">
        <w:rPr>
          <w:rFonts w:ascii="Calibri" w:hAnsi="Calibri" w:cs="Arial"/>
          <w:b/>
          <w:iCs/>
          <w:sz w:val="16"/>
          <w:szCs w:val="16"/>
        </w:rPr>
        <w:t xml:space="preserve">.  </w:t>
      </w:r>
      <w:r w:rsidR="00081B3A" w:rsidRPr="00081B3A">
        <w:rPr>
          <w:rFonts w:ascii="Calibri" w:hAnsi="Calibri" w:cs="Arial"/>
          <w:b/>
          <w:iCs/>
          <w:sz w:val="16"/>
          <w:szCs w:val="16"/>
          <w:u w:val="single"/>
        </w:rPr>
        <w:t>Service Outage Reporting Procedure</w:t>
      </w:r>
      <w:r w:rsidR="00081B3A" w:rsidRPr="00081B3A">
        <w:rPr>
          <w:rFonts w:ascii="Calibri" w:hAnsi="Calibri" w:cs="Arial"/>
          <w:b/>
          <w:iCs/>
          <w:sz w:val="16"/>
          <w:szCs w:val="16"/>
        </w:rPr>
        <w:t>.</w:t>
      </w:r>
    </w:p>
    <w:p w14:paraId="43E56A3A" w14:textId="77777777" w:rsidR="00081B3A" w:rsidRPr="00081B3A" w:rsidRDefault="00081B3A" w:rsidP="00081B3A">
      <w:pPr>
        <w:pStyle w:val="List"/>
        <w:numPr>
          <w:ilvl w:val="0"/>
          <w:numId w:val="15"/>
        </w:numPr>
        <w:tabs>
          <w:tab w:val="left" w:pos="360"/>
        </w:tabs>
        <w:ind w:right="90"/>
        <w:rPr>
          <w:rFonts w:ascii="Calibri" w:hAnsi="Calibri" w:cs="Arial"/>
          <w:iCs/>
          <w:sz w:val="16"/>
          <w:szCs w:val="16"/>
        </w:rPr>
      </w:pPr>
      <w:r w:rsidRPr="00081B3A">
        <w:rPr>
          <w:rFonts w:ascii="Calibri" w:hAnsi="Calibri" w:cs="Arial"/>
          <w:iCs/>
          <w:sz w:val="16"/>
          <w:szCs w:val="16"/>
        </w:rPr>
        <w:t>Frontier will maintain a point-of-contact for Customer to report a Service Outage, twenty-four (24) hours a day, seven (7) days a week.</w:t>
      </w:r>
    </w:p>
    <w:p w14:paraId="5328FC46" w14:textId="77777777" w:rsidR="00081B3A" w:rsidRPr="00081B3A" w:rsidRDefault="00081B3A" w:rsidP="00081B3A">
      <w:pPr>
        <w:pStyle w:val="List"/>
        <w:numPr>
          <w:ilvl w:val="0"/>
          <w:numId w:val="15"/>
        </w:numPr>
        <w:tabs>
          <w:tab w:val="left" w:pos="360"/>
        </w:tabs>
        <w:ind w:right="90"/>
        <w:rPr>
          <w:rFonts w:ascii="Calibri" w:hAnsi="Calibri" w:cs="Arial"/>
          <w:iCs/>
          <w:sz w:val="16"/>
          <w:szCs w:val="16"/>
        </w:rPr>
      </w:pPr>
      <w:r w:rsidRPr="00081B3A">
        <w:rPr>
          <w:rFonts w:ascii="Calibri" w:hAnsi="Calibri" w:cs="Arial"/>
          <w:iCs/>
          <w:sz w:val="16"/>
          <w:szCs w:val="16"/>
        </w:rPr>
        <w:t xml:space="preserve">When SD-WAN Service is suffering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6662F506" w14:textId="77777777" w:rsidR="00081B3A" w:rsidRPr="00081B3A" w:rsidRDefault="00081B3A" w:rsidP="00081B3A">
      <w:pPr>
        <w:pStyle w:val="List"/>
        <w:numPr>
          <w:ilvl w:val="0"/>
          <w:numId w:val="15"/>
        </w:numPr>
        <w:tabs>
          <w:tab w:val="left" w:pos="360"/>
        </w:tabs>
        <w:ind w:right="90"/>
        <w:rPr>
          <w:rFonts w:ascii="Calibri" w:hAnsi="Calibri" w:cs="Arial"/>
          <w:iCs/>
          <w:sz w:val="16"/>
          <w:szCs w:val="16"/>
        </w:rPr>
      </w:pPr>
      <w:r w:rsidRPr="00081B3A">
        <w:rPr>
          <w:rFonts w:ascii="Calibri" w:hAnsi="Calibri" w:cs="Arial"/>
          <w:iCs/>
          <w:sz w:val="16"/>
          <w:szCs w:val="16"/>
        </w:rPr>
        <w:t>A Service Outage begins when a Trouble Ticket is initiated and ends when the affected SD-WAN Service is Available; provided that if the Customer reports a problem with a Service but declines to allow Frontier access for testing and repair, the Service will be considered to be impaired, but will not be deemed a Service Outage subject to these terms.</w:t>
      </w:r>
    </w:p>
    <w:p w14:paraId="7D5EE116" w14:textId="77777777" w:rsidR="00081B3A" w:rsidRPr="00081B3A" w:rsidRDefault="00081B3A" w:rsidP="00081B3A">
      <w:pPr>
        <w:pStyle w:val="List"/>
        <w:numPr>
          <w:ilvl w:val="0"/>
          <w:numId w:val="15"/>
        </w:numPr>
        <w:tabs>
          <w:tab w:val="left" w:pos="360"/>
        </w:tabs>
        <w:ind w:right="90"/>
        <w:rPr>
          <w:rFonts w:ascii="Calibri" w:hAnsi="Calibri" w:cs="Arial"/>
          <w:iCs/>
          <w:sz w:val="16"/>
          <w:szCs w:val="16"/>
        </w:rPr>
      </w:pPr>
      <w:r w:rsidRPr="00081B3A">
        <w:rPr>
          <w:rFonts w:ascii="Calibri"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3BEDF723" w14:textId="77777777" w:rsidR="00B93F2A" w:rsidRPr="0087319F" w:rsidRDefault="00B93F2A" w:rsidP="00D120AC">
      <w:pPr>
        <w:pStyle w:val="List"/>
        <w:tabs>
          <w:tab w:val="left" w:pos="360"/>
        </w:tabs>
        <w:ind w:left="0" w:right="90" w:firstLine="0"/>
        <w:jc w:val="both"/>
        <w:rPr>
          <w:rFonts w:ascii="Calibri" w:hAnsi="Calibri" w:cs="Arial"/>
          <w:sz w:val="16"/>
          <w:szCs w:val="16"/>
        </w:rPr>
      </w:pPr>
    </w:p>
    <w:p w14:paraId="332ED428" w14:textId="77777777" w:rsidR="00AE6000" w:rsidRPr="0087319F" w:rsidRDefault="00AE6000" w:rsidP="00AE6000">
      <w:pPr>
        <w:jc w:val="both"/>
        <w:rPr>
          <w:rFonts w:ascii="Calibri" w:hAnsi="Calibri" w:cs="Arial"/>
          <w:sz w:val="16"/>
          <w:szCs w:val="16"/>
        </w:rPr>
      </w:pPr>
      <w:r w:rsidRPr="0087319F">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 </w:t>
      </w:r>
    </w:p>
    <w:p w14:paraId="268DBF3A" w14:textId="77777777" w:rsidR="00AE6000" w:rsidRPr="002D0E3E" w:rsidRDefault="00AE6000" w:rsidP="00AE6000">
      <w:pPr>
        <w:jc w:val="both"/>
        <w:rPr>
          <w:rFonts w:ascii="Calibri" w:hAnsi="Calibri" w:cs="Arial"/>
          <w:sz w:val="8"/>
          <w:szCs w:val="8"/>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E6000" w:rsidRPr="002D0E3E" w14:paraId="3EC82EB8" w14:textId="77777777" w:rsidTr="00E85A89">
        <w:trPr>
          <w:cantSplit/>
          <w:trHeight w:val="288"/>
        </w:trPr>
        <w:tc>
          <w:tcPr>
            <w:tcW w:w="5490" w:type="dxa"/>
            <w:gridSpan w:val="2"/>
            <w:shd w:val="clear" w:color="auto" w:fill="auto"/>
            <w:vAlign w:val="bottom"/>
            <w:hideMark/>
          </w:tcPr>
          <w:p w14:paraId="26EDCC7E" w14:textId="77777777" w:rsidR="00AE6000" w:rsidRPr="002D0E3E" w:rsidRDefault="00AE6000" w:rsidP="00AE6000">
            <w:pPr>
              <w:rPr>
                <w:rFonts w:ascii="Calibri" w:eastAsia="Calibri" w:hAnsi="Calibri" w:cs="Arial"/>
                <w:b/>
                <w:bCs/>
                <w:color w:val="000000"/>
                <w:sz w:val="16"/>
                <w:szCs w:val="16"/>
              </w:rPr>
            </w:pPr>
            <w:r w:rsidRPr="002D0E3E">
              <w:rPr>
                <w:rFonts w:ascii="Calibri" w:eastAsia="Calibri" w:hAnsi="Calibri" w:cs="Arial"/>
                <w:b/>
                <w:bCs/>
                <w:color w:val="000000"/>
                <w:sz w:val="16"/>
                <w:szCs w:val="16"/>
              </w:rPr>
              <w:t>Frontier Communications of America, Inc.</w:t>
            </w:r>
          </w:p>
        </w:tc>
        <w:tc>
          <w:tcPr>
            <w:tcW w:w="270" w:type="dxa"/>
            <w:vMerge w:val="restart"/>
            <w:shd w:val="clear" w:color="auto" w:fill="auto"/>
            <w:vAlign w:val="bottom"/>
          </w:tcPr>
          <w:p w14:paraId="0BCACF00" w14:textId="77777777" w:rsidR="00AE6000" w:rsidRPr="002D0E3E" w:rsidRDefault="00AE6000" w:rsidP="00AE6000">
            <w:pPr>
              <w:rPr>
                <w:rFonts w:ascii="Calibri" w:eastAsia="Calibri" w:hAnsi="Calibri" w:cs="Arial"/>
                <w:b/>
                <w:bCs/>
                <w:color w:val="000000"/>
                <w:sz w:val="16"/>
                <w:szCs w:val="16"/>
              </w:rPr>
            </w:pPr>
          </w:p>
        </w:tc>
        <w:tc>
          <w:tcPr>
            <w:tcW w:w="5220" w:type="dxa"/>
            <w:gridSpan w:val="2"/>
            <w:shd w:val="clear" w:color="auto" w:fill="auto"/>
            <w:vAlign w:val="bottom"/>
            <w:hideMark/>
          </w:tcPr>
          <w:p w14:paraId="7E73E293" w14:textId="082EDBD2" w:rsidR="00AE6000" w:rsidRPr="002D0E3E" w:rsidRDefault="00FD35BE" w:rsidP="00AE6000">
            <w:pPr>
              <w:rPr>
                <w:rFonts w:ascii="Calibri" w:eastAsia="Calibri" w:hAnsi="Calibri" w:cs="Arial"/>
                <w:b/>
                <w:bCs/>
                <w:color w:val="000000"/>
                <w:sz w:val="16"/>
                <w:szCs w:val="16"/>
              </w:rPr>
            </w:pPr>
            <w:r w:rsidRPr="00FD35BE">
              <w:rPr>
                <w:rFonts w:ascii="Calibri" w:eastAsia="Calibri" w:hAnsi="Calibri" w:cs="Arial"/>
                <w:b/>
                <w:bCs/>
                <w:color w:val="000000"/>
                <w:sz w:val="16"/>
                <w:szCs w:val="16"/>
              </w:rPr>
              <w:t>{{Subscriber_Name}}</w:t>
            </w:r>
          </w:p>
        </w:tc>
      </w:tr>
      <w:tr w:rsidR="00EF0BAE" w:rsidRPr="00EF0BAE" w14:paraId="162F214E" w14:textId="77777777" w:rsidTr="00E85A89">
        <w:trPr>
          <w:cantSplit/>
          <w:trHeight w:val="648"/>
        </w:trPr>
        <w:tc>
          <w:tcPr>
            <w:tcW w:w="1260" w:type="dxa"/>
            <w:shd w:val="clear" w:color="auto" w:fill="auto"/>
            <w:vAlign w:val="bottom"/>
          </w:tcPr>
          <w:p w14:paraId="20B51280"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5D93812E" w14:textId="21CD153C" w:rsidR="00AE6000" w:rsidRPr="00376AED" w:rsidRDefault="00650246" w:rsidP="00AE6000">
            <w:pPr>
              <w:spacing w:after="120"/>
              <w:ind w:right="288"/>
              <w:rPr>
                <w:rFonts w:ascii="Calibri" w:eastAsia="Calibri" w:hAnsi="Calibri" w:cs="Arial"/>
                <w:bCs/>
                <w:color w:val="FFFFFF"/>
                <w:sz w:val="16"/>
                <w:szCs w:val="16"/>
              </w:rPr>
            </w:pPr>
            <w:r w:rsidRPr="00376AED">
              <w:rPr>
                <w:rFonts w:ascii="Calibri" w:eastAsia="Calibri" w:hAnsi="Calibri" w:cs="Arial"/>
                <w:bCs/>
                <w:color w:val="FFFFFF"/>
                <w:sz w:val="16"/>
                <w:szCs w:val="16"/>
              </w:rPr>
              <w:t>{{Signer</w:t>
            </w:r>
            <w:r w:rsidR="00875F6D" w:rsidRPr="00376AED">
              <w:rPr>
                <w:rFonts w:ascii="Calibri" w:eastAsia="Calibri" w:hAnsi="Calibri" w:cs="Arial"/>
                <w:bCs/>
                <w:color w:val="FFFFFF"/>
                <w:sz w:val="16"/>
                <w:szCs w:val="16"/>
              </w:rPr>
              <w:t>2</w:t>
            </w:r>
            <w:r w:rsidRPr="00376AED">
              <w:rPr>
                <w:rFonts w:ascii="Calibri" w:eastAsia="Calibri" w:hAnsi="Calibri" w:cs="Arial"/>
                <w:bCs/>
                <w:color w:val="FFFFFF"/>
                <w:sz w:val="16"/>
                <w:szCs w:val="16"/>
              </w:rPr>
              <w:t>Signature}}</w:t>
            </w:r>
          </w:p>
        </w:tc>
        <w:tc>
          <w:tcPr>
            <w:tcW w:w="270" w:type="dxa"/>
            <w:vMerge/>
            <w:shd w:val="clear" w:color="auto" w:fill="auto"/>
            <w:vAlign w:val="bottom"/>
          </w:tcPr>
          <w:p w14:paraId="7ECFA2E4" w14:textId="77777777" w:rsidR="00AE6000" w:rsidRPr="00EF0BAE" w:rsidRDefault="00AE6000" w:rsidP="00AE6000">
            <w:pPr>
              <w:rPr>
                <w:rFonts w:ascii="Calibri" w:eastAsia="Calibri" w:hAnsi="Calibri" w:cs="Arial"/>
                <w:bCs/>
                <w:sz w:val="16"/>
                <w:szCs w:val="16"/>
              </w:rPr>
            </w:pPr>
          </w:p>
        </w:tc>
        <w:tc>
          <w:tcPr>
            <w:tcW w:w="1235" w:type="dxa"/>
            <w:shd w:val="clear" w:color="auto" w:fill="auto"/>
            <w:vAlign w:val="bottom"/>
          </w:tcPr>
          <w:p w14:paraId="7EA8F538" w14:textId="77777777" w:rsidR="00AE6000" w:rsidRPr="00EF0BAE" w:rsidRDefault="00AE6000" w:rsidP="00AE6000">
            <w:pPr>
              <w:rPr>
                <w:rFonts w:ascii="Calibri" w:eastAsia="Calibri" w:hAnsi="Calibri" w:cs="Arial"/>
                <w:bCs/>
                <w:sz w:val="16"/>
                <w:szCs w:val="16"/>
              </w:rPr>
            </w:pPr>
            <w:r w:rsidRPr="00EF0BAE">
              <w:rPr>
                <w:rFonts w:ascii="Calibri" w:eastAsia="Calibri" w:hAnsi="Calibri" w:cs="Arial"/>
                <w:bCs/>
                <w:sz w:val="16"/>
                <w:szCs w:val="16"/>
              </w:rPr>
              <w:t>Signature:</w:t>
            </w:r>
          </w:p>
        </w:tc>
        <w:tc>
          <w:tcPr>
            <w:tcW w:w="3985" w:type="dxa"/>
            <w:tcBorders>
              <w:bottom w:val="single" w:sz="4" w:space="0" w:color="auto"/>
            </w:tcBorders>
            <w:shd w:val="clear" w:color="auto" w:fill="auto"/>
            <w:vAlign w:val="bottom"/>
          </w:tcPr>
          <w:p w14:paraId="32D450DE" w14:textId="3C3EAADA" w:rsidR="00AE6000" w:rsidRPr="00376AED" w:rsidRDefault="00650246" w:rsidP="00AE6000">
            <w:pPr>
              <w:rPr>
                <w:rFonts w:ascii="Calibri" w:eastAsia="Calibri" w:hAnsi="Calibri" w:cs="Arial"/>
                <w:bCs/>
                <w:color w:val="FFFFFF"/>
                <w:sz w:val="16"/>
                <w:szCs w:val="16"/>
              </w:rPr>
            </w:pPr>
            <w:r w:rsidRPr="00376AED">
              <w:rPr>
                <w:rFonts w:ascii="Calibri" w:eastAsia="Calibri" w:hAnsi="Calibri" w:cs="Arial"/>
                <w:bCs/>
                <w:color w:val="FFFFFF"/>
                <w:sz w:val="16"/>
                <w:szCs w:val="16"/>
              </w:rPr>
              <w:t>{{Signer</w:t>
            </w:r>
            <w:r w:rsidR="00875F6D" w:rsidRPr="00376AED">
              <w:rPr>
                <w:rFonts w:ascii="Calibri" w:eastAsia="Calibri" w:hAnsi="Calibri" w:cs="Arial"/>
                <w:bCs/>
                <w:color w:val="FFFFFF"/>
                <w:sz w:val="16"/>
                <w:szCs w:val="16"/>
              </w:rPr>
              <w:t>1</w:t>
            </w:r>
            <w:r w:rsidRPr="00376AED">
              <w:rPr>
                <w:rFonts w:ascii="Calibri" w:eastAsia="Calibri" w:hAnsi="Calibri" w:cs="Arial"/>
                <w:bCs/>
                <w:color w:val="FFFFFF"/>
                <w:sz w:val="16"/>
                <w:szCs w:val="16"/>
              </w:rPr>
              <w:t>Signature}}</w:t>
            </w:r>
          </w:p>
        </w:tc>
      </w:tr>
      <w:tr w:rsidR="00EF0BAE" w:rsidRPr="00EF0BAE" w14:paraId="50E1076B" w14:textId="77777777" w:rsidTr="00E85A89">
        <w:trPr>
          <w:cantSplit/>
          <w:trHeight w:val="288"/>
        </w:trPr>
        <w:tc>
          <w:tcPr>
            <w:tcW w:w="1260" w:type="dxa"/>
            <w:shd w:val="clear" w:color="auto" w:fill="auto"/>
            <w:vAlign w:val="bottom"/>
            <w:hideMark/>
          </w:tcPr>
          <w:p w14:paraId="291D59D8"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660C8942" w14:textId="4C31A626" w:rsidR="00AE6000" w:rsidRPr="00376AED" w:rsidRDefault="00650246" w:rsidP="00AE6000">
            <w:pPr>
              <w:rPr>
                <w:rFonts w:ascii="Calibri" w:eastAsia="Calibri" w:hAnsi="Calibri" w:cs="Arial"/>
                <w:bCs/>
                <w:color w:val="FFFFFF"/>
                <w:sz w:val="16"/>
                <w:szCs w:val="16"/>
              </w:rPr>
            </w:pPr>
            <w:r w:rsidRPr="00376AED">
              <w:rPr>
                <w:rFonts w:ascii="Calibri" w:eastAsia="Calibri" w:hAnsi="Calibri" w:cs="Arial"/>
                <w:bCs/>
                <w:color w:val="FFFFFF"/>
                <w:sz w:val="16"/>
                <w:szCs w:val="16"/>
              </w:rPr>
              <w:t>{{Signer</w:t>
            </w:r>
            <w:r w:rsidR="00875F6D" w:rsidRPr="00376AED">
              <w:rPr>
                <w:rFonts w:ascii="Calibri" w:eastAsia="Calibri" w:hAnsi="Calibri" w:cs="Arial"/>
                <w:bCs/>
                <w:color w:val="FFFFFF"/>
                <w:sz w:val="16"/>
                <w:szCs w:val="16"/>
              </w:rPr>
              <w:t>2</w:t>
            </w:r>
            <w:r w:rsidRPr="00376AED">
              <w:rPr>
                <w:rFonts w:ascii="Calibri" w:eastAsia="Calibri" w:hAnsi="Calibri" w:cs="Arial"/>
                <w:bCs/>
                <w:color w:val="FFFFFF"/>
                <w:sz w:val="16"/>
                <w:szCs w:val="16"/>
              </w:rPr>
              <w:t>FullName}}</w:t>
            </w:r>
          </w:p>
        </w:tc>
        <w:tc>
          <w:tcPr>
            <w:tcW w:w="270" w:type="dxa"/>
            <w:vMerge/>
            <w:shd w:val="clear" w:color="auto" w:fill="auto"/>
            <w:vAlign w:val="bottom"/>
            <w:hideMark/>
          </w:tcPr>
          <w:p w14:paraId="09FAA85C" w14:textId="77777777" w:rsidR="00AE6000" w:rsidRPr="00EF0BAE" w:rsidRDefault="00AE6000" w:rsidP="00AE6000">
            <w:pPr>
              <w:rPr>
                <w:rFonts w:ascii="Calibri" w:eastAsia="Calibri" w:hAnsi="Calibri" w:cs="Arial"/>
                <w:bCs/>
                <w:sz w:val="16"/>
                <w:szCs w:val="16"/>
              </w:rPr>
            </w:pPr>
          </w:p>
        </w:tc>
        <w:tc>
          <w:tcPr>
            <w:tcW w:w="1235" w:type="dxa"/>
            <w:shd w:val="clear" w:color="auto" w:fill="auto"/>
            <w:vAlign w:val="bottom"/>
            <w:hideMark/>
          </w:tcPr>
          <w:p w14:paraId="70197CCE" w14:textId="77777777" w:rsidR="00AE6000" w:rsidRPr="00EF0BAE" w:rsidRDefault="00AE6000" w:rsidP="00AE6000">
            <w:pPr>
              <w:rPr>
                <w:rFonts w:ascii="Calibri" w:eastAsia="Calibri" w:hAnsi="Calibri" w:cs="Arial"/>
                <w:bCs/>
                <w:sz w:val="16"/>
                <w:szCs w:val="16"/>
              </w:rPr>
            </w:pPr>
            <w:r w:rsidRPr="00EF0BAE">
              <w:rPr>
                <w:rFonts w:ascii="Calibri" w:eastAsia="Calibri" w:hAnsi="Calibri" w:cs="Arial"/>
                <w:bCs/>
                <w:sz w:val="16"/>
                <w:szCs w:val="16"/>
              </w:rPr>
              <w:t xml:space="preserve">Printed Name: </w:t>
            </w:r>
            <w:bookmarkStart w:id="3" w:name="Text141"/>
          </w:p>
        </w:tc>
        <w:bookmarkEnd w:id="3"/>
        <w:tc>
          <w:tcPr>
            <w:tcW w:w="3985" w:type="dxa"/>
            <w:tcBorders>
              <w:bottom w:val="single" w:sz="4" w:space="0" w:color="auto"/>
            </w:tcBorders>
            <w:shd w:val="clear" w:color="auto" w:fill="auto"/>
            <w:vAlign w:val="bottom"/>
          </w:tcPr>
          <w:p w14:paraId="1CD5CB32" w14:textId="21CEC42B" w:rsidR="00AE6000" w:rsidRPr="00376AED" w:rsidRDefault="00650246" w:rsidP="00AE6000">
            <w:pPr>
              <w:rPr>
                <w:rFonts w:ascii="Calibri" w:eastAsia="Calibri" w:hAnsi="Calibri" w:cs="Arial"/>
                <w:bCs/>
                <w:color w:val="FFFFFF"/>
                <w:sz w:val="16"/>
                <w:szCs w:val="16"/>
              </w:rPr>
            </w:pPr>
            <w:r w:rsidRPr="00376AED">
              <w:rPr>
                <w:rFonts w:ascii="Calibri" w:eastAsia="Calibri" w:hAnsi="Calibri" w:cs="Arial"/>
                <w:bCs/>
                <w:color w:val="FFFFFF"/>
                <w:sz w:val="16"/>
                <w:szCs w:val="16"/>
              </w:rPr>
              <w:t>{{Signer</w:t>
            </w:r>
            <w:r w:rsidR="00875F6D" w:rsidRPr="00376AED">
              <w:rPr>
                <w:rFonts w:ascii="Calibri" w:eastAsia="Calibri" w:hAnsi="Calibri" w:cs="Arial"/>
                <w:bCs/>
                <w:color w:val="FFFFFF"/>
                <w:sz w:val="16"/>
                <w:szCs w:val="16"/>
              </w:rPr>
              <w:t>1</w:t>
            </w:r>
            <w:r w:rsidRPr="00376AED">
              <w:rPr>
                <w:rFonts w:ascii="Calibri" w:eastAsia="Calibri" w:hAnsi="Calibri" w:cs="Arial"/>
                <w:bCs/>
                <w:color w:val="FFFFFF"/>
                <w:sz w:val="16"/>
                <w:szCs w:val="16"/>
              </w:rPr>
              <w:t>FullName}}</w:t>
            </w:r>
          </w:p>
        </w:tc>
      </w:tr>
      <w:tr w:rsidR="00EF0BAE" w:rsidRPr="00EF0BAE" w14:paraId="3327F738" w14:textId="77777777" w:rsidTr="00E85A89">
        <w:trPr>
          <w:cantSplit/>
          <w:trHeight w:val="288"/>
        </w:trPr>
        <w:tc>
          <w:tcPr>
            <w:tcW w:w="1260" w:type="dxa"/>
            <w:shd w:val="clear" w:color="auto" w:fill="auto"/>
            <w:vAlign w:val="bottom"/>
            <w:hideMark/>
          </w:tcPr>
          <w:p w14:paraId="63E66DEF"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1A145067" w14:textId="041EF6DC" w:rsidR="00AE6000" w:rsidRPr="00376AED" w:rsidRDefault="00650246" w:rsidP="00AE6000">
            <w:pPr>
              <w:rPr>
                <w:rFonts w:ascii="Calibri" w:eastAsia="Calibri" w:hAnsi="Calibri" w:cs="Arial"/>
                <w:bCs/>
                <w:color w:val="FFFFFF"/>
                <w:sz w:val="16"/>
                <w:szCs w:val="16"/>
              </w:rPr>
            </w:pPr>
            <w:r w:rsidRPr="00376AED">
              <w:rPr>
                <w:rFonts w:ascii="Calibri" w:eastAsia="Calibri" w:hAnsi="Calibri" w:cs="Arial"/>
                <w:bCs/>
                <w:color w:val="FFFFFF"/>
                <w:sz w:val="16"/>
                <w:szCs w:val="16"/>
              </w:rPr>
              <w:t>{{Signer</w:t>
            </w:r>
            <w:r w:rsidR="00875F6D" w:rsidRPr="00376AED">
              <w:rPr>
                <w:rFonts w:ascii="Calibri" w:eastAsia="Calibri" w:hAnsi="Calibri" w:cs="Arial"/>
                <w:bCs/>
                <w:color w:val="FFFFFF"/>
                <w:sz w:val="16"/>
                <w:szCs w:val="16"/>
              </w:rPr>
              <w:t>2</w:t>
            </w:r>
            <w:r w:rsidRPr="00376AED">
              <w:rPr>
                <w:rFonts w:ascii="Calibri" w:eastAsia="Calibri" w:hAnsi="Calibri" w:cs="Arial"/>
                <w:bCs/>
                <w:color w:val="FFFFFF"/>
                <w:sz w:val="16"/>
                <w:szCs w:val="16"/>
              </w:rPr>
              <w:t>Title}}</w:t>
            </w:r>
          </w:p>
        </w:tc>
        <w:tc>
          <w:tcPr>
            <w:tcW w:w="270" w:type="dxa"/>
            <w:vMerge/>
            <w:shd w:val="clear" w:color="auto" w:fill="auto"/>
            <w:vAlign w:val="bottom"/>
            <w:hideMark/>
          </w:tcPr>
          <w:p w14:paraId="185D4C72" w14:textId="77777777" w:rsidR="00AE6000" w:rsidRPr="00EF0BAE" w:rsidRDefault="00AE6000" w:rsidP="00AE6000">
            <w:pPr>
              <w:rPr>
                <w:rFonts w:ascii="Calibri" w:eastAsia="Calibri" w:hAnsi="Calibri" w:cs="Arial"/>
                <w:bCs/>
                <w:sz w:val="16"/>
                <w:szCs w:val="16"/>
              </w:rPr>
            </w:pPr>
          </w:p>
        </w:tc>
        <w:tc>
          <w:tcPr>
            <w:tcW w:w="1235" w:type="dxa"/>
            <w:shd w:val="clear" w:color="auto" w:fill="auto"/>
            <w:vAlign w:val="bottom"/>
            <w:hideMark/>
          </w:tcPr>
          <w:p w14:paraId="4E4A80C3" w14:textId="77777777" w:rsidR="00AE6000" w:rsidRPr="00EF0BAE" w:rsidRDefault="00AE6000" w:rsidP="00AE6000">
            <w:pPr>
              <w:rPr>
                <w:rFonts w:ascii="Calibri" w:eastAsia="Calibri" w:hAnsi="Calibri" w:cs="Arial"/>
                <w:bCs/>
                <w:sz w:val="16"/>
                <w:szCs w:val="16"/>
              </w:rPr>
            </w:pPr>
            <w:r w:rsidRPr="00EF0BAE">
              <w:rPr>
                <w:rFonts w:ascii="Calibri" w:eastAsia="Calibri" w:hAnsi="Calibri" w:cs="Arial"/>
                <w:bCs/>
                <w:sz w:val="16"/>
                <w:szCs w:val="16"/>
              </w:rPr>
              <w:t>Title:</w:t>
            </w:r>
          </w:p>
        </w:tc>
        <w:tc>
          <w:tcPr>
            <w:tcW w:w="3985" w:type="dxa"/>
            <w:tcBorders>
              <w:top w:val="single" w:sz="4" w:space="0" w:color="auto"/>
              <w:bottom w:val="single" w:sz="4" w:space="0" w:color="auto"/>
            </w:tcBorders>
            <w:shd w:val="clear" w:color="auto" w:fill="auto"/>
            <w:vAlign w:val="bottom"/>
          </w:tcPr>
          <w:p w14:paraId="1B3AA065" w14:textId="3B2F3079" w:rsidR="00AE6000" w:rsidRPr="00376AED" w:rsidRDefault="00650246" w:rsidP="00AE6000">
            <w:pPr>
              <w:rPr>
                <w:rFonts w:ascii="Calibri" w:eastAsia="Calibri" w:hAnsi="Calibri" w:cs="Arial"/>
                <w:bCs/>
                <w:color w:val="FFFFFF"/>
                <w:sz w:val="16"/>
                <w:szCs w:val="16"/>
              </w:rPr>
            </w:pPr>
            <w:r w:rsidRPr="00376AED">
              <w:rPr>
                <w:rFonts w:ascii="Calibri" w:eastAsia="Calibri" w:hAnsi="Calibri" w:cs="Arial"/>
                <w:bCs/>
                <w:color w:val="FFFFFF"/>
                <w:sz w:val="16"/>
                <w:szCs w:val="16"/>
              </w:rPr>
              <w:t>{{Signer</w:t>
            </w:r>
            <w:r w:rsidR="00875F6D" w:rsidRPr="00376AED">
              <w:rPr>
                <w:rFonts w:ascii="Calibri" w:eastAsia="Calibri" w:hAnsi="Calibri" w:cs="Arial"/>
                <w:bCs/>
                <w:color w:val="FFFFFF"/>
                <w:sz w:val="16"/>
                <w:szCs w:val="16"/>
              </w:rPr>
              <w:t>1</w:t>
            </w:r>
            <w:r w:rsidRPr="00376AED">
              <w:rPr>
                <w:rFonts w:ascii="Calibri" w:eastAsia="Calibri" w:hAnsi="Calibri" w:cs="Arial"/>
                <w:bCs/>
                <w:color w:val="FFFFFF"/>
                <w:sz w:val="16"/>
                <w:szCs w:val="16"/>
              </w:rPr>
              <w:t>Title}}</w:t>
            </w:r>
          </w:p>
        </w:tc>
      </w:tr>
      <w:tr w:rsidR="00EF0BAE" w:rsidRPr="00EF0BAE" w14:paraId="0636849C" w14:textId="77777777" w:rsidTr="00E85A89">
        <w:trPr>
          <w:cantSplit/>
          <w:trHeight w:val="288"/>
        </w:trPr>
        <w:tc>
          <w:tcPr>
            <w:tcW w:w="1260" w:type="dxa"/>
            <w:shd w:val="clear" w:color="auto" w:fill="auto"/>
            <w:vAlign w:val="bottom"/>
            <w:hideMark/>
          </w:tcPr>
          <w:p w14:paraId="1F43DF7C"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09E15E1C" w14:textId="66AE80F2" w:rsidR="00AE6000" w:rsidRPr="00376AED" w:rsidRDefault="00650246" w:rsidP="00AE6000">
            <w:pPr>
              <w:rPr>
                <w:rFonts w:ascii="Calibri" w:eastAsia="Calibri" w:hAnsi="Calibri" w:cs="Arial"/>
                <w:bCs/>
                <w:color w:val="FFFFFF"/>
                <w:sz w:val="16"/>
                <w:szCs w:val="16"/>
              </w:rPr>
            </w:pPr>
            <w:r w:rsidRPr="00376AED">
              <w:rPr>
                <w:rFonts w:ascii="Calibri" w:eastAsia="Calibri" w:hAnsi="Calibri" w:cs="Arial"/>
                <w:bCs/>
                <w:color w:val="FFFFFF"/>
                <w:sz w:val="16"/>
                <w:szCs w:val="16"/>
              </w:rPr>
              <w:t>{{Signer</w:t>
            </w:r>
            <w:r w:rsidR="00875F6D" w:rsidRPr="00376AED">
              <w:rPr>
                <w:rFonts w:ascii="Calibri" w:eastAsia="Calibri" w:hAnsi="Calibri" w:cs="Arial"/>
                <w:bCs/>
                <w:color w:val="FFFFFF"/>
                <w:sz w:val="16"/>
                <w:szCs w:val="16"/>
              </w:rPr>
              <w:t>2</w:t>
            </w:r>
            <w:r w:rsidRPr="00376AED">
              <w:rPr>
                <w:rFonts w:ascii="Calibri" w:eastAsia="Calibri" w:hAnsi="Calibri" w:cs="Arial"/>
                <w:bCs/>
                <w:color w:val="FFFFFF"/>
                <w:sz w:val="16"/>
                <w:szCs w:val="16"/>
              </w:rPr>
              <w:t>Date}}</w:t>
            </w:r>
          </w:p>
        </w:tc>
        <w:tc>
          <w:tcPr>
            <w:tcW w:w="270" w:type="dxa"/>
            <w:vMerge/>
            <w:shd w:val="clear" w:color="auto" w:fill="auto"/>
            <w:vAlign w:val="bottom"/>
            <w:hideMark/>
          </w:tcPr>
          <w:p w14:paraId="25E40548" w14:textId="77777777" w:rsidR="00AE6000" w:rsidRPr="00EF0BAE" w:rsidRDefault="00AE6000" w:rsidP="00AE6000">
            <w:pPr>
              <w:rPr>
                <w:rFonts w:ascii="Calibri" w:eastAsia="Calibri" w:hAnsi="Calibri" w:cs="Arial"/>
                <w:bCs/>
                <w:sz w:val="16"/>
                <w:szCs w:val="16"/>
              </w:rPr>
            </w:pPr>
          </w:p>
        </w:tc>
        <w:tc>
          <w:tcPr>
            <w:tcW w:w="1235" w:type="dxa"/>
            <w:shd w:val="clear" w:color="auto" w:fill="auto"/>
            <w:vAlign w:val="bottom"/>
            <w:hideMark/>
          </w:tcPr>
          <w:p w14:paraId="37AB5BF8" w14:textId="77777777" w:rsidR="00AE6000" w:rsidRPr="00EF0BAE" w:rsidRDefault="00AE6000" w:rsidP="00AE6000">
            <w:pPr>
              <w:rPr>
                <w:rFonts w:ascii="Calibri" w:eastAsia="Calibri" w:hAnsi="Calibri" w:cs="Arial"/>
                <w:bCs/>
                <w:sz w:val="16"/>
                <w:szCs w:val="16"/>
              </w:rPr>
            </w:pPr>
            <w:r w:rsidRPr="00EF0BAE">
              <w:rPr>
                <w:rFonts w:ascii="Calibri" w:eastAsia="Calibri" w:hAnsi="Calibri" w:cs="Arial"/>
                <w:bCs/>
                <w:sz w:val="16"/>
                <w:szCs w:val="16"/>
              </w:rPr>
              <w:t>Date:</w:t>
            </w:r>
          </w:p>
        </w:tc>
        <w:tc>
          <w:tcPr>
            <w:tcW w:w="3985" w:type="dxa"/>
            <w:tcBorders>
              <w:top w:val="single" w:sz="4" w:space="0" w:color="auto"/>
              <w:bottom w:val="single" w:sz="4" w:space="0" w:color="auto"/>
            </w:tcBorders>
            <w:shd w:val="clear" w:color="auto" w:fill="auto"/>
            <w:vAlign w:val="bottom"/>
          </w:tcPr>
          <w:p w14:paraId="43F41781" w14:textId="2B9E94A1" w:rsidR="00AE6000" w:rsidRPr="00376AED" w:rsidRDefault="00650246" w:rsidP="00AE6000">
            <w:pPr>
              <w:rPr>
                <w:rFonts w:ascii="Calibri" w:eastAsia="Calibri" w:hAnsi="Calibri" w:cs="Arial"/>
                <w:bCs/>
                <w:color w:val="FFFFFF"/>
                <w:sz w:val="16"/>
                <w:szCs w:val="16"/>
              </w:rPr>
            </w:pPr>
            <w:r w:rsidRPr="00376AED">
              <w:rPr>
                <w:rFonts w:ascii="Calibri" w:eastAsia="Calibri" w:hAnsi="Calibri" w:cs="Arial"/>
                <w:bCs/>
                <w:color w:val="FFFFFF"/>
                <w:sz w:val="16"/>
                <w:szCs w:val="16"/>
              </w:rPr>
              <w:t>{{Signer</w:t>
            </w:r>
            <w:r w:rsidR="00875F6D" w:rsidRPr="00376AED">
              <w:rPr>
                <w:rFonts w:ascii="Calibri" w:eastAsia="Calibri" w:hAnsi="Calibri" w:cs="Arial"/>
                <w:bCs/>
                <w:color w:val="FFFFFF"/>
                <w:sz w:val="16"/>
                <w:szCs w:val="16"/>
              </w:rPr>
              <w:t>1</w:t>
            </w:r>
            <w:r w:rsidRPr="00376AED">
              <w:rPr>
                <w:rFonts w:ascii="Calibri" w:eastAsia="Calibri" w:hAnsi="Calibri" w:cs="Arial"/>
                <w:bCs/>
                <w:color w:val="FFFFFF"/>
                <w:sz w:val="16"/>
                <w:szCs w:val="16"/>
              </w:rPr>
              <w:t>Date}}</w:t>
            </w:r>
          </w:p>
        </w:tc>
      </w:tr>
    </w:tbl>
    <w:p w14:paraId="748A18DB" w14:textId="77777777" w:rsidR="00396993" w:rsidRPr="00730A87" w:rsidRDefault="00396993" w:rsidP="00013FE6">
      <w:pPr>
        <w:pStyle w:val="List"/>
        <w:tabs>
          <w:tab w:val="left" w:pos="360"/>
        </w:tabs>
        <w:spacing w:after="120"/>
        <w:ind w:left="0" w:right="288" w:firstLine="0"/>
        <w:rPr>
          <w:rFonts w:ascii="Calibri" w:hAnsi="Calibri"/>
          <w:b/>
          <w:caps/>
          <w:sz w:val="18"/>
          <w:szCs w:val="18"/>
        </w:rPr>
      </w:pPr>
    </w:p>
    <w:sectPr w:rsidR="00396993" w:rsidRPr="00730A87" w:rsidSect="00645F46">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2FC13" w14:textId="77777777" w:rsidR="001500F2" w:rsidRDefault="001500F2">
      <w:r>
        <w:separator/>
      </w:r>
    </w:p>
  </w:endnote>
  <w:endnote w:type="continuationSeparator" w:id="0">
    <w:p w14:paraId="0898330F" w14:textId="77777777" w:rsidR="001500F2" w:rsidRDefault="0015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NexaBook">
    <w:altName w:val="Nexa Book"/>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izon Apex Boo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8240E" w14:textId="77777777" w:rsidR="00233F3D" w:rsidRDefault="00233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9240D" w14:textId="77777777" w:rsidR="00E979A8" w:rsidRPr="00E979A8" w:rsidRDefault="00A764A4" w:rsidP="00737705">
    <w:pPr>
      <w:pStyle w:val="Footer"/>
      <w:tabs>
        <w:tab w:val="clear" w:pos="4320"/>
        <w:tab w:val="clear" w:pos="8640"/>
        <w:tab w:val="right" w:pos="5850"/>
      </w:tabs>
      <w:rPr>
        <w:rFonts w:ascii="Calibri" w:hAnsi="Calibri" w:cs="Arial"/>
        <w:sz w:val="14"/>
        <w:szCs w:val="14"/>
      </w:rPr>
    </w:pPr>
    <w:r>
      <w:rPr>
        <w:rFonts w:ascii="Calibri" w:hAnsi="Calibri" w:cs="Arial"/>
        <w:sz w:val="14"/>
        <w:szCs w:val="14"/>
      </w:rPr>
      <w:t>08272020</w:t>
    </w:r>
    <w:r w:rsidR="00063DDB">
      <w:rPr>
        <w:rFonts w:ascii="Calibri" w:hAnsi="Calibri" w:cs="Arial"/>
        <w:sz w:val="14"/>
        <w:szCs w:val="14"/>
      </w:rPr>
      <w:t xml:space="preserve"> v 1</w:t>
    </w:r>
    <w:r>
      <w:rPr>
        <w:rFonts w:ascii="Calibri" w:hAnsi="Calibri" w:cs="Arial"/>
        <w:sz w:val="14"/>
        <w:szCs w:val="14"/>
      </w:rPr>
      <w:t>9</w:t>
    </w:r>
    <w:r w:rsidR="005011FD">
      <w:rPr>
        <w:rFonts w:ascii="Calibri" w:hAnsi="Calibri" w:cs="Arial"/>
        <w:sz w:val="14"/>
        <w:szCs w:val="14"/>
      </w:rPr>
      <w:t>.2</w:t>
    </w:r>
    <w:r w:rsidR="00E979A8" w:rsidRPr="00E979A8">
      <w:rPr>
        <w:rFonts w:ascii="Calibri" w:hAnsi="Calibri" w:cs="Arial"/>
        <w:sz w:val="14"/>
        <w:szCs w:val="14"/>
      </w:rPr>
      <w:tab/>
      <w:t xml:space="preserve">Page </w:t>
    </w:r>
    <w:r w:rsidR="00E979A8" w:rsidRPr="00E979A8">
      <w:rPr>
        <w:rFonts w:ascii="Calibri" w:hAnsi="Calibri" w:cs="Arial"/>
        <w:sz w:val="14"/>
        <w:szCs w:val="14"/>
      </w:rPr>
      <w:fldChar w:fldCharType="begin"/>
    </w:r>
    <w:r w:rsidR="00E979A8" w:rsidRPr="00E979A8">
      <w:rPr>
        <w:rFonts w:ascii="Calibri" w:hAnsi="Calibri" w:cs="Arial"/>
        <w:sz w:val="14"/>
        <w:szCs w:val="14"/>
      </w:rPr>
      <w:instrText xml:space="preserve"> PAGE </w:instrText>
    </w:r>
    <w:r w:rsidR="00E979A8" w:rsidRPr="00E979A8">
      <w:rPr>
        <w:rFonts w:ascii="Calibri" w:hAnsi="Calibri" w:cs="Arial"/>
        <w:sz w:val="14"/>
        <w:szCs w:val="14"/>
      </w:rPr>
      <w:fldChar w:fldCharType="separate"/>
    </w:r>
    <w:r w:rsidR="00E979A8" w:rsidRPr="00E979A8">
      <w:rPr>
        <w:rFonts w:ascii="Calibri" w:hAnsi="Calibri" w:cs="Arial"/>
        <w:noProof/>
        <w:sz w:val="14"/>
        <w:szCs w:val="14"/>
      </w:rPr>
      <w:t>2</w:t>
    </w:r>
    <w:r w:rsidR="00E979A8" w:rsidRPr="00E979A8">
      <w:rPr>
        <w:rFonts w:ascii="Calibri" w:hAnsi="Calibri" w:cs="Arial"/>
        <w:sz w:val="14"/>
        <w:szCs w:val="14"/>
      </w:rPr>
      <w:fldChar w:fldCharType="end"/>
    </w:r>
    <w:r w:rsidR="00E979A8" w:rsidRPr="00E979A8">
      <w:rPr>
        <w:rFonts w:ascii="Calibri" w:hAnsi="Calibri" w:cs="Arial"/>
        <w:sz w:val="14"/>
        <w:szCs w:val="14"/>
      </w:rPr>
      <w:t xml:space="preserve"> of </w:t>
    </w:r>
    <w:r w:rsidR="00E979A8" w:rsidRPr="00E979A8">
      <w:rPr>
        <w:rFonts w:ascii="Calibri" w:hAnsi="Calibri" w:cs="Arial"/>
        <w:sz w:val="14"/>
        <w:szCs w:val="14"/>
      </w:rPr>
      <w:fldChar w:fldCharType="begin"/>
    </w:r>
    <w:r w:rsidR="00E979A8" w:rsidRPr="00E979A8">
      <w:rPr>
        <w:rFonts w:ascii="Calibri" w:hAnsi="Calibri" w:cs="Arial"/>
        <w:sz w:val="14"/>
        <w:szCs w:val="14"/>
      </w:rPr>
      <w:instrText xml:space="preserve"> NUMPAGES  </w:instrText>
    </w:r>
    <w:r w:rsidR="00E979A8" w:rsidRPr="00E979A8">
      <w:rPr>
        <w:rFonts w:ascii="Calibri" w:hAnsi="Calibri" w:cs="Arial"/>
        <w:sz w:val="14"/>
        <w:szCs w:val="14"/>
      </w:rPr>
      <w:fldChar w:fldCharType="separate"/>
    </w:r>
    <w:r w:rsidR="00E979A8" w:rsidRPr="00E979A8">
      <w:rPr>
        <w:rFonts w:ascii="Calibri" w:hAnsi="Calibri" w:cs="Arial"/>
        <w:noProof/>
        <w:sz w:val="14"/>
        <w:szCs w:val="14"/>
      </w:rPr>
      <w:t>5</w:t>
    </w:r>
    <w:r w:rsidR="00E979A8" w:rsidRPr="00E979A8">
      <w:rPr>
        <w:rFonts w:ascii="Calibri" w:hAnsi="Calibri" w:cs="Arial"/>
        <w:sz w:val="14"/>
        <w:szCs w:val="14"/>
      </w:rPr>
      <w:fldChar w:fldCharType="end"/>
    </w:r>
    <w:r w:rsidR="00E979A8" w:rsidRPr="00E979A8">
      <w:rPr>
        <w:rFonts w:ascii="Calibri" w:hAnsi="Calibri" w:cs="Arial"/>
        <w:sz w:val="14"/>
        <w:szCs w:val="14"/>
      </w:rPr>
      <w:tab/>
      <w:t xml:space="preserve"> </w:t>
    </w:r>
  </w:p>
  <w:p w14:paraId="27A8C404" w14:textId="77777777" w:rsidR="00E979A8" w:rsidRPr="00E979A8" w:rsidRDefault="00E979A8" w:rsidP="00737705">
    <w:pPr>
      <w:pStyle w:val="Footer"/>
      <w:tabs>
        <w:tab w:val="clear" w:pos="4320"/>
        <w:tab w:val="clear" w:pos="8640"/>
        <w:tab w:val="right" w:pos="5850"/>
      </w:tabs>
      <w:rPr>
        <w:rFonts w:ascii="Calibri" w:hAnsi="Calibri" w:cs="Arial"/>
        <w:sz w:val="14"/>
        <w:szCs w:val="14"/>
      </w:rPr>
    </w:pPr>
    <w:r w:rsidRPr="00E979A8">
      <w:rPr>
        <w:rFonts w:ascii="Calibri" w:hAnsi="Calibri" w:cs="Arial"/>
        <w:sz w:val="14"/>
        <w:szCs w:val="14"/>
      </w:rPr>
      <w:tab/>
    </w:r>
    <w:r w:rsidRPr="00E979A8">
      <w:rPr>
        <w:rFonts w:ascii="Calibri" w:hAnsi="Calibri" w:cs="Arial"/>
        <w:sz w:val="14"/>
        <w:szCs w:val="14"/>
      </w:rPr>
      <w:tab/>
      <w:t xml:space="preserve">                          </w:t>
    </w:r>
    <w:r w:rsidRPr="00E979A8">
      <w:rPr>
        <w:rFonts w:ascii="Calibri" w:hAnsi="Calibri" w:cs="Arial"/>
        <w:sz w:val="14"/>
        <w:szCs w:val="14"/>
      </w:rPr>
      <w:tab/>
    </w:r>
    <w:r w:rsidRPr="00E979A8">
      <w:rPr>
        <w:rFonts w:ascii="Calibri" w:hAnsi="Calibri" w:cs="Arial"/>
        <w:sz w:val="14"/>
        <w:szCs w:val="14"/>
      </w:rPr>
      <w:tab/>
      <w:t xml:space="preserve">                         </w:t>
    </w:r>
    <w:r w:rsidR="001500F2">
      <w:rPr>
        <w:rFonts w:ascii="Century Gothic" w:eastAsia="Calibri" w:hAnsi="Century Gothic" w:cs="NexaBook"/>
        <w:noProof/>
        <w:color w:val="58595B"/>
        <w:sz w:val="20"/>
        <w:szCs w:val="20"/>
      </w:rPr>
      <w:pict w14:anchorId="71C93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i1025" type="#_x0000_t75" style="width:43.5pt;height:21.75pt;visibility:visible">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FBEDC" w14:textId="77777777" w:rsidR="00233F3D" w:rsidRDefault="00233F3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ECF86" w14:textId="77777777" w:rsidR="00654A06" w:rsidRPr="00E979A8" w:rsidRDefault="00013FE6" w:rsidP="00737705">
    <w:pPr>
      <w:pStyle w:val="Footer"/>
      <w:tabs>
        <w:tab w:val="clear" w:pos="4320"/>
        <w:tab w:val="clear" w:pos="8640"/>
        <w:tab w:val="right" w:pos="5850"/>
      </w:tabs>
      <w:rPr>
        <w:rFonts w:ascii="Calibri" w:hAnsi="Calibri" w:cs="Arial"/>
        <w:sz w:val="14"/>
        <w:szCs w:val="14"/>
      </w:rPr>
    </w:pPr>
    <w:r>
      <w:rPr>
        <w:rFonts w:ascii="Calibri" w:hAnsi="Calibri" w:cs="Arial"/>
        <w:sz w:val="14"/>
        <w:szCs w:val="14"/>
      </w:rPr>
      <w:t xml:space="preserve">October release v. 14 10142019_draft </w:t>
    </w:r>
    <w:r w:rsidR="00654A06" w:rsidRPr="00E979A8">
      <w:rPr>
        <w:rFonts w:ascii="Calibri" w:hAnsi="Calibri" w:cs="Arial"/>
        <w:sz w:val="14"/>
        <w:szCs w:val="14"/>
      </w:rPr>
      <w:tab/>
      <w:t xml:space="preserve">Page </w:t>
    </w:r>
    <w:r w:rsidR="00654A06" w:rsidRPr="00E979A8">
      <w:rPr>
        <w:rFonts w:ascii="Calibri" w:hAnsi="Calibri" w:cs="Arial"/>
        <w:sz w:val="14"/>
        <w:szCs w:val="14"/>
      </w:rPr>
      <w:fldChar w:fldCharType="begin"/>
    </w:r>
    <w:r w:rsidR="00654A06" w:rsidRPr="00E979A8">
      <w:rPr>
        <w:rFonts w:ascii="Calibri" w:hAnsi="Calibri" w:cs="Arial"/>
        <w:sz w:val="14"/>
        <w:szCs w:val="14"/>
      </w:rPr>
      <w:instrText xml:space="preserve"> PAGE </w:instrText>
    </w:r>
    <w:r w:rsidR="00654A06" w:rsidRPr="00E979A8">
      <w:rPr>
        <w:rFonts w:ascii="Calibri" w:hAnsi="Calibri" w:cs="Arial"/>
        <w:sz w:val="14"/>
        <w:szCs w:val="14"/>
      </w:rPr>
      <w:fldChar w:fldCharType="separate"/>
    </w:r>
    <w:r w:rsidR="00654A06" w:rsidRPr="00E979A8">
      <w:rPr>
        <w:rFonts w:ascii="Calibri" w:hAnsi="Calibri" w:cs="Arial"/>
        <w:noProof/>
        <w:sz w:val="14"/>
        <w:szCs w:val="14"/>
      </w:rPr>
      <w:t>2</w:t>
    </w:r>
    <w:r w:rsidR="00654A06" w:rsidRPr="00E979A8">
      <w:rPr>
        <w:rFonts w:ascii="Calibri" w:hAnsi="Calibri" w:cs="Arial"/>
        <w:sz w:val="14"/>
        <w:szCs w:val="14"/>
      </w:rPr>
      <w:fldChar w:fldCharType="end"/>
    </w:r>
    <w:r w:rsidR="00654A06" w:rsidRPr="00E979A8">
      <w:rPr>
        <w:rFonts w:ascii="Calibri" w:hAnsi="Calibri" w:cs="Arial"/>
        <w:sz w:val="14"/>
        <w:szCs w:val="14"/>
      </w:rPr>
      <w:t xml:space="preserve"> of </w:t>
    </w:r>
    <w:r w:rsidR="00654A06" w:rsidRPr="00E979A8">
      <w:rPr>
        <w:rFonts w:ascii="Calibri" w:hAnsi="Calibri" w:cs="Arial"/>
        <w:sz w:val="14"/>
        <w:szCs w:val="14"/>
      </w:rPr>
      <w:fldChar w:fldCharType="begin"/>
    </w:r>
    <w:r w:rsidR="00654A06" w:rsidRPr="00E979A8">
      <w:rPr>
        <w:rFonts w:ascii="Calibri" w:hAnsi="Calibri" w:cs="Arial"/>
        <w:sz w:val="14"/>
        <w:szCs w:val="14"/>
      </w:rPr>
      <w:instrText xml:space="preserve"> NUMPAGES  </w:instrText>
    </w:r>
    <w:r w:rsidR="00654A06" w:rsidRPr="00E979A8">
      <w:rPr>
        <w:rFonts w:ascii="Calibri" w:hAnsi="Calibri" w:cs="Arial"/>
        <w:sz w:val="14"/>
        <w:szCs w:val="14"/>
      </w:rPr>
      <w:fldChar w:fldCharType="separate"/>
    </w:r>
    <w:r w:rsidR="00654A06" w:rsidRPr="00E979A8">
      <w:rPr>
        <w:rFonts w:ascii="Calibri" w:hAnsi="Calibri" w:cs="Arial"/>
        <w:noProof/>
        <w:sz w:val="14"/>
        <w:szCs w:val="14"/>
      </w:rPr>
      <w:t>5</w:t>
    </w:r>
    <w:r w:rsidR="00654A06" w:rsidRPr="00E979A8">
      <w:rPr>
        <w:rFonts w:ascii="Calibri" w:hAnsi="Calibri" w:cs="Arial"/>
        <w:sz w:val="14"/>
        <w:szCs w:val="14"/>
      </w:rPr>
      <w:fldChar w:fldCharType="end"/>
    </w:r>
    <w:r w:rsidR="00654A06" w:rsidRPr="00E979A8">
      <w:rPr>
        <w:rFonts w:ascii="Calibri" w:hAnsi="Calibri" w:cs="Arial"/>
        <w:sz w:val="14"/>
        <w:szCs w:val="14"/>
      </w:rPr>
      <w:tab/>
      <w:t xml:space="preserve"> </w:t>
    </w:r>
  </w:p>
  <w:p w14:paraId="490C15E8" w14:textId="77777777" w:rsidR="00654A06" w:rsidRPr="00E979A8" w:rsidRDefault="00654A06" w:rsidP="00737705">
    <w:pPr>
      <w:pStyle w:val="Footer"/>
      <w:tabs>
        <w:tab w:val="clear" w:pos="4320"/>
        <w:tab w:val="clear" w:pos="8640"/>
        <w:tab w:val="right" w:pos="5850"/>
      </w:tabs>
      <w:rPr>
        <w:rFonts w:ascii="Calibri" w:hAnsi="Calibri" w:cs="Arial"/>
        <w:sz w:val="14"/>
        <w:szCs w:val="14"/>
      </w:rPr>
    </w:pPr>
    <w:r w:rsidRPr="00E979A8">
      <w:rPr>
        <w:rFonts w:ascii="Calibri" w:hAnsi="Calibri" w:cs="Arial"/>
        <w:sz w:val="14"/>
        <w:szCs w:val="14"/>
      </w:rPr>
      <w:tab/>
    </w:r>
    <w:r w:rsidRPr="00E979A8">
      <w:rPr>
        <w:rFonts w:ascii="Calibri" w:hAnsi="Calibri" w:cs="Arial"/>
        <w:sz w:val="14"/>
        <w:szCs w:val="14"/>
      </w:rPr>
      <w:tab/>
      <w:t xml:space="preserve">                          </w:t>
    </w:r>
    <w:r w:rsidRPr="00E979A8">
      <w:rPr>
        <w:rFonts w:ascii="Calibri" w:hAnsi="Calibri" w:cs="Arial"/>
        <w:sz w:val="14"/>
        <w:szCs w:val="14"/>
      </w:rPr>
      <w:tab/>
    </w:r>
    <w:r w:rsidRPr="00E979A8">
      <w:rPr>
        <w:rFonts w:ascii="Calibri" w:hAnsi="Calibri" w:cs="Arial"/>
        <w:sz w:val="14"/>
        <w:szCs w:val="1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27BC3" w14:textId="77777777" w:rsidR="001500F2" w:rsidRDefault="001500F2">
      <w:r>
        <w:separator/>
      </w:r>
    </w:p>
  </w:footnote>
  <w:footnote w:type="continuationSeparator" w:id="0">
    <w:p w14:paraId="61F49DA5" w14:textId="77777777" w:rsidR="001500F2" w:rsidRDefault="00150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B4A31" w14:textId="77777777" w:rsidR="00E979A8" w:rsidRDefault="001500F2">
    <w:pPr>
      <w:pStyle w:val="Header"/>
    </w:pPr>
    <w:r>
      <w:rPr>
        <w:noProof/>
      </w:rPr>
      <w:pict w14:anchorId="7A3FDA49">
        <v:shapetype id="_x0000_t202" coordsize="21600,21600" o:spt="202" path="m,l,21600r21600,l21600,xe">
          <v:stroke joinstyle="miter"/>
          <v:path gradientshapeok="t" o:connecttype="rect"/>
        </v:shapetype>
        <v:shape id="WordArt 12" o:spid="_x0000_s2074" type="#_x0000_t202" style="position:absolute;margin-left:0;margin-top:0;width:571.05pt;height:190.35pt;rotation:-45;z-index:-14;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" filled="f" stroked="f">
          <v:stroke joinstyle="round"/>
          <o:lock v:ext="edit" shapetype="t"/>
          <v:textbox style="mso-fit-shape-to-text:t">
            <w:txbxContent>
              <w:p w14:paraId="0D494547" w14:textId="77777777" w:rsidR="00E979A8" w:rsidRDefault="00E979A8" w:rsidP="00737705">
                <w:pPr>
                  <w:pStyle w:val="NormalWeb"/>
                  <w:spacing w:before="0" w:beforeAutospacing="0" w:after="0" w:afterAutospacing="0"/>
                  <w:jc w:val="center"/>
                </w:pPr>
                <w:r w:rsidRPr="00E979A8">
                  <w:rPr>
                    <w:color w:val="D99594"/>
                    <w:sz w:val="2"/>
                    <w:szCs w:val="2"/>
                  </w:rPr>
                  <w:t>DRAFT</w:t>
                </w:r>
              </w:p>
            </w:txbxContent>
          </v:textbox>
          <w10:wrap anchorx="margin" anchory="margin"/>
        </v:shape>
      </w:pict>
    </w:r>
    <w:r>
      <w:rPr>
        <w:noProof/>
      </w:rPr>
      <w:pict w14:anchorId="7EA61096">
        <v:shape id="WordArt 21" o:spid="_x0000_s2073" type="#_x0000_t202" style="position:absolute;margin-left:0;margin-top:0;width:571.05pt;height:8.35pt;rotation:-45;z-index:-16;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" filled="f" stroked="f">
          <o:lock v:ext="edit" shapetype="t"/>
          <v:textbox style="mso-fit-shape-to-text:t">
            <w:txbxContent>
              <w:p w14:paraId="6ABA7353" w14:textId="77777777" w:rsidR="00E979A8" w:rsidRDefault="00E979A8" w:rsidP="00737705">
                <w:pPr>
                  <w:pStyle w:val="NormalWeb"/>
                  <w:spacing w:before="0" w:beforeAutospacing="0" w:after="0" w:afterAutospacing="0"/>
                  <w:jc w:val="center"/>
                </w:pPr>
                <w:r w:rsidRPr="00E979A8">
                  <w:rPr>
                    <w:color w:val="E5B8B7"/>
                    <w:sz w:val="2"/>
                    <w:szCs w:val="2"/>
                  </w:rPr>
                  <w:t>DRAFT</w:t>
                </w:r>
              </w:p>
            </w:txbxContent>
          </v:textbox>
          <w10:wrap anchorx="margin" anchory="margin"/>
        </v:shape>
      </w:pict>
    </w:r>
    <w:r>
      <w:rPr>
        <w:noProof/>
      </w:rPr>
      <w:pict w14:anchorId="43D74440">
        <v:shape id="WordArt 14" o:spid="_x0000_s2072" type="#_x0000_t202" style="position:absolute;margin-left:0;margin-top:0;width:571.05pt;height:8.35pt;rotation:-45;z-index:-18;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" filled="f" stroked="f">
          <o:lock v:ext="edit" shapetype="t"/>
          <v:textbox style="mso-fit-shape-to-text:t">
            <w:txbxContent>
              <w:p w14:paraId="754CE8E4" w14:textId="77777777" w:rsidR="00E979A8" w:rsidRDefault="00E979A8"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34622B89">
        <v:shape id="WordArt 8" o:spid="_x0000_s2071" type="#_x0000_t202" style="position:absolute;margin-left:0;margin-top:0;width:571.05pt;height:8.35pt;rotation:-45;z-index:-20;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" filled="f" stroked="f">
          <o:lock v:ext="edit" shapetype="t"/>
          <v:textbox style="mso-fit-shape-to-text:t">
            <w:txbxContent>
              <w:p w14:paraId="712EEED4" w14:textId="77777777" w:rsidR="00E979A8" w:rsidRDefault="00E979A8"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352CE9E8">
        <v:shape id="WordArt 5" o:spid="_x0000_s2070" type="#_x0000_t202" style="position:absolute;margin-left:0;margin-top:0;width:571.05pt;height:8.35pt;rotation:-45;z-index:-22;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" filled="f" stroked="f">
          <o:lock v:ext="edit" shapetype="t"/>
          <v:textbox style="mso-fit-shape-to-text:t">
            <w:txbxContent>
              <w:p w14:paraId="31A1EDA5" w14:textId="77777777" w:rsidR="00E979A8" w:rsidRDefault="00E979A8"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17163988">
        <v:shape id="WordArt 9" o:spid="_x0000_s2069" type="#_x0000_t202" style="position:absolute;margin-left:0;margin-top:0;width:571.05pt;height:190.35pt;rotation:-45;z-index:-24;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" filled="f" stroked="f">
          <v:stroke joinstyle="round"/>
          <o:lock v:ext="edit" shapetype="t"/>
          <v:textbox style="mso-fit-shape-to-text:t">
            <w:txbxContent>
              <w:p w14:paraId="6299E802" w14:textId="77777777" w:rsidR="00E979A8" w:rsidRDefault="00E979A8" w:rsidP="00737705">
                <w:pPr>
                  <w:pStyle w:val="NormalWeb"/>
                  <w:spacing w:before="0" w:beforeAutospacing="0" w:after="0" w:afterAutospacing="0"/>
                  <w:jc w:val="center"/>
                </w:pPr>
                <w:r w:rsidRPr="00E979A8">
                  <w:rPr>
                    <w:color w:val="4F81BD"/>
                    <w:sz w:val="2"/>
                    <w:szCs w:val="2"/>
                  </w:rPr>
                  <w:t>DRAFT</w:t>
                </w:r>
              </w:p>
            </w:txbxContent>
          </v:textbo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0B24" w14:textId="77777777" w:rsidR="00E979A8" w:rsidRPr="00E979A8" w:rsidRDefault="00E979A8" w:rsidP="00737705">
    <w:pPr>
      <w:pStyle w:val="Header"/>
      <w:tabs>
        <w:tab w:val="clear" w:pos="4320"/>
        <w:tab w:val="clear" w:pos="8640"/>
      </w:tabs>
      <w:jc w:val="right"/>
      <w:rPr>
        <w:rFonts w:ascii="Calibri" w:hAnsi="Calibri" w:cs="Arial"/>
        <w:b/>
        <w:sz w:val="20"/>
        <w:szCs w:val="20"/>
      </w:rPr>
    </w:pPr>
    <w:r w:rsidRPr="00E979A8">
      <w:rPr>
        <w:rFonts w:ascii="Calibri" w:hAnsi="Calibri" w:cs="Arial"/>
        <w:b/>
        <w:bCs/>
        <w:sz w:val="20"/>
        <w:szCs w:val="20"/>
      </w:rPr>
      <w:t xml:space="preserve">FRONTIER </w:t>
    </w:r>
    <w:r w:rsidR="00E5443F">
      <w:rPr>
        <w:rFonts w:ascii="Calibri" w:hAnsi="Calibri" w:cs="Arial"/>
        <w:b/>
        <w:bCs/>
        <w:sz w:val="20"/>
        <w:szCs w:val="20"/>
      </w:rPr>
      <w:t xml:space="preserve">MANAGED </w:t>
    </w:r>
    <w:r w:rsidRPr="00E979A8">
      <w:rPr>
        <w:rFonts w:ascii="Calibri" w:hAnsi="Calibri" w:cs="Arial"/>
        <w:b/>
        <w:bCs/>
        <w:sz w:val="20"/>
        <w:szCs w:val="20"/>
      </w:rPr>
      <w:t>SD-WAN SCHEDULE</w:t>
    </w:r>
    <w:r w:rsidR="001500F2">
      <w:rPr>
        <w:noProof/>
      </w:rPr>
      <w:pict w14:anchorId="4AA9DE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2068" type="#_x0000_t75" alt="Macintosh HD:Users:krp951:Desktop:FTR_COMM_2C_RGB.eps" style="position:absolute;left:0;text-align:left;margin-left:0;margin-top:-7.2pt;width:88.45pt;height:35.3pt;z-index:1;visibility:visible;mso-wrap-edited:f;mso-position-horizontal-relative:text;mso-position-vertical-relative:text">
          <v:imagedata r:id="rId1" o:title="FTR_COMM_2C_RGB"/>
        </v:shape>
      </w:pict>
    </w:r>
  </w:p>
  <w:p w14:paraId="06AD6568" w14:textId="77777777" w:rsidR="00E979A8" w:rsidRPr="009534DC" w:rsidRDefault="00E979A8" w:rsidP="00737705">
    <w:pPr>
      <w:pStyle w:val="Header"/>
      <w:tabs>
        <w:tab w:val="clear" w:pos="4320"/>
        <w:tab w:val="clear" w:pos="8640"/>
        <w:tab w:val="center" w:pos="3388"/>
      </w:tabs>
      <w:spacing w:before="120"/>
      <w:ind w:right="29"/>
      <w:jc w:val="right"/>
      <w:rPr>
        <w:rFonts w:ascii="Arial" w:hAnsi="Arial" w:cs="Arial"/>
        <w:sz w:val="18"/>
        <w:szCs w:val="18"/>
      </w:rPr>
    </w:pPr>
    <w:r w:rsidRPr="00E979A8">
      <w:rPr>
        <w:rFonts w:ascii="Calibri" w:hAnsi="Calibri" w:cs="Arial"/>
        <w:sz w:val="20"/>
        <w:szCs w:val="20"/>
      </w:rPr>
      <w:t>Frontier Confidential</w:t>
    </w:r>
  </w:p>
  <w:p w14:paraId="45180DE3" w14:textId="77777777" w:rsidR="00E979A8" w:rsidRPr="002D6667" w:rsidRDefault="00E979A8" w:rsidP="00737705">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B9598" w14:textId="77777777" w:rsidR="00E979A8" w:rsidRDefault="001500F2">
    <w:pPr>
      <w:pStyle w:val="Header"/>
    </w:pPr>
    <w:r>
      <w:rPr>
        <w:noProof/>
      </w:rPr>
      <w:pict w14:anchorId="4E71A940">
        <v:shapetype id="_x0000_t202" coordsize="21600,21600" o:spt="202" path="m,l,21600r21600,l21600,xe">
          <v:stroke joinstyle="miter"/>
          <v:path gradientshapeok="t" o:connecttype="rect"/>
        </v:shapetype>
        <v:shape id="WordArt 13" o:spid="_x0000_s2067" type="#_x0000_t202" style="position:absolute;margin-left:0;margin-top:0;width:571.05pt;height:190.35pt;rotation:-45;z-index:-13;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" filled="f" stroked="f">
          <v:stroke joinstyle="round"/>
          <o:lock v:ext="edit" shapetype="t"/>
          <v:textbox style="mso-fit-shape-to-text:t">
            <w:txbxContent>
              <w:p w14:paraId="07E2C8E0" w14:textId="77777777" w:rsidR="00E979A8" w:rsidRDefault="00E979A8" w:rsidP="00737705">
                <w:pPr>
                  <w:pStyle w:val="NormalWeb"/>
                  <w:spacing w:before="0" w:beforeAutospacing="0" w:after="0" w:afterAutospacing="0"/>
                  <w:jc w:val="center"/>
                </w:pPr>
                <w:r w:rsidRPr="00E979A8">
                  <w:rPr>
                    <w:color w:val="D99594"/>
                    <w:sz w:val="2"/>
                    <w:szCs w:val="2"/>
                  </w:rPr>
                  <w:t>DRAFT</w:t>
                </w:r>
              </w:p>
            </w:txbxContent>
          </v:textbox>
          <w10:wrap anchorx="margin" anchory="margin"/>
        </v:shape>
      </w:pict>
    </w:r>
    <w:r>
      <w:rPr>
        <w:noProof/>
      </w:rPr>
      <w:pict w14:anchorId="7976E4C6">
        <v:shape id="WordArt 22" o:spid="_x0000_s2066" type="#_x0000_t202" style="position:absolute;margin-left:0;margin-top:0;width:571.05pt;height:8.35pt;rotation:-45;z-index:-15;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" filled="f" stroked="f">
          <o:lock v:ext="edit" shapetype="t"/>
          <v:textbox style="mso-fit-shape-to-text:t">
            <w:txbxContent>
              <w:p w14:paraId="2ECB6461" w14:textId="77777777" w:rsidR="00E979A8" w:rsidRDefault="00E979A8" w:rsidP="00737705">
                <w:pPr>
                  <w:pStyle w:val="NormalWeb"/>
                  <w:spacing w:before="0" w:beforeAutospacing="0" w:after="0" w:afterAutospacing="0"/>
                  <w:jc w:val="center"/>
                </w:pPr>
                <w:r w:rsidRPr="00E979A8">
                  <w:rPr>
                    <w:color w:val="E5B8B7"/>
                    <w:sz w:val="2"/>
                    <w:szCs w:val="2"/>
                  </w:rPr>
                  <w:t>DRAFT</w:t>
                </w:r>
              </w:p>
            </w:txbxContent>
          </v:textbox>
          <w10:wrap anchorx="margin" anchory="margin"/>
        </v:shape>
      </w:pict>
    </w:r>
    <w:r>
      <w:rPr>
        <w:noProof/>
      </w:rPr>
      <w:pict w14:anchorId="613368AE">
        <v:shape id="WordArt 15" o:spid="_x0000_s2065" type="#_x0000_t202" style="position:absolute;margin-left:0;margin-top:0;width:571.05pt;height:8.35pt;rotation:-45;z-index:-17;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" filled="f" stroked="f">
          <o:lock v:ext="edit" shapetype="t"/>
          <v:textbox style="mso-fit-shape-to-text:t">
            <w:txbxContent>
              <w:p w14:paraId="04A249D1" w14:textId="77777777" w:rsidR="00E979A8" w:rsidRDefault="00E979A8"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0C43B2A8">
        <v:shape id="_x0000_s2064" type="#_x0000_t202" style="position:absolute;margin-left:0;margin-top:0;width:571.05pt;height:8.35pt;rotation:-45;z-index:-19;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" filled="f" stroked="f">
          <o:lock v:ext="edit" shapetype="t"/>
          <v:textbox style="mso-fit-shape-to-text:t">
            <w:txbxContent>
              <w:p w14:paraId="6C061026" w14:textId="77777777" w:rsidR="00E979A8" w:rsidRDefault="00E979A8"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1C298989">
        <v:shape id="WordArt 6" o:spid="_x0000_s2063" type="#_x0000_t202" style="position:absolute;margin-left:0;margin-top:0;width:571.05pt;height:8.35pt;rotation:-45;z-index:-21;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" filled="f" stroked="f">
          <o:lock v:ext="edit" shapetype="t"/>
          <v:textbox style="mso-fit-shape-to-text:t">
            <w:txbxContent>
              <w:p w14:paraId="70E7C321" w14:textId="77777777" w:rsidR="00E979A8" w:rsidRDefault="00E979A8"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008E1095">
        <v:shape id="WordArt 10" o:spid="_x0000_s2062" type="#_x0000_t202" style="position:absolute;margin-left:0;margin-top:0;width:571.05pt;height:190.35pt;rotation:-45;z-index:-23;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" filled="f" stroked="f">
          <v:stroke joinstyle="round"/>
          <o:lock v:ext="edit" shapetype="t"/>
          <v:textbox style="mso-fit-shape-to-text:t">
            <w:txbxContent>
              <w:p w14:paraId="57E754F5" w14:textId="77777777" w:rsidR="00E979A8" w:rsidRDefault="00E979A8" w:rsidP="00737705">
                <w:pPr>
                  <w:pStyle w:val="NormalWeb"/>
                  <w:spacing w:before="0" w:beforeAutospacing="0" w:after="0" w:afterAutospacing="0"/>
                  <w:jc w:val="center"/>
                </w:pPr>
                <w:r w:rsidRPr="00E979A8">
                  <w:rPr>
                    <w:color w:val="4F81BD"/>
                    <w:sz w:val="2"/>
                    <w:szCs w:val="2"/>
                  </w:rPr>
                  <w:t>DRAFT</w:t>
                </w:r>
              </w:p>
            </w:txbxContent>
          </v:textbox>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D0CAC" w14:textId="77777777" w:rsidR="00654A06" w:rsidRDefault="001500F2">
    <w:pPr>
      <w:pStyle w:val="Header"/>
    </w:pPr>
    <w:r>
      <w:rPr>
        <w:noProof/>
      </w:rPr>
      <w:pict w14:anchorId="651EE65D">
        <v:shapetype id="_x0000_t202" coordsize="21600,21600" o:spt="202" path="m,l,21600r21600,l21600,xe">
          <v:stroke joinstyle="miter"/>
          <v:path gradientshapeok="t" o:connecttype="rect"/>
        </v:shapetype>
        <v:shape id="_x0000_s2061" type="#_x0000_t202" style="position:absolute;margin-left:0;margin-top:0;width:571.05pt;height:190.35pt;rotation:-45;z-index:-2;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" filled="f" stroked="f">
          <v:stroke joinstyle="round"/>
          <o:lock v:ext="edit" shapetype="t"/>
          <v:textbox style="mso-fit-shape-to-text:t">
            <w:txbxContent>
              <w:p w14:paraId="54BCEB67"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v:textbox>
          <w10:wrap anchorx="margin" anchory="margin"/>
        </v:shape>
      </w:pict>
    </w:r>
    <w:r>
      <w:rPr>
        <w:noProof/>
      </w:rPr>
      <w:pict w14:anchorId="6D786D81">
        <v:shape id="_x0000_s2060" type="#_x0000_t202" style="position:absolute;margin-left:0;margin-top:0;width:571.05pt;height:8.35pt;rotation:-45;z-index:-4;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" filled="f" stroked="f">
          <o:lock v:ext="edit" shapetype="t"/>
          <v:textbox style="mso-fit-shape-to-text:t">
            <w:txbxContent>
              <w:p w14:paraId="7EE413B0"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v:textbox>
          <w10:wrap anchorx="margin" anchory="margin"/>
        </v:shape>
      </w:pict>
    </w:r>
    <w:r>
      <w:rPr>
        <w:noProof/>
      </w:rPr>
      <w:pict w14:anchorId="400DCC7F">
        <v:shape id="_x0000_s2059" type="#_x0000_t202" style="position:absolute;margin-left:0;margin-top:0;width:571.05pt;height:8.35pt;rotation:-45;z-index:-6;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" filled="f" stroked="f">
          <o:lock v:ext="edit" shapetype="t"/>
          <v:textbox style="mso-fit-shape-to-text:t">
            <w:txbxContent>
              <w:p w14:paraId="7F1C1472"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6C6B0DDC">
        <v:shape id="_x0000_s2058" type="#_x0000_t202" style="position:absolute;margin-left:0;margin-top:0;width:571.05pt;height:8.35pt;rotation:-45;z-index:-8;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" filled="f" stroked="f">
          <o:lock v:ext="edit" shapetype="t"/>
          <v:textbox style="mso-fit-shape-to-text:t">
            <w:txbxContent>
              <w:p w14:paraId="5DEC0C25"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61FF9613">
        <v:shape id="_x0000_s2057" type="#_x0000_t202" style="position:absolute;margin-left:0;margin-top:0;width:571.05pt;height:8.35pt;rotation:-45;z-index:-10;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" filled="f" stroked="f">
          <o:lock v:ext="edit" shapetype="t"/>
          <v:textbox style="mso-fit-shape-to-text:t">
            <w:txbxContent>
              <w:p w14:paraId="244329D4"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252D3923">
        <v:shape id="_x0000_s2056" type="#_x0000_t202" style="position:absolute;margin-left:0;margin-top:0;width:571.05pt;height:190.35pt;rotation:-45;z-index:-12;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" filled="f" stroked="f">
          <v:stroke joinstyle="round"/>
          <o:lock v:ext="edit" shapetype="t"/>
          <v:textbox style="mso-fit-shape-to-text:t">
            <w:txbxContent>
              <w:p w14:paraId="3C1F9987"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v:textbox>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9BB46" w14:textId="78F819F0" w:rsidR="00654A06" w:rsidRPr="00E979A8" w:rsidRDefault="00654A06" w:rsidP="00737705">
    <w:pPr>
      <w:pStyle w:val="Header"/>
      <w:tabs>
        <w:tab w:val="clear" w:pos="4320"/>
        <w:tab w:val="clear" w:pos="8640"/>
      </w:tabs>
      <w:jc w:val="right"/>
      <w:rPr>
        <w:rFonts w:ascii="Calibri" w:hAnsi="Calibri" w:cs="Arial"/>
        <w:b/>
        <w:sz w:val="20"/>
        <w:szCs w:val="20"/>
      </w:rPr>
    </w:pPr>
    <w:r w:rsidRPr="00E979A8">
      <w:rPr>
        <w:rFonts w:ascii="Calibri" w:hAnsi="Calibri" w:cs="Arial"/>
        <w:b/>
        <w:bCs/>
        <w:sz w:val="20"/>
        <w:szCs w:val="20"/>
      </w:rPr>
      <w:t>FRONTIER BUSINESS SD-WAN SCHEDULE</w:t>
    </w:r>
    <w:r w:rsidR="001500F2">
      <w:rPr>
        <w:noProof/>
      </w:rPr>
      <w:pict w14:anchorId="52F5A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alt="Macintosh HD:Users:krp951:Desktop:FTR_COMM_2C_RGB.eps" style="position:absolute;left:0;text-align:left;margin-left:0;margin-top:-7.2pt;width:88.45pt;height:35.3pt;z-index:2;visibility:visible;mso-wrap-edited:f;mso-position-horizontal-relative:text;mso-position-vertical-relative:text">
          <v:imagedata r:id="rId1" o:title="FTR_COMM_2C_RGB"/>
        </v:shape>
      </w:pict>
    </w:r>
  </w:p>
  <w:p w14:paraId="3652612B" w14:textId="77777777" w:rsidR="00654A06" w:rsidRPr="009534DC" w:rsidRDefault="00654A06" w:rsidP="00737705">
    <w:pPr>
      <w:pStyle w:val="Header"/>
      <w:tabs>
        <w:tab w:val="clear" w:pos="4320"/>
        <w:tab w:val="clear" w:pos="8640"/>
        <w:tab w:val="center" w:pos="3388"/>
      </w:tabs>
      <w:spacing w:before="120"/>
      <w:ind w:right="29"/>
      <w:jc w:val="right"/>
      <w:rPr>
        <w:rFonts w:ascii="Arial" w:hAnsi="Arial" w:cs="Arial"/>
        <w:sz w:val="18"/>
        <w:szCs w:val="18"/>
      </w:rPr>
    </w:pPr>
    <w:r w:rsidRPr="00E979A8">
      <w:rPr>
        <w:rFonts w:ascii="Calibri" w:hAnsi="Calibri" w:cs="Arial"/>
        <w:sz w:val="20"/>
        <w:szCs w:val="20"/>
      </w:rPr>
      <w:t>Frontier Confidential</w:t>
    </w:r>
  </w:p>
  <w:p w14:paraId="11668877" w14:textId="77777777" w:rsidR="00654A06" w:rsidRPr="002D6667" w:rsidRDefault="00654A06" w:rsidP="00737705">
    <w:pPr>
      <w:pStyle w:val="Header"/>
      <w:rPr>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F23E" w14:textId="77777777" w:rsidR="00654A06" w:rsidRDefault="001500F2">
    <w:pPr>
      <w:pStyle w:val="Header"/>
    </w:pPr>
    <w:r>
      <w:rPr>
        <w:noProof/>
      </w:rPr>
      <w:pict w14:anchorId="35DC6BCF">
        <v:shapetype id="_x0000_t202" coordsize="21600,21600" o:spt="202" path="m,l,21600r21600,l21600,xe">
          <v:stroke joinstyle="miter"/>
          <v:path gradientshapeok="t" o:connecttype="rect"/>
        </v:shapetype>
        <v:shape id="_x0000_s2054" type="#_x0000_t202" style="position:absolute;margin-left:0;margin-top:0;width:571.05pt;height:190.35pt;rotation:-45;z-index:-1;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" filled="f" stroked="f">
          <v:stroke joinstyle="round"/>
          <o:lock v:ext="edit" shapetype="t"/>
          <v:textbox style="mso-fit-shape-to-text:t">
            <w:txbxContent>
              <w:p w14:paraId="0ED815D0"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v:textbox>
          <w10:wrap anchorx="margin" anchory="margin"/>
        </v:shape>
      </w:pict>
    </w:r>
    <w:r>
      <w:rPr>
        <w:noProof/>
      </w:rPr>
      <w:pict w14:anchorId="6420B605">
        <v:shape id="_x0000_s2053" type="#_x0000_t202" style="position:absolute;margin-left:0;margin-top:0;width:571.05pt;height:8.35pt;rotation:-45;z-index:-3;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" filled="f" stroked="f">
          <o:lock v:ext="edit" shapetype="t"/>
          <v:textbox style="mso-fit-shape-to-text:t">
            <w:txbxContent>
              <w:p w14:paraId="56619B64"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v:textbox>
          <w10:wrap anchorx="margin" anchory="margin"/>
        </v:shape>
      </w:pict>
    </w:r>
    <w:r>
      <w:rPr>
        <w:noProof/>
      </w:rPr>
      <w:pict w14:anchorId="55F3C524">
        <v:shape id="_x0000_s2052" type="#_x0000_t202" style="position:absolute;margin-left:0;margin-top:0;width:571.05pt;height:8.35pt;rotation:-45;z-index:-5;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" filled="f" stroked="f">
          <o:lock v:ext="edit" shapetype="t"/>
          <v:textbox style="mso-fit-shape-to-text:t">
            <w:txbxContent>
              <w:p w14:paraId="1F221BFB"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03DEE26E">
        <v:shape id="_x0000_s2051" type="#_x0000_t202" style="position:absolute;margin-left:0;margin-top:0;width:571.05pt;height:8.35pt;rotation:-45;z-index:-7;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" filled="f" stroked="f">
          <o:lock v:ext="edit" shapetype="t"/>
          <v:textbox style="mso-fit-shape-to-text:t">
            <w:txbxContent>
              <w:p w14:paraId="3D98334D"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18A13C1A">
        <v:shape id="_x0000_s2050" type="#_x0000_t202" style="position:absolute;margin-left:0;margin-top:0;width:571.05pt;height:8.35pt;rotation:-45;z-index:-9;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" filled="f" stroked="f">
          <o:lock v:ext="edit" shapetype="t"/>
          <v:textbox style="mso-fit-shape-to-text:t">
            <w:txbxContent>
              <w:p w14:paraId="59D2745F"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w14:anchorId="7C8B7660">
        <v:shape id="_x0000_s2049" type="#_x0000_t202" style="position:absolute;margin-left:0;margin-top:0;width:571.05pt;height:190.35pt;rotation:-45;z-index:-11;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" filled="f" stroked="f">
          <v:stroke joinstyle="round"/>
          <o:lock v:ext="edit" shapetype="t"/>
          <v:textbox style="mso-fit-shape-to-text:t">
            <w:txbxContent>
              <w:p w14:paraId="6AE2A2B1"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0B88F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1EC8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5E29BA"/>
    <w:multiLevelType w:val="hybridMultilevel"/>
    <w:tmpl w:val="FEB0324C"/>
    <w:lvl w:ilvl="0" w:tplc="F2D8DBA4">
      <w:start w:val="1"/>
      <w:numFmt w:val="decimal"/>
      <w:lvlText w:val="%1."/>
      <w:lvlJc w:val="left"/>
      <w:pPr>
        <w:tabs>
          <w:tab w:val="num" w:pos="720"/>
        </w:tabs>
        <w:ind w:left="720" w:hanging="360"/>
      </w:pPr>
    </w:lvl>
    <w:lvl w:ilvl="1" w:tplc="AC409BEA">
      <w:start w:val="25"/>
      <w:numFmt w:val="bullet"/>
      <w:lvlText w:val="•"/>
      <w:lvlJc w:val="left"/>
      <w:pPr>
        <w:tabs>
          <w:tab w:val="num" w:pos="1440"/>
        </w:tabs>
        <w:ind w:left="1440" w:hanging="360"/>
      </w:pPr>
      <w:rPr>
        <w:rFonts w:ascii="Arial" w:hAnsi="Arial" w:hint="default"/>
      </w:rPr>
    </w:lvl>
    <w:lvl w:ilvl="2" w:tplc="D23E3938" w:tentative="1">
      <w:start w:val="1"/>
      <w:numFmt w:val="decimal"/>
      <w:lvlText w:val="%3."/>
      <w:lvlJc w:val="left"/>
      <w:pPr>
        <w:tabs>
          <w:tab w:val="num" w:pos="2160"/>
        </w:tabs>
        <w:ind w:left="2160" w:hanging="360"/>
      </w:pPr>
    </w:lvl>
    <w:lvl w:ilvl="3" w:tplc="63B2372C" w:tentative="1">
      <w:start w:val="1"/>
      <w:numFmt w:val="decimal"/>
      <w:lvlText w:val="%4."/>
      <w:lvlJc w:val="left"/>
      <w:pPr>
        <w:tabs>
          <w:tab w:val="num" w:pos="2880"/>
        </w:tabs>
        <w:ind w:left="2880" w:hanging="360"/>
      </w:pPr>
    </w:lvl>
    <w:lvl w:ilvl="4" w:tplc="F7A0635A" w:tentative="1">
      <w:start w:val="1"/>
      <w:numFmt w:val="decimal"/>
      <w:lvlText w:val="%5."/>
      <w:lvlJc w:val="left"/>
      <w:pPr>
        <w:tabs>
          <w:tab w:val="num" w:pos="3600"/>
        </w:tabs>
        <w:ind w:left="3600" w:hanging="360"/>
      </w:pPr>
    </w:lvl>
    <w:lvl w:ilvl="5" w:tplc="E5BE3554" w:tentative="1">
      <w:start w:val="1"/>
      <w:numFmt w:val="decimal"/>
      <w:lvlText w:val="%6."/>
      <w:lvlJc w:val="left"/>
      <w:pPr>
        <w:tabs>
          <w:tab w:val="num" w:pos="4320"/>
        </w:tabs>
        <w:ind w:left="4320" w:hanging="360"/>
      </w:pPr>
    </w:lvl>
    <w:lvl w:ilvl="6" w:tplc="2B142A4C" w:tentative="1">
      <w:start w:val="1"/>
      <w:numFmt w:val="decimal"/>
      <w:lvlText w:val="%7."/>
      <w:lvlJc w:val="left"/>
      <w:pPr>
        <w:tabs>
          <w:tab w:val="num" w:pos="5040"/>
        </w:tabs>
        <w:ind w:left="5040" w:hanging="360"/>
      </w:pPr>
    </w:lvl>
    <w:lvl w:ilvl="7" w:tplc="24B46022" w:tentative="1">
      <w:start w:val="1"/>
      <w:numFmt w:val="decimal"/>
      <w:lvlText w:val="%8."/>
      <w:lvlJc w:val="left"/>
      <w:pPr>
        <w:tabs>
          <w:tab w:val="num" w:pos="5760"/>
        </w:tabs>
        <w:ind w:left="5760" w:hanging="360"/>
      </w:pPr>
    </w:lvl>
    <w:lvl w:ilvl="8" w:tplc="678CF85E" w:tentative="1">
      <w:start w:val="1"/>
      <w:numFmt w:val="decimal"/>
      <w:lvlText w:val="%9."/>
      <w:lvlJc w:val="left"/>
      <w:pPr>
        <w:tabs>
          <w:tab w:val="num" w:pos="6480"/>
        </w:tabs>
        <w:ind w:left="6480" w:hanging="360"/>
      </w:pPr>
    </w:lvl>
  </w:abstractNum>
  <w:abstractNum w:abstractNumId="4"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3545CE"/>
    <w:multiLevelType w:val="hybridMultilevel"/>
    <w:tmpl w:val="5B842F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6B1184"/>
    <w:multiLevelType w:val="hybridMultilevel"/>
    <w:tmpl w:val="E38E72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94098"/>
    <w:multiLevelType w:val="hybridMultilevel"/>
    <w:tmpl w:val="42BCBC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467DF"/>
    <w:multiLevelType w:val="hybridMultilevel"/>
    <w:tmpl w:val="30D278CE"/>
    <w:lvl w:ilvl="0" w:tplc="E6B439BC">
      <w:start w:val="1"/>
      <w:numFmt w:val="decimal"/>
      <w:lvlText w:val="%1."/>
      <w:lvlJc w:val="left"/>
      <w:pPr>
        <w:tabs>
          <w:tab w:val="num" w:pos="720"/>
        </w:tabs>
        <w:ind w:left="720" w:hanging="360"/>
      </w:pPr>
    </w:lvl>
    <w:lvl w:ilvl="1" w:tplc="4BD6CE2E">
      <w:start w:val="25"/>
      <w:numFmt w:val="bullet"/>
      <w:lvlText w:val="•"/>
      <w:lvlJc w:val="left"/>
      <w:pPr>
        <w:tabs>
          <w:tab w:val="num" w:pos="1440"/>
        </w:tabs>
        <w:ind w:left="1440" w:hanging="360"/>
      </w:pPr>
      <w:rPr>
        <w:rFonts w:ascii="Arial" w:hAnsi="Arial" w:hint="default"/>
      </w:rPr>
    </w:lvl>
    <w:lvl w:ilvl="2" w:tplc="6DAA8B4A" w:tentative="1">
      <w:start w:val="1"/>
      <w:numFmt w:val="decimal"/>
      <w:lvlText w:val="%3."/>
      <w:lvlJc w:val="left"/>
      <w:pPr>
        <w:tabs>
          <w:tab w:val="num" w:pos="2160"/>
        </w:tabs>
        <w:ind w:left="2160" w:hanging="360"/>
      </w:pPr>
    </w:lvl>
    <w:lvl w:ilvl="3" w:tplc="2AE84CD4" w:tentative="1">
      <w:start w:val="1"/>
      <w:numFmt w:val="decimal"/>
      <w:lvlText w:val="%4."/>
      <w:lvlJc w:val="left"/>
      <w:pPr>
        <w:tabs>
          <w:tab w:val="num" w:pos="2880"/>
        </w:tabs>
        <w:ind w:left="2880" w:hanging="360"/>
      </w:pPr>
    </w:lvl>
    <w:lvl w:ilvl="4" w:tplc="B5C855A0" w:tentative="1">
      <w:start w:val="1"/>
      <w:numFmt w:val="decimal"/>
      <w:lvlText w:val="%5."/>
      <w:lvlJc w:val="left"/>
      <w:pPr>
        <w:tabs>
          <w:tab w:val="num" w:pos="3600"/>
        </w:tabs>
        <w:ind w:left="3600" w:hanging="360"/>
      </w:pPr>
    </w:lvl>
    <w:lvl w:ilvl="5" w:tplc="3AA07FE0" w:tentative="1">
      <w:start w:val="1"/>
      <w:numFmt w:val="decimal"/>
      <w:lvlText w:val="%6."/>
      <w:lvlJc w:val="left"/>
      <w:pPr>
        <w:tabs>
          <w:tab w:val="num" w:pos="4320"/>
        </w:tabs>
        <w:ind w:left="4320" w:hanging="360"/>
      </w:pPr>
    </w:lvl>
    <w:lvl w:ilvl="6" w:tplc="1E669DFC" w:tentative="1">
      <w:start w:val="1"/>
      <w:numFmt w:val="decimal"/>
      <w:lvlText w:val="%7."/>
      <w:lvlJc w:val="left"/>
      <w:pPr>
        <w:tabs>
          <w:tab w:val="num" w:pos="5040"/>
        </w:tabs>
        <w:ind w:left="5040" w:hanging="360"/>
      </w:pPr>
    </w:lvl>
    <w:lvl w:ilvl="7" w:tplc="322E6D5E" w:tentative="1">
      <w:start w:val="1"/>
      <w:numFmt w:val="decimal"/>
      <w:lvlText w:val="%8."/>
      <w:lvlJc w:val="left"/>
      <w:pPr>
        <w:tabs>
          <w:tab w:val="num" w:pos="5760"/>
        </w:tabs>
        <w:ind w:left="5760" w:hanging="360"/>
      </w:pPr>
    </w:lvl>
    <w:lvl w:ilvl="8" w:tplc="1E68C9B0" w:tentative="1">
      <w:start w:val="1"/>
      <w:numFmt w:val="decimal"/>
      <w:lvlText w:val="%9."/>
      <w:lvlJc w:val="left"/>
      <w:pPr>
        <w:tabs>
          <w:tab w:val="num" w:pos="6480"/>
        </w:tabs>
        <w:ind w:left="6480" w:hanging="360"/>
      </w:pPr>
    </w:lvl>
  </w:abstractNum>
  <w:abstractNum w:abstractNumId="12" w15:restartNumberingAfterBreak="0">
    <w:nsid w:val="36CA2E7E"/>
    <w:multiLevelType w:val="hybridMultilevel"/>
    <w:tmpl w:val="9F9EE1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5D710B"/>
    <w:multiLevelType w:val="hybridMultilevel"/>
    <w:tmpl w:val="209ECDDE"/>
    <w:lvl w:ilvl="0" w:tplc="5420E16C">
      <w:start w:val="1"/>
      <w:numFmt w:val="decimal"/>
      <w:lvlText w:val="%1."/>
      <w:lvlJc w:val="left"/>
      <w:pPr>
        <w:tabs>
          <w:tab w:val="num" w:pos="720"/>
        </w:tabs>
        <w:ind w:left="720" w:hanging="360"/>
      </w:pPr>
    </w:lvl>
    <w:lvl w:ilvl="1" w:tplc="AC2ED0B8">
      <w:start w:val="25"/>
      <w:numFmt w:val="bullet"/>
      <w:lvlText w:val="•"/>
      <w:lvlJc w:val="left"/>
      <w:pPr>
        <w:tabs>
          <w:tab w:val="num" w:pos="1440"/>
        </w:tabs>
        <w:ind w:left="1440" w:hanging="360"/>
      </w:pPr>
      <w:rPr>
        <w:rFonts w:ascii="Arial" w:hAnsi="Arial" w:hint="default"/>
      </w:rPr>
    </w:lvl>
    <w:lvl w:ilvl="2" w:tplc="DD2EDB8C" w:tentative="1">
      <w:start w:val="1"/>
      <w:numFmt w:val="decimal"/>
      <w:lvlText w:val="%3."/>
      <w:lvlJc w:val="left"/>
      <w:pPr>
        <w:tabs>
          <w:tab w:val="num" w:pos="2160"/>
        </w:tabs>
        <w:ind w:left="2160" w:hanging="360"/>
      </w:pPr>
    </w:lvl>
    <w:lvl w:ilvl="3" w:tplc="2758B24E" w:tentative="1">
      <w:start w:val="1"/>
      <w:numFmt w:val="decimal"/>
      <w:lvlText w:val="%4."/>
      <w:lvlJc w:val="left"/>
      <w:pPr>
        <w:tabs>
          <w:tab w:val="num" w:pos="2880"/>
        </w:tabs>
        <w:ind w:left="2880" w:hanging="360"/>
      </w:pPr>
    </w:lvl>
    <w:lvl w:ilvl="4" w:tplc="DEA4CD3A" w:tentative="1">
      <w:start w:val="1"/>
      <w:numFmt w:val="decimal"/>
      <w:lvlText w:val="%5."/>
      <w:lvlJc w:val="left"/>
      <w:pPr>
        <w:tabs>
          <w:tab w:val="num" w:pos="3600"/>
        </w:tabs>
        <w:ind w:left="3600" w:hanging="360"/>
      </w:pPr>
    </w:lvl>
    <w:lvl w:ilvl="5" w:tplc="E04E9FA2" w:tentative="1">
      <w:start w:val="1"/>
      <w:numFmt w:val="decimal"/>
      <w:lvlText w:val="%6."/>
      <w:lvlJc w:val="left"/>
      <w:pPr>
        <w:tabs>
          <w:tab w:val="num" w:pos="4320"/>
        </w:tabs>
        <w:ind w:left="4320" w:hanging="360"/>
      </w:pPr>
    </w:lvl>
    <w:lvl w:ilvl="6" w:tplc="B7688910" w:tentative="1">
      <w:start w:val="1"/>
      <w:numFmt w:val="decimal"/>
      <w:lvlText w:val="%7."/>
      <w:lvlJc w:val="left"/>
      <w:pPr>
        <w:tabs>
          <w:tab w:val="num" w:pos="5040"/>
        </w:tabs>
        <w:ind w:left="5040" w:hanging="360"/>
      </w:pPr>
    </w:lvl>
    <w:lvl w:ilvl="7" w:tplc="B9928C5C" w:tentative="1">
      <w:start w:val="1"/>
      <w:numFmt w:val="decimal"/>
      <w:lvlText w:val="%8."/>
      <w:lvlJc w:val="left"/>
      <w:pPr>
        <w:tabs>
          <w:tab w:val="num" w:pos="5760"/>
        </w:tabs>
        <w:ind w:left="5760" w:hanging="360"/>
      </w:pPr>
    </w:lvl>
    <w:lvl w:ilvl="8" w:tplc="1AB0259C" w:tentative="1">
      <w:start w:val="1"/>
      <w:numFmt w:val="decimal"/>
      <w:lvlText w:val="%9."/>
      <w:lvlJc w:val="left"/>
      <w:pPr>
        <w:tabs>
          <w:tab w:val="num" w:pos="6480"/>
        </w:tabs>
        <w:ind w:left="6480" w:hanging="360"/>
      </w:pPr>
    </w:lvl>
  </w:abstractNum>
  <w:abstractNum w:abstractNumId="18" w15:restartNumberingAfterBreak="0">
    <w:nsid w:val="52CB0D8A"/>
    <w:multiLevelType w:val="hybridMultilevel"/>
    <w:tmpl w:val="67E2B4A6"/>
    <w:lvl w:ilvl="0" w:tplc="0DBC5836">
      <w:start w:val="4"/>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F1345"/>
    <w:multiLevelType w:val="hybridMultilevel"/>
    <w:tmpl w:val="0030AC3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0" w15:restartNumberingAfterBreak="0">
    <w:nsid w:val="584E7D2E"/>
    <w:multiLevelType w:val="hybridMultilevel"/>
    <w:tmpl w:val="1CA67E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5"/>
  </w:num>
  <w:num w:numId="3">
    <w:abstractNumId w:val="16"/>
  </w:num>
  <w:num w:numId="4">
    <w:abstractNumId w:val="2"/>
  </w:num>
  <w:num w:numId="5">
    <w:abstractNumId w:val="0"/>
  </w:num>
  <w:num w:numId="6">
    <w:abstractNumId w:val="18"/>
  </w:num>
  <w:num w:numId="7">
    <w:abstractNumId w:val="10"/>
  </w:num>
  <w:num w:numId="8">
    <w:abstractNumId w:val="13"/>
  </w:num>
  <w:num w:numId="9">
    <w:abstractNumId w:val="1"/>
  </w:num>
  <w:num w:numId="10">
    <w:abstractNumId w:val="11"/>
  </w:num>
  <w:num w:numId="11">
    <w:abstractNumId w:val="17"/>
  </w:num>
  <w:num w:numId="12">
    <w:abstractNumId w:val="3"/>
  </w:num>
  <w:num w:numId="13">
    <w:abstractNumId w:val="6"/>
  </w:num>
  <w:num w:numId="14">
    <w:abstractNumId w:val="19"/>
  </w:num>
  <w:num w:numId="15">
    <w:abstractNumId w:val="8"/>
  </w:num>
  <w:num w:numId="16">
    <w:abstractNumId w:val="7"/>
  </w:num>
  <w:num w:numId="17">
    <w:abstractNumId w:val="14"/>
  </w:num>
  <w:num w:numId="18">
    <w:abstractNumId w:val="20"/>
  </w:num>
  <w:num w:numId="19">
    <w:abstractNumId w:val="5"/>
  </w:num>
  <w:num w:numId="20">
    <w:abstractNumId w:val="12"/>
  </w:num>
  <w:num w:numId="2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oNotTrackMoves/>
  <w:documentProtection w:edit="forms" w:enforcement="1" w:cryptProviderType="rsaAES" w:cryptAlgorithmClass="hash" w:cryptAlgorithmType="typeAny" w:cryptAlgorithmSid="14" w:cryptSpinCount="100000" w:hash="8Zvkwgt7AA07AJqgOFNVm5TxmbqH9OC3A2I7wYv7wcOqU3aNeZY6uIxVmErN1/y2loxgLbfX+goVWjFdEzJhAw==" w:salt="bI2V0N2GYHQWMx4FDxbJSQ=="/>
  <w:defaultTabStop w:val="720"/>
  <w:doNotHyphenateCaps/>
  <w:drawingGridHorizontalSpacing w:val="12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1F64"/>
    <w:rsid w:val="00001C80"/>
    <w:rsid w:val="00005ECE"/>
    <w:rsid w:val="00007C35"/>
    <w:rsid w:val="00010C90"/>
    <w:rsid w:val="00011352"/>
    <w:rsid w:val="00013785"/>
    <w:rsid w:val="00013FE6"/>
    <w:rsid w:val="00017019"/>
    <w:rsid w:val="000240EC"/>
    <w:rsid w:val="0002450E"/>
    <w:rsid w:val="0003104D"/>
    <w:rsid w:val="0003408E"/>
    <w:rsid w:val="00037197"/>
    <w:rsid w:val="000371CD"/>
    <w:rsid w:val="000375ED"/>
    <w:rsid w:val="00040A6C"/>
    <w:rsid w:val="00046C93"/>
    <w:rsid w:val="000477F5"/>
    <w:rsid w:val="00051DAA"/>
    <w:rsid w:val="00053043"/>
    <w:rsid w:val="0005475A"/>
    <w:rsid w:val="00056250"/>
    <w:rsid w:val="000572B0"/>
    <w:rsid w:val="000604F4"/>
    <w:rsid w:val="00061AF7"/>
    <w:rsid w:val="000624F3"/>
    <w:rsid w:val="00063DDB"/>
    <w:rsid w:val="00065A61"/>
    <w:rsid w:val="0007196F"/>
    <w:rsid w:val="000723C5"/>
    <w:rsid w:val="00072CDC"/>
    <w:rsid w:val="00073E37"/>
    <w:rsid w:val="00075A1B"/>
    <w:rsid w:val="00081483"/>
    <w:rsid w:val="00081B3A"/>
    <w:rsid w:val="00087F8A"/>
    <w:rsid w:val="000A43C1"/>
    <w:rsid w:val="000A4827"/>
    <w:rsid w:val="000A611E"/>
    <w:rsid w:val="000A62EF"/>
    <w:rsid w:val="000B1980"/>
    <w:rsid w:val="000B370C"/>
    <w:rsid w:val="000B3780"/>
    <w:rsid w:val="000B4E9F"/>
    <w:rsid w:val="000B5CF1"/>
    <w:rsid w:val="000C2542"/>
    <w:rsid w:val="000C4091"/>
    <w:rsid w:val="000C57D5"/>
    <w:rsid w:val="000C5C4A"/>
    <w:rsid w:val="000C6C0B"/>
    <w:rsid w:val="000C7950"/>
    <w:rsid w:val="000D09AB"/>
    <w:rsid w:val="000D5821"/>
    <w:rsid w:val="000D6962"/>
    <w:rsid w:val="000D6CBD"/>
    <w:rsid w:val="000E2FF8"/>
    <w:rsid w:val="000E3AFD"/>
    <w:rsid w:val="000E4C26"/>
    <w:rsid w:val="00102045"/>
    <w:rsid w:val="00104AD5"/>
    <w:rsid w:val="00104B58"/>
    <w:rsid w:val="00107D1C"/>
    <w:rsid w:val="00110B34"/>
    <w:rsid w:val="00116178"/>
    <w:rsid w:val="001240FD"/>
    <w:rsid w:val="00125E18"/>
    <w:rsid w:val="0013078D"/>
    <w:rsid w:val="00130FAE"/>
    <w:rsid w:val="00136585"/>
    <w:rsid w:val="00141865"/>
    <w:rsid w:val="0014486D"/>
    <w:rsid w:val="001448DC"/>
    <w:rsid w:val="001500F2"/>
    <w:rsid w:val="0015565A"/>
    <w:rsid w:val="0015587C"/>
    <w:rsid w:val="00155BC7"/>
    <w:rsid w:val="001601C7"/>
    <w:rsid w:val="00165C82"/>
    <w:rsid w:val="00170FB0"/>
    <w:rsid w:val="001742D0"/>
    <w:rsid w:val="001867E7"/>
    <w:rsid w:val="00190470"/>
    <w:rsid w:val="00194264"/>
    <w:rsid w:val="00195791"/>
    <w:rsid w:val="00197697"/>
    <w:rsid w:val="001A3F29"/>
    <w:rsid w:val="001A62D5"/>
    <w:rsid w:val="001B261A"/>
    <w:rsid w:val="001B5E6E"/>
    <w:rsid w:val="001C0C1C"/>
    <w:rsid w:val="001C3BF5"/>
    <w:rsid w:val="001C6465"/>
    <w:rsid w:val="001D0BB4"/>
    <w:rsid w:val="001D12AD"/>
    <w:rsid w:val="001D1FCF"/>
    <w:rsid w:val="001D20C5"/>
    <w:rsid w:val="001D38FB"/>
    <w:rsid w:val="001D41B5"/>
    <w:rsid w:val="001D4D6D"/>
    <w:rsid w:val="001E549C"/>
    <w:rsid w:val="001E7F39"/>
    <w:rsid w:val="001F09D2"/>
    <w:rsid w:val="001F1683"/>
    <w:rsid w:val="001F188D"/>
    <w:rsid w:val="001F1A18"/>
    <w:rsid w:val="001F5EF3"/>
    <w:rsid w:val="00200A32"/>
    <w:rsid w:val="00202315"/>
    <w:rsid w:val="00205AD2"/>
    <w:rsid w:val="002101BA"/>
    <w:rsid w:val="0021153F"/>
    <w:rsid w:val="0021277B"/>
    <w:rsid w:val="002144BB"/>
    <w:rsid w:val="002149DB"/>
    <w:rsid w:val="002215EA"/>
    <w:rsid w:val="002232A8"/>
    <w:rsid w:val="00224910"/>
    <w:rsid w:val="002308EB"/>
    <w:rsid w:val="00233F3D"/>
    <w:rsid w:val="002405EC"/>
    <w:rsid w:val="00243B41"/>
    <w:rsid w:val="00246225"/>
    <w:rsid w:val="002534E5"/>
    <w:rsid w:val="00256386"/>
    <w:rsid w:val="00256E55"/>
    <w:rsid w:val="002617E6"/>
    <w:rsid w:val="00262E5F"/>
    <w:rsid w:val="00263B04"/>
    <w:rsid w:val="00266189"/>
    <w:rsid w:val="002719B4"/>
    <w:rsid w:val="0027248B"/>
    <w:rsid w:val="00275B5B"/>
    <w:rsid w:val="00276C2C"/>
    <w:rsid w:val="002771D0"/>
    <w:rsid w:val="0028021D"/>
    <w:rsid w:val="002814C5"/>
    <w:rsid w:val="00284D4A"/>
    <w:rsid w:val="00291DB2"/>
    <w:rsid w:val="00292E7E"/>
    <w:rsid w:val="0029456A"/>
    <w:rsid w:val="00294CBC"/>
    <w:rsid w:val="002A1BCE"/>
    <w:rsid w:val="002A23B1"/>
    <w:rsid w:val="002A3027"/>
    <w:rsid w:val="002A4FC8"/>
    <w:rsid w:val="002A52FB"/>
    <w:rsid w:val="002A71B8"/>
    <w:rsid w:val="002A7D50"/>
    <w:rsid w:val="002B06DD"/>
    <w:rsid w:val="002B0A77"/>
    <w:rsid w:val="002B3438"/>
    <w:rsid w:val="002B706E"/>
    <w:rsid w:val="002B7499"/>
    <w:rsid w:val="002C3401"/>
    <w:rsid w:val="002C3C8F"/>
    <w:rsid w:val="002C587B"/>
    <w:rsid w:val="002D0E3E"/>
    <w:rsid w:val="002D1841"/>
    <w:rsid w:val="002D1F52"/>
    <w:rsid w:val="002D2498"/>
    <w:rsid w:val="002D2FBE"/>
    <w:rsid w:val="002D5AC2"/>
    <w:rsid w:val="002E0D5F"/>
    <w:rsid w:val="002E4C9D"/>
    <w:rsid w:val="002F0751"/>
    <w:rsid w:val="002F0803"/>
    <w:rsid w:val="002F12AF"/>
    <w:rsid w:val="002F1532"/>
    <w:rsid w:val="002F4FF4"/>
    <w:rsid w:val="002F6670"/>
    <w:rsid w:val="002F72B3"/>
    <w:rsid w:val="00300B1C"/>
    <w:rsid w:val="00300D0D"/>
    <w:rsid w:val="003024D3"/>
    <w:rsid w:val="00304B53"/>
    <w:rsid w:val="00304E33"/>
    <w:rsid w:val="00307FDD"/>
    <w:rsid w:val="0031118D"/>
    <w:rsid w:val="003140F9"/>
    <w:rsid w:val="00314B4B"/>
    <w:rsid w:val="003157EA"/>
    <w:rsid w:val="00321ECA"/>
    <w:rsid w:val="003224F5"/>
    <w:rsid w:val="00323A35"/>
    <w:rsid w:val="00323EE5"/>
    <w:rsid w:val="00334187"/>
    <w:rsid w:val="003410AC"/>
    <w:rsid w:val="00341E01"/>
    <w:rsid w:val="0034790B"/>
    <w:rsid w:val="00350002"/>
    <w:rsid w:val="003511A7"/>
    <w:rsid w:val="003563DC"/>
    <w:rsid w:val="003620DD"/>
    <w:rsid w:val="00362B87"/>
    <w:rsid w:val="00363025"/>
    <w:rsid w:val="00364CF8"/>
    <w:rsid w:val="00370376"/>
    <w:rsid w:val="00373152"/>
    <w:rsid w:val="003744F3"/>
    <w:rsid w:val="00376AED"/>
    <w:rsid w:val="00377890"/>
    <w:rsid w:val="00381229"/>
    <w:rsid w:val="003816C8"/>
    <w:rsid w:val="003831D8"/>
    <w:rsid w:val="003834AD"/>
    <w:rsid w:val="003853E0"/>
    <w:rsid w:val="00385A20"/>
    <w:rsid w:val="00387A4F"/>
    <w:rsid w:val="00387E3A"/>
    <w:rsid w:val="00390C2C"/>
    <w:rsid w:val="0039213A"/>
    <w:rsid w:val="003960C5"/>
    <w:rsid w:val="00396993"/>
    <w:rsid w:val="00396D47"/>
    <w:rsid w:val="0039755C"/>
    <w:rsid w:val="00397916"/>
    <w:rsid w:val="003A60F8"/>
    <w:rsid w:val="003A7D3A"/>
    <w:rsid w:val="003A7FF0"/>
    <w:rsid w:val="003C2335"/>
    <w:rsid w:val="003C290D"/>
    <w:rsid w:val="003C5333"/>
    <w:rsid w:val="003D4104"/>
    <w:rsid w:val="003D5686"/>
    <w:rsid w:val="003D6386"/>
    <w:rsid w:val="003E0D4A"/>
    <w:rsid w:val="003E3238"/>
    <w:rsid w:val="003E4C45"/>
    <w:rsid w:val="003E7F37"/>
    <w:rsid w:val="003F4510"/>
    <w:rsid w:val="003F4A30"/>
    <w:rsid w:val="003F5717"/>
    <w:rsid w:val="00402001"/>
    <w:rsid w:val="00402792"/>
    <w:rsid w:val="0040713E"/>
    <w:rsid w:val="00410A6B"/>
    <w:rsid w:val="0041112E"/>
    <w:rsid w:val="00413449"/>
    <w:rsid w:val="00413964"/>
    <w:rsid w:val="004153F4"/>
    <w:rsid w:val="0041701F"/>
    <w:rsid w:val="004275CA"/>
    <w:rsid w:val="00440EE9"/>
    <w:rsid w:val="00441306"/>
    <w:rsid w:val="00441634"/>
    <w:rsid w:val="00445DDE"/>
    <w:rsid w:val="00450BF1"/>
    <w:rsid w:val="00456795"/>
    <w:rsid w:val="00460357"/>
    <w:rsid w:val="00465F92"/>
    <w:rsid w:val="004662C7"/>
    <w:rsid w:val="00470252"/>
    <w:rsid w:val="00472421"/>
    <w:rsid w:val="00475973"/>
    <w:rsid w:val="0048335C"/>
    <w:rsid w:val="00483CBF"/>
    <w:rsid w:val="0048659F"/>
    <w:rsid w:val="0048750C"/>
    <w:rsid w:val="00491FEA"/>
    <w:rsid w:val="00492519"/>
    <w:rsid w:val="004946B4"/>
    <w:rsid w:val="00495D1C"/>
    <w:rsid w:val="00497225"/>
    <w:rsid w:val="004A1EB5"/>
    <w:rsid w:val="004A2350"/>
    <w:rsid w:val="004A2C9E"/>
    <w:rsid w:val="004A3331"/>
    <w:rsid w:val="004A57C2"/>
    <w:rsid w:val="004A5ADB"/>
    <w:rsid w:val="004C01D4"/>
    <w:rsid w:val="004D1276"/>
    <w:rsid w:val="004D270A"/>
    <w:rsid w:val="004D284D"/>
    <w:rsid w:val="004D37ED"/>
    <w:rsid w:val="004D4E7D"/>
    <w:rsid w:val="004D5753"/>
    <w:rsid w:val="004E0B63"/>
    <w:rsid w:val="004E1CD7"/>
    <w:rsid w:val="004E21AC"/>
    <w:rsid w:val="004E34A5"/>
    <w:rsid w:val="004E4C5D"/>
    <w:rsid w:val="004E590D"/>
    <w:rsid w:val="004E7B40"/>
    <w:rsid w:val="004F201B"/>
    <w:rsid w:val="004F3AE2"/>
    <w:rsid w:val="004F59BB"/>
    <w:rsid w:val="004F5DAE"/>
    <w:rsid w:val="004F62EE"/>
    <w:rsid w:val="00500249"/>
    <w:rsid w:val="005011FD"/>
    <w:rsid w:val="00501BEF"/>
    <w:rsid w:val="00505CA0"/>
    <w:rsid w:val="00506796"/>
    <w:rsid w:val="005074CD"/>
    <w:rsid w:val="00510F25"/>
    <w:rsid w:val="005122FF"/>
    <w:rsid w:val="00516A3A"/>
    <w:rsid w:val="00517C7C"/>
    <w:rsid w:val="00522449"/>
    <w:rsid w:val="005243B3"/>
    <w:rsid w:val="005248F0"/>
    <w:rsid w:val="0052643E"/>
    <w:rsid w:val="005305E2"/>
    <w:rsid w:val="00532F7C"/>
    <w:rsid w:val="005342AC"/>
    <w:rsid w:val="00535D30"/>
    <w:rsid w:val="00537860"/>
    <w:rsid w:val="00540AAC"/>
    <w:rsid w:val="00541B89"/>
    <w:rsid w:val="00544371"/>
    <w:rsid w:val="0054685D"/>
    <w:rsid w:val="0055059D"/>
    <w:rsid w:val="00551177"/>
    <w:rsid w:val="0055192F"/>
    <w:rsid w:val="005530C4"/>
    <w:rsid w:val="00555244"/>
    <w:rsid w:val="005569FA"/>
    <w:rsid w:val="00557F75"/>
    <w:rsid w:val="00561DDA"/>
    <w:rsid w:val="005756AE"/>
    <w:rsid w:val="005779E6"/>
    <w:rsid w:val="00577F76"/>
    <w:rsid w:val="00580A6A"/>
    <w:rsid w:val="00582272"/>
    <w:rsid w:val="0058268F"/>
    <w:rsid w:val="005843E3"/>
    <w:rsid w:val="005859D5"/>
    <w:rsid w:val="00591456"/>
    <w:rsid w:val="005915F2"/>
    <w:rsid w:val="005939FB"/>
    <w:rsid w:val="005961A7"/>
    <w:rsid w:val="005A0043"/>
    <w:rsid w:val="005A115C"/>
    <w:rsid w:val="005A2AFE"/>
    <w:rsid w:val="005A721F"/>
    <w:rsid w:val="005B0835"/>
    <w:rsid w:val="005B0B22"/>
    <w:rsid w:val="005B5F1F"/>
    <w:rsid w:val="005C0781"/>
    <w:rsid w:val="005C3768"/>
    <w:rsid w:val="005D1364"/>
    <w:rsid w:val="005D3871"/>
    <w:rsid w:val="005D64EA"/>
    <w:rsid w:val="005E0D75"/>
    <w:rsid w:val="005E2514"/>
    <w:rsid w:val="005E29E7"/>
    <w:rsid w:val="005E4863"/>
    <w:rsid w:val="005F00EE"/>
    <w:rsid w:val="005F2A68"/>
    <w:rsid w:val="005F32F9"/>
    <w:rsid w:val="005F4EE5"/>
    <w:rsid w:val="005F5E4F"/>
    <w:rsid w:val="005F62F1"/>
    <w:rsid w:val="005F6CBD"/>
    <w:rsid w:val="005F7A65"/>
    <w:rsid w:val="006010ED"/>
    <w:rsid w:val="006056A3"/>
    <w:rsid w:val="006106D5"/>
    <w:rsid w:val="00611D93"/>
    <w:rsid w:val="006168A4"/>
    <w:rsid w:val="00617A3B"/>
    <w:rsid w:val="0062115D"/>
    <w:rsid w:val="00621545"/>
    <w:rsid w:val="00623812"/>
    <w:rsid w:val="006241AE"/>
    <w:rsid w:val="006245DF"/>
    <w:rsid w:val="00626F5E"/>
    <w:rsid w:val="00627548"/>
    <w:rsid w:val="00627D1B"/>
    <w:rsid w:val="00630A2B"/>
    <w:rsid w:val="006425D9"/>
    <w:rsid w:val="00642C6A"/>
    <w:rsid w:val="00642CC5"/>
    <w:rsid w:val="00643F55"/>
    <w:rsid w:val="00645F46"/>
    <w:rsid w:val="00646B89"/>
    <w:rsid w:val="00650242"/>
    <w:rsid w:val="00650246"/>
    <w:rsid w:val="00652783"/>
    <w:rsid w:val="00654408"/>
    <w:rsid w:val="00654A06"/>
    <w:rsid w:val="00655609"/>
    <w:rsid w:val="00657719"/>
    <w:rsid w:val="00657815"/>
    <w:rsid w:val="00657D46"/>
    <w:rsid w:val="00661E7E"/>
    <w:rsid w:val="0066306C"/>
    <w:rsid w:val="006642E0"/>
    <w:rsid w:val="00667179"/>
    <w:rsid w:val="00671078"/>
    <w:rsid w:val="00672339"/>
    <w:rsid w:val="00675D49"/>
    <w:rsid w:val="006804AF"/>
    <w:rsid w:val="00681582"/>
    <w:rsid w:val="00681B95"/>
    <w:rsid w:val="006854B4"/>
    <w:rsid w:val="006908A1"/>
    <w:rsid w:val="00691164"/>
    <w:rsid w:val="006947E3"/>
    <w:rsid w:val="006959BD"/>
    <w:rsid w:val="006A32FD"/>
    <w:rsid w:val="006A55C8"/>
    <w:rsid w:val="006A604B"/>
    <w:rsid w:val="006A6BEA"/>
    <w:rsid w:val="006A6F8A"/>
    <w:rsid w:val="006A6FB3"/>
    <w:rsid w:val="006A710E"/>
    <w:rsid w:val="006A7345"/>
    <w:rsid w:val="006B05E5"/>
    <w:rsid w:val="006B47F6"/>
    <w:rsid w:val="006B4C36"/>
    <w:rsid w:val="006C44E3"/>
    <w:rsid w:val="006D0E29"/>
    <w:rsid w:val="006D34D3"/>
    <w:rsid w:val="006D45F5"/>
    <w:rsid w:val="006D5431"/>
    <w:rsid w:val="006D54FA"/>
    <w:rsid w:val="006D6A45"/>
    <w:rsid w:val="006D7CD6"/>
    <w:rsid w:val="006E0406"/>
    <w:rsid w:val="006E1FFC"/>
    <w:rsid w:val="006E38E7"/>
    <w:rsid w:val="006E4444"/>
    <w:rsid w:val="006E75C8"/>
    <w:rsid w:val="006F3C49"/>
    <w:rsid w:val="006F4B3E"/>
    <w:rsid w:val="006F4BA3"/>
    <w:rsid w:val="0070065C"/>
    <w:rsid w:val="0070523D"/>
    <w:rsid w:val="00707E6A"/>
    <w:rsid w:val="007124CC"/>
    <w:rsid w:val="00717F39"/>
    <w:rsid w:val="0072461A"/>
    <w:rsid w:val="007250FD"/>
    <w:rsid w:val="0072534F"/>
    <w:rsid w:val="00727C38"/>
    <w:rsid w:val="00730A87"/>
    <w:rsid w:val="007315FD"/>
    <w:rsid w:val="007354F6"/>
    <w:rsid w:val="00735FBD"/>
    <w:rsid w:val="007366B9"/>
    <w:rsid w:val="00737705"/>
    <w:rsid w:val="0074039E"/>
    <w:rsid w:val="00745C61"/>
    <w:rsid w:val="00746021"/>
    <w:rsid w:val="00747803"/>
    <w:rsid w:val="00750F2C"/>
    <w:rsid w:val="0075140D"/>
    <w:rsid w:val="00753419"/>
    <w:rsid w:val="007544D4"/>
    <w:rsid w:val="007569A3"/>
    <w:rsid w:val="007629D1"/>
    <w:rsid w:val="007646C5"/>
    <w:rsid w:val="00766EDB"/>
    <w:rsid w:val="00766F3D"/>
    <w:rsid w:val="007707C6"/>
    <w:rsid w:val="00773A7A"/>
    <w:rsid w:val="0077451D"/>
    <w:rsid w:val="0078267D"/>
    <w:rsid w:val="00783317"/>
    <w:rsid w:val="00786929"/>
    <w:rsid w:val="007870DA"/>
    <w:rsid w:val="00791268"/>
    <w:rsid w:val="007941D3"/>
    <w:rsid w:val="00795977"/>
    <w:rsid w:val="00796AF0"/>
    <w:rsid w:val="007A228C"/>
    <w:rsid w:val="007A7516"/>
    <w:rsid w:val="007B0F9C"/>
    <w:rsid w:val="007B39B8"/>
    <w:rsid w:val="007B6984"/>
    <w:rsid w:val="007C0532"/>
    <w:rsid w:val="007C45D9"/>
    <w:rsid w:val="007C642C"/>
    <w:rsid w:val="007C752D"/>
    <w:rsid w:val="007D1FCB"/>
    <w:rsid w:val="007D2827"/>
    <w:rsid w:val="007D33D9"/>
    <w:rsid w:val="007D5811"/>
    <w:rsid w:val="007D6D5B"/>
    <w:rsid w:val="007D7861"/>
    <w:rsid w:val="007D7DE5"/>
    <w:rsid w:val="007E0C5A"/>
    <w:rsid w:val="007E5284"/>
    <w:rsid w:val="007F321B"/>
    <w:rsid w:val="007F4D1A"/>
    <w:rsid w:val="007F4F3E"/>
    <w:rsid w:val="007F6BBB"/>
    <w:rsid w:val="007F7CFC"/>
    <w:rsid w:val="00800A2B"/>
    <w:rsid w:val="0080289B"/>
    <w:rsid w:val="00802EC1"/>
    <w:rsid w:val="00803C54"/>
    <w:rsid w:val="0080414C"/>
    <w:rsid w:val="00806DD1"/>
    <w:rsid w:val="00806E69"/>
    <w:rsid w:val="008101EF"/>
    <w:rsid w:val="00810443"/>
    <w:rsid w:val="00810EF6"/>
    <w:rsid w:val="00811EF5"/>
    <w:rsid w:val="0081235D"/>
    <w:rsid w:val="00822E56"/>
    <w:rsid w:val="0082392E"/>
    <w:rsid w:val="008243E3"/>
    <w:rsid w:val="0082574E"/>
    <w:rsid w:val="00831604"/>
    <w:rsid w:val="00833C6C"/>
    <w:rsid w:val="0083467B"/>
    <w:rsid w:val="00835861"/>
    <w:rsid w:val="00835CA5"/>
    <w:rsid w:val="00835CF1"/>
    <w:rsid w:val="00840A9A"/>
    <w:rsid w:val="008450DB"/>
    <w:rsid w:val="00846DD6"/>
    <w:rsid w:val="00852473"/>
    <w:rsid w:val="00853200"/>
    <w:rsid w:val="00854505"/>
    <w:rsid w:val="0085550F"/>
    <w:rsid w:val="008559F1"/>
    <w:rsid w:val="00856480"/>
    <w:rsid w:val="00860BD9"/>
    <w:rsid w:val="00860C4C"/>
    <w:rsid w:val="00863454"/>
    <w:rsid w:val="00863B5F"/>
    <w:rsid w:val="008647EB"/>
    <w:rsid w:val="0087319F"/>
    <w:rsid w:val="0087349D"/>
    <w:rsid w:val="00873E17"/>
    <w:rsid w:val="00875087"/>
    <w:rsid w:val="0087571D"/>
    <w:rsid w:val="00875F6D"/>
    <w:rsid w:val="00876667"/>
    <w:rsid w:val="00880034"/>
    <w:rsid w:val="00881C53"/>
    <w:rsid w:val="0088269C"/>
    <w:rsid w:val="00883B51"/>
    <w:rsid w:val="00884134"/>
    <w:rsid w:val="00884DF5"/>
    <w:rsid w:val="00885E81"/>
    <w:rsid w:val="008902AF"/>
    <w:rsid w:val="008918FB"/>
    <w:rsid w:val="008925F8"/>
    <w:rsid w:val="00893594"/>
    <w:rsid w:val="00894BEE"/>
    <w:rsid w:val="008A0B44"/>
    <w:rsid w:val="008A1D51"/>
    <w:rsid w:val="008A337D"/>
    <w:rsid w:val="008A3B0F"/>
    <w:rsid w:val="008B06EC"/>
    <w:rsid w:val="008B0C5B"/>
    <w:rsid w:val="008B2FA7"/>
    <w:rsid w:val="008B46A5"/>
    <w:rsid w:val="008D1CC7"/>
    <w:rsid w:val="008D494A"/>
    <w:rsid w:val="008E5400"/>
    <w:rsid w:val="008E7E81"/>
    <w:rsid w:val="008F0F7B"/>
    <w:rsid w:val="008F36DF"/>
    <w:rsid w:val="008F5382"/>
    <w:rsid w:val="008F6621"/>
    <w:rsid w:val="008F6A2B"/>
    <w:rsid w:val="008F6C58"/>
    <w:rsid w:val="008F789F"/>
    <w:rsid w:val="008F7922"/>
    <w:rsid w:val="008F7F64"/>
    <w:rsid w:val="0090303A"/>
    <w:rsid w:val="00904A3D"/>
    <w:rsid w:val="0090641A"/>
    <w:rsid w:val="009076C6"/>
    <w:rsid w:val="00910D87"/>
    <w:rsid w:val="0091197A"/>
    <w:rsid w:val="0091774E"/>
    <w:rsid w:val="00923759"/>
    <w:rsid w:val="009248AC"/>
    <w:rsid w:val="00925C5E"/>
    <w:rsid w:val="00927C62"/>
    <w:rsid w:val="00930E74"/>
    <w:rsid w:val="0093270D"/>
    <w:rsid w:val="00934FAB"/>
    <w:rsid w:val="00940740"/>
    <w:rsid w:val="00942EB6"/>
    <w:rsid w:val="009436F0"/>
    <w:rsid w:val="0094475F"/>
    <w:rsid w:val="0094595F"/>
    <w:rsid w:val="009464F6"/>
    <w:rsid w:val="00946DD4"/>
    <w:rsid w:val="00946DF5"/>
    <w:rsid w:val="009548C0"/>
    <w:rsid w:val="00955538"/>
    <w:rsid w:val="00956A1F"/>
    <w:rsid w:val="0095763F"/>
    <w:rsid w:val="00962F44"/>
    <w:rsid w:val="0096372D"/>
    <w:rsid w:val="0096552E"/>
    <w:rsid w:val="00971D6F"/>
    <w:rsid w:val="00977435"/>
    <w:rsid w:val="009814C1"/>
    <w:rsid w:val="009841EA"/>
    <w:rsid w:val="00984638"/>
    <w:rsid w:val="009859A6"/>
    <w:rsid w:val="009911B9"/>
    <w:rsid w:val="00991C65"/>
    <w:rsid w:val="009932D5"/>
    <w:rsid w:val="009935C2"/>
    <w:rsid w:val="00996A02"/>
    <w:rsid w:val="009A28C5"/>
    <w:rsid w:val="009A49AA"/>
    <w:rsid w:val="009A756D"/>
    <w:rsid w:val="009B265B"/>
    <w:rsid w:val="009B62DE"/>
    <w:rsid w:val="009B7AD6"/>
    <w:rsid w:val="009C0660"/>
    <w:rsid w:val="009C58EC"/>
    <w:rsid w:val="009C61AD"/>
    <w:rsid w:val="009D01B5"/>
    <w:rsid w:val="009D3233"/>
    <w:rsid w:val="009D5521"/>
    <w:rsid w:val="009D724E"/>
    <w:rsid w:val="009E06B9"/>
    <w:rsid w:val="009E25CF"/>
    <w:rsid w:val="009F06FA"/>
    <w:rsid w:val="009F0CD5"/>
    <w:rsid w:val="009F25CB"/>
    <w:rsid w:val="009F4DA8"/>
    <w:rsid w:val="00A018EA"/>
    <w:rsid w:val="00A10D12"/>
    <w:rsid w:val="00A130D0"/>
    <w:rsid w:val="00A15FDB"/>
    <w:rsid w:val="00A20196"/>
    <w:rsid w:val="00A20F0F"/>
    <w:rsid w:val="00A227D1"/>
    <w:rsid w:val="00A2563B"/>
    <w:rsid w:val="00A25DC0"/>
    <w:rsid w:val="00A270C6"/>
    <w:rsid w:val="00A278F6"/>
    <w:rsid w:val="00A316A1"/>
    <w:rsid w:val="00A40004"/>
    <w:rsid w:val="00A42143"/>
    <w:rsid w:val="00A421CE"/>
    <w:rsid w:val="00A46924"/>
    <w:rsid w:val="00A46BD7"/>
    <w:rsid w:val="00A4705C"/>
    <w:rsid w:val="00A5122C"/>
    <w:rsid w:val="00A60994"/>
    <w:rsid w:val="00A60A38"/>
    <w:rsid w:val="00A646F6"/>
    <w:rsid w:val="00A651EA"/>
    <w:rsid w:val="00A65581"/>
    <w:rsid w:val="00A664F7"/>
    <w:rsid w:val="00A71A5B"/>
    <w:rsid w:val="00A71E78"/>
    <w:rsid w:val="00A764A4"/>
    <w:rsid w:val="00A85D8B"/>
    <w:rsid w:val="00A85F19"/>
    <w:rsid w:val="00A8734D"/>
    <w:rsid w:val="00A8778E"/>
    <w:rsid w:val="00A92837"/>
    <w:rsid w:val="00A949BC"/>
    <w:rsid w:val="00A96A0F"/>
    <w:rsid w:val="00AA1EC6"/>
    <w:rsid w:val="00AA5AE1"/>
    <w:rsid w:val="00AB2491"/>
    <w:rsid w:val="00AB405D"/>
    <w:rsid w:val="00AB6A05"/>
    <w:rsid w:val="00AC1AA0"/>
    <w:rsid w:val="00AC4E51"/>
    <w:rsid w:val="00AC52A1"/>
    <w:rsid w:val="00AC6E6C"/>
    <w:rsid w:val="00AC76F8"/>
    <w:rsid w:val="00AD16CE"/>
    <w:rsid w:val="00AD2EF8"/>
    <w:rsid w:val="00AD64CD"/>
    <w:rsid w:val="00AD78C2"/>
    <w:rsid w:val="00AE0C2C"/>
    <w:rsid w:val="00AE0CC5"/>
    <w:rsid w:val="00AE2C52"/>
    <w:rsid w:val="00AE3423"/>
    <w:rsid w:val="00AE5558"/>
    <w:rsid w:val="00AE5904"/>
    <w:rsid w:val="00AE6000"/>
    <w:rsid w:val="00AF0DD3"/>
    <w:rsid w:val="00AF1C4C"/>
    <w:rsid w:val="00AF3181"/>
    <w:rsid w:val="00AF5C4D"/>
    <w:rsid w:val="00AF7018"/>
    <w:rsid w:val="00AF7A6D"/>
    <w:rsid w:val="00B046AF"/>
    <w:rsid w:val="00B047D1"/>
    <w:rsid w:val="00B052FA"/>
    <w:rsid w:val="00B05D21"/>
    <w:rsid w:val="00B12B2C"/>
    <w:rsid w:val="00B149B5"/>
    <w:rsid w:val="00B174C8"/>
    <w:rsid w:val="00B22600"/>
    <w:rsid w:val="00B26EDA"/>
    <w:rsid w:val="00B30FD0"/>
    <w:rsid w:val="00B32779"/>
    <w:rsid w:val="00B33E45"/>
    <w:rsid w:val="00B34266"/>
    <w:rsid w:val="00B34BD1"/>
    <w:rsid w:val="00B37B49"/>
    <w:rsid w:val="00B37B7A"/>
    <w:rsid w:val="00B37E0B"/>
    <w:rsid w:val="00B428A5"/>
    <w:rsid w:val="00B42E34"/>
    <w:rsid w:val="00B45814"/>
    <w:rsid w:val="00B47F1B"/>
    <w:rsid w:val="00B51017"/>
    <w:rsid w:val="00B54032"/>
    <w:rsid w:val="00B57AD1"/>
    <w:rsid w:val="00B57BB3"/>
    <w:rsid w:val="00B6336E"/>
    <w:rsid w:val="00B63E25"/>
    <w:rsid w:val="00B64465"/>
    <w:rsid w:val="00B66E69"/>
    <w:rsid w:val="00B67C25"/>
    <w:rsid w:val="00B7380C"/>
    <w:rsid w:val="00B74547"/>
    <w:rsid w:val="00B745FA"/>
    <w:rsid w:val="00B77F88"/>
    <w:rsid w:val="00B8474A"/>
    <w:rsid w:val="00B84D4A"/>
    <w:rsid w:val="00B876AF"/>
    <w:rsid w:val="00B92B6F"/>
    <w:rsid w:val="00B93F2A"/>
    <w:rsid w:val="00B94B3B"/>
    <w:rsid w:val="00B96FD8"/>
    <w:rsid w:val="00B973B4"/>
    <w:rsid w:val="00BA0951"/>
    <w:rsid w:val="00BA2FCC"/>
    <w:rsid w:val="00BA3ACA"/>
    <w:rsid w:val="00BA5CF0"/>
    <w:rsid w:val="00BB10A5"/>
    <w:rsid w:val="00BB3257"/>
    <w:rsid w:val="00BC0910"/>
    <w:rsid w:val="00BC1DDB"/>
    <w:rsid w:val="00BC2873"/>
    <w:rsid w:val="00BC59DE"/>
    <w:rsid w:val="00BC62A5"/>
    <w:rsid w:val="00BD2ED3"/>
    <w:rsid w:val="00BE3CE9"/>
    <w:rsid w:val="00BE5F0C"/>
    <w:rsid w:val="00BE61F7"/>
    <w:rsid w:val="00BF1E2B"/>
    <w:rsid w:val="00BF3ADE"/>
    <w:rsid w:val="00BF4DC0"/>
    <w:rsid w:val="00BF4F8A"/>
    <w:rsid w:val="00BF577E"/>
    <w:rsid w:val="00BF5C61"/>
    <w:rsid w:val="00C00BDF"/>
    <w:rsid w:val="00C0351E"/>
    <w:rsid w:val="00C04169"/>
    <w:rsid w:val="00C06207"/>
    <w:rsid w:val="00C14A14"/>
    <w:rsid w:val="00C17A92"/>
    <w:rsid w:val="00C21DC7"/>
    <w:rsid w:val="00C22C3D"/>
    <w:rsid w:val="00C2301B"/>
    <w:rsid w:val="00C267C6"/>
    <w:rsid w:val="00C27E34"/>
    <w:rsid w:val="00C30B6D"/>
    <w:rsid w:val="00C31C0F"/>
    <w:rsid w:val="00C32671"/>
    <w:rsid w:val="00C3387D"/>
    <w:rsid w:val="00C33CF9"/>
    <w:rsid w:val="00C35E58"/>
    <w:rsid w:val="00C36510"/>
    <w:rsid w:val="00C37772"/>
    <w:rsid w:val="00C41170"/>
    <w:rsid w:val="00C41F64"/>
    <w:rsid w:val="00C42492"/>
    <w:rsid w:val="00C42AC0"/>
    <w:rsid w:val="00C42B1C"/>
    <w:rsid w:val="00C42B69"/>
    <w:rsid w:val="00C43766"/>
    <w:rsid w:val="00C45DA2"/>
    <w:rsid w:val="00C460D9"/>
    <w:rsid w:val="00C517A5"/>
    <w:rsid w:val="00C51F61"/>
    <w:rsid w:val="00C520AD"/>
    <w:rsid w:val="00C53596"/>
    <w:rsid w:val="00C53636"/>
    <w:rsid w:val="00C57E31"/>
    <w:rsid w:val="00C72F4D"/>
    <w:rsid w:val="00C73C04"/>
    <w:rsid w:val="00C7505F"/>
    <w:rsid w:val="00C75FB1"/>
    <w:rsid w:val="00C765FF"/>
    <w:rsid w:val="00C81EEE"/>
    <w:rsid w:val="00C83CB7"/>
    <w:rsid w:val="00C83FBD"/>
    <w:rsid w:val="00C85767"/>
    <w:rsid w:val="00C8699D"/>
    <w:rsid w:val="00C92E56"/>
    <w:rsid w:val="00C946C0"/>
    <w:rsid w:val="00C95FF9"/>
    <w:rsid w:val="00CA6432"/>
    <w:rsid w:val="00CB1AB4"/>
    <w:rsid w:val="00CC19F7"/>
    <w:rsid w:val="00CC1C84"/>
    <w:rsid w:val="00CC4177"/>
    <w:rsid w:val="00CC6F62"/>
    <w:rsid w:val="00CC74FA"/>
    <w:rsid w:val="00CC7BBB"/>
    <w:rsid w:val="00CD385F"/>
    <w:rsid w:val="00CD6A64"/>
    <w:rsid w:val="00CD7652"/>
    <w:rsid w:val="00CE49C2"/>
    <w:rsid w:val="00CF2521"/>
    <w:rsid w:val="00CF27C5"/>
    <w:rsid w:val="00CF281F"/>
    <w:rsid w:val="00CF549E"/>
    <w:rsid w:val="00CF6A6C"/>
    <w:rsid w:val="00D03523"/>
    <w:rsid w:val="00D037BA"/>
    <w:rsid w:val="00D05D38"/>
    <w:rsid w:val="00D05D71"/>
    <w:rsid w:val="00D075A9"/>
    <w:rsid w:val="00D11690"/>
    <w:rsid w:val="00D120AC"/>
    <w:rsid w:val="00D12427"/>
    <w:rsid w:val="00D12BD9"/>
    <w:rsid w:val="00D143FE"/>
    <w:rsid w:val="00D21626"/>
    <w:rsid w:val="00D227C8"/>
    <w:rsid w:val="00D26152"/>
    <w:rsid w:val="00D3079C"/>
    <w:rsid w:val="00D35D48"/>
    <w:rsid w:val="00D43602"/>
    <w:rsid w:val="00D442F4"/>
    <w:rsid w:val="00D45A5A"/>
    <w:rsid w:val="00D46115"/>
    <w:rsid w:val="00D50DDC"/>
    <w:rsid w:val="00D51E67"/>
    <w:rsid w:val="00D52F12"/>
    <w:rsid w:val="00D544A8"/>
    <w:rsid w:val="00D55497"/>
    <w:rsid w:val="00D578CA"/>
    <w:rsid w:val="00D602D2"/>
    <w:rsid w:val="00D60EB1"/>
    <w:rsid w:val="00D61346"/>
    <w:rsid w:val="00D62A1F"/>
    <w:rsid w:val="00D652F3"/>
    <w:rsid w:val="00D65B16"/>
    <w:rsid w:val="00D73BFC"/>
    <w:rsid w:val="00D7704E"/>
    <w:rsid w:val="00D7763F"/>
    <w:rsid w:val="00D80073"/>
    <w:rsid w:val="00D83622"/>
    <w:rsid w:val="00D83873"/>
    <w:rsid w:val="00D87E4D"/>
    <w:rsid w:val="00D92DF4"/>
    <w:rsid w:val="00D952CA"/>
    <w:rsid w:val="00D96B1E"/>
    <w:rsid w:val="00D96F47"/>
    <w:rsid w:val="00D978C2"/>
    <w:rsid w:val="00DA2C5D"/>
    <w:rsid w:val="00DA3A77"/>
    <w:rsid w:val="00DA5D8C"/>
    <w:rsid w:val="00DA7EAA"/>
    <w:rsid w:val="00DB423A"/>
    <w:rsid w:val="00DB437A"/>
    <w:rsid w:val="00DB61AE"/>
    <w:rsid w:val="00DB63D0"/>
    <w:rsid w:val="00DB79FD"/>
    <w:rsid w:val="00DC39F1"/>
    <w:rsid w:val="00DC476B"/>
    <w:rsid w:val="00DC53AC"/>
    <w:rsid w:val="00DC5B6C"/>
    <w:rsid w:val="00DC7A4C"/>
    <w:rsid w:val="00DE085B"/>
    <w:rsid w:val="00DE1B26"/>
    <w:rsid w:val="00DE3C81"/>
    <w:rsid w:val="00DE3C9B"/>
    <w:rsid w:val="00DE6F9E"/>
    <w:rsid w:val="00DE78DE"/>
    <w:rsid w:val="00DF461F"/>
    <w:rsid w:val="00DF516D"/>
    <w:rsid w:val="00DF5223"/>
    <w:rsid w:val="00DF5A43"/>
    <w:rsid w:val="00DF5FA9"/>
    <w:rsid w:val="00E003DC"/>
    <w:rsid w:val="00E04533"/>
    <w:rsid w:val="00E0475D"/>
    <w:rsid w:val="00E15970"/>
    <w:rsid w:val="00E20E90"/>
    <w:rsid w:val="00E22591"/>
    <w:rsid w:val="00E26637"/>
    <w:rsid w:val="00E34178"/>
    <w:rsid w:val="00E3623C"/>
    <w:rsid w:val="00E36EB3"/>
    <w:rsid w:val="00E40816"/>
    <w:rsid w:val="00E421AC"/>
    <w:rsid w:val="00E44EFA"/>
    <w:rsid w:val="00E50971"/>
    <w:rsid w:val="00E516E3"/>
    <w:rsid w:val="00E53B60"/>
    <w:rsid w:val="00E5443F"/>
    <w:rsid w:val="00E57085"/>
    <w:rsid w:val="00E6154C"/>
    <w:rsid w:val="00E61867"/>
    <w:rsid w:val="00E6382F"/>
    <w:rsid w:val="00E64076"/>
    <w:rsid w:val="00E71721"/>
    <w:rsid w:val="00E7268A"/>
    <w:rsid w:val="00E748D6"/>
    <w:rsid w:val="00E74F61"/>
    <w:rsid w:val="00E76A67"/>
    <w:rsid w:val="00E81845"/>
    <w:rsid w:val="00E81DF0"/>
    <w:rsid w:val="00E843CB"/>
    <w:rsid w:val="00E8454C"/>
    <w:rsid w:val="00E84A1E"/>
    <w:rsid w:val="00E85A89"/>
    <w:rsid w:val="00E901DD"/>
    <w:rsid w:val="00E9557F"/>
    <w:rsid w:val="00E962C5"/>
    <w:rsid w:val="00E96FFA"/>
    <w:rsid w:val="00E979A8"/>
    <w:rsid w:val="00EB04A5"/>
    <w:rsid w:val="00EB2364"/>
    <w:rsid w:val="00EB336A"/>
    <w:rsid w:val="00EB4F59"/>
    <w:rsid w:val="00EB64E1"/>
    <w:rsid w:val="00EC269C"/>
    <w:rsid w:val="00EC2AE7"/>
    <w:rsid w:val="00ED6858"/>
    <w:rsid w:val="00EE193B"/>
    <w:rsid w:val="00EF0BAE"/>
    <w:rsid w:val="00EF236A"/>
    <w:rsid w:val="00EF602F"/>
    <w:rsid w:val="00EF65A7"/>
    <w:rsid w:val="00F01EFB"/>
    <w:rsid w:val="00F10BA2"/>
    <w:rsid w:val="00F1239F"/>
    <w:rsid w:val="00F16F26"/>
    <w:rsid w:val="00F20961"/>
    <w:rsid w:val="00F20C77"/>
    <w:rsid w:val="00F21A5D"/>
    <w:rsid w:val="00F2336A"/>
    <w:rsid w:val="00F23789"/>
    <w:rsid w:val="00F244F5"/>
    <w:rsid w:val="00F259DC"/>
    <w:rsid w:val="00F3045C"/>
    <w:rsid w:val="00F31CD5"/>
    <w:rsid w:val="00F32504"/>
    <w:rsid w:val="00F34B33"/>
    <w:rsid w:val="00F361AF"/>
    <w:rsid w:val="00F40941"/>
    <w:rsid w:val="00F45C9B"/>
    <w:rsid w:val="00F50ECB"/>
    <w:rsid w:val="00F51D6C"/>
    <w:rsid w:val="00F528D5"/>
    <w:rsid w:val="00F531D8"/>
    <w:rsid w:val="00F56E3B"/>
    <w:rsid w:val="00F57823"/>
    <w:rsid w:val="00F60651"/>
    <w:rsid w:val="00F624A4"/>
    <w:rsid w:val="00F63ABC"/>
    <w:rsid w:val="00F642D5"/>
    <w:rsid w:val="00F67AD8"/>
    <w:rsid w:val="00F70C54"/>
    <w:rsid w:val="00F71C60"/>
    <w:rsid w:val="00F71CD3"/>
    <w:rsid w:val="00F72EA8"/>
    <w:rsid w:val="00F7324F"/>
    <w:rsid w:val="00F771AE"/>
    <w:rsid w:val="00F80FF2"/>
    <w:rsid w:val="00F81632"/>
    <w:rsid w:val="00F81FA5"/>
    <w:rsid w:val="00F8298E"/>
    <w:rsid w:val="00F932FB"/>
    <w:rsid w:val="00F95937"/>
    <w:rsid w:val="00F95EFF"/>
    <w:rsid w:val="00F96A53"/>
    <w:rsid w:val="00FA08F2"/>
    <w:rsid w:val="00FA3D7A"/>
    <w:rsid w:val="00FA707B"/>
    <w:rsid w:val="00FB3012"/>
    <w:rsid w:val="00FB43C2"/>
    <w:rsid w:val="00FB54C6"/>
    <w:rsid w:val="00FB603F"/>
    <w:rsid w:val="00FB6433"/>
    <w:rsid w:val="00FB6FC9"/>
    <w:rsid w:val="00FB7A3C"/>
    <w:rsid w:val="00FC1074"/>
    <w:rsid w:val="00FC3BB3"/>
    <w:rsid w:val="00FC6F73"/>
    <w:rsid w:val="00FD0B96"/>
    <w:rsid w:val="00FD177B"/>
    <w:rsid w:val="00FD35BE"/>
    <w:rsid w:val="00FD499F"/>
    <w:rsid w:val="00FD4E1A"/>
    <w:rsid w:val="00FD57A7"/>
    <w:rsid w:val="00FD6AF9"/>
    <w:rsid w:val="00FD73D2"/>
    <w:rsid w:val="00FE2112"/>
    <w:rsid w:val="00FE2CDC"/>
    <w:rsid w:val="00FE3BB5"/>
    <w:rsid w:val="00FF25EE"/>
    <w:rsid w:val="00FF2646"/>
    <w:rsid w:val="00FF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5"/>
    <o:shapelayout v:ext="edit">
      <o:idmap v:ext="edit" data="1"/>
    </o:shapelayout>
  </w:shapeDefaults>
  <w:decimalSymbol w:val="."/>
  <w:listSeparator w:val=","/>
  <w14:docId w14:val="43E8C80D"/>
  <w15:chartTrackingRefBased/>
  <w15:docId w15:val="{1705E3AD-3B5C-4885-B20D-B49A2F32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uiPriority w:val="99"/>
    <w:rsid w:val="00551177"/>
    <w:rPr>
      <w:sz w:val="24"/>
      <w:szCs w:val="24"/>
    </w:rPr>
  </w:style>
  <w:style w:type="paragraph" w:styleId="NormalWeb">
    <w:name w:val="Normal (Web)"/>
    <w:basedOn w:val="Normal"/>
    <w:uiPriority w:val="99"/>
    <w:semiHidden/>
    <w:unhideWhenUsed/>
    <w:rsid w:val="00C14A14"/>
    <w:pPr>
      <w:spacing w:before="100" w:beforeAutospacing="1" w:after="100" w:afterAutospacing="1"/>
    </w:pPr>
  </w:style>
  <w:style w:type="paragraph" w:styleId="ListParagraph">
    <w:name w:val="List Paragraph"/>
    <w:basedOn w:val="Normal"/>
    <w:uiPriority w:val="72"/>
    <w:qFormat/>
    <w:rsid w:val="008B46A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4977">
      <w:bodyDiv w:val="1"/>
      <w:marLeft w:val="0"/>
      <w:marRight w:val="0"/>
      <w:marTop w:val="0"/>
      <w:marBottom w:val="0"/>
      <w:divBdr>
        <w:top w:val="none" w:sz="0" w:space="0" w:color="auto"/>
        <w:left w:val="none" w:sz="0" w:space="0" w:color="auto"/>
        <w:bottom w:val="none" w:sz="0" w:space="0" w:color="auto"/>
        <w:right w:val="none" w:sz="0" w:space="0" w:color="auto"/>
      </w:divBdr>
      <w:divsChild>
        <w:div w:id="347104212">
          <w:marLeft w:val="360"/>
          <w:marRight w:val="0"/>
          <w:marTop w:val="0"/>
          <w:marBottom w:val="0"/>
          <w:divBdr>
            <w:top w:val="none" w:sz="0" w:space="0" w:color="auto"/>
            <w:left w:val="none" w:sz="0" w:space="0" w:color="auto"/>
            <w:bottom w:val="none" w:sz="0" w:space="0" w:color="auto"/>
            <w:right w:val="none" w:sz="0" w:space="0" w:color="auto"/>
          </w:divBdr>
        </w:div>
        <w:div w:id="574781496">
          <w:marLeft w:val="634"/>
          <w:marRight w:val="0"/>
          <w:marTop w:val="0"/>
          <w:marBottom w:val="0"/>
          <w:divBdr>
            <w:top w:val="none" w:sz="0" w:space="0" w:color="auto"/>
            <w:left w:val="none" w:sz="0" w:space="0" w:color="auto"/>
            <w:bottom w:val="none" w:sz="0" w:space="0" w:color="auto"/>
            <w:right w:val="none" w:sz="0" w:space="0" w:color="auto"/>
          </w:divBdr>
        </w:div>
        <w:div w:id="752051097">
          <w:marLeft w:val="360"/>
          <w:marRight w:val="0"/>
          <w:marTop w:val="0"/>
          <w:marBottom w:val="0"/>
          <w:divBdr>
            <w:top w:val="none" w:sz="0" w:space="0" w:color="auto"/>
            <w:left w:val="none" w:sz="0" w:space="0" w:color="auto"/>
            <w:bottom w:val="none" w:sz="0" w:space="0" w:color="auto"/>
            <w:right w:val="none" w:sz="0" w:space="0" w:color="auto"/>
          </w:divBdr>
        </w:div>
        <w:div w:id="856893002">
          <w:marLeft w:val="634"/>
          <w:marRight w:val="0"/>
          <w:marTop w:val="0"/>
          <w:marBottom w:val="0"/>
          <w:divBdr>
            <w:top w:val="none" w:sz="0" w:space="0" w:color="auto"/>
            <w:left w:val="none" w:sz="0" w:space="0" w:color="auto"/>
            <w:bottom w:val="none" w:sz="0" w:space="0" w:color="auto"/>
            <w:right w:val="none" w:sz="0" w:space="0" w:color="auto"/>
          </w:divBdr>
        </w:div>
        <w:div w:id="901871605">
          <w:marLeft w:val="634"/>
          <w:marRight w:val="0"/>
          <w:marTop w:val="0"/>
          <w:marBottom w:val="0"/>
          <w:divBdr>
            <w:top w:val="none" w:sz="0" w:space="0" w:color="auto"/>
            <w:left w:val="none" w:sz="0" w:space="0" w:color="auto"/>
            <w:bottom w:val="none" w:sz="0" w:space="0" w:color="auto"/>
            <w:right w:val="none" w:sz="0" w:space="0" w:color="auto"/>
          </w:divBdr>
        </w:div>
        <w:div w:id="1018626429">
          <w:marLeft w:val="634"/>
          <w:marRight w:val="0"/>
          <w:marTop w:val="0"/>
          <w:marBottom w:val="0"/>
          <w:divBdr>
            <w:top w:val="none" w:sz="0" w:space="0" w:color="auto"/>
            <w:left w:val="none" w:sz="0" w:space="0" w:color="auto"/>
            <w:bottom w:val="none" w:sz="0" w:space="0" w:color="auto"/>
            <w:right w:val="none" w:sz="0" w:space="0" w:color="auto"/>
          </w:divBdr>
        </w:div>
        <w:div w:id="1109396066">
          <w:marLeft w:val="360"/>
          <w:marRight w:val="0"/>
          <w:marTop w:val="0"/>
          <w:marBottom w:val="0"/>
          <w:divBdr>
            <w:top w:val="none" w:sz="0" w:space="0" w:color="auto"/>
            <w:left w:val="none" w:sz="0" w:space="0" w:color="auto"/>
            <w:bottom w:val="none" w:sz="0" w:space="0" w:color="auto"/>
            <w:right w:val="none" w:sz="0" w:space="0" w:color="auto"/>
          </w:divBdr>
        </w:div>
        <w:div w:id="1307903543">
          <w:marLeft w:val="720"/>
          <w:marRight w:val="0"/>
          <w:marTop w:val="0"/>
          <w:marBottom w:val="0"/>
          <w:divBdr>
            <w:top w:val="none" w:sz="0" w:space="0" w:color="auto"/>
            <w:left w:val="none" w:sz="0" w:space="0" w:color="auto"/>
            <w:bottom w:val="none" w:sz="0" w:space="0" w:color="auto"/>
            <w:right w:val="none" w:sz="0" w:space="0" w:color="auto"/>
          </w:divBdr>
        </w:div>
        <w:div w:id="1538469252">
          <w:marLeft w:val="634"/>
          <w:marRight w:val="0"/>
          <w:marTop w:val="0"/>
          <w:marBottom w:val="0"/>
          <w:divBdr>
            <w:top w:val="none" w:sz="0" w:space="0" w:color="auto"/>
            <w:left w:val="none" w:sz="0" w:space="0" w:color="auto"/>
            <w:bottom w:val="none" w:sz="0" w:space="0" w:color="auto"/>
            <w:right w:val="none" w:sz="0" w:space="0" w:color="auto"/>
          </w:divBdr>
        </w:div>
        <w:div w:id="1595479479">
          <w:marLeft w:val="634"/>
          <w:marRight w:val="0"/>
          <w:marTop w:val="0"/>
          <w:marBottom w:val="0"/>
          <w:divBdr>
            <w:top w:val="none" w:sz="0" w:space="0" w:color="auto"/>
            <w:left w:val="none" w:sz="0" w:space="0" w:color="auto"/>
            <w:bottom w:val="none" w:sz="0" w:space="0" w:color="auto"/>
            <w:right w:val="none" w:sz="0" w:space="0" w:color="auto"/>
          </w:divBdr>
        </w:div>
        <w:div w:id="1646660781">
          <w:marLeft w:val="720"/>
          <w:marRight w:val="0"/>
          <w:marTop w:val="0"/>
          <w:marBottom w:val="0"/>
          <w:divBdr>
            <w:top w:val="none" w:sz="0" w:space="0" w:color="auto"/>
            <w:left w:val="none" w:sz="0" w:space="0" w:color="auto"/>
            <w:bottom w:val="none" w:sz="0" w:space="0" w:color="auto"/>
            <w:right w:val="none" w:sz="0" w:space="0" w:color="auto"/>
          </w:divBdr>
        </w:div>
        <w:div w:id="1658610905">
          <w:marLeft w:val="634"/>
          <w:marRight w:val="0"/>
          <w:marTop w:val="0"/>
          <w:marBottom w:val="0"/>
          <w:divBdr>
            <w:top w:val="none" w:sz="0" w:space="0" w:color="auto"/>
            <w:left w:val="none" w:sz="0" w:space="0" w:color="auto"/>
            <w:bottom w:val="none" w:sz="0" w:space="0" w:color="auto"/>
            <w:right w:val="none" w:sz="0" w:space="0" w:color="auto"/>
          </w:divBdr>
        </w:div>
        <w:div w:id="1690252589">
          <w:marLeft w:val="360"/>
          <w:marRight w:val="0"/>
          <w:marTop w:val="0"/>
          <w:marBottom w:val="0"/>
          <w:divBdr>
            <w:top w:val="none" w:sz="0" w:space="0" w:color="auto"/>
            <w:left w:val="none" w:sz="0" w:space="0" w:color="auto"/>
            <w:bottom w:val="none" w:sz="0" w:space="0" w:color="auto"/>
            <w:right w:val="none" w:sz="0" w:space="0" w:color="auto"/>
          </w:divBdr>
        </w:div>
        <w:div w:id="1696613900">
          <w:marLeft w:val="360"/>
          <w:marRight w:val="0"/>
          <w:marTop w:val="0"/>
          <w:marBottom w:val="0"/>
          <w:divBdr>
            <w:top w:val="none" w:sz="0" w:space="0" w:color="auto"/>
            <w:left w:val="none" w:sz="0" w:space="0" w:color="auto"/>
            <w:bottom w:val="none" w:sz="0" w:space="0" w:color="auto"/>
            <w:right w:val="none" w:sz="0" w:space="0" w:color="auto"/>
          </w:divBdr>
        </w:div>
        <w:div w:id="1931888588">
          <w:marLeft w:val="634"/>
          <w:marRight w:val="0"/>
          <w:marTop w:val="0"/>
          <w:marBottom w:val="0"/>
          <w:divBdr>
            <w:top w:val="none" w:sz="0" w:space="0" w:color="auto"/>
            <w:left w:val="none" w:sz="0" w:space="0" w:color="auto"/>
            <w:bottom w:val="none" w:sz="0" w:space="0" w:color="auto"/>
            <w:right w:val="none" w:sz="0" w:space="0" w:color="auto"/>
          </w:divBdr>
        </w:div>
        <w:div w:id="2000845912">
          <w:marLeft w:val="360"/>
          <w:marRight w:val="0"/>
          <w:marTop w:val="0"/>
          <w:marBottom w:val="0"/>
          <w:divBdr>
            <w:top w:val="none" w:sz="0" w:space="0" w:color="auto"/>
            <w:left w:val="none" w:sz="0" w:space="0" w:color="auto"/>
            <w:bottom w:val="none" w:sz="0" w:space="0" w:color="auto"/>
            <w:right w:val="none" w:sz="0" w:space="0" w:color="auto"/>
          </w:divBdr>
        </w:div>
        <w:div w:id="2125221520">
          <w:marLeft w:val="634"/>
          <w:marRight w:val="0"/>
          <w:marTop w:val="0"/>
          <w:marBottom w:val="0"/>
          <w:divBdr>
            <w:top w:val="none" w:sz="0" w:space="0" w:color="auto"/>
            <w:left w:val="none" w:sz="0" w:space="0" w:color="auto"/>
            <w:bottom w:val="none" w:sz="0" w:space="0" w:color="auto"/>
            <w:right w:val="none" w:sz="0" w:space="0" w:color="auto"/>
          </w:divBdr>
        </w:div>
      </w:divsChild>
    </w:div>
    <w:div w:id="971978969">
      <w:bodyDiv w:val="1"/>
      <w:marLeft w:val="0"/>
      <w:marRight w:val="0"/>
      <w:marTop w:val="0"/>
      <w:marBottom w:val="0"/>
      <w:divBdr>
        <w:top w:val="none" w:sz="0" w:space="0" w:color="auto"/>
        <w:left w:val="none" w:sz="0" w:space="0" w:color="auto"/>
        <w:bottom w:val="none" w:sz="0" w:space="0" w:color="auto"/>
        <w:right w:val="none" w:sz="0" w:space="0" w:color="auto"/>
      </w:divBdr>
    </w:div>
    <w:div w:id="1397583670">
      <w:bodyDiv w:val="1"/>
      <w:marLeft w:val="0"/>
      <w:marRight w:val="0"/>
      <w:marTop w:val="0"/>
      <w:marBottom w:val="0"/>
      <w:divBdr>
        <w:top w:val="none" w:sz="0" w:space="0" w:color="auto"/>
        <w:left w:val="none" w:sz="0" w:space="0" w:color="auto"/>
        <w:bottom w:val="none" w:sz="0" w:space="0" w:color="auto"/>
        <w:right w:val="none" w:sz="0" w:space="0" w:color="auto"/>
      </w:divBdr>
      <w:divsChild>
        <w:div w:id="121845026">
          <w:marLeft w:val="360"/>
          <w:marRight w:val="0"/>
          <w:marTop w:val="0"/>
          <w:marBottom w:val="0"/>
          <w:divBdr>
            <w:top w:val="none" w:sz="0" w:space="0" w:color="auto"/>
            <w:left w:val="none" w:sz="0" w:space="0" w:color="auto"/>
            <w:bottom w:val="none" w:sz="0" w:space="0" w:color="auto"/>
            <w:right w:val="none" w:sz="0" w:space="0" w:color="auto"/>
          </w:divBdr>
        </w:div>
        <w:div w:id="393043629">
          <w:marLeft w:val="720"/>
          <w:marRight w:val="0"/>
          <w:marTop w:val="0"/>
          <w:marBottom w:val="0"/>
          <w:divBdr>
            <w:top w:val="none" w:sz="0" w:space="0" w:color="auto"/>
            <w:left w:val="none" w:sz="0" w:space="0" w:color="auto"/>
            <w:bottom w:val="none" w:sz="0" w:space="0" w:color="auto"/>
            <w:right w:val="none" w:sz="0" w:space="0" w:color="auto"/>
          </w:divBdr>
        </w:div>
        <w:div w:id="453521587">
          <w:marLeft w:val="634"/>
          <w:marRight w:val="0"/>
          <w:marTop w:val="0"/>
          <w:marBottom w:val="0"/>
          <w:divBdr>
            <w:top w:val="none" w:sz="0" w:space="0" w:color="auto"/>
            <w:left w:val="none" w:sz="0" w:space="0" w:color="auto"/>
            <w:bottom w:val="none" w:sz="0" w:space="0" w:color="auto"/>
            <w:right w:val="none" w:sz="0" w:space="0" w:color="auto"/>
          </w:divBdr>
        </w:div>
        <w:div w:id="502353645">
          <w:marLeft w:val="360"/>
          <w:marRight w:val="0"/>
          <w:marTop w:val="0"/>
          <w:marBottom w:val="0"/>
          <w:divBdr>
            <w:top w:val="none" w:sz="0" w:space="0" w:color="auto"/>
            <w:left w:val="none" w:sz="0" w:space="0" w:color="auto"/>
            <w:bottom w:val="none" w:sz="0" w:space="0" w:color="auto"/>
            <w:right w:val="none" w:sz="0" w:space="0" w:color="auto"/>
          </w:divBdr>
        </w:div>
        <w:div w:id="721561333">
          <w:marLeft w:val="360"/>
          <w:marRight w:val="0"/>
          <w:marTop w:val="0"/>
          <w:marBottom w:val="0"/>
          <w:divBdr>
            <w:top w:val="none" w:sz="0" w:space="0" w:color="auto"/>
            <w:left w:val="none" w:sz="0" w:space="0" w:color="auto"/>
            <w:bottom w:val="none" w:sz="0" w:space="0" w:color="auto"/>
            <w:right w:val="none" w:sz="0" w:space="0" w:color="auto"/>
          </w:divBdr>
        </w:div>
        <w:div w:id="820077566">
          <w:marLeft w:val="720"/>
          <w:marRight w:val="0"/>
          <w:marTop w:val="0"/>
          <w:marBottom w:val="0"/>
          <w:divBdr>
            <w:top w:val="none" w:sz="0" w:space="0" w:color="auto"/>
            <w:left w:val="none" w:sz="0" w:space="0" w:color="auto"/>
            <w:bottom w:val="none" w:sz="0" w:space="0" w:color="auto"/>
            <w:right w:val="none" w:sz="0" w:space="0" w:color="auto"/>
          </w:divBdr>
        </w:div>
        <w:div w:id="1132557059">
          <w:marLeft w:val="720"/>
          <w:marRight w:val="0"/>
          <w:marTop w:val="0"/>
          <w:marBottom w:val="0"/>
          <w:divBdr>
            <w:top w:val="none" w:sz="0" w:space="0" w:color="auto"/>
            <w:left w:val="none" w:sz="0" w:space="0" w:color="auto"/>
            <w:bottom w:val="none" w:sz="0" w:space="0" w:color="auto"/>
            <w:right w:val="none" w:sz="0" w:space="0" w:color="auto"/>
          </w:divBdr>
        </w:div>
        <w:div w:id="1625960116">
          <w:marLeft w:val="634"/>
          <w:marRight w:val="0"/>
          <w:marTop w:val="0"/>
          <w:marBottom w:val="0"/>
          <w:divBdr>
            <w:top w:val="none" w:sz="0" w:space="0" w:color="auto"/>
            <w:left w:val="none" w:sz="0" w:space="0" w:color="auto"/>
            <w:bottom w:val="none" w:sz="0" w:space="0" w:color="auto"/>
            <w:right w:val="none" w:sz="0" w:space="0" w:color="auto"/>
          </w:divBdr>
        </w:div>
        <w:div w:id="1773940107">
          <w:marLeft w:val="634"/>
          <w:marRight w:val="0"/>
          <w:marTop w:val="0"/>
          <w:marBottom w:val="0"/>
          <w:divBdr>
            <w:top w:val="none" w:sz="0" w:space="0" w:color="auto"/>
            <w:left w:val="none" w:sz="0" w:space="0" w:color="auto"/>
            <w:bottom w:val="none" w:sz="0" w:space="0" w:color="auto"/>
            <w:right w:val="none" w:sz="0" w:space="0" w:color="auto"/>
          </w:divBdr>
        </w:div>
        <w:div w:id="1782987543">
          <w:marLeft w:val="634"/>
          <w:marRight w:val="0"/>
          <w:marTop w:val="0"/>
          <w:marBottom w:val="0"/>
          <w:divBdr>
            <w:top w:val="none" w:sz="0" w:space="0" w:color="auto"/>
            <w:left w:val="none" w:sz="0" w:space="0" w:color="auto"/>
            <w:bottom w:val="none" w:sz="0" w:space="0" w:color="auto"/>
            <w:right w:val="none" w:sz="0" w:space="0" w:color="auto"/>
          </w:divBdr>
        </w:div>
        <w:div w:id="1800689138">
          <w:marLeft w:val="360"/>
          <w:marRight w:val="0"/>
          <w:marTop w:val="0"/>
          <w:marBottom w:val="0"/>
          <w:divBdr>
            <w:top w:val="none" w:sz="0" w:space="0" w:color="auto"/>
            <w:left w:val="none" w:sz="0" w:space="0" w:color="auto"/>
            <w:bottom w:val="none" w:sz="0" w:space="0" w:color="auto"/>
            <w:right w:val="none" w:sz="0" w:space="0" w:color="auto"/>
          </w:divBdr>
        </w:div>
        <w:div w:id="1900628796">
          <w:marLeft w:val="360"/>
          <w:marRight w:val="0"/>
          <w:marTop w:val="0"/>
          <w:marBottom w:val="0"/>
          <w:divBdr>
            <w:top w:val="none" w:sz="0" w:space="0" w:color="auto"/>
            <w:left w:val="none" w:sz="0" w:space="0" w:color="auto"/>
            <w:bottom w:val="none" w:sz="0" w:space="0" w:color="auto"/>
            <w:right w:val="none" w:sz="0" w:space="0" w:color="auto"/>
          </w:divBdr>
        </w:div>
        <w:div w:id="2090688827">
          <w:marLeft w:val="720"/>
          <w:marRight w:val="0"/>
          <w:marTop w:val="0"/>
          <w:marBottom w:val="0"/>
          <w:divBdr>
            <w:top w:val="none" w:sz="0" w:space="0" w:color="auto"/>
            <w:left w:val="none" w:sz="0" w:space="0" w:color="auto"/>
            <w:bottom w:val="none" w:sz="0" w:space="0" w:color="auto"/>
            <w:right w:val="none" w:sz="0" w:space="0" w:color="auto"/>
          </w:divBdr>
        </w:div>
      </w:divsChild>
    </w:div>
    <w:div w:id="2140174692">
      <w:bodyDiv w:val="1"/>
      <w:marLeft w:val="0"/>
      <w:marRight w:val="0"/>
      <w:marTop w:val="0"/>
      <w:marBottom w:val="0"/>
      <w:divBdr>
        <w:top w:val="none" w:sz="0" w:space="0" w:color="auto"/>
        <w:left w:val="none" w:sz="0" w:space="0" w:color="auto"/>
        <w:bottom w:val="none" w:sz="0" w:space="0" w:color="auto"/>
        <w:right w:val="none" w:sz="0" w:space="0" w:color="auto"/>
      </w:divBdr>
      <w:divsChild>
        <w:div w:id="256016304">
          <w:marLeft w:val="360"/>
          <w:marRight w:val="0"/>
          <w:marTop w:val="0"/>
          <w:marBottom w:val="0"/>
          <w:divBdr>
            <w:top w:val="none" w:sz="0" w:space="0" w:color="auto"/>
            <w:left w:val="none" w:sz="0" w:space="0" w:color="auto"/>
            <w:bottom w:val="none" w:sz="0" w:space="0" w:color="auto"/>
            <w:right w:val="none" w:sz="0" w:space="0" w:color="auto"/>
          </w:divBdr>
        </w:div>
        <w:div w:id="429400160">
          <w:marLeft w:val="360"/>
          <w:marRight w:val="0"/>
          <w:marTop w:val="0"/>
          <w:marBottom w:val="0"/>
          <w:divBdr>
            <w:top w:val="none" w:sz="0" w:space="0" w:color="auto"/>
            <w:left w:val="none" w:sz="0" w:space="0" w:color="auto"/>
            <w:bottom w:val="none" w:sz="0" w:space="0" w:color="auto"/>
            <w:right w:val="none" w:sz="0" w:space="0" w:color="auto"/>
          </w:divBdr>
        </w:div>
        <w:div w:id="480191492">
          <w:marLeft w:val="720"/>
          <w:marRight w:val="0"/>
          <w:marTop w:val="0"/>
          <w:marBottom w:val="0"/>
          <w:divBdr>
            <w:top w:val="none" w:sz="0" w:space="0" w:color="auto"/>
            <w:left w:val="none" w:sz="0" w:space="0" w:color="auto"/>
            <w:bottom w:val="none" w:sz="0" w:space="0" w:color="auto"/>
            <w:right w:val="none" w:sz="0" w:space="0" w:color="auto"/>
          </w:divBdr>
        </w:div>
        <w:div w:id="567614627">
          <w:marLeft w:val="634"/>
          <w:marRight w:val="0"/>
          <w:marTop w:val="0"/>
          <w:marBottom w:val="0"/>
          <w:divBdr>
            <w:top w:val="none" w:sz="0" w:space="0" w:color="auto"/>
            <w:left w:val="none" w:sz="0" w:space="0" w:color="auto"/>
            <w:bottom w:val="none" w:sz="0" w:space="0" w:color="auto"/>
            <w:right w:val="none" w:sz="0" w:space="0" w:color="auto"/>
          </w:divBdr>
        </w:div>
        <w:div w:id="804201236">
          <w:marLeft w:val="634"/>
          <w:marRight w:val="0"/>
          <w:marTop w:val="0"/>
          <w:marBottom w:val="0"/>
          <w:divBdr>
            <w:top w:val="none" w:sz="0" w:space="0" w:color="auto"/>
            <w:left w:val="none" w:sz="0" w:space="0" w:color="auto"/>
            <w:bottom w:val="none" w:sz="0" w:space="0" w:color="auto"/>
            <w:right w:val="none" w:sz="0" w:space="0" w:color="auto"/>
          </w:divBdr>
        </w:div>
        <w:div w:id="883562425">
          <w:marLeft w:val="634"/>
          <w:marRight w:val="0"/>
          <w:marTop w:val="0"/>
          <w:marBottom w:val="0"/>
          <w:divBdr>
            <w:top w:val="none" w:sz="0" w:space="0" w:color="auto"/>
            <w:left w:val="none" w:sz="0" w:space="0" w:color="auto"/>
            <w:bottom w:val="none" w:sz="0" w:space="0" w:color="auto"/>
            <w:right w:val="none" w:sz="0" w:space="0" w:color="auto"/>
          </w:divBdr>
        </w:div>
        <w:div w:id="908079561">
          <w:marLeft w:val="720"/>
          <w:marRight w:val="0"/>
          <w:marTop w:val="0"/>
          <w:marBottom w:val="0"/>
          <w:divBdr>
            <w:top w:val="none" w:sz="0" w:space="0" w:color="auto"/>
            <w:left w:val="none" w:sz="0" w:space="0" w:color="auto"/>
            <w:bottom w:val="none" w:sz="0" w:space="0" w:color="auto"/>
            <w:right w:val="none" w:sz="0" w:space="0" w:color="auto"/>
          </w:divBdr>
        </w:div>
        <w:div w:id="1040781416">
          <w:marLeft w:val="360"/>
          <w:marRight w:val="0"/>
          <w:marTop w:val="0"/>
          <w:marBottom w:val="0"/>
          <w:divBdr>
            <w:top w:val="none" w:sz="0" w:space="0" w:color="auto"/>
            <w:left w:val="none" w:sz="0" w:space="0" w:color="auto"/>
            <w:bottom w:val="none" w:sz="0" w:space="0" w:color="auto"/>
            <w:right w:val="none" w:sz="0" w:space="0" w:color="auto"/>
          </w:divBdr>
        </w:div>
        <w:div w:id="1041052680">
          <w:marLeft w:val="634"/>
          <w:marRight w:val="0"/>
          <w:marTop w:val="0"/>
          <w:marBottom w:val="0"/>
          <w:divBdr>
            <w:top w:val="none" w:sz="0" w:space="0" w:color="auto"/>
            <w:left w:val="none" w:sz="0" w:space="0" w:color="auto"/>
            <w:bottom w:val="none" w:sz="0" w:space="0" w:color="auto"/>
            <w:right w:val="none" w:sz="0" w:space="0" w:color="auto"/>
          </w:divBdr>
        </w:div>
        <w:div w:id="1174958077">
          <w:marLeft w:val="634"/>
          <w:marRight w:val="0"/>
          <w:marTop w:val="0"/>
          <w:marBottom w:val="0"/>
          <w:divBdr>
            <w:top w:val="none" w:sz="0" w:space="0" w:color="auto"/>
            <w:left w:val="none" w:sz="0" w:space="0" w:color="auto"/>
            <w:bottom w:val="none" w:sz="0" w:space="0" w:color="auto"/>
            <w:right w:val="none" w:sz="0" w:space="0" w:color="auto"/>
          </w:divBdr>
        </w:div>
        <w:div w:id="1237662754">
          <w:marLeft w:val="360"/>
          <w:marRight w:val="0"/>
          <w:marTop w:val="0"/>
          <w:marBottom w:val="0"/>
          <w:divBdr>
            <w:top w:val="none" w:sz="0" w:space="0" w:color="auto"/>
            <w:left w:val="none" w:sz="0" w:space="0" w:color="auto"/>
            <w:bottom w:val="none" w:sz="0" w:space="0" w:color="auto"/>
            <w:right w:val="none" w:sz="0" w:space="0" w:color="auto"/>
          </w:divBdr>
        </w:div>
        <w:div w:id="1245142801">
          <w:marLeft w:val="634"/>
          <w:marRight w:val="0"/>
          <w:marTop w:val="0"/>
          <w:marBottom w:val="0"/>
          <w:divBdr>
            <w:top w:val="none" w:sz="0" w:space="0" w:color="auto"/>
            <w:left w:val="none" w:sz="0" w:space="0" w:color="auto"/>
            <w:bottom w:val="none" w:sz="0" w:space="0" w:color="auto"/>
            <w:right w:val="none" w:sz="0" w:space="0" w:color="auto"/>
          </w:divBdr>
        </w:div>
        <w:div w:id="1597325456">
          <w:marLeft w:val="360"/>
          <w:marRight w:val="0"/>
          <w:marTop w:val="0"/>
          <w:marBottom w:val="0"/>
          <w:divBdr>
            <w:top w:val="none" w:sz="0" w:space="0" w:color="auto"/>
            <w:left w:val="none" w:sz="0" w:space="0" w:color="auto"/>
            <w:bottom w:val="none" w:sz="0" w:space="0" w:color="auto"/>
            <w:right w:val="none" w:sz="0" w:space="0" w:color="auto"/>
          </w:divBdr>
        </w:div>
        <w:div w:id="1702436154">
          <w:marLeft w:val="720"/>
          <w:marRight w:val="0"/>
          <w:marTop w:val="0"/>
          <w:marBottom w:val="0"/>
          <w:divBdr>
            <w:top w:val="none" w:sz="0" w:space="0" w:color="auto"/>
            <w:left w:val="none" w:sz="0" w:space="0" w:color="auto"/>
            <w:bottom w:val="none" w:sz="0" w:space="0" w:color="auto"/>
            <w:right w:val="none" w:sz="0" w:space="0" w:color="auto"/>
          </w:divBdr>
        </w:div>
        <w:div w:id="1752238500">
          <w:marLeft w:val="360"/>
          <w:marRight w:val="0"/>
          <w:marTop w:val="0"/>
          <w:marBottom w:val="0"/>
          <w:divBdr>
            <w:top w:val="none" w:sz="0" w:space="0" w:color="auto"/>
            <w:left w:val="none" w:sz="0" w:space="0" w:color="auto"/>
            <w:bottom w:val="none" w:sz="0" w:space="0" w:color="auto"/>
            <w:right w:val="none" w:sz="0" w:space="0" w:color="auto"/>
          </w:divBdr>
        </w:div>
        <w:div w:id="1840928138">
          <w:marLeft w:val="634"/>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https://frontier.com/helpcenter/categories/internet/other-services/open-source-software-portal"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35358100E5C324A9D7778426F80E174" ma:contentTypeVersion="13" ma:contentTypeDescription="Create a new document." ma:contentTypeScope="" ma:versionID="3b5fcf7129694e6bef02cfb21f73df42">
  <xsd:schema xmlns:xsd="http://www.w3.org/2001/XMLSchema" xmlns:xs="http://www.w3.org/2001/XMLSchema" xmlns:p="http://schemas.microsoft.com/office/2006/metadata/properties" xmlns:ns3="f53701e3-17dc-4c12-83b7-f1586e58c7d3" xmlns:ns4="458aedf3-7e1f-4860-a8cf-8dd005805c47" targetNamespace="http://schemas.microsoft.com/office/2006/metadata/properties" ma:root="true" ma:fieldsID="5b53f321ef289f9b49c2a6e20671acd6" ns3:_="" ns4:_="">
    <xsd:import namespace="f53701e3-17dc-4c12-83b7-f1586e58c7d3"/>
    <xsd:import namespace="458aedf3-7e1f-4860-a8cf-8dd005805c4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3701e3-17dc-4c12-83b7-f1586e58c7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aedf3-7e1f-4860-a8cf-8dd005805c4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3CBA57-81C7-4DA1-9C5D-079E49CB3C74}">
  <ds:schemaRefs>
    <ds:schemaRef ds:uri="http://schemas.microsoft.com/sharepoint/v3/contenttype/forms"/>
  </ds:schemaRefs>
</ds:datastoreItem>
</file>

<file path=customXml/itemProps2.xml><?xml version="1.0" encoding="utf-8"?>
<ds:datastoreItem xmlns:ds="http://schemas.openxmlformats.org/officeDocument/2006/customXml" ds:itemID="{43400622-7843-4490-9845-7741C87DB6AA}">
  <ds:schemaRefs>
    <ds:schemaRef ds:uri="http://schemas.openxmlformats.org/officeDocument/2006/bibliography"/>
  </ds:schemaRefs>
</ds:datastoreItem>
</file>

<file path=customXml/itemProps3.xml><?xml version="1.0" encoding="utf-8"?>
<ds:datastoreItem xmlns:ds="http://schemas.openxmlformats.org/officeDocument/2006/customXml" ds:itemID="{ECA17404-095E-49A7-8189-A9452E774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3701e3-17dc-4c12-83b7-f1586e58c7d3"/>
    <ds:schemaRef ds:uri="458aedf3-7e1f-4860-a8cf-8dd005805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DBEF19-048D-4339-9618-D901190EB3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2750</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18389</CharactersWithSpaces>
  <SharedDoc>false</SharedDoc>
  <HLinks>
    <vt:vector size="12" baseType="variant">
      <vt:variant>
        <vt:i4>2424932</vt:i4>
      </vt:variant>
      <vt:variant>
        <vt:i4>169</vt:i4>
      </vt:variant>
      <vt:variant>
        <vt:i4>0</vt:i4>
      </vt:variant>
      <vt:variant>
        <vt:i4>5</vt:i4>
      </vt:variant>
      <vt:variant>
        <vt:lpwstr>https://frontier.com/helpcenter/categories/internet/other-services/open-source-software-portal</vt:lpwstr>
      </vt:variant>
      <vt:variant>
        <vt:lpwstr/>
      </vt:variant>
      <vt:variant>
        <vt:i4>2949128</vt:i4>
      </vt:variant>
      <vt:variant>
        <vt:i4>166</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Freeman, Nicholas</cp:lastModifiedBy>
  <cp:revision>14</cp:revision>
  <cp:lastPrinted>2012-10-23T19:59:00Z</cp:lastPrinted>
  <dcterms:created xsi:type="dcterms:W3CDTF">2021-06-30T20:18:00Z</dcterms:created>
  <dcterms:modified xsi:type="dcterms:W3CDTF">2021-08-16T20:50:00Z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0x010100535358100E5C324A9D7778426F80E174</vt:lpwstr>
  </property>
  <property fmtid="{D5CDD505-2E9C-101B-9397-08002B2CF9AE}" pid="3" name="MSIP_Label_e463cba9-5f6c-478d-9329-7b2295e4e8ed_Enabled">
    <vt:lpwstr>true</vt:lpwstr>
  </property>
  <property fmtid="{D5CDD505-2E9C-101B-9397-08002B2CF9AE}" pid="4" name="MSIP_Label_e463cba9-5f6c-478d-9329-7b2295e4e8ed_SetDate">
    <vt:lpwstr>2021-07-16T02:18:46Z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1a62b735-0d12-4d1c-8113-b3c2498d561b</vt:lpwstr>
  </property>
  <property fmtid="{D5CDD505-2E9C-101B-9397-08002B2CF9AE}" pid="9" name="MSIP_Label_e463cba9-5f6c-478d-9329-7b2295e4e8ed_ContentBits">
    <vt:lpwstr>0</vt:lpwstr>
  </property>
</Properties>
</file>