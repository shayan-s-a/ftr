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15A36BCD" w:rsidR="006B0555" w:rsidRPr="00B25065" w:rsidRDefault="00DA04DE"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006B0555"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4A61A9" w:rsidRPr="0083633C" w14:paraId="08A6E1E3" w14:textId="77777777" w:rsidTr="00AE7986">
        <w:trPr>
          <w:trHeight w:val="216"/>
        </w:trPr>
        <w:tc>
          <w:tcPr>
            <w:tcW w:w="2250" w:type="dxa"/>
            <w:vAlign w:val="center"/>
          </w:tcPr>
          <w:p w14:paraId="05C6B091" w14:textId="77777777" w:rsidR="004A61A9" w:rsidRPr="0083633C" w:rsidRDefault="004A61A9" w:rsidP="004A61A9">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46B6067F" w14:textId="77777777" w:rsidR="004A61A9" w:rsidRPr="007A2CAA" w:rsidRDefault="004A61A9" w:rsidP="004A61A9">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327066D8" w14:textId="5D77599F" w:rsidR="004A61A9" w:rsidRPr="0083633C" w:rsidRDefault="004A61A9" w:rsidP="004A61A9">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13DBCC1B" w:rsidR="004A61A9" w:rsidRPr="0083633C" w:rsidRDefault="004A61A9" w:rsidP="004A61A9">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7EE4239C" w:rsidR="004A61A9" w:rsidRPr="0083633C" w:rsidRDefault="004A61A9" w:rsidP="004A61A9">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4A61A9" w:rsidRPr="0083633C" w14:paraId="74CE037F" w14:textId="77777777" w:rsidTr="00AE7986">
        <w:trPr>
          <w:trHeight w:val="216"/>
        </w:trPr>
        <w:tc>
          <w:tcPr>
            <w:tcW w:w="2250" w:type="dxa"/>
            <w:vAlign w:val="center"/>
          </w:tcPr>
          <w:p w14:paraId="05347458" w14:textId="77777777" w:rsidR="004A61A9" w:rsidRPr="0083633C" w:rsidRDefault="004A61A9" w:rsidP="004A61A9">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7F25144" w:rsidR="004A61A9" w:rsidRPr="0083633C" w:rsidRDefault="004A61A9" w:rsidP="004A61A9">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28F5FBF9" w14:textId="6AAFBEDB" w:rsidR="004A61A9" w:rsidRPr="0083633C" w:rsidRDefault="004A61A9" w:rsidP="004A61A9">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08AA9878" w:rsidR="004A61A9" w:rsidRPr="0083633C" w:rsidRDefault="004A61A9" w:rsidP="004A61A9">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3E61FB0A" w14:textId="6EEEB4A2" w:rsidR="0083633C" w:rsidRDefault="0083633C" w:rsidP="000D504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382CF4C0" w14:textId="2FB638A7" w:rsidR="0083633C" w:rsidRDefault="0083633C" w:rsidP="0083633C">
      <w:pPr>
        <w:pStyle w:val="ListParagraph"/>
        <w:spacing w:after="120"/>
        <w:ind w:left="0"/>
        <w:rPr>
          <w:rFonts w:ascii="Calibri" w:eastAsia="MS Mincho" w:hAnsi="Calibri" w:cs="Arial"/>
          <w:b/>
          <w:bCs/>
          <w:sz w:val="16"/>
          <w:szCs w:val="16"/>
        </w:rPr>
      </w:pPr>
    </w:p>
    <w:p w14:paraId="2BB8A655" w14:textId="77777777" w:rsidR="003C01F5" w:rsidRPr="00380799" w:rsidRDefault="003C01F5" w:rsidP="003C01F5">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Notice Address</w:t>
      </w:r>
    </w:p>
    <w:p w14:paraId="65D1DE59" w14:textId="77777777" w:rsidR="003C01F5" w:rsidRPr="0083633C" w:rsidRDefault="003C01F5" w:rsidP="003C01F5">
      <w:pPr>
        <w:pStyle w:val="ListParagraph"/>
        <w:spacing w:after="120"/>
        <w:ind w:left="360"/>
        <w:rPr>
          <w:rFonts w:ascii="Calibri" w:eastAsia="MS Mincho" w:hAnsi="Calibri" w:cs="Arial"/>
          <w:b/>
          <w:bCs/>
          <w:sz w:val="16"/>
          <w:szCs w:val="16"/>
        </w:rPr>
      </w:pPr>
    </w:p>
    <w:p w14:paraId="3F4BE382" w14:textId="77777777" w:rsidR="003C01F5" w:rsidRDefault="003C01F5" w:rsidP="003C01F5">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D63D0A2" w14:textId="77777777" w:rsidR="003C01F5" w:rsidRPr="00B25065" w:rsidRDefault="003C01F5" w:rsidP="003C01F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5947D1F5" w14:textId="77777777" w:rsidR="003C01F5" w:rsidRPr="00B25065" w:rsidRDefault="003C01F5" w:rsidP="003C01F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334E8E8E" w14:textId="77777777" w:rsidR="003C01F5" w:rsidRDefault="003C01F5" w:rsidP="003C01F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67BF9C4C" w14:textId="77777777" w:rsidR="003C01F5" w:rsidRDefault="003C01F5" w:rsidP="003C01F5">
      <w:pPr>
        <w:pStyle w:val="ListParagraph"/>
        <w:spacing w:after="120"/>
        <w:rPr>
          <w:rFonts w:ascii="Calibri" w:eastAsia="MS Mincho" w:hAnsi="Calibri"/>
          <w:b/>
          <w:sz w:val="16"/>
          <w:szCs w:val="40"/>
        </w:rPr>
      </w:pPr>
    </w:p>
    <w:p w14:paraId="3CDC1116" w14:textId="77777777" w:rsidR="003C01F5" w:rsidRDefault="003C01F5" w:rsidP="003C01F5">
      <w:pPr>
        <w:pStyle w:val="ListParagraph"/>
        <w:numPr>
          <w:ilvl w:val="0"/>
          <w:numId w:val="2"/>
        </w:numPr>
        <w:spacing w:after="120"/>
        <w:rPr>
          <w:rFonts w:ascii="Calibri" w:eastAsia="MS Mincho" w:hAnsi="Calibri"/>
          <w:b/>
          <w:sz w:val="16"/>
          <w:szCs w:val="40"/>
        </w:rPr>
        <w:sectPr w:rsidR="003C01F5" w:rsidSect="003C01F5">
          <w:headerReference w:type="default" r:id="rId8"/>
          <w:footerReference w:type="default" r:id="rId9"/>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61884E09" w14:textId="77777777" w:rsidR="003C01F5" w:rsidRPr="0083633C" w:rsidRDefault="003C01F5" w:rsidP="003C01F5">
      <w:pPr>
        <w:pStyle w:val="ListParagraph"/>
        <w:spacing w:after="120"/>
        <w:rPr>
          <w:rFonts w:ascii="Calibri" w:eastAsia="MS Mincho" w:hAnsi="Calibri"/>
          <w:b/>
          <w:sz w:val="16"/>
          <w:szCs w:val="40"/>
        </w:rPr>
        <w:sectPr w:rsidR="003C01F5" w:rsidRPr="0083633C" w:rsidSect="00262DA5">
          <w:type w:val="continuous"/>
          <w:pgSz w:w="12240" w:h="15840"/>
          <w:pgMar w:top="720" w:right="720" w:bottom="720" w:left="720" w:header="432" w:footer="432" w:gutter="0"/>
          <w:cols w:space="720"/>
          <w:docGrid w:linePitch="360"/>
        </w:sectPr>
      </w:pPr>
    </w:p>
    <w:p w14:paraId="45268F54" w14:textId="77777777" w:rsidR="003C01F5" w:rsidRDefault="003C01F5" w:rsidP="003C01F5">
      <w:pPr>
        <w:pStyle w:val="ListParagraph"/>
        <w:keepNext/>
        <w:spacing w:after="120"/>
        <w:jc w:val="both"/>
        <w:outlineLvl w:val="0"/>
        <w:rPr>
          <w:rFonts w:ascii="Calibri" w:hAnsi="Calibri"/>
          <w:bCs/>
          <w:color w:val="000000"/>
          <w:sz w:val="16"/>
          <w:szCs w:val="16"/>
        </w:rPr>
      </w:pPr>
    </w:p>
    <w:p w14:paraId="73555E1B" w14:textId="77777777" w:rsidR="003C01F5" w:rsidRDefault="003C01F5" w:rsidP="003C01F5">
      <w:pPr>
        <w:pStyle w:val="ListParagraph"/>
        <w:keepNext/>
        <w:spacing w:after="120"/>
        <w:jc w:val="both"/>
        <w:outlineLvl w:val="0"/>
        <w:rPr>
          <w:rFonts w:ascii="Calibri" w:hAnsi="Calibri"/>
          <w:bCs/>
          <w:color w:val="000000"/>
          <w:sz w:val="16"/>
          <w:szCs w:val="16"/>
        </w:rPr>
      </w:pPr>
    </w:p>
    <w:p w14:paraId="2D0834C9" w14:textId="77777777" w:rsidR="003C01F5" w:rsidRDefault="003C01F5" w:rsidP="003C01F5">
      <w:pPr>
        <w:pStyle w:val="ListParagraph"/>
        <w:keepNext/>
        <w:spacing w:after="120"/>
        <w:jc w:val="both"/>
        <w:outlineLvl w:val="0"/>
        <w:rPr>
          <w:rFonts w:ascii="Calibri" w:hAnsi="Calibri"/>
          <w:bCs/>
          <w:color w:val="000000"/>
          <w:sz w:val="16"/>
          <w:szCs w:val="16"/>
        </w:rPr>
      </w:pPr>
    </w:p>
    <w:p w14:paraId="2EDDC9FA" w14:textId="77777777" w:rsidR="003C01F5" w:rsidRDefault="003C01F5" w:rsidP="003C01F5">
      <w:pPr>
        <w:pStyle w:val="ListParagraph"/>
        <w:keepNext/>
        <w:spacing w:after="120"/>
        <w:jc w:val="both"/>
        <w:outlineLvl w:val="0"/>
        <w:rPr>
          <w:rFonts w:ascii="Calibri" w:hAnsi="Calibri"/>
          <w:bCs/>
          <w:color w:val="000000"/>
          <w:sz w:val="16"/>
          <w:szCs w:val="16"/>
        </w:rPr>
      </w:pPr>
    </w:p>
    <w:p w14:paraId="0D9A5630" w14:textId="77777777" w:rsidR="003C01F5" w:rsidRDefault="003C01F5" w:rsidP="003C01F5">
      <w:pPr>
        <w:pStyle w:val="ListParagraph"/>
        <w:keepNext/>
        <w:spacing w:after="120"/>
        <w:jc w:val="both"/>
        <w:outlineLvl w:val="0"/>
        <w:rPr>
          <w:rFonts w:ascii="Calibri" w:hAnsi="Calibri"/>
          <w:bCs/>
          <w:color w:val="000000"/>
          <w:sz w:val="16"/>
          <w:szCs w:val="16"/>
        </w:rPr>
      </w:pPr>
    </w:p>
    <w:p w14:paraId="74E92528" w14:textId="77777777" w:rsidR="003C01F5" w:rsidRDefault="003C01F5" w:rsidP="003C01F5">
      <w:pPr>
        <w:pStyle w:val="ListParagraph"/>
        <w:keepNext/>
        <w:spacing w:after="120"/>
        <w:jc w:val="both"/>
        <w:outlineLvl w:val="0"/>
        <w:rPr>
          <w:rFonts w:ascii="Calibri" w:hAnsi="Calibri"/>
          <w:bCs/>
          <w:color w:val="000000"/>
          <w:sz w:val="16"/>
          <w:szCs w:val="16"/>
        </w:rPr>
      </w:pPr>
    </w:p>
    <w:p w14:paraId="2F4378CD" w14:textId="77777777" w:rsidR="003C01F5" w:rsidRDefault="003C01F5" w:rsidP="003C01F5">
      <w:pPr>
        <w:pStyle w:val="ListParagraph"/>
        <w:keepNext/>
        <w:spacing w:after="120"/>
        <w:jc w:val="both"/>
        <w:outlineLvl w:val="0"/>
        <w:rPr>
          <w:rFonts w:ascii="Calibri" w:hAnsi="Calibri"/>
          <w:bCs/>
          <w:color w:val="000000"/>
          <w:sz w:val="16"/>
          <w:szCs w:val="16"/>
        </w:rPr>
      </w:pPr>
    </w:p>
    <w:p w14:paraId="4A7E2152" w14:textId="77777777" w:rsidR="003C01F5" w:rsidRDefault="003C01F5" w:rsidP="003C01F5">
      <w:pPr>
        <w:pStyle w:val="ListParagraph"/>
        <w:keepNext/>
        <w:spacing w:after="120"/>
        <w:jc w:val="both"/>
        <w:outlineLvl w:val="0"/>
        <w:rPr>
          <w:rFonts w:ascii="Calibri" w:hAnsi="Calibri"/>
          <w:bCs/>
          <w:color w:val="000000"/>
          <w:sz w:val="16"/>
          <w:szCs w:val="16"/>
        </w:rPr>
      </w:pPr>
    </w:p>
    <w:p w14:paraId="63D12040" w14:textId="77777777" w:rsidR="003C01F5" w:rsidRDefault="003C01F5" w:rsidP="003C01F5">
      <w:pPr>
        <w:pStyle w:val="ListParagraph"/>
        <w:keepNext/>
        <w:spacing w:after="120"/>
        <w:jc w:val="both"/>
        <w:outlineLvl w:val="0"/>
        <w:rPr>
          <w:rFonts w:ascii="Calibri" w:hAnsi="Calibri"/>
          <w:bCs/>
          <w:color w:val="000000"/>
          <w:sz w:val="16"/>
          <w:szCs w:val="16"/>
        </w:rPr>
      </w:pPr>
    </w:p>
    <w:p w14:paraId="68CF32CE" w14:textId="77777777" w:rsidR="003C01F5" w:rsidRDefault="003C01F5" w:rsidP="003C01F5">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6FDCF6D4" w14:textId="77777777" w:rsidR="003C01F5" w:rsidRDefault="003C01F5" w:rsidP="003C01F5">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AF615BC" w14:textId="77777777" w:rsidR="003C01F5" w:rsidRPr="00380799" w:rsidRDefault="003C01F5" w:rsidP="003C01F5">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1DAC845F" w14:textId="77777777" w:rsidR="003C01F5" w:rsidRDefault="003C01F5" w:rsidP="003C01F5">
      <w:pPr>
        <w:pStyle w:val="ListParagraph"/>
        <w:keepNext/>
        <w:spacing w:after="120"/>
        <w:ind w:left="360"/>
        <w:jc w:val="both"/>
        <w:outlineLvl w:val="0"/>
        <w:rPr>
          <w:rFonts w:ascii="Calibri" w:eastAsia="MS Mincho" w:hAnsi="Calibri" w:cs="Arial"/>
          <w:b/>
          <w:sz w:val="16"/>
          <w:szCs w:val="16"/>
        </w:rPr>
      </w:pPr>
    </w:p>
    <w:p w14:paraId="7E5EF764" w14:textId="77777777" w:rsidR="003C01F5" w:rsidRDefault="003C01F5" w:rsidP="003C01F5">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1C45B117"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38A77947"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0BE45BEF"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52A789B5"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005AD334"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37651B54" w14:textId="77777777" w:rsidR="003C01F5" w:rsidRPr="00F95DDA" w:rsidRDefault="003C01F5" w:rsidP="003C01F5">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3CD62A27" w14:textId="77777777" w:rsidR="003C01F5" w:rsidRPr="00054A79" w:rsidRDefault="003C01F5" w:rsidP="003C01F5">
      <w:pPr>
        <w:pStyle w:val="ListParagraph"/>
        <w:keepNext/>
        <w:spacing w:after="120"/>
        <w:jc w:val="both"/>
        <w:outlineLvl w:val="0"/>
        <w:rPr>
          <w:rFonts w:ascii="Calibri" w:eastAsia="MS Mincho" w:hAnsi="Calibri" w:cs="Arial"/>
          <w:bCs/>
          <w:sz w:val="16"/>
          <w:szCs w:val="16"/>
        </w:rPr>
      </w:pPr>
    </w:p>
    <w:p w14:paraId="7F1BEAB6" w14:textId="77777777" w:rsidR="003C01F5" w:rsidRDefault="003C01F5" w:rsidP="003C01F5">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6D08526F" w14:textId="77777777" w:rsidR="003C01F5" w:rsidRDefault="003C01F5" w:rsidP="003C01F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734F5226" w14:textId="77777777" w:rsidR="003C01F5" w:rsidRDefault="003C01F5" w:rsidP="003C01F5">
      <w:pPr>
        <w:pStyle w:val="ListParagraph"/>
        <w:keepNext/>
        <w:spacing w:after="120"/>
        <w:jc w:val="both"/>
        <w:outlineLvl w:val="0"/>
        <w:rPr>
          <w:rFonts w:ascii="Calibri" w:eastAsia="MS Mincho" w:hAnsi="Calibri" w:cs="Arial"/>
          <w:bCs/>
          <w:sz w:val="16"/>
          <w:szCs w:val="16"/>
        </w:rPr>
        <w:sectPr w:rsidR="003C01F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450F7650" w14:textId="77777777" w:rsidR="003C01F5" w:rsidRDefault="003C01F5" w:rsidP="003C01F5">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7D3AB44C" w14:textId="77777777" w:rsidR="003C01F5" w:rsidRDefault="003C01F5" w:rsidP="003C01F5">
      <w:pPr>
        <w:keepNext/>
        <w:spacing w:after="120"/>
        <w:jc w:val="both"/>
        <w:outlineLvl w:val="0"/>
        <w:rPr>
          <w:rFonts w:ascii="Calibri" w:eastAsia="MS Mincho" w:hAnsi="Calibri" w:cs="Arial"/>
          <w:bCs/>
          <w:sz w:val="16"/>
          <w:szCs w:val="16"/>
        </w:rPr>
      </w:pPr>
    </w:p>
    <w:p w14:paraId="5023D4A0" w14:textId="77777777" w:rsidR="003C01F5" w:rsidRDefault="003C01F5" w:rsidP="003C01F5">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09A0D246" w14:textId="77777777" w:rsidR="003C01F5" w:rsidRDefault="003C01F5" w:rsidP="003C01F5">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9AF7A3A" w14:textId="77777777" w:rsidR="003C01F5" w:rsidRPr="00E42041" w:rsidRDefault="003C01F5" w:rsidP="003C01F5">
      <w:pPr>
        <w:keepNext/>
        <w:spacing w:after="120"/>
        <w:ind w:firstLine="720"/>
        <w:jc w:val="both"/>
        <w:outlineLvl w:val="0"/>
        <w:rPr>
          <w:rFonts w:ascii="Calibri" w:eastAsia="MS Mincho" w:hAnsi="Calibri" w:cs="Arial"/>
          <w:bCs/>
          <w:sz w:val="16"/>
          <w:szCs w:val="16"/>
        </w:rPr>
        <w:sectPr w:rsidR="003C01F5" w:rsidRPr="00E42041" w:rsidSect="00262DA5">
          <w:headerReference w:type="default" r:id="rId14"/>
          <w:footerReference w:type="default" r:id="rId15"/>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5BF1091E" w14:textId="77777777" w:rsidR="003C01F5" w:rsidRPr="006D7528" w:rsidRDefault="003C01F5" w:rsidP="003C01F5">
      <w:pPr>
        <w:pStyle w:val="ListParagraph"/>
        <w:keepNext/>
        <w:numPr>
          <w:ilvl w:val="0"/>
          <w:numId w:val="1"/>
        </w:numPr>
        <w:spacing w:after="120"/>
        <w:outlineLvl w:val="0"/>
        <w:rPr>
          <w:rFonts w:ascii="Calibri" w:eastAsia="MS Mincho" w:hAnsi="Calibri" w:cs="Arial"/>
          <w:b/>
          <w:sz w:val="16"/>
          <w:szCs w:val="16"/>
        </w:rPr>
        <w:sectPr w:rsidR="003C01F5"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5A837B7C" w14:textId="24A010FE" w:rsidR="006D7528" w:rsidRPr="0037495E" w:rsidRDefault="006D7528" w:rsidP="003C01F5">
      <w:pPr>
        <w:pStyle w:val="ListParagraph"/>
        <w:keepNext/>
        <w:spacing w:after="120"/>
        <w:ind w:left="360"/>
        <w:outlineLvl w:val="0"/>
        <w:rPr>
          <w:rFonts w:ascii="Calibri" w:eastAsia="MS Mincho" w:hAnsi="Calibri" w:cs="Arial"/>
          <w:b/>
          <w:sz w:val="16"/>
          <w:szCs w:val="16"/>
        </w:rPr>
      </w:pP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even" r:id="rId16"/>
          <w:headerReference w:type="default" r:id="rId17"/>
          <w:footerReference w:type="default" r:id="rId18"/>
          <w:headerReference w:type="first" r:id="rId19"/>
          <w:type w:val="continuous"/>
          <w:pgSz w:w="12240" w:h="15840"/>
          <w:pgMar w:top="720" w:right="720" w:bottom="720" w:left="720" w:header="432" w:footer="432" w:gutter="0"/>
          <w:cols w:space="432"/>
          <w:docGrid w:linePitch="360"/>
        </w:sectPr>
      </w:pPr>
    </w:p>
    <w:p w14:paraId="09A808C8" w14:textId="11649072" w:rsidR="006D7528" w:rsidRDefault="0037495E" w:rsidP="0037495E">
      <w:pPr>
        <w:keepNext/>
        <w:spacing w:after="120"/>
        <w:outlineLvl w:val="0"/>
        <w:rPr>
          <w:rFonts w:ascii="Calibri" w:hAnsi="Calibri"/>
          <w:b/>
          <w:bCs/>
          <w:color w:val="000000"/>
          <w:sz w:val="16"/>
          <w:szCs w:val="16"/>
        </w:rPr>
        <w:sectPr w:rsidR="006D7528" w:rsidSect="00262DA5">
          <w:headerReference w:type="even" r:id="rId20"/>
          <w:headerReference w:type="default" r:id="rId21"/>
          <w:footerReference w:type="default" r:id="rId22"/>
          <w:headerReference w:type="first" r:id="rId23"/>
          <w:type w:val="continuous"/>
          <w:pgSz w:w="12240" w:h="15840" w:code="1"/>
          <w:pgMar w:top="720" w:right="720" w:bottom="1080" w:left="720" w:header="864" w:footer="720" w:gutter="0"/>
          <w:cols w:sep="1" w:space="288"/>
          <w:docGrid w:linePitch="326"/>
        </w:sect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the parties with respect to the Services and described h</w:t>
      </w:r>
      <w:r w:rsidR="00B576FB">
        <w:rPr>
          <w:rFonts w:ascii="Calibri" w:hAnsi="Calibri" w:cs="Arial"/>
          <w:noProof/>
          <w:sz w:val="16"/>
          <w:szCs w:val="16"/>
        </w:rPr>
        <w:drawing>
          <wp:inline distT="0" distB="0" distL="0" distR="0" wp14:anchorId="5A062E65" wp14:editId="3A2EAF62">
            <wp:extent cx="1646063" cy="937341"/>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46063" cy="937341"/>
                    </a:xfrm>
                    <a:prstGeom prst="rect">
                      <a:avLst/>
                    </a:prstGeom>
                  </pic:spPr>
                </pic:pic>
              </a:graphicData>
            </a:graphic>
          </wp:inline>
        </w:drawing>
      </w:r>
      <w:proofErr w:type="spellStart"/>
      <w:r w:rsidRPr="0087319F">
        <w:rPr>
          <w:rFonts w:ascii="Calibri" w:hAnsi="Calibri" w:cs="Arial"/>
          <w:sz w:val="16"/>
          <w:szCs w:val="16"/>
        </w:rPr>
        <w:t>erein</w:t>
      </w:r>
      <w:proofErr w:type="spellEnd"/>
      <w:r w:rsidRPr="0087319F">
        <w:rPr>
          <w:rFonts w:ascii="Calibri" w:hAnsi="Calibri" w:cs="Arial"/>
          <w:sz w:val="16"/>
          <w:szCs w:val="16"/>
        </w:rPr>
        <w:t xml:space="preserve">,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1165C3" w:rsidRPr="00AD3917" w14:paraId="7F398864" w14:textId="77777777" w:rsidTr="00AE7986">
        <w:trPr>
          <w:cantSplit/>
          <w:trHeight w:val="288"/>
        </w:trPr>
        <w:tc>
          <w:tcPr>
            <w:tcW w:w="5400" w:type="dxa"/>
            <w:gridSpan w:val="2"/>
            <w:shd w:val="clear" w:color="auto" w:fill="auto"/>
            <w:vAlign w:val="bottom"/>
            <w:hideMark/>
          </w:tcPr>
          <w:p w14:paraId="02316FBE" w14:textId="77777777" w:rsidR="001165C3" w:rsidRDefault="001165C3" w:rsidP="001165C3">
            <w:pPr>
              <w:rPr>
                <w:rFonts w:ascii="Calibri" w:hAnsi="Calibri"/>
                <w:b/>
                <w:bCs/>
                <w:color w:val="000000"/>
                <w:sz w:val="16"/>
                <w:szCs w:val="16"/>
              </w:rPr>
            </w:pPr>
          </w:p>
          <w:p w14:paraId="2909C36F" w14:textId="42599838" w:rsidR="001165C3" w:rsidRPr="00AD3917" w:rsidRDefault="001165C3" w:rsidP="001165C3">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1165C3" w:rsidRPr="00AD3917" w:rsidRDefault="001165C3" w:rsidP="001165C3">
            <w:pPr>
              <w:rPr>
                <w:rFonts w:ascii="Calibri" w:hAnsi="Calibri"/>
                <w:b/>
                <w:bCs/>
                <w:color w:val="000000"/>
                <w:sz w:val="16"/>
                <w:szCs w:val="16"/>
              </w:rPr>
            </w:pPr>
          </w:p>
        </w:tc>
        <w:tc>
          <w:tcPr>
            <w:tcW w:w="5220" w:type="dxa"/>
            <w:gridSpan w:val="2"/>
            <w:shd w:val="clear" w:color="auto" w:fill="auto"/>
            <w:vAlign w:val="bottom"/>
            <w:hideMark/>
          </w:tcPr>
          <w:p w14:paraId="3BC4929E" w14:textId="7064D746" w:rsidR="001165C3" w:rsidRPr="00AD3917" w:rsidRDefault="001165C3" w:rsidP="001165C3">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E02D64" w:rsidRPr="00AD3917" w14:paraId="102108C3" w14:textId="77777777" w:rsidTr="00AE7986">
        <w:trPr>
          <w:cantSplit/>
          <w:trHeight w:val="648"/>
        </w:trPr>
        <w:tc>
          <w:tcPr>
            <w:tcW w:w="1530" w:type="dxa"/>
            <w:shd w:val="clear" w:color="auto" w:fill="auto"/>
            <w:vAlign w:val="bottom"/>
          </w:tcPr>
          <w:p w14:paraId="5D327217"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7C5D3A01" w:rsidR="00E02D64" w:rsidRPr="00AD3917" w:rsidRDefault="00E02D64" w:rsidP="00E02D64">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E02D64" w:rsidRPr="00AD3917" w:rsidRDefault="00E02D64" w:rsidP="00E02D64">
            <w:pPr>
              <w:rPr>
                <w:rFonts w:ascii="Calibri" w:hAnsi="Calibri"/>
                <w:bCs/>
                <w:color w:val="000000"/>
                <w:sz w:val="16"/>
                <w:szCs w:val="16"/>
              </w:rPr>
            </w:pPr>
          </w:p>
        </w:tc>
        <w:tc>
          <w:tcPr>
            <w:tcW w:w="1530" w:type="dxa"/>
            <w:shd w:val="clear" w:color="auto" w:fill="auto"/>
            <w:vAlign w:val="bottom"/>
          </w:tcPr>
          <w:p w14:paraId="17C0271C"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77ED80B" w:rsidR="00E02D64" w:rsidRPr="00AD3917" w:rsidRDefault="00E02D64" w:rsidP="00E02D64">
            <w:pPr>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E02D64" w:rsidRPr="00AD3917" w14:paraId="7EE27D06" w14:textId="77777777" w:rsidTr="00AE7986">
        <w:trPr>
          <w:cantSplit/>
          <w:trHeight w:val="288"/>
        </w:trPr>
        <w:tc>
          <w:tcPr>
            <w:tcW w:w="1530" w:type="dxa"/>
            <w:shd w:val="clear" w:color="auto" w:fill="auto"/>
            <w:vAlign w:val="bottom"/>
            <w:hideMark/>
          </w:tcPr>
          <w:p w14:paraId="5E59D5E3"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EE00377" w:rsidR="00E02D64" w:rsidRPr="00AD3917" w:rsidRDefault="00E02D64" w:rsidP="00E02D64">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E02D64" w:rsidRPr="00AD3917" w:rsidRDefault="00E02D64" w:rsidP="00E02D64">
            <w:pPr>
              <w:rPr>
                <w:rFonts w:ascii="Calibri" w:hAnsi="Calibri"/>
                <w:bCs/>
                <w:color w:val="000000"/>
                <w:sz w:val="16"/>
                <w:szCs w:val="16"/>
              </w:rPr>
            </w:pPr>
          </w:p>
        </w:tc>
        <w:tc>
          <w:tcPr>
            <w:tcW w:w="1530" w:type="dxa"/>
            <w:shd w:val="clear" w:color="auto" w:fill="auto"/>
            <w:vAlign w:val="bottom"/>
            <w:hideMark/>
          </w:tcPr>
          <w:p w14:paraId="6BD33D70"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413339C6" w:rsidR="00E02D64" w:rsidRPr="00AD3917" w:rsidRDefault="00E02D64" w:rsidP="00E02D64">
            <w:pPr>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E02D64" w:rsidRPr="00AD3917" w14:paraId="41B41075" w14:textId="77777777" w:rsidTr="00AE7986">
        <w:trPr>
          <w:cantSplit/>
          <w:trHeight w:val="288"/>
        </w:trPr>
        <w:tc>
          <w:tcPr>
            <w:tcW w:w="1530" w:type="dxa"/>
            <w:shd w:val="clear" w:color="auto" w:fill="auto"/>
            <w:vAlign w:val="bottom"/>
            <w:hideMark/>
          </w:tcPr>
          <w:p w14:paraId="51E35766"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5A40D7A8" w:rsidR="00E02D64" w:rsidRPr="00AD3917" w:rsidRDefault="00E02D64" w:rsidP="00E02D64">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E02D64" w:rsidRPr="00AD3917" w:rsidRDefault="00E02D64" w:rsidP="00E02D64">
            <w:pPr>
              <w:rPr>
                <w:rFonts w:ascii="Calibri" w:hAnsi="Calibri"/>
                <w:bCs/>
                <w:color w:val="000000"/>
                <w:sz w:val="16"/>
                <w:szCs w:val="16"/>
              </w:rPr>
            </w:pPr>
          </w:p>
        </w:tc>
        <w:tc>
          <w:tcPr>
            <w:tcW w:w="1530" w:type="dxa"/>
            <w:shd w:val="clear" w:color="auto" w:fill="auto"/>
            <w:vAlign w:val="bottom"/>
            <w:hideMark/>
          </w:tcPr>
          <w:p w14:paraId="48DAB1FE"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545975B6" w:rsidR="00E02D64" w:rsidRPr="00AD3917" w:rsidRDefault="00E02D64" w:rsidP="00E02D64">
            <w:pPr>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E02D64" w:rsidRPr="00AD3917" w14:paraId="5C6CC158" w14:textId="77777777" w:rsidTr="00AE7986">
        <w:trPr>
          <w:cantSplit/>
          <w:trHeight w:val="288"/>
        </w:trPr>
        <w:tc>
          <w:tcPr>
            <w:tcW w:w="1530" w:type="dxa"/>
            <w:shd w:val="clear" w:color="auto" w:fill="auto"/>
            <w:vAlign w:val="bottom"/>
            <w:hideMark/>
          </w:tcPr>
          <w:p w14:paraId="33E83F28"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4565ED11" w:rsidR="00E02D64" w:rsidRPr="00AD3917" w:rsidRDefault="00E02D64" w:rsidP="00E02D64">
            <w:pPr>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E02D64" w:rsidRPr="00AD3917" w:rsidRDefault="00E02D64" w:rsidP="00E02D64">
            <w:pPr>
              <w:rPr>
                <w:rFonts w:ascii="Calibri" w:hAnsi="Calibri"/>
                <w:bCs/>
                <w:color w:val="000000"/>
                <w:sz w:val="16"/>
                <w:szCs w:val="16"/>
              </w:rPr>
            </w:pPr>
          </w:p>
        </w:tc>
        <w:tc>
          <w:tcPr>
            <w:tcW w:w="1530" w:type="dxa"/>
            <w:shd w:val="clear" w:color="auto" w:fill="auto"/>
            <w:vAlign w:val="bottom"/>
            <w:hideMark/>
          </w:tcPr>
          <w:p w14:paraId="138C89FF" w14:textId="77777777" w:rsidR="00E02D64" w:rsidRPr="00AD3917" w:rsidRDefault="00E02D64" w:rsidP="00E02D64">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7CA69810" w:rsidR="00E02D64" w:rsidRPr="00AD3917" w:rsidRDefault="00E02D64" w:rsidP="00E02D64">
            <w:pPr>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4E20A24F" w14:textId="54FF807F" w:rsidR="00613E09" w:rsidRDefault="00613E09">
      <w:pPr>
        <w:spacing w:after="160" w:line="259" w:lineRule="auto"/>
      </w:pPr>
    </w:p>
    <w:p w14:paraId="28A56487" w14:textId="77777777" w:rsidR="00FE60B5" w:rsidRDefault="00FE60B5" w:rsidP="00613E09">
      <w:pPr>
        <w:jc w:val="center"/>
        <w:rPr>
          <w:rFonts w:ascii="Calibri" w:hAnsi="Calibri" w:cs="Calibri"/>
          <w:b/>
          <w:bCs/>
          <w:color w:val="D9272D"/>
        </w:rPr>
      </w:pPr>
    </w:p>
    <w:p w14:paraId="68F17322" w14:textId="1DBAF71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1C7455CE" w14:textId="77777777" w:rsidR="00613E09" w:rsidRDefault="00613E09" w:rsidP="00613E09">
      <w:pPr>
        <w:tabs>
          <w:tab w:val="left" w:pos="360"/>
        </w:tabs>
        <w:spacing w:after="120"/>
        <w:rPr>
          <w:rFonts w:ascii="Calibri" w:eastAsia="MS Mincho" w:hAnsi="Calibri" w:cs="Arial"/>
          <w:b/>
          <w:bCs/>
          <w:sz w:val="16"/>
          <w:szCs w:val="16"/>
        </w:rPr>
      </w:pPr>
    </w:p>
    <w:p w14:paraId="7BD5C2CC" w14:textId="77777777" w:rsidR="003A13F1" w:rsidRPr="007A2CAA" w:rsidRDefault="003A13F1" w:rsidP="003A13F1">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29F14C7" w14:textId="77777777" w:rsidR="003A13F1" w:rsidRDefault="003A13F1" w:rsidP="003A13F1">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3A13F1" w:rsidRPr="007A2CAA" w14:paraId="71150D82" w14:textId="77777777" w:rsidTr="006D150F">
        <w:trPr>
          <w:trHeight w:val="53"/>
        </w:trPr>
        <w:tc>
          <w:tcPr>
            <w:tcW w:w="1666" w:type="pct"/>
            <w:tcBorders>
              <w:bottom w:val="single" w:sz="4" w:space="0" w:color="auto"/>
            </w:tcBorders>
            <w:shd w:val="clear" w:color="auto" w:fill="C00000"/>
          </w:tcPr>
          <w:p w14:paraId="3BECFC1F" w14:textId="77777777" w:rsidR="003A13F1" w:rsidRPr="007A2CAA" w:rsidRDefault="003A13F1" w:rsidP="006D150F">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0D910556" w14:textId="77777777" w:rsidR="003A13F1" w:rsidRPr="007A2CAA" w:rsidRDefault="003A13F1" w:rsidP="006D150F">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0F866014" w14:textId="77777777" w:rsidR="003A13F1" w:rsidRPr="007A2CAA" w:rsidRDefault="003A13F1" w:rsidP="006D150F">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31209CB5" w14:textId="77777777" w:rsidR="003A13F1" w:rsidRPr="007A2CAA" w:rsidRDefault="003A13F1" w:rsidP="006D150F">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4B28A37F" w14:textId="77777777" w:rsidR="003A13F1" w:rsidRPr="007A2CAA" w:rsidRDefault="003A13F1" w:rsidP="006D150F">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3A13F1" w:rsidRPr="007A2CAA" w14:paraId="075E39FA"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FB43447" w14:textId="77777777" w:rsidR="003A13F1" w:rsidRPr="003329FB" w:rsidRDefault="003A13F1" w:rsidP="006D150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4F4671F7" w14:textId="77777777" w:rsidR="003A13F1" w:rsidRPr="003329FB" w:rsidRDefault="003A13F1" w:rsidP="006D150F">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5C8EF954" w14:textId="77777777" w:rsidR="003A13F1" w:rsidRPr="003329FB" w:rsidRDefault="003A13F1" w:rsidP="006D150F">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73FFFB3B"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3E55FFF8"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449988D"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166E0954"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1668A686"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7C90F56"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3A13F1" w:rsidRPr="007A2CAA" w14:paraId="1D1C8600"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2D63B" w14:textId="77777777" w:rsidR="003A13F1" w:rsidRPr="003329FB" w:rsidRDefault="003A13F1" w:rsidP="006D150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4D4167EE" w14:textId="77777777" w:rsidR="003A13F1" w:rsidRPr="003329FB" w:rsidRDefault="003A13F1" w:rsidP="006D150F">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613CEEC6" w14:textId="77777777" w:rsidR="003A13F1" w:rsidRPr="003329FB" w:rsidRDefault="003A13F1" w:rsidP="006D150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79A10F8C"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32DE641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B2DED6"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11B83B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37990ABA"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53D5618"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3A13F1" w:rsidRPr="007A2CAA" w14:paraId="3B84DD8E"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4D7913"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392ACE41" w14:textId="77777777" w:rsidR="003A13F1" w:rsidRPr="003329FB" w:rsidRDefault="003A13F1" w:rsidP="006D150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3A37733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C4C22DA"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FE1FA8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B551EA0"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3A13F1" w:rsidRPr="007A2CAA" w14:paraId="0537B131"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73346D1F"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3D4B249D" w14:textId="77777777" w:rsidR="003A13F1" w:rsidRPr="003329FB" w:rsidRDefault="003A13F1" w:rsidP="006D150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06C879AC"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3F07EC5"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C3C29C0"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B1A90F4"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0E1A78F2" w14:textId="35C9240E" w:rsidR="003A13F1" w:rsidRPr="00CE104E" w:rsidRDefault="003A13F1" w:rsidP="003A13F1">
      <w:pPr>
        <w:ind w:left="162" w:right="18" w:hanging="162"/>
        <w:rPr>
          <w:rFonts w:ascii="Lantinghei TC Heavy" w:hAnsi="Lantinghei TC Heavy" w:cs="Lantinghei TC Heavy"/>
          <w:bCs/>
          <w:color w:val="800000"/>
          <w:sz w:val="4"/>
          <w:szCs w:val="4"/>
        </w:rPr>
      </w:pPr>
    </w:p>
    <w:p w14:paraId="289E8247" w14:textId="77777777" w:rsidR="003A13F1" w:rsidRPr="008D1FBA" w:rsidRDefault="003A13F1" w:rsidP="003A13F1">
      <w:pPr>
        <w:shd w:val="clear" w:color="auto" w:fill="FFFFFE"/>
        <w:rPr>
          <w:rFonts w:ascii="Consolas" w:hAnsi="Consolas"/>
          <w:sz w:val="16"/>
          <w:szCs w:val="16"/>
        </w:rPr>
      </w:pPr>
      <w:r w:rsidRPr="008D1FBA">
        <w:rPr>
          <w:rFonts w:ascii="Consolas" w:hAnsi="Consolas"/>
          <w:sz w:val="16"/>
          <w:szCs w:val="16"/>
        </w:rPr>
        <w:t>{{#ProductName_isCCaas</w:t>
      </w:r>
      <w:proofErr w:type="gramStart"/>
      <w:r w:rsidRPr="008D1FBA">
        <w:rPr>
          <w:rFonts w:ascii="Consolas" w:hAnsi="Consolas"/>
          <w:sz w:val="16"/>
          <w:szCs w:val="16"/>
        </w:rPr>
        <w:t>}}{</w:t>
      </w:r>
      <w:proofErr w:type="gramEnd"/>
      <w:r w:rsidRPr="008D1FBA">
        <w:rPr>
          <w:rFonts w:ascii="Consolas" w:hAnsi="Consolas"/>
          <w:sz w:val="16"/>
          <w:szCs w:val="16"/>
        </w:rPr>
        <w:t>{#CA}}</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19"/>
        <w:gridCol w:w="1091"/>
        <w:gridCol w:w="1538"/>
        <w:gridCol w:w="1876"/>
        <w:gridCol w:w="3219"/>
        <w:gridCol w:w="21"/>
      </w:tblGrid>
      <w:tr w:rsidR="003A13F1" w:rsidRPr="008D1FBA" w14:paraId="0394EDFC" w14:textId="77777777" w:rsidTr="003A13F1">
        <w:trPr>
          <w:gridAfter w:val="1"/>
          <w:wAfter w:w="11" w:type="dxa"/>
          <w:trHeight w:val="63"/>
        </w:trPr>
        <w:tc>
          <w:tcPr>
            <w:tcW w:w="3595" w:type="dxa"/>
            <w:shd w:val="clear" w:color="auto" w:fill="C00000"/>
          </w:tcPr>
          <w:p w14:paraId="63F8B7A1" w14:textId="77777777" w:rsidR="003A13F1" w:rsidRPr="008D1FBA" w:rsidRDefault="003A13F1" w:rsidP="006D150F">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57A99386" w14:textId="77777777" w:rsidR="003A13F1" w:rsidRPr="008D1FBA" w:rsidRDefault="003A13F1" w:rsidP="006D150F">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1F8D5512" w14:textId="77777777" w:rsidR="003A13F1" w:rsidRPr="008D1FBA" w:rsidRDefault="003A13F1" w:rsidP="006D150F">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C0561C5" w14:textId="77777777" w:rsidR="003A13F1" w:rsidRPr="008D1FBA" w:rsidRDefault="003A13F1" w:rsidP="006D150F">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44" w:type="dxa"/>
            <w:shd w:val="clear" w:color="auto" w:fill="C00000"/>
          </w:tcPr>
          <w:p w14:paraId="458467F5" w14:textId="77777777" w:rsidR="003A13F1" w:rsidRPr="008D1FBA" w:rsidRDefault="003A13F1" w:rsidP="006D150F">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3A13F1" w:rsidRPr="008D1FBA" w14:paraId="7E3156AB" w14:textId="77777777" w:rsidTr="003A13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1023BB3" w14:textId="77777777" w:rsidR="003A13F1" w:rsidRPr="008D1FBA" w:rsidRDefault="003A13F1" w:rsidP="006D150F">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1DB8F14F" w14:textId="77777777" w:rsidR="003A13F1" w:rsidRPr="008D1FBA" w:rsidRDefault="003A13F1" w:rsidP="006D150F">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5B0E2EC7"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A256248"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173843C4"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55" w:type="dxa"/>
            <w:gridSpan w:val="2"/>
          </w:tcPr>
          <w:p w14:paraId="648C8759" w14:textId="77777777" w:rsidR="003A13F1" w:rsidRPr="008D1FBA" w:rsidRDefault="003A13F1" w:rsidP="006D150F">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45D6C932" w14:textId="77777777" w:rsidR="003A13F1" w:rsidRPr="00CE104E"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5BF14C5E" w14:textId="77777777" w:rsidR="003A13F1" w:rsidRPr="00CE104E"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530B9DBF" w14:textId="77777777" w:rsidR="003A13F1" w:rsidRPr="00CE104E"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7FAF7BEE" w14:textId="77777777" w:rsidR="003A13F1" w:rsidRPr="00CE104E"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3A13F1" w:rsidRPr="008D1FBA" w14:paraId="485D618C" w14:textId="77777777" w:rsidTr="006D150F">
        <w:trPr>
          <w:trHeight w:val="63"/>
        </w:trPr>
        <w:tc>
          <w:tcPr>
            <w:tcW w:w="3600" w:type="dxa"/>
            <w:shd w:val="clear" w:color="auto" w:fill="C00000"/>
          </w:tcPr>
          <w:p w14:paraId="0A32479C" w14:textId="77777777" w:rsidR="003A13F1" w:rsidRPr="008D1FBA" w:rsidRDefault="003A13F1" w:rsidP="006D150F">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45F1DFBF" w14:textId="77777777" w:rsidR="003A13F1" w:rsidRPr="008D1FBA" w:rsidRDefault="003A13F1" w:rsidP="006D150F">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6B218571" w14:textId="77777777" w:rsidR="003A13F1" w:rsidRPr="008D1FBA" w:rsidRDefault="003A13F1" w:rsidP="006D150F">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0091ED7" w14:textId="77777777" w:rsidR="003A13F1" w:rsidRPr="008D1FBA" w:rsidRDefault="003A13F1" w:rsidP="006D150F">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8F0C909" w14:textId="77777777" w:rsidR="003A13F1" w:rsidRPr="008D1FBA" w:rsidRDefault="003A13F1" w:rsidP="006D150F">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3A13F1" w:rsidRPr="008D1FBA" w14:paraId="33AD129A"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4174021D"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1A81EC9A" w14:textId="77777777" w:rsidR="003A13F1" w:rsidRPr="008D1FBA"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55E902A"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17CD41EC"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866CA16" w14:textId="77777777" w:rsidR="003A13F1" w:rsidRPr="008D1FBA"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5A636F2E" w14:textId="77777777" w:rsidR="003A13F1" w:rsidRPr="008D1FBA"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11AF5E16" w14:textId="77777777" w:rsidR="003A13F1" w:rsidRDefault="003A13F1" w:rsidP="003A13F1">
      <w:pPr>
        <w:shd w:val="clear" w:color="auto" w:fill="FFFFFE"/>
        <w:rPr>
          <w:rFonts w:asciiTheme="minorHAnsi" w:hAnsiTheme="minorHAnsi" w:cstheme="minorHAnsi"/>
          <w:sz w:val="4"/>
          <w:szCs w:val="4"/>
        </w:rPr>
      </w:pPr>
    </w:p>
    <w:p w14:paraId="0FB9380E" w14:textId="77777777" w:rsidR="003A13F1" w:rsidRPr="00CE104E"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4FA81E31" w14:textId="77777777" w:rsidR="003A13F1" w:rsidRDefault="003A13F1" w:rsidP="003A13F1">
      <w:pPr>
        <w:shd w:val="clear" w:color="auto" w:fill="FFFFFE"/>
        <w:rPr>
          <w:rFonts w:asciiTheme="minorHAnsi" w:hAnsiTheme="minorHAnsi" w:cstheme="minorHAnsi"/>
          <w:sz w:val="4"/>
          <w:szCs w:val="4"/>
        </w:rPr>
      </w:pPr>
      <w:r w:rsidRPr="00CE104E">
        <w:rPr>
          <w:rFonts w:asciiTheme="minorHAnsi" w:hAnsiTheme="minorHAnsi" w:cstheme="minorHAnsi"/>
          <w:sz w:val="4"/>
          <w:szCs w:val="4"/>
        </w:rPr>
        <w:lastRenderedPageBreak/>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F9B24F9" w14:textId="77777777" w:rsidR="003A13F1" w:rsidRDefault="003A13F1" w:rsidP="003A13F1">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7DE6693A" w14:textId="77777777" w:rsidR="003A13F1" w:rsidRPr="00F10387" w:rsidRDefault="003A13F1" w:rsidP="003A13F1">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3A13F1" w:rsidRPr="003329FB" w14:paraId="580B8131" w14:textId="77777777" w:rsidTr="006D150F">
        <w:trPr>
          <w:gridAfter w:val="1"/>
          <w:wAfter w:w="19" w:type="dxa"/>
          <w:trHeight w:val="63"/>
        </w:trPr>
        <w:tc>
          <w:tcPr>
            <w:tcW w:w="3600" w:type="dxa"/>
            <w:shd w:val="clear" w:color="auto" w:fill="C00000"/>
          </w:tcPr>
          <w:p w14:paraId="0B5FD12E"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75E895F8"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6CE3723"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0263738"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352142C6"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3329FB" w14:paraId="04BCCF5F"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4C6817C8"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50652B79" w14:textId="77777777" w:rsidR="003A13F1" w:rsidRPr="003329FB"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5441964D"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32FDD8A"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E52E19C"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CA5D57F"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20FC28FA" w14:textId="77777777" w:rsidR="003A13F1" w:rsidRPr="003329FB"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3A13F1" w:rsidRPr="003329FB" w14:paraId="30E37E07"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A6C2D1A"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030B2421"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5D75A5C2"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564DDEC"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9A25412"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37FE5E5"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CA3543D"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2266B287" w14:textId="77777777" w:rsidR="003A13F1" w:rsidRDefault="003A13F1" w:rsidP="003A13F1">
      <w:pPr>
        <w:shd w:val="clear" w:color="auto" w:fill="FFFFFE"/>
        <w:rPr>
          <w:rFonts w:asciiTheme="minorHAnsi" w:hAnsiTheme="minorHAnsi" w:cstheme="minorHAnsi"/>
          <w:sz w:val="4"/>
          <w:szCs w:val="4"/>
        </w:rPr>
      </w:pPr>
    </w:p>
    <w:p w14:paraId="58DBB2AB"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7F622ADA"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7412DA23" w14:textId="77777777" w:rsidR="003A13F1" w:rsidRPr="006B4989"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3A13F1" w:rsidRPr="003329FB" w14:paraId="08258CB2" w14:textId="77777777" w:rsidTr="006D150F">
        <w:trPr>
          <w:trHeight w:val="63"/>
        </w:trPr>
        <w:tc>
          <w:tcPr>
            <w:tcW w:w="3595" w:type="dxa"/>
            <w:shd w:val="clear" w:color="auto" w:fill="C00000"/>
          </w:tcPr>
          <w:p w14:paraId="1247751E"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5A64B1E0"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408BE22"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3E72FD70"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5C71786B"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3329FB" w14:paraId="3786D03C"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3934AC1"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4A78988" w14:textId="77777777" w:rsidR="003A13F1" w:rsidRPr="003329FB"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A5401D3"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3D69FD8"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BBEF10A"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17320917"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9385F4" w14:textId="77777777" w:rsidR="003A13F1" w:rsidRPr="003329FB"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3A13F1" w:rsidRPr="003329FB" w14:paraId="317EC1F8"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9EF6B88"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0FD232A"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0A3AC52C"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BAAE455"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6064A76"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2A636E31"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3871D60"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66E4159E" w14:textId="77777777" w:rsidR="003A13F1" w:rsidRDefault="003A13F1" w:rsidP="003A13F1">
      <w:pPr>
        <w:shd w:val="clear" w:color="auto" w:fill="FFFFFE"/>
        <w:rPr>
          <w:rFonts w:asciiTheme="minorHAnsi" w:hAnsiTheme="minorHAnsi" w:cstheme="minorHAnsi"/>
          <w:sz w:val="4"/>
          <w:szCs w:val="4"/>
        </w:rPr>
      </w:pPr>
    </w:p>
    <w:p w14:paraId="571E3606"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3D0B6609"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95649A6" w14:textId="77777777" w:rsidR="003A13F1" w:rsidRPr="006B4989" w:rsidRDefault="003A13F1" w:rsidP="003A13F1">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A13F1" w:rsidRPr="003329FB" w14:paraId="103C05CB" w14:textId="77777777" w:rsidTr="006D150F">
        <w:trPr>
          <w:gridAfter w:val="1"/>
          <w:wAfter w:w="19" w:type="dxa"/>
          <w:trHeight w:val="63"/>
        </w:trPr>
        <w:tc>
          <w:tcPr>
            <w:tcW w:w="3595" w:type="dxa"/>
            <w:shd w:val="clear" w:color="auto" w:fill="C00000"/>
          </w:tcPr>
          <w:p w14:paraId="7E545219"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03DE7F66"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09CA1857"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914827F"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12DF0128"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3329FB" w14:paraId="7FD2C54F"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9B7014E"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2CB9EEE5" w14:textId="77777777" w:rsidR="003A13F1" w:rsidRPr="003329FB"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40E8DB2"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D5EE2F1"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C352C5D"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F3CC84"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9F9D0F8" w14:textId="77777777" w:rsidR="003A13F1" w:rsidRPr="003329FB"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3A13F1" w:rsidRPr="003329FB" w14:paraId="25BA3395"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E8546B"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2FB7C4B"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54DC008B"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170DB04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330A78E"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C98AD8D"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46F88F"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7359A65B" w14:textId="77777777" w:rsidR="003A13F1" w:rsidRDefault="003A13F1" w:rsidP="003A13F1">
      <w:pPr>
        <w:shd w:val="clear" w:color="auto" w:fill="FFFFFE"/>
        <w:rPr>
          <w:rFonts w:asciiTheme="minorHAnsi" w:hAnsiTheme="minorHAnsi" w:cstheme="minorHAnsi"/>
          <w:sz w:val="4"/>
          <w:szCs w:val="4"/>
        </w:rPr>
      </w:pPr>
    </w:p>
    <w:p w14:paraId="514FD8FC"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7F4412FC"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71994CC6" w14:textId="77777777" w:rsidR="003A13F1" w:rsidRPr="006B4989" w:rsidRDefault="003A13F1" w:rsidP="003A13F1">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A13F1" w:rsidRPr="003329FB" w14:paraId="0F173B2C" w14:textId="77777777" w:rsidTr="006D150F">
        <w:trPr>
          <w:gridAfter w:val="1"/>
          <w:wAfter w:w="19" w:type="dxa"/>
          <w:trHeight w:val="63"/>
        </w:trPr>
        <w:tc>
          <w:tcPr>
            <w:tcW w:w="3595" w:type="dxa"/>
            <w:shd w:val="clear" w:color="auto" w:fill="C00000"/>
          </w:tcPr>
          <w:p w14:paraId="21233241"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E4BB7DC"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9D9615E"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437922F2"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193E88EA"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3329FB" w14:paraId="1B625A4A"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945C960"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54B18CD" w14:textId="77777777" w:rsidR="003A13F1" w:rsidRPr="003329FB"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D0361C4"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5CA6841"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10E6D78"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18A3EA1"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F917C82" w14:textId="77777777" w:rsidR="003A13F1" w:rsidRPr="003329FB"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3A13F1" w:rsidRPr="003329FB" w14:paraId="3F69C1E0"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72E7697"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C88510D"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549A4387"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D1D69C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C701265"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27E8661"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2AF62157"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573F7BDA" w14:textId="77777777" w:rsidR="003A13F1" w:rsidRDefault="003A13F1" w:rsidP="003A13F1">
      <w:pPr>
        <w:shd w:val="clear" w:color="auto" w:fill="FFFFFE"/>
        <w:rPr>
          <w:rFonts w:asciiTheme="minorHAnsi" w:hAnsiTheme="minorHAnsi" w:cstheme="minorHAnsi"/>
          <w:sz w:val="4"/>
          <w:szCs w:val="4"/>
        </w:rPr>
      </w:pPr>
    </w:p>
    <w:p w14:paraId="397F2CFE"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5EEDDB19"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65FB2B37" w14:textId="77777777" w:rsidR="003A13F1" w:rsidRPr="006B4989"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A13F1" w:rsidRPr="003329FB" w14:paraId="2A43054B" w14:textId="77777777" w:rsidTr="006D150F">
        <w:trPr>
          <w:gridAfter w:val="1"/>
          <w:wAfter w:w="19" w:type="dxa"/>
          <w:trHeight w:val="63"/>
        </w:trPr>
        <w:tc>
          <w:tcPr>
            <w:tcW w:w="3595" w:type="dxa"/>
            <w:shd w:val="clear" w:color="auto" w:fill="C00000"/>
          </w:tcPr>
          <w:p w14:paraId="6FB5D4B7"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2DAE545D"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E72C36"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697BE7A"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6732444"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3329FB" w14:paraId="0BA76075"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82ED7C0"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817C1DB" w14:textId="77777777" w:rsidR="003A13F1" w:rsidRPr="003329FB" w:rsidRDefault="003A13F1" w:rsidP="006D150F">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274D7FB"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78EA7D5"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6C93C5F"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11DBF82"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D48C482" w14:textId="77777777" w:rsidR="003A13F1" w:rsidRPr="003329FB" w:rsidRDefault="003A13F1" w:rsidP="006D150F">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3A13F1" w:rsidRPr="003329FB" w14:paraId="3F48C9B1"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F2C28F2"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C2B877B" w14:textId="77777777" w:rsidR="003A13F1" w:rsidRPr="003329FB" w:rsidRDefault="003A13F1" w:rsidP="006D150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CF96309"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6591295"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22AAE73" w14:textId="77777777" w:rsidR="003A13F1" w:rsidRPr="003329FB" w:rsidRDefault="003A13F1" w:rsidP="006D150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A736731"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84A8E7A"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666E704D" w14:textId="77777777" w:rsidR="003A13F1" w:rsidRDefault="003A13F1" w:rsidP="003A13F1">
      <w:pPr>
        <w:shd w:val="clear" w:color="auto" w:fill="FFFFFE"/>
        <w:rPr>
          <w:rFonts w:asciiTheme="minorHAnsi" w:hAnsiTheme="minorHAnsi" w:cstheme="minorHAnsi"/>
          <w:sz w:val="4"/>
          <w:szCs w:val="4"/>
        </w:rPr>
      </w:pPr>
    </w:p>
    <w:p w14:paraId="35D7347B"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1C052BDA" w14:textId="77777777" w:rsidR="003A13F1" w:rsidRDefault="003A13F1" w:rsidP="003A13F1">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0D700385" w14:textId="77777777" w:rsidR="003A13F1" w:rsidRPr="006B4989" w:rsidRDefault="003A13F1" w:rsidP="003A13F1">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A13F1" w:rsidRPr="003329FB" w14:paraId="548D1A17" w14:textId="77777777" w:rsidTr="006D150F">
        <w:trPr>
          <w:gridAfter w:val="1"/>
          <w:wAfter w:w="19" w:type="dxa"/>
          <w:trHeight w:val="63"/>
        </w:trPr>
        <w:tc>
          <w:tcPr>
            <w:tcW w:w="3595" w:type="dxa"/>
            <w:shd w:val="clear" w:color="auto" w:fill="C00000"/>
          </w:tcPr>
          <w:p w14:paraId="1D43B712" w14:textId="77777777" w:rsidR="003A13F1" w:rsidRPr="003329FB" w:rsidRDefault="003A13F1" w:rsidP="006D150F">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49D2F864"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D8FFFC7"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8543AE6"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32647FF1" w14:textId="77777777" w:rsidR="003A13F1" w:rsidRPr="003329FB" w:rsidRDefault="003A13F1" w:rsidP="006D150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3A13F1" w:rsidRPr="00DA0C70" w14:paraId="106005FF"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42EC084" w14:textId="77777777" w:rsidR="003A13F1" w:rsidRPr="00DA0C70" w:rsidRDefault="003A13F1" w:rsidP="006D150F">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509C71D3" w14:textId="77777777" w:rsidR="003A13F1" w:rsidRPr="00DA0C70" w:rsidRDefault="003A13F1" w:rsidP="006D150F">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1CC79EBF"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121B8DD"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75BDC7F4"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0CACDB66" w14:textId="77777777" w:rsidR="003A13F1" w:rsidRPr="00DA0C70" w:rsidRDefault="003A13F1" w:rsidP="006D150F">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5E697FFD" w14:textId="77777777" w:rsidR="003A13F1" w:rsidRPr="00DA0C70" w:rsidRDefault="003A13F1" w:rsidP="006D150F">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3A13F1" w:rsidRPr="00DA0C70" w14:paraId="4D24F49C" w14:textId="77777777" w:rsidTr="006D15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D2CF7E" w14:textId="77777777" w:rsidR="003A13F1" w:rsidRPr="00DA0C70" w:rsidRDefault="003A13F1" w:rsidP="006D150F">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086EF609" w14:textId="77777777" w:rsidR="003A13F1" w:rsidRPr="00DA0C70" w:rsidRDefault="003A13F1" w:rsidP="006D150F">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23E161E8"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875C252"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78AC90BD"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0F399168" w14:textId="77777777" w:rsidR="003A13F1" w:rsidRPr="00DA0C70" w:rsidRDefault="003A13F1" w:rsidP="006D150F">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2E8C083E" w14:textId="77777777" w:rsidR="003A13F1" w:rsidRPr="00DA0C70" w:rsidRDefault="003A13F1" w:rsidP="006D150F">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DC8E675" w14:textId="77777777" w:rsidR="003A13F1" w:rsidRDefault="003A13F1" w:rsidP="003A13F1">
      <w:pPr>
        <w:shd w:val="clear" w:color="auto" w:fill="FFFFFE"/>
        <w:rPr>
          <w:rFonts w:asciiTheme="minorHAnsi" w:hAnsiTheme="minorHAnsi" w:cstheme="minorHAnsi"/>
          <w:sz w:val="4"/>
          <w:szCs w:val="4"/>
        </w:rPr>
      </w:pPr>
    </w:p>
    <w:p w14:paraId="3F3DCB8E" w14:textId="77777777" w:rsidR="003A13F1" w:rsidRPr="00DA0C70" w:rsidRDefault="003A13F1" w:rsidP="003A13F1">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0B6D124" w14:textId="77777777" w:rsidR="003A13F1" w:rsidRDefault="003A13F1" w:rsidP="003A13F1">
      <w:pPr>
        <w:shd w:val="clear" w:color="auto" w:fill="FFFFFE"/>
        <w:rPr>
          <w:rFonts w:ascii="Consolas" w:hAnsi="Consolas"/>
          <w:sz w:val="4"/>
          <w:szCs w:val="4"/>
        </w:rPr>
      </w:pPr>
      <w:r w:rsidRPr="00DA0C70">
        <w:rPr>
          <w:rFonts w:ascii="Consolas" w:hAnsi="Consolas"/>
          <w:sz w:val="4"/>
          <w:szCs w:val="4"/>
        </w:rPr>
        <w:t>{{/SA}</w:t>
      </w:r>
    </w:p>
    <w:p w14:paraId="408221A7" w14:textId="77777777" w:rsidR="003A13F1" w:rsidRPr="00DA0C70" w:rsidRDefault="003A13F1" w:rsidP="003A13F1">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3A13F1" w:rsidRPr="00DA0C70" w14:paraId="617AD6EC" w14:textId="77777777" w:rsidTr="006D150F">
        <w:trPr>
          <w:trHeight w:val="575"/>
        </w:trPr>
        <w:tc>
          <w:tcPr>
            <w:tcW w:w="3595" w:type="dxa"/>
            <w:vAlign w:val="center"/>
          </w:tcPr>
          <w:p w14:paraId="5B51D9C2" w14:textId="77777777" w:rsidR="003A13F1" w:rsidRPr="00DA0C70" w:rsidRDefault="003A13F1" w:rsidP="006D150F">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6E1BDC5D"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3DE1C369"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19127514" w14:textId="77777777" w:rsidR="003A13F1" w:rsidRPr="00DA0C70" w:rsidRDefault="003A13F1" w:rsidP="006D150F">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74224340" w14:textId="77777777" w:rsidR="003A13F1" w:rsidRPr="00DA0C70" w:rsidRDefault="003A13F1" w:rsidP="006D150F">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11F840AC" w:rsidR="00613E09" w:rsidRDefault="00613E09" w:rsidP="003A13F1">
      <w:pPr>
        <w:tabs>
          <w:tab w:val="left" w:pos="360"/>
        </w:tabs>
        <w:spacing w:after="120"/>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5"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lastRenderedPageBreak/>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6"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t>
      </w:r>
      <w:r w:rsidRPr="00C66E61">
        <w:rPr>
          <w:rFonts w:ascii="Calibri" w:hAnsi="Calibri" w:cs="Arial"/>
          <w:sz w:val="16"/>
          <w:szCs w:val="15"/>
        </w:rPr>
        <w:lastRenderedPageBreak/>
        <w:t>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lastRenderedPageBreak/>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lastRenderedPageBreak/>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4609566E"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lastRenderedPageBreak/>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7"/>
          <w:headerReference w:type="default" r:id="rId28"/>
          <w:headerReference w:type="first" r:id="rId29"/>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A0C4" w14:textId="77777777" w:rsidR="00C74E30" w:rsidRDefault="00C74E30" w:rsidP="006B0555">
      <w:r>
        <w:separator/>
      </w:r>
    </w:p>
  </w:endnote>
  <w:endnote w:type="continuationSeparator" w:id="0">
    <w:p w14:paraId="1C2EB1A8" w14:textId="77777777" w:rsidR="00C74E30" w:rsidRDefault="00C74E30"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71E0" w14:textId="73205D98" w:rsidR="003C01F5" w:rsidRDefault="003C01F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w:t>
    </w:r>
    <w:r w:rsidR="00212BF2">
      <w:rPr>
        <w:rFonts w:ascii="Calibri" w:hAnsi="Calibri" w:cs="Arial"/>
        <w:sz w:val="16"/>
        <w:szCs w:val="16"/>
      </w:rPr>
      <w:t>06292021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675C63FB" w14:textId="77777777" w:rsidR="003C01F5" w:rsidRPr="002A1518" w:rsidRDefault="003C01F5"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CBE9" w14:textId="77777777" w:rsidR="003C01F5" w:rsidRDefault="003C01F5" w:rsidP="005A7C93">
    <w:pPr>
      <w:pStyle w:val="Footer"/>
      <w:jc w:val="center"/>
      <w:rPr>
        <w:rFonts w:ascii="Arial" w:hAnsi="Arial" w:cs="Arial"/>
        <w:sz w:val="16"/>
        <w:szCs w:val="16"/>
      </w:rPr>
    </w:pPr>
  </w:p>
  <w:p w14:paraId="1D96A1AF" w14:textId="77777777" w:rsidR="003C01F5" w:rsidRPr="005A7C93" w:rsidRDefault="003C01F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36C5699A" w14:textId="77777777" w:rsidR="003C01F5" w:rsidRPr="005A7C93" w:rsidRDefault="003C01F5"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97F7" w14:textId="77777777" w:rsidR="003C01F5" w:rsidRDefault="003C01F5" w:rsidP="005A7C93">
    <w:pPr>
      <w:pStyle w:val="Footer"/>
      <w:jc w:val="center"/>
      <w:rPr>
        <w:rFonts w:ascii="Arial" w:hAnsi="Arial" w:cs="Arial"/>
        <w:sz w:val="16"/>
        <w:szCs w:val="16"/>
      </w:rPr>
    </w:pPr>
  </w:p>
  <w:p w14:paraId="4CBDA516" w14:textId="77777777" w:rsidR="003C01F5" w:rsidRPr="005A7C93" w:rsidRDefault="003C01F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2732C56" w14:textId="77777777" w:rsidR="003C01F5" w:rsidRPr="005A7C93" w:rsidRDefault="003C01F5"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C74E30"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C74E30"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67813ADF" w:rsidR="001B03B5" w:rsidRPr="00704685" w:rsidRDefault="00C055E5">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w:t>
    </w:r>
    <w:r w:rsidR="00747A37">
      <w:rPr>
        <w:rFonts w:asciiTheme="minorHAnsi" w:hAnsiTheme="minorHAnsi" w:cstheme="minorHAnsi"/>
        <w:sz w:val="16"/>
        <w:szCs w:val="16"/>
      </w:rPr>
      <w:t>9</w:t>
    </w:r>
    <w:r>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EEBC" w14:textId="77777777" w:rsidR="00C74E30" w:rsidRDefault="00C74E30" w:rsidP="006B0555">
      <w:r>
        <w:separator/>
      </w:r>
    </w:p>
  </w:footnote>
  <w:footnote w:type="continuationSeparator" w:id="0">
    <w:p w14:paraId="1A8E3343" w14:textId="77777777" w:rsidR="00C74E30" w:rsidRDefault="00C74E30"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9C17" w14:textId="77777777" w:rsidR="003C01F5" w:rsidRDefault="003C01F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C01F5" w:rsidRPr="002A1518" w14:paraId="70149499" w14:textId="77777777" w:rsidTr="00262DA5">
      <w:trPr>
        <w:trHeight w:val="902"/>
        <w:jc w:val="center"/>
      </w:trPr>
      <w:tc>
        <w:tcPr>
          <w:tcW w:w="8005" w:type="dxa"/>
          <w:shd w:val="clear" w:color="auto" w:fill="D9D9D9" w:themeFill="background1" w:themeFillShade="D9"/>
        </w:tcPr>
        <w:p w14:paraId="5E2BF02D" w14:textId="77777777" w:rsidR="003C01F5" w:rsidRPr="002A1518" w:rsidRDefault="003C01F5"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CE871BC" wp14:editId="037782DD">
                <wp:extent cx="1160455" cy="767080"/>
                <wp:effectExtent l="0" t="0" r="190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86198" cy="784096"/>
                        </a:xfrm>
                        <a:prstGeom prst="rect">
                          <a:avLst/>
                        </a:prstGeom>
                      </pic:spPr>
                    </pic:pic>
                  </a:graphicData>
                </a:graphic>
              </wp:inline>
            </w:drawing>
          </w:r>
        </w:p>
      </w:tc>
      <w:tc>
        <w:tcPr>
          <w:tcW w:w="2926" w:type="dxa"/>
          <w:shd w:val="clear" w:color="auto" w:fill="D9272D"/>
        </w:tcPr>
        <w:p w14:paraId="56A9D5AC" w14:textId="77777777" w:rsidR="003C01F5" w:rsidRPr="002A1518" w:rsidRDefault="003C01F5" w:rsidP="00C7764A">
          <w:pPr>
            <w:pStyle w:val="Header"/>
            <w:ind w:left="720"/>
            <w:jc w:val="right"/>
            <w:rPr>
              <w:rStyle w:val="PageNumber"/>
              <w:rFonts w:ascii="Calibri" w:hAnsi="Calibri" w:cs="Arial"/>
              <w:b/>
              <w:bCs/>
              <w:sz w:val="20"/>
              <w:szCs w:val="20"/>
            </w:rPr>
          </w:pPr>
        </w:p>
        <w:p w14:paraId="08017A0F" w14:textId="77777777" w:rsidR="00443AB8" w:rsidRPr="00C7764A" w:rsidRDefault="00443AB8" w:rsidP="00443AB8">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BB43591" w14:textId="77777777" w:rsidR="00443AB8" w:rsidRPr="00B50C8F" w:rsidRDefault="00443AB8" w:rsidP="00443AB8">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0B77C449" w14:textId="77777777" w:rsidR="00443AB8" w:rsidRPr="00B50C8F" w:rsidRDefault="00443AB8" w:rsidP="00443AB8">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77937C4D" w14:textId="77777777" w:rsidR="003C01F5" w:rsidRPr="002A1518" w:rsidRDefault="003C01F5" w:rsidP="00DF1EE0">
          <w:pPr>
            <w:pStyle w:val="Header"/>
            <w:jc w:val="right"/>
            <w:rPr>
              <w:rFonts w:ascii="Calibri" w:hAnsi="Calibri" w:cs="Arial"/>
              <w:b/>
              <w:sz w:val="18"/>
              <w:szCs w:val="18"/>
            </w:rPr>
          </w:pPr>
        </w:p>
      </w:tc>
    </w:tr>
  </w:tbl>
  <w:p w14:paraId="6095B0E2" w14:textId="77777777" w:rsidR="003C01F5" w:rsidRDefault="003C01F5">
    <w:pPr>
      <w:pStyle w:val="Header"/>
      <w:rPr>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B071" w14:textId="77777777" w:rsidR="00CE481B" w:rsidRDefault="00CE481B">
    <w:pPr>
      <w:pStyle w:val="Header"/>
    </w:pPr>
  </w:p>
  <w:p w14:paraId="275183C3" w14:textId="5D425362" w:rsidR="001B03B5" w:rsidRDefault="00CE481B">
    <w:pPr>
      <w:pStyle w:val="Header"/>
    </w:pPr>
    <w:r>
      <w:rPr>
        <w:noProof/>
      </w:rPr>
      <w:drawing>
        <wp:inline distT="0" distB="0" distL="0" distR="0" wp14:anchorId="09D91D97" wp14:editId="4B1261EA">
          <wp:extent cx="1234440" cy="704088"/>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234440" cy="704088"/>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C74E3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C74E30">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C66E61" w14:paraId="2EBB1754" w14:textId="77777777" w:rsidTr="006A1A9E">
            <w:trPr>
              <w:trHeight w:val="621"/>
            </w:trPr>
            <w:tc>
              <w:tcPr>
                <w:tcW w:w="3174" w:type="dxa"/>
                <w:tcBorders>
                  <w:top w:val="nil"/>
                  <w:left w:val="nil"/>
                  <w:bottom w:val="nil"/>
                  <w:right w:val="nil"/>
                </w:tcBorders>
              </w:tcPr>
              <w:p w14:paraId="40419342" w14:textId="722753AD" w:rsidR="00C66E61" w:rsidRDefault="00E9731B" w:rsidP="009A36BE">
                <w:pPr>
                  <w:pStyle w:val="Header"/>
                  <w:rPr>
                    <w:rStyle w:val="PageNumber"/>
                  </w:rPr>
                </w:pPr>
                <w:r>
                  <w:rPr>
                    <w:noProof/>
                  </w:rPr>
                  <w:drawing>
                    <wp:inline distT="0" distB="0" distL="0" distR="0" wp14:anchorId="69C20237" wp14:editId="52DBE740">
                      <wp:extent cx="1036864" cy="4210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0A211B65" w14:textId="77777777" w:rsidR="00C66E61" w:rsidRDefault="00C66E61" w:rsidP="00163F4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C74E30">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DC94" w14:textId="77777777" w:rsidR="003C01F5" w:rsidRDefault="003C0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6EFA" w14:textId="77777777" w:rsidR="003C01F5" w:rsidRDefault="003C0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EEBC" w14:textId="77777777" w:rsidR="003C01F5" w:rsidRDefault="003C01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C01F5" w:rsidRPr="002A1518" w14:paraId="49A8C9E9" w14:textId="77777777" w:rsidTr="007B163F">
      <w:trPr>
        <w:trHeight w:val="902"/>
        <w:jc w:val="center"/>
      </w:trPr>
      <w:tc>
        <w:tcPr>
          <w:tcW w:w="8005" w:type="dxa"/>
          <w:shd w:val="clear" w:color="auto" w:fill="D9D9D9" w:themeFill="background1" w:themeFillShade="D9"/>
        </w:tcPr>
        <w:p w14:paraId="1D861219" w14:textId="77777777" w:rsidR="003C01F5" w:rsidRPr="002A1518" w:rsidRDefault="003C01F5"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39EB187F" wp14:editId="0B17867F">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3B711D9A" w14:textId="77777777" w:rsidR="003C01F5" w:rsidRPr="002A1518" w:rsidRDefault="003C01F5" w:rsidP="00C55A26">
          <w:pPr>
            <w:pStyle w:val="Header"/>
            <w:ind w:left="720"/>
            <w:jc w:val="right"/>
            <w:rPr>
              <w:rStyle w:val="PageNumber"/>
              <w:rFonts w:ascii="Calibri" w:hAnsi="Calibri" w:cs="Arial"/>
              <w:b/>
              <w:bCs/>
              <w:sz w:val="20"/>
              <w:szCs w:val="20"/>
            </w:rPr>
          </w:pPr>
        </w:p>
        <w:p w14:paraId="7D897296" w14:textId="77777777" w:rsidR="003C01F5" w:rsidRPr="00C7764A" w:rsidRDefault="003C01F5"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CFDD5F0" w14:textId="77777777" w:rsidR="003C01F5" w:rsidRPr="00262DA5" w:rsidRDefault="003C01F5"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51050BF6" w14:textId="77777777" w:rsidR="003C01F5" w:rsidRPr="002A1518" w:rsidRDefault="003C01F5" w:rsidP="00C55A26">
          <w:pPr>
            <w:pStyle w:val="Header"/>
            <w:jc w:val="right"/>
            <w:rPr>
              <w:rFonts w:ascii="Calibri" w:hAnsi="Calibri" w:cs="Arial"/>
              <w:b/>
              <w:sz w:val="18"/>
              <w:szCs w:val="18"/>
            </w:rPr>
          </w:pPr>
        </w:p>
      </w:tc>
    </w:tr>
  </w:tbl>
  <w:p w14:paraId="6B56DEE9" w14:textId="77777777" w:rsidR="003C01F5" w:rsidRDefault="003C01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1B03B5" w:rsidRDefault="00C74E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1B03B5" w:rsidRDefault="00C74E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1B03B5" w:rsidRDefault="00C74E3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C74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2"/>
  </w:num>
  <w:num w:numId="3">
    <w:abstractNumId w:val="15"/>
  </w:num>
  <w:num w:numId="4">
    <w:abstractNumId w:val="7"/>
  </w:num>
  <w:num w:numId="5">
    <w:abstractNumId w:val="6"/>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num>
  <w:num w:numId="10">
    <w:abstractNumId w:val="20"/>
  </w:num>
  <w:num w:numId="11">
    <w:abstractNumId w:val="16"/>
  </w:num>
  <w:num w:numId="12">
    <w:abstractNumId w:val="23"/>
  </w:num>
  <w:num w:numId="13">
    <w:abstractNumId w:val="10"/>
  </w:num>
  <w:num w:numId="14">
    <w:abstractNumId w:val="3"/>
  </w:num>
  <w:num w:numId="15">
    <w:abstractNumId w:val="8"/>
  </w:num>
  <w:num w:numId="16">
    <w:abstractNumId w:val="1"/>
  </w:num>
  <w:num w:numId="17">
    <w:abstractNumId w:val="14"/>
  </w:num>
  <w:num w:numId="18">
    <w:abstractNumId w:val="18"/>
  </w:num>
  <w:num w:numId="19">
    <w:abstractNumId w:val="11"/>
  </w:num>
  <w:num w:numId="20">
    <w:abstractNumId w:val="19"/>
  </w:num>
  <w:num w:numId="21">
    <w:abstractNumId w:val="0"/>
  </w:num>
  <w:num w:numId="22">
    <w:abstractNumId w:val="2"/>
  </w:num>
  <w:num w:numId="23">
    <w:abstractNumId w:val="2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85B39"/>
    <w:rsid w:val="000D504B"/>
    <w:rsid w:val="000F5CE7"/>
    <w:rsid w:val="001165C3"/>
    <w:rsid w:val="00163F45"/>
    <w:rsid w:val="001955FE"/>
    <w:rsid w:val="001A43E4"/>
    <w:rsid w:val="001B511F"/>
    <w:rsid w:val="00212BF2"/>
    <w:rsid w:val="00262DA5"/>
    <w:rsid w:val="00325F78"/>
    <w:rsid w:val="00345463"/>
    <w:rsid w:val="0037495E"/>
    <w:rsid w:val="00380799"/>
    <w:rsid w:val="0039061B"/>
    <w:rsid w:val="003A13F1"/>
    <w:rsid w:val="003C01F5"/>
    <w:rsid w:val="003D76A8"/>
    <w:rsid w:val="003F4C32"/>
    <w:rsid w:val="00435574"/>
    <w:rsid w:val="00443AB8"/>
    <w:rsid w:val="004A47D9"/>
    <w:rsid w:val="004A61A9"/>
    <w:rsid w:val="004D732D"/>
    <w:rsid w:val="005748E5"/>
    <w:rsid w:val="005C2835"/>
    <w:rsid w:val="005F3A43"/>
    <w:rsid w:val="00605420"/>
    <w:rsid w:val="00613E09"/>
    <w:rsid w:val="00671109"/>
    <w:rsid w:val="006B0555"/>
    <w:rsid w:val="006D7528"/>
    <w:rsid w:val="006E3D71"/>
    <w:rsid w:val="00704685"/>
    <w:rsid w:val="007342E6"/>
    <w:rsid w:val="00747A37"/>
    <w:rsid w:val="00756105"/>
    <w:rsid w:val="00785ABF"/>
    <w:rsid w:val="007916A2"/>
    <w:rsid w:val="007A5E13"/>
    <w:rsid w:val="007D47BB"/>
    <w:rsid w:val="00832317"/>
    <w:rsid w:val="00835E64"/>
    <w:rsid w:val="0083633C"/>
    <w:rsid w:val="00836DB3"/>
    <w:rsid w:val="008B6336"/>
    <w:rsid w:val="008C3E86"/>
    <w:rsid w:val="008C640E"/>
    <w:rsid w:val="008D1F71"/>
    <w:rsid w:val="00927075"/>
    <w:rsid w:val="00990206"/>
    <w:rsid w:val="009C2DAC"/>
    <w:rsid w:val="009F048B"/>
    <w:rsid w:val="009F4670"/>
    <w:rsid w:val="00AA4AC1"/>
    <w:rsid w:val="00AB0536"/>
    <w:rsid w:val="00B25065"/>
    <w:rsid w:val="00B50C8F"/>
    <w:rsid w:val="00B55A2C"/>
    <w:rsid w:val="00B576FB"/>
    <w:rsid w:val="00B665AD"/>
    <w:rsid w:val="00B8000E"/>
    <w:rsid w:val="00BB18DA"/>
    <w:rsid w:val="00BE6E05"/>
    <w:rsid w:val="00C055E5"/>
    <w:rsid w:val="00C66E61"/>
    <w:rsid w:val="00C74E30"/>
    <w:rsid w:val="00C7764A"/>
    <w:rsid w:val="00C84DC6"/>
    <w:rsid w:val="00CA318B"/>
    <w:rsid w:val="00CC69C1"/>
    <w:rsid w:val="00CD243F"/>
    <w:rsid w:val="00CD4771"/>
    <w:rsid w:val="00CE481B"/>
    <w:rsid w:val="00D31AF1"/>
    <w:rsid w:val="00D3295F"/>
    <w:rsid w:val="00D47C99"/>
    <w:rsid w:val="00D63034"/>
    <w:rsid w:val="00D67C0D"/>
    <w:rsid w:val="00DA04DE"/>
    <w:rsid w:val="00E02D64"/>
    <w:rsid w:val="00E536D3"/>
    <w:rsid w:val="00E557A5"/>
    <w:rsid w:val="00E91437"/>
    <w:rsid w:val="00E9731B"/>
    <w:rsid w:val="00EA46E9"/>
    <w:rsid w:val="00EB277B"/>
    <w:rsid w:val="00EB4B9B"/>
    <w:rsid w:val="00EB77EC"/>
    <w:rsid w:val="00ED390D"/>
    <w:rsid w:val="00F825EA"/>
    <w:rsid w:val="00F8660C"/>
    <w:rsid w:val="00F95DDA"/>
    <w:rsid w:val="00FA5146"/>
    <w:rsid w:val="00FE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yperlink" Target="http://www.frontier.com/policies" TargetMode="Externa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yperlink" Target="http://www.metaswitch.com/legal/standard-terms-and-conditions"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8.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11134</Words>
  <Characters>63464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32</cp:revision>
  <dcterms:created xsi:type="dcterms:W3CDTF">2021-06-30T14:01:00Z</dcterms:created>
  <dcterms:modified xsi:type="dcterms:W3CDTF">2021-08-09T20:59:00Z</dcterms:modified>
</cp:coreProperties>
</file>