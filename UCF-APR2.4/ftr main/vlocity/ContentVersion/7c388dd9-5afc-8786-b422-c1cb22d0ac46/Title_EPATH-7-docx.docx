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FA76E" w14:textId="2FF9DB90" w:rsidR="00911BB9" w:rsidRPr="00432CD5" w:rsidRDefault="00ED365C" w:rsidP="00E3417A">
      <w:pPr>
        <w:tabs>
          <w:tab w:val="left" w:pos="4320"/>
        </w:tabs>
        <w:jc w:val="center"/>
        <w:rPr>
          <w:b/>
          <w:caps/>
          <w:noProof/>
          <w:sz w:val="22"/>
          <w:szCs w:val="22"/>
        </w:rPr>
      </w:pPr>
      <w:r w:rsidRPr="00432CD5">
        <w:rPr>
          <w:b/>
          <w:caps/>
          <w:noProof/>
          <w:sz w:val="22"/>
          <w:szCs w:val="22"/>
        </w:rPr>
        <w:t>E-</w:t>
      </w:r>
      <w:r w:rsidR="00B6756F" w:rsidRPr="00432CD5">
        <w:rPr>
          <w:b/>
          <w:caps/>
          <w:noProof/>
          <w:sz w:val="22"/>
          <w:szCs w:val="22"/>
        </w:rPr>
        <w:t>Path</w:t>
      </w:r>
      <w:r w:rsidR="00911BB9" w:rsidRPr="00432CD5">
        <w:rPr>
          <w:b/>
          <w:caps/>
          <w:noProof/>
          <w:sz w:val="22"/>
          <w:szCs w:val="22"/>
        </w:rPr>
        <w:t xml:space="preserve"> </w:t>
      </w:r>
      <w:r w:rsidR="000B6DEB" w:rsidRPr="00432CD5">
        <w:rPr>
          <w:b/>
          <w:caps/>
          <w:noProof/>
          <w:sz w:val="22"/>
          <w:szCs w:val="22"/>
        </w:rPr>
        <w:t>Wireline</w:t>
      </w:r>
      <w:r w:rsidR="006C16D2" w:rsidRPr="00432CD5">
        <w:rPr>
          <w:b/>
          <w:caps/>
          <w:noProof/>
          <w:sz w:val="22"/>
          <w:szCs w:val="22"/>
        </w:rPr>
        <w:t xml:space="preserve"> </w:t>
      </w:r>
      <w:r w:rsidR="006C4D40" w:rsidRPr="00432CD5">
        <w:rPr>
          <w:b/>
          <w:caps/>
          <w:noProof/>
          <w:sz w:val="22"/>
          <w:szCs w:val="22"/>
        </w:rPr>
        <w:t>Service Schedule</w:t>
      </w:r>
    </w:p>
    <w:p w14:paraId="4A5710E9" w14:textId="77777777" w:rsidR="00E3417A" w:rsidRPr="007A3F12" w:rsidRDefault="00E3417A" w:rsidP="00E842FF">
      <w:pPr>
        <w:tabs>
          <w:tab w:val="left" w:pos="4320"/>
        </w:tabs>
        <w:jc w:val="center"/>
        <w:rPr>
          <w:b/>
          <w:sz w:val="22"/>
          <w:szCs w:val="22"/>
        </w:rPr>
      </w:pPr>
      <w:r w:rsidRPr="007A3F12">
        <w:rPr>
          <w:b/>
          <w:sz w:val="22"/>
          <w:szCs w:val="22"/>
        </w:rPr>
        <w:t>(Silver, Gold &amp; Platinum)</w:t>
      </w:r>
    </w:p>
    <w:p w14:paraId="11FCBBB1" w14:textId="4D1AF15F" w:rsidR="00727E74" w:rsidRDefault="00B76180" w:rsidP="00CB1E59">
      <w:pPr>
        <w:pStyle w:val="BodyText"/>
        <w:spacing w:before="240" w:after="240"/>
        <w:ind w:right="117"/>
        <w:rPr>
          <w:bCs/>
          <w:sz w:val="22"/>
          <w:szCs w:val="22"/>
        </w:rPr>
      </w:pPr>
      <w:r w:rsidRPr="007A3F12">
        <w:rPr>
          <w:bCs/>
          <w:sz w:val="22"/>
          <w:szCs w:val="22"/>
        </w:rPr>
        <w:t>This E-Path Wirel</w:t>
      </w:r>
      <w:r w:rsidR="0051765A" w:rsidRPr="00432CD5">
        <w:rPr>
          <w:bCs/>
          <w:sz w:val="22"/>
          <w:szCs w:val="22"/>
        </w:rPr>
        <w:t>ine</w:t>
      </w:r>
      <w:r w:rsidRPr="00432CD5">
        <w:rPr>
          <w:bCs/>
          <w:sz w:val="22"/>
          <w:szCs w:val="22"/>
        </w:rPr>
        <w:t xml:space="preserve"> Service Schedule </w:t>
      </w:r>
      <w:r w:rsidR="00CB1E59" w:rsidRPr="00CB1E59">
        <w:rPr>
          <w:bCs/>
          <w:sz w:val="22"/>
          <w:szCs w:val="22"/>
        </w:rPr>
        <w:t xml:space="preserve">{{ScheduleId}} </w:t>
      </w:r>
      <w:r w:rsidRPr="007A3F12">
        <w:rPr>
          <w:bCs/>
          <w:sz w:val="22"/>
          <w:szCs w:val="22"/>
        </w:rPr>
        <w:t>(“</w:t>
      </w:r>
      <w:r w:rsidRPr="00494FBE">
        <w:rPr>
          <w:b/>
          <w:sz w:val="22"/>
          <w:szCs w:val="22"/>
        </w:rPr>
        <w:t>E-Path Service Schedule</w:t>
      </w:r>
      <w:r w:rsidRPr="007A3F12">
        <w:rPr>
          <w:bCs/>
          <w:sz w:val="22"/>
          <w:szCs w:val="22"/>
        </w:rPr>
        <w:t>” or “</w:t>
      </w:r>
      <w:r w:rsidRPr="00494FBE">
        <w:rPr>
          <w:b/>
          <w:sz w:val="22"/>
          <w:szCs w:val="22"/>
        </w:rPr>
        <w:t>Service Schedule</w:t>
      </w:r>
      <w:r w:rsidRPr="007A3F12">
        <w:rPr>
          <w:bCs/>
          <w:sz w:val="22"/>
          <w:szCs w:val="22"/>
        </w:rPr>
        <w:t xml:space="preserve">”), </w:t>
      </w:r>
      <w:r w:rsidR="00731720" w:rsidRPr="00432CD5">
        <w:rPr>
          <w:bCs/>
          <w:sz w:val="22"/>
          <w:szCs w:val="22"/>
        </w:rPr>
        <w:t xml:space="preserve">upon </w:t>
      </w:r>
      <w:r w:rsidR="00911BB9" w:rsidRPr="00432CD5">
        <w:rPr>
          <w:bCs/>
          <w:sz w:val="22"/>
          <w:szCs w:val="22"/>
        </w:rPr>
        <w:t xml:space="preserve">the </w:t>
      </w:r>
      <w:r w:rsidR="00ED345D" w:rsidRPr="00432CD5">
        <w:rPr>
          <w:bCs/>
          <w:sz w:val="22"/>
          <w:szCs w:val="22"/>
        </w:rPr>
        <w:t xml:space="preserve">E-Path Schedule </w:t>
      </w:r>
      <w:r w:rsidR="00731720" w:rsidRPr="00432CD5">
        <w:rPr>
          <w:bCs/>
          <w:sz w:val="22"/>
          <w:szCs w:val="22"/>
        </w:rPr>
        <w:t>Effective Date</w:t>
      </w:r>
      <w:r w:rsidR="005924A6" w:rsidRPr="00432CD5">
        <w:rPr>
          <w:bCs/>
          <w:sz w:val="22"/>
          <w:szCs w:val="22"/>
        </w:rPr>
        <w:t xml:space="preserve"> (defined below)</w:t>
      </w:r>
      <w:r w:rsidR="00731720" w:rsidRPr="00432CD5">
        <w:rPr>
          <w:bCs/>
          <w:sz w:val="22"/>
          <w:szCs w:val="22"/>
        </w:rPr>
        <w:t>,</w:t>
      </w:r>
      <w:r w:rsidR="00BC50D9" w:rsidRPr="00432CD5">
        <w:rPr>
          <w:bCs/>
          <w:sz w:val="22"/>
          <w:szCs w:val="22"/>
        </w:rPr>
        <w:t xml:space="preserve"> </w:t>
      </w:r>
      <w:r w:rsidR="0022011D" w:rsidRPr="00432CD5">
        <w:rPr>
          <w:bCs/>
          <w:sz w:val="22"/>
          <w:szCs w:val="22"/>
        </w:rPr>
        <w:t xml:space="preserve">is made a part of </w:t>
      </w:r>
      <w:r w:rsidR="00CA5B71" w:rsidRPr="00432CD5">
        <w:rPr>
          <w:bCs/>
          <w:sz w:val="22"/>
          <w:szCs w:val="22"/>
        </w:rPr>
        <w:t xml:space="preserve">the </w:t>
      </w:r>
      <w:r w:rsidR="00E60305" w:rsidRPr="00432CD5">
        <w:rPr>
          <w:bCs/>
          <w:sz w:val="22"/>
          <w:szCs w:val="22"/>
        </w:rPr>
        <w:t xml:space="preserve">Frontier </w:t>
      </w:r>
      <w:r w:rsidR="0016388D" w:rsidRPr="00432CD5">
        <w:rPr>
          <w:bCs/>
          <w:sz w:val="22"/>
          <w:szCs w:val="22"/>
        </w:rPr>
        <w:t xml:space="preserve">or Master </w:t>
      </w:r>
      <w:r w:rsidR="00E60305" w:rsidRPr="00432CD5">
        <w:rPr>
          <w:bCs/>
          <w:sz w:val="22"/>
          <w:szCs w:val="22"/>
        </w:rPr>
        <w:t xml:space="preserve">Services </w:t>
      </w:r>
      <w:r w:rsidR="00911BB9" w:rsidRPr="00432CD5">
        <w:rPr>
          <w:bCs/>
          <w:sz w:val="22"/>
          <w:szCs w:val="22"/>
        </w:rPr>
        <w:t xml:space="preserve">Agreement </w:t>
      </w:r>
      <w:r w:rsidR="00D52245" w:rsidRPr="00432CD5">
        <w:rPr>
          <w:bCs/>
          <w:sz w:val="22"/>
          <w:szCs w:val="22"/>
        </w:rPr>
        <w:t xml:space="preserve">dated </w:t>
      </w:r>
      <w:r w:rsidR="00472B03" w:rsidRPr="00472B03">
        <w:rPr>
          <w:rFonts w:eastAsia="Arial"/>
          <w:sz w:val="22"/>
          <w:szCs w:val="22"/>
        </w:rPr>
        <w:t>{{FSA_StartDate}}</w:t>
      </w:r>
      <w:r w:rsidR="00472B03">
        <w:rPr>
          <w:rFonts w:eastAsia="Arial"/>
          <w:sz w:val="22"/>
          <w:szCs w:val="22"/>
        </w:rPr>
        <w:t xml:space="preserve"> </w:t>
      </w:r>
      <w:r w:rsidR="00BD1541" w:rsidRPr="007A3F12">
        <w:rPr>
          <w:bCs/>
          <w:sz w:val="22"/>
          <w:szCs w:val="22"/>
        </w:rPr>
        <w:t>by and between</w:t>
      </w:r>
      <w:r w:rsidR="00BD1541" w:rsidRPr="007A3F12">
        <w:rPr>
          <w:bCs/>
          <w:spacing w:val="-26"/>
          <w:sz w:val="22"/>
          <w:szCs w:val="22"/>
        </w:rPr>
        <w:t xml:space="preserve"> </w:t>
      </w:r>
      <w:r w:rsidR="00BD1541" w:rsidRPr="00432CD5">
        <w:rPr>
          <w:bCs/>
          <w:sz w:val="22"/>
          <w:szCs w:val="22"/>
        </w:rPr>
        <w:t xml:space="preserve">Frontier and </w:t>
      </w:r>
      <w:r w:rsidR="004F75B2" w:rsidRPr="004F75B2">
        <w:rPr>
          <w:rFonts w:eastAsia="Arial"/>
          <w:sz w:val="22"/>
          <w:szCs w:val="22"/>
        </w:rPr>
        <w:t>{{</w:t>
      </w:r>
      <w:r w:rsidR="00E44080">
        <w:rPr>
          <w:rFonts w:eastAsia="Arial"/>
          <w:sz w:val="22"/>
          <w:szCs w:val="22"/>
        </w:rPr>
        <w:t>Subscriber</w:t>
      </w:r>
      <w:r w:rsidR="004F75B2" w:rsidRPr="004F75B2">
        <w:rPr>
          <w:rFonts w:eastAsia="Arial"/>
          <w:sz w:val="22"/>
          <w:szCs w:val="22"/>
        </w:rPr>
        <w:t xml:space="preserve">_Name}} </w:t>
      </w:r>
      <w:r w:rsidR="00CB1E59">
        <w:rPr>
          <w:rFonts w:eastAsia="Arial"/>
          <w:sz w:val="22"/>
          <w:szCs w:val="22"/>
        </w:rPr>
        <w:t>(</w:t>
      </w:r>
      <w:r w:rsidR="00911BB9" w:rsidRPr="00494FBE">
        <w:rPr>
          <w:b/>
          <w:sz w:val="22"/>
          <w:szCs w:val="22"/>
        </w:rPr>
        <w:t>Customer</w:t>
      </w:r>
      <w:r w:rsidR="006E428E" w:rsidRPr="00432CD5">
        <w:rPr>
          <w:bCs/>
          <w:sz w:val="22"/>
          <w:szCs w:val="22"/>
        </w:rPr>
        <w:t>”</w:t>
      </w:r>
      <w:r w:rsidR="00BD1541" w:rsidRPr="00432CD5">
        <w:rPr>
          <w:bCs/>
          <w:sz w:val="22"/>
          <w:szCs w:val="22"/>
        </w:rPr>
        <w:t xml:space="preserve">) </w:t>
      </w:r>
      <w:r w:rsidR="004801E6" w:rsidRPr="00432CD5">
        <w:rPr>
          <w:bCs/>
          <w:sz w:val="22"/>
          <w:szCs w:val="22"/>
        </w:rPr>
        <w:t>(which may be referred to in this Service Schedule as either “</w:t>
      </w:r>
      <w:r w:rsidR="004801E6" w:rsidRPr="00494FBE">
        <w:rPr>
          <w:b/>
          <w:sz w:val="22"/>
          <w:szCs w:val="22"/>
        </w:rPr>
        <w:t>FSA</w:t>
      </w:r>
      <w:r w:rsidR="004801E6" w:rsidRPr="00432CD5">
        <w:rPr>
          <w:bCs/>
          <w:sz w:val="22"/>
          <w:szCs w:val="22"/>
        </w:rPr>
        <w:t>” or “</w:t>
      </w:r>
      <w:r w:rsidR="004801E6" w:rsidRPr="00494FBE">
        <w:rPr>
          <w:b/>
          <w:sz w:val="22"/>
          <w:szCs w:val="22"/>
        </w:rPr>
        <w:t>MSA</w:t>
      </w:r>
      <w:r w:rsidR="004801E6" w:rsidRPr="00432CD5">
        <w:rPr>
          <w:bCs/>
          <w:sz w:val="22"/>
          <w:szCs w:val="22"/>
        </w:rPr>
        <w:t xml:space="preserve">”).  </w:t>
      </w:r>
      <w:r w:rsidR="00405945" w:rsidRPr="00432CD5">
        <w:rPr>
          <w:bCs/>
          <w:sz w:val="22"/>
          <w:szCs w:val="22"/>
        </w:rPr>
        <w:t xml:space="preserve">The </w:t>
      </w:r>
      <w:r w:rsidR="001F434C" w:rsidRPr="00432CD5">
        <w:rPr>
          <w:bCs/>
          <w:sz w:val="22"/>
          <w:szCs w:val="22"/>
        </w:rPr>
        <w:t>MSA</w:t>
      </w:r>
      <w:r w:rsidR="005453D1" w:rsidRPr="00432CD5">
        <w:rPr>
          <w:bCs/>
          <w:sz w:val="22"/>
          <w:szCs w:val="22"/>
        </w:rPr>
        <w:t xml:space="preserve"> and this Service Schedule are collectively referred to as the “</w:t>
      </w:r>
      <w:r w:rsidR="005453D1" w:rsidRPr="00494FBE">
        <w:rPr>
          <w:b/>
          <w:sz w:val="22"/>
          <w:szCs w:val="22"/>
        </w:rPr>
        <w:t>Agreement</w:t>
      </w:r>
      <w:r w:rsidR="005453D1" w:rsidRPr="00432CD5">
        <w:rPr>
          <w:bCs/>
          <w:sz w:val="22"/>
          <w:szCs w:val="22"/>
        </w:rPr>
        <w:t>.”</w:t>
      </w:r>
      <w:r w:rsidR="00734F96" w:rsidRPr="00432CD5">
        <w:rPr>
          <w:bCs/>
          <w:sz w:val="22"/>
          <w:szCs w:val="22"/>
        </w:rPr>
        <w:t xml:space="preserve">  Frontier and Customer are each a </w:t>
      </w:r>
      <w:r w:rsidR="0025759A" w:rsidRPr="00432CD5">
        <w:rPr>
          <w:bCs/>
          <w:sz w:val="22"/>
          <w:szCs w:val="22"/>
        </w:rPr>
        <w:t>“</w:t>
      </w:r>
      <w:r w:rsidR="00734F96" w:rsidRPr="00432CD5">
        <w:rPr>
          <w:bCs/>
          <w:sz w:val="22"/>
          <w:szCs w:val="22"/>
        </w:rPr>
        <w:t>Party</w:t>
      </w:r>
      <w:r w:rsidR="0025759A" w:rsidRPr="00432CD5">
        <w:rPr>
          <w:bCs/>
          <w:sz w:val="22"/>
          <w:szCs w:val="22"/>
        </w:rPr>
        <w:t>”</w:t>
      </w:r>
      <w:r w:rsidR="00734F96" w:rsidRPr="00432CD5">
        <w:rPr>
          <w:bCs/>
          <w:sz w:val="22"/>
          <w:szCs w:val="22"/>
        </w:rPr>
        <w:t xml:space="preserve"> and collectively the </w:t>
      </w:r>
      <w:r w:rsidR="0025759A" w:rsidRPr="00432CD5">
        <w:rPr>
          <w:bCs/>
          <w:sz w:val="22"/>
          <w:szCs w:val="22"/>
        </w:rPr>
        <w:t>“Parties.”</w:t>
      </w:r>
      <w:r w:rsidR="00CA1EA0" w:rsidRPr="00432CD5">
        <w:rPr>
          <w:bCs/>
          <w:sz w:val="22"/>
          <w:szCs w:val="22"/>
        </w:rPr>
        <w:t xml:space="preserve"> </w:t>
      </w:r>
      <w:r w:rsidR="00926092" w:rsidRPr="00432CD5">
        <w:rPr>
          <w:bCs/>
          <w:sz w:val="22"/>
          <w:szCs w:val="22"/>
        </w:rPr>
        <w:t xml:space="preserve"> </w:t>
      </w:r>
      <w:r w:rsidR="00CA1EA0" w:rsidRPr="00432CD5">
        <w:rPr>
          <w:bCs/>
          <w:sz w:val="22"/>
          <w:szCs w:val="22"/>
        </w:rPr>
        <w:t>In this Service Schedule, “days” means calendar days unless otherwise specified.</w:t>
      </w:r>
    </w:p>
    <w:p w14:paraId="7D1B3E91" w14:textId="052FA555" w:rsidR="00911BB9" w:rsidRPr="00432CD5" w:rsidRDefault="00BD1541" w:rsidP="00734637">
      <w:pPr>
        <w:pStyle w:val="BodyText"/>
        <w:spacing w:before="240" w:after="240"/>
        <w:ind w:right="117"/>
        <w:rPr>
          <w:bCs/>
          <w:sz w:val="22"/>
          <w:szCs w:val="22"/>
        </w:rPr>
      </w:pPr>
      <w:r w:rsidRPr="00432CD5">
        <w:rPr>
          <w:bCs/>
          <w:sz w:val="22"/>
          <w:szCs w:val="22"/>
        </w:rPr>
        <w:t xml:space="preserve">This </w:t>
      </w:r>
      <w:r w:rsidR="006C4D40" w:rsidRPr="00432CD5">
        <w:rPr>
          <w:bCs/>
          <w:sz w:val="22"/>
          <w:szCs w:val="22"/>
        </w:rPr>
        <w:t>Service Schedule</w:t>
      </w:r>
      <w:r w:rsidR="00541223" w:rsidRPr="00432CD5">
        <w:rPr>
          <w:bCs/>
          <w:sz w:val="22"/>
          <w:szCs w:val="22"/>
        </w:rPr>
        <w:t xml:space="preserve"> </w:t>
      </w:r>
      <w:r w:rsidRPr="00432CD5">
        <w:rPr>
          <w:bCs/>
          <w:sz w:val="22"/>
          <w:szCs w:val="22"/>
        </w:rPr>
        <w:t>is effective on the date of the last signature by a Party set forth on</w:t>
      </w:r>
      <w:r w:rsidRPr="00432CD5">
        <w:rPr>
          <w:bCs/>
          <w:spacing w:val="-21"/>
          <w:sz w:val="22"/>
          <w:szCs w:val="22"/>
        </w:rPr>
        <w:t xml:space="preserve"> </w:t>
      </w:r>
      <w:r w:rsidRPr="00432CD5">
        <w:rPr>
          <w:bCs/>
          <w:sz w:val="22"/>
          <w:szCs w:val="22"/>
        </w:rPr>
        <w:t>the</w:t>
      </w:r>
      <w:r w:rsidRPr="00432CD5">
        <w:rPr>
          <w:bCs/>
          <w:w w:val="99"/>
          <w:sz w:val="22"/>
          <w:szCs w:val="22"/>
        </w:rPr>
        <w:t xml:space="preserve"> </w:t>
      </w:r>
      <w:r w:rsidRPr="00432CD5">
        <w:rPr>
          <w:bCs/>
          <w:sz w:val="22"/>
          <w:szCs w:val="22"/>
        </w:rPr>
        <w:t xml:space="preserve">signature page to this </w:t>
      </w:r>
      <w:r w:rsidR="00ED365C" w:rsidRPr="00432CD5">
        <w:rPr>
          <w:bCs/>
          <w:sz w:val="22"/>
          <w:szCs w:val="22"/>
        </w:rPr>
        <w:t>E-</w:t>
      </w:r>
      <w:r w:rsidR="00B6756F" w:rsidRPr="00432CD5">
        <w:rPr>
          <w:bCs/>
          <w:sz w:val="22"/>
          <w:szCs w:val="22"/>
        </w:rPr>
        <w:t>Path</w:t>
      </w:r>
      <w:r w:rsidR="00541223" w:rsidRPr="00432CD5">
        <w:rPr>
          <w:bCs/>
          <w:sz w:val="22"/>
          <w:szCs w:val="22"/>
        </w:rPr>
        <w:t xml:space="preserve"> </w:t>
      </w:r>
      <w:r w:rsidR="006C4D40" w:rsidRPr="00432CD5">
        <w:rPr>
          <w:bCs/>
          <w:sz w:val="22"/>
          <w:szCs w:val="22"/>
        </w:rPr>
        <w:t>Service Schedule</w:t>
      </w:r>
      <w:r w:rsidRPr="00432CD5">
        <w:rPr>
          <w:bCs/>
          <w:sz w:val="22"/>
          <w:szCs w:val="22"/>
        </w:rPr>
        <w:t xml:space="preserve"> (</w:t>
      </w:r>
      <w:r w:rsidR="006E428E" w:rsidRPr="00432CD5">
        <w:rPr>
          <w:bCs/>
          <w:sz w:val="22"/>
          <w:szCs w:val="22"/>
        </w:rPr>
        <w:t>“</w:t>
      </w:r>
      <w:r w:rsidR="00ED345D" w:rsidRPr="00494FBE">
        <w:rPr>
          <w:b/>
          <w:sz w:val="22"/>
          <w:szCs w:val="22"/>
        </w:rPr>
        <w:t xml:space="preserve">E-Path Schedule </w:t>
      </w:r>
      <w:r w:rsidRPr="00494FBE">
        <w:rPr>
          <w:b/>
          <w:sz w:val="22"/>
          <w:szCs w:val="22"/>
        </w:rPr>
        <w:t>Effective</w:t>
      </w:r>
      <w:r w:rsidRPr="00494FBE">
        <w:rPr>
          <w:b/>
          <w:spacing w:val="-16"/>
          <w:sz w:val="22"/>
          <w:szCs w:val="22"/>
        </w:rPr>
        <w:t xml:space="preserve"> </w:t>
      </w:r>
      <w:r w:rsidRPr="00494FBE">
        <w:rPr>
          <w:b/>
          <w:sz w:val="22"/>
          <w:szCs w:val="22"/>
        </w:rPr>
        <w:t>Dat</w:t>
      </w:r>
      <w:r w:rsidR="007B4B07" w:rsidRPr="00494FBE">
        <w:rPr>
          <w:b/>
          <w:sz w:val="22"/>
          <w:szCs w:val="22"/>
        </w:rPr>
        <w:t>e</w:t>
      </w:r>
      <w:r w:rsidR="006E428E" w:rsidRPr="00432CD5">
        <w:rPr>
          <w:bCs/>
          <w:sz w:val="22"/>
          <w:szCs w:val="22"/>
        </w:rPr>
        <w:t>”</w:t>
      </w:r>
      <w:r w:rsidRPr="00432CD5">
        <w:rPr>
          <w:bCs/>
          <w:sz w:val="22"/>
          <w:szCs w:val="22"/>
        </w:rPr>
        <w:t>).</w:t>
      </w:r>
      <w:r w:rsidR="00541223" w:rsidRPr="00432CD5">
        <w:rPr>
          <w:bCs/>
          <w:sz w:val="22"/>
          <w:szCs w:val="22"/>
        </w:rPr>
        <w:t xml:space="preserve"> </w:t>
      </w:r>
      <w:r w:rsidR="002B0D52" w:rsidRPr="00432CD5">
        <w:rPr>
          <w:bCs/>
          <w:sz w:val="22"/>
          <w:szCs w:val="22"/>
        </w:rPr>
        <w:t xml:space="preserve">Capitalized terms used but not otherwise defined in this </w:t>
      </w:r>
      <w:r w:rsidR="00ED365C" w:rsidRPr="00432CD5">
        <w:rPr>
          <w:bCs/>
          <w:sz w:val="22"/>
          <w:szCs w:val="22"/>
        </w:rPr>
        <w:t>E-</w:t>
      </w:r>
      <w:r w:rsidR="00B6756F" w:rsidRPr="00432CD5">
        <w:rPr>
          <w:bCs/>
          <w:sz w:val="22"/>
          <w:szCs w:val="22"/>
        </w:rPr>
        <w:t>Path</w:t>
      </w:r>
      <w:r w:rsidR="002B0D52" w:rsidRPr="00432CD5">
        <w:rPr>
          <w:bCs/>
          <w:sz w:val="22"/>
          <w:szCs w:val="22"/>
        </w:rPr>
        <w:t xml:space="preserve"> </w:t>
      </w:r>
      <w:r w:rsidR="006C4D40" w:rsidRPr="00432CD5">
        <w:rPr>
          <w:bCs/>
          <w:sz w:val="22"/>
          <w:szCs w:val="22"/>
        </w:rPr>
        <w:t>Service Schedule</w:t>
      </w:r>
      <w:r w:rsidR="002B0D52" w:rsidRPr="00432CD5">
        <w:rPr>
          <w:bCs/>
          <w:sz w:val="22"/>
          <w:szCs w:val="22"/>
        </w:rPr>
        <w:t xml:space="preserve"> shall have the meanings given such terms in the</w:t>
      </w:r>
      <w:r w:rsidR="00CB06AC" w:rsidRPr="00432CD5">
        <w:rPr>
          <w:bCs/>
          <w:sz w:val="22"/>
          <w:szCs w:val="22"/>
        </w:rPr>
        <w:t xml:space="preserve"> </w:t>
      </w:r>
      <w:r w:rsidR="001F434C" w:rsidRPr="00432CD5">
        <w:rPr>
          <w:bCs/>
          <w:sz w:val="22"/>
          <w:szCs w:val="22"/>
        </w:rPr>
        <w:t>MSA</w:t>
      </w:r>
      <w:r w:rsidR="002B0D52" w:rsidRPr="00432CD5">
        <w:rPr>
          <w:bCs/>
          <w:sz w:val="22"/>
          <w:szCs w:val="22"/>
        </w:rPr>
        <w:t>.</w:t>
      </w:r>
      <w:r w:rsidR="00727E74" w:rsidRPr="00432CD5">
        <w:rPr>
          <w:bCs/>
          <w:sz w:val="22"/>
          <w:szCs w:val="22"/>
        </w:rPr>
        <w:t xml:space="preserve"> </w:t>
      </w:r>
      <w:r w:rsidR="00C43FA1" w:rsidRPr="00432CD5">
        <w:rPr>
          <w:bCs/>
          <w:sz w:val="22"/>
          <w:szCs w:val="22"/>
        </w:rPr>
        <w:t xml:space="preserve">Subject to the terms and conditions of the Agreement, including this </w:t>
      </w:r>
      <w:r w:rsidR="00ED365C" w:rsidRPr="00432CD5">
        <w:rPr>
          <w:bCs/>
          <w:sz w:val="22"/>
          <w:szCs w:val="22"/>
        </w:rPr>
        <w:t>E-</w:t>
      </w:r>
      <w:r w:rsidR="00B6756F" w:rsidRPr="00432CD5">
        <w:rPr>
          <w:bCs/>
          <w:sz w:val="22"/>
          <w:szCs w:val="22"/>
        </w:rPr>
        <w:t>Path</w:t>
      </w:r>
      <w:r w:rsidR="00C43FA1" w:rsidRPr="00432CD5">
        <w:rPr>
          <w:bCs/>
          <w:sz w:val="22"/>
          <w:szCs w:val="22"/>
        </w:rPr>
        <w:t xml:space="preserve"> </w:t>
      </w:r>
      <w:r w:rsidR="006C4D40" w:rsidRPr="00432CD5">
        <w:rPr>
          <w:bCs/>
          <w:sz w:val="22"/>
          <w:szCs w:val="22"/>
        </w:rPr>
        <w:t>Service Schedule</w:t>
      </w:r>
      <w:r w:rsidR="00C43FA1" w:rsidRPr="00432CD5">
        <w:rPr>
          <w:bCs/>
          <w:sz w:val="22"/>
          <w:szCs w:val="22"/>
        </w:rPr>
        <w:t>,</w:t>
      </w:r>
      <w:r w:rsidR="00911BB9" w:rsidRPr="00432CD5">
        <w:rPr>
          <w:bCs/>
          <w:sz w:val="22"/>
          <w:szCs w:val="22"/>
        </w:rPr>
        <w:t xml:space="preserve"> Customer </w:t>
      </w:r>
      <w:r w:rsidR="00C43FA1" w:rsidRPr="00432CD5">
        <w:rPr>
          <w:bCs/>
          <w:sz w:val="22"/>
          <w:szCs w:val="22"/>
        </w:rPr>
        <w:t>will order from Frontier,</w:t>
      </w:r>
      <w:r w:rsidR="00911BB9" w:rsidRPr="00432CD5">
        <w:rPr>
          <w:bCs/>
          <w:sz w:val="22"/>
          <w:szCs w:val="22"/>
        </w:rPr>
        <w:t xml:space="preserve"> and Frontier </w:t>
      </w:r>
      <w:r w:rsidR="00C43FA1" w:rsidRPr="00432CD5">
        <w:rPr>
          <w:bCs/>
          <w:sz w:val="22"/>
          <w:szCs w:val="22"/>
        </w:rPr>
        <w:t>will</w:t>
      </w:r>
      <w:r w:rsidR="00911BB9" w:rsidRPr="00432CD5">
        <w:rPr>
          <w:bCs/>
          <w:sz w:val="22"/>
          <w:szCs w:val="22"/>
        </w:rPr>
        <w:t xml:space="preserve"> provide </w:t>
      </w:r>
      <w:r w:rsidR="00C43FA1" w:rsidRPr="00432CD5">
        <w:rPr>
          <w:bCs/>
          <w:sz w:val="22"/>
          <w:szCs w:val="22"/>
        </w:rPr>
        <w:t xml:space="preserve">to </w:t>
      </w:r>
      <w:r w:rsidR="00911BB9" w:rsidRPr="00432CD5">
        <w:rPr>
          <w:bCs/>
          <w:sz w:val="22"/>
          <w:szCs w:val="22"/>
        </w:rPr>
        <w:t>Customer</w:t>
      </w:r>
      <w:r w:rsidR="00C43FA1" w:rsidRPr="00432CD5">
        <w:rPr>
          <w:bCs/>
          <w:sz w:val="22"/>
          <w:szCs w:val="22"/>
        </w:rPr>
        <w:t xml:space="preserve"> </w:t>
      </w:r>
      <w:r w:rsidR="00ED365C" w:rsidRPr="00432CD5">
        <w:rPr>
          <w:bCs/>
          <w:sz w:val="22"/>
          <w:szCs w:val="22"/>
        </w:rPr>
        <w:t>E-</w:t>
      </w:r>
      <w:r w:rsidR="00B6756F" w:rsidRPr="00432CD5">
        <w:rPr>
          <w:bCs/>
          <w:sz w:val="22"/>
          <w:szCs w:val="22"/>
        </w:rPr>
        <w:t>Path</w:t>
      </w:r>
      <w:r w:rsidR="00C43FA1" w:rsidRPr="00432CD5">
        <w:rPr>
          <w:bCs/>
          <w:sz w:val="22"/>
          <w:szCs w:val="22"/>
        </w:rPr>
        <w:t xml:space="preserve"> Services</w:t>
      </w:r>
      <w:r w:rsidR="00734637">
        <w:rPr>
          <w:bCs/>
          <w:sz w:val="22"/>
          <w:szCs w:val="22"/>
        </w:rPr>
        <w:t>.</w:t>
      </w:r>
    </w:p>
    <w:p w14:paraId="2360020E" w14:textId="77777777" w:rsidR="00911BB9" w:rsidRPr="00432CD5" w:rsidRDefault="00911BB9" w:rsidP="00734637">
      <w:pPr>
        <w:pStyle w:val="ListParagraph"/>
        <w:numPr>
          <w:ilvl w:val="0"/>
          <w:numId w:val="16"/>
        </w:numPr>
        <w:spacing w:before="240" w:after="240"/>
        <w:rPr>
          <w:rFonts w:ascii="Times New Roman" w:hAnsi="Times New Roman"/>
          <w:b/>
          <w:sz w:val="22"/>
          <w:szCs w:val="22"/>
        </w:rPr>
      </w:pPr>
      <w:r w:rsidRPr="00432CD5">
        <w:rPr>
          <w:rFonts w:ascii="Times New Roman" w:hAnsi="Times New Roman"/>
          <w:b/>
          <w:sz w:val="22"/>
          <w:szCs w:val="22"/>
        </w:rPr>
        <w:t>Service</w:t>
      </w:r>
      <w:r w:rsidR="00D3015D" w:rsidRPr="00432CD5">
        <w:rPr>
          <w:rFonts w:ascii="Times New Roman" w:hAnsi="Times New Roman"/>
          <w:b/>
          <w:sz w:val="22"/>
          <w:szCs w:val="22"/>
        </w:rPr>
        <w:t xml:space="preserve"> Prerequisites</w:t>
      </w:r>
    </w:p>
    <w:p w14:paraId="1ABEFE00" w14:textId="4594F3BB" w:rsidR="00911BB9" w:rsidRPr="00432CD5" w:rsidRDefault="00911BB9" w:rsidP="00734637">
      <w:pPr>
        <w:pStyle w:val="ListParagraph"/>
        <w:numPr>
          <w:ilvl w:val="1"/>
          <w:numId w:val="16"/>
        </w:numPr>
        <w:spacing w:before="240" w:after="240"/>
        <w:rPr>
          <w:rFonts w:ascii="Times New Roman" w:hAnsi="Times New Roman"/>
          <w:bCs/>
          <w:sz w:val="22"/>
          <w:szCs w:val="22"/>
        </w:rPr>
      </w:pPr>
      <w:bookmarkStart w:id="0" w:name="_Hlk46921960"/>
      <w:r w:rsidRPr="00432CD5">
        <w:rPr>
          <w:rFonts w:ascii="Times New Roman" w:hAnsi="Times New Roman"/>
          <w:bCs/>
          <w:sz w:val="22"/>
          <w:szCs w:val="22"/>
        </w:rPr>
        <w:t xml:space="preserve">This </w:t>
      </w:r>
      <w:r w:rsidR="00547EF6" w:rsidRPr="00432CD5">
        <w:rPr>
          <w:rFonts w:ascii="Times New Roman" w:hAnsi="Times New Roman"/>
          <w:bCs/>
          <w:noProof/>
          <w:sz w:val="22"/>
          <w:szCs w:val="22"/>
        </w:rPr>
        <w:t>E-Path</w:t>
      </w:r>
      <w:r w:rsidRPr="00432CD5">
        <w:rPr>
          <w:rFonts w:ascii="Times New Roman" w:hAnsi="Times New Roman"/>
          <w:bCs/>
          <w:noProof/>
          <w:sz w:val="22"/>
          <w:szCs w:val="22"/>
        </w:rPr>
        <w:t xml:space="preserve"> </w:t>
      </w:r>
      <w:r w:rsidRPr="00432CD5">
        <w:rPr>
          <w:rFonts w:ascii="Times New Roman" w:hAnsi="Times New Roman"/>
          <w:bCs/>
          <w:sz w:val="22"/>
          <w:szCs w:val="22"/>
        </w:rPr>
        <w:t xml:space="preserve">Service Schedule is for the supply of Ethernet </w:t>
      </w:r>
      <w:r w:rsidR="00DF0834" w:rsidRPr="00432CD5">
        <w:rPr>
          <w:rFonts w:ascii="Times New Roman" w:hAnsi="Times New Roman"/>
          <w:bCs/>
          <w:sz w:val="22"/>
          <w:szCs w:val="22"/>
        </w:rPr>
        <w:t>a</w:t>
      </w:r>
      <w:r w:rsidRPr="00432CD5">
        <w:rPr>
          <w:rFonts w:ascii="Times New Roman" w:hAnsi="Times New Roman"/>
          <w:bCs/>
          <w:sz w:val="22"/>
          <w:szCs w:val="22"/>
        </w:rPr>
        <w:t xml:space="preserve">ccess </w:t>
      </w:r>
      <w:r w:rsidR="00DF0834" w:rsidRPr="00432CD5">
        <w:rPr>
          <w:rFonts w:ascii="Times New Roman" w:hAnsi="Times New Roman"/>
          <w:bCs/>
          <w:sz w:val="22"/>
          <w:szCs w:val="22"/>
        </w:rPr>
        <w:t>s</w:t>
      </w:r>
      <w:r w:rsidRPr="00432CD5">
        <w:rPr>
          <w:rFonts w:ascii="Times New Roman" w:hAnsi="Times New Roman"/>
          <w:bCs/>
          <w:sz w:val="22"/>
          <w:szCs w:val="22"/>
        </w:rPr>
        <w:t xml:space="preserve">ervices for </w:t>
      </w:r>
      <w:r w:rsidR="009B032B" w:rsidRPr="00432CD5">
        <w:rPr>
          <w:rFonts w:ascii="Times New Roman" w:hAnsi="Times New Roman"/>
          <w:bCs/>
          <w:sz w:val="22"/>
          <w:szCs w:val="22"/>
        </w:rPr>
        <w:t>c</w:t>
      </w:r>
      <w:r w:rsidRPr="00432CD5">
        <w:rPr>
          <w:rFonts w:ascii="Times New Roman" w:hAnsi="Times New Roman"/>
          <w:bCs/>
          <w:sz w:val="22"/>
          <w:szCs w:val="22"/>
        </w:rPr>
        <w:t xml:space="preserve">ustomers </w:t>
      </w:r>
      <w:r w:rsidR="00593782" w:rsidRPr="00432CD5">
        <w:rPr>
          <w:rFonts w:ascii="Times New Roman" w:hAnsi="Times New Roman"/>
          <w:bCs/>
          <w:sz w:val="22"/>
          <w:szCs w:val="22"/>
        </w:rPr>
        <w:t>that</w:t>
      </w:r>
      <w:r w:rsidR="000B4A15" w:rsidRPr="00432CD5">
        <w:rPr>
          <w:rFonts w:ascii="Times New Roman" w:hAnsi="Times New Roman"/>
          <w:bCs/>
          <w:sz w:val="22"/>
          <w:szCs w:val="22"/>
        </w:rPr>
        <w:t xml:space="preserve">: </w:t>
      </w:r>
      <w:r w:rsidR="00806015" w:rsidRPr="00432CD5">
        <w:rPr>
          <w:rFonts w:ascii="Times New Roman" w:hAnsi="Times New Roman"/>
          <w:bCs/>
          <w:sz w:val="22"/>
          <w:szCs w:val="22"/>
        </w:rPr>
        <w:t xml:space="preserve"> </w:t>
      </w:r>
      <w:r w:rsidR="000B4A15" w:rsidRPr="00432CD5">
        <w:rPr>
          <w:rFonts w:ascii="Times New Roman" w:hAnsi="Times New Roman"/>
          <w:bCs/>
          <w:sz w:val="22"/>
          <w:szCs w:val="22"/>
        </w:rPr>
        <w:t>(a)</w:t>
      </w:r>
      <w:r w:rsidR="005B42F8" w:rsidRPr="00432CD5">
        <w:rPr>
          <w:rFonts w:ascii="Times New Roman" w:hAnsi="Times New Roman"/>
          <w:bCs/>
          <w:sz w:val="22"/>
          <w:szCs w:val="22"/>
        </w:rPr>
        <w:t> </w:t>
      </w:r>
      <w:r w:rsidRPr="00432CD5">
        <w:rPr>
          <w:rFonts w:ascii="Times New Roman" w:hAnsi="Times New Roman"/>
          <w:bCs/>
          <w:sz w:val="22"/>
          <w:szCs w:val="22"/>
        </w:rPr>
        <w:t xml:space="preserve">have executed a </w:t>
      </w:r>
      <w:r w:rsidR="007B4B07" w:rsidRPr="00432CD5">
        <w:rPr>
          <w:rFonts w:ascii="Times New Roman" w:hAnsi="Times New Roman"/>
          <w:bCs/>
          <w:sz w:val="22"/>
          <w:szCs w:val="22"/>
        </w:rPr>
        <w:t>services agreement with Frontier</w:t>
      </w:r>
      <w:r w:rsidR="006E428E" w:rsidRPr="00432CD5">
        <w:rPr>
          <w:rFonts w:ascii="Times New Roman" w:hAnsi="Times New Roman"/>
          <w:bCs/>
          <w:sz w:val="22"/>
          <w:szCs w:val="22"/>
        </w:rPr>
        <w:t xml:space="preserve">, which may be entitled </w:t>
      </w:r>
      <w:r w:rsidRPr="00432CD5">
        <w:rPr>
          <w:rFonts w:ascii="Times New Roman" w:hAnsi="Times New Roman"/>
          <w:bCs/>
          <w:sz w:val="22"/>
          <w:szCs w:val="22"/>
        </w:rPr>
        <w:t xml:space="preserve">Frontier </w:t>
      </w:r>
      <w:r w:rsidR="009B7270" w:rsidRPr="00432CD5">
        <w:rPr>
          <w:rFonts w:ascii="Times New Roman" w:hAnsi="Times New Roman"/>
          <w:bCs/>
          <w:sz w:val="22"/>
          <w:szCs w:val="22"/>
        </w:rPr>
        <w:t xml:space="preserve">or </w:t>
      </w:r>
      <w:r w:rsidR="005D4D84" w:rsidRPr="00432CD5">
        <w:rPr>
          <w:rFonts w:ascii="Times New Roman" w:hAnsi="Times New Roman"/>
          <w:bCs/>
          <w:sz w:val="22"/>
          <w:szCs w:val="22"/>
        </w:rPr>
        <w:t>m</w:t>
      </w:r>
      <w:r w:rsidR="009B7270" w:rsidRPr="00432CD5">
        <w:rPr>
          <w:rFonts w:ascii="Times New Roman" w:hAnsi="Times New Roman"/>
          <w:bCs/>
          <w:sz w:val="22"/>
          <w:szCs w:val="22"/>
        </w:rPr>
        <w:t xml:space="preserve">aster </w:t>
      </w:r>
      <w:r w:rsidR="005D4D84" w:rsidRPr="00432CD5">
        <w:rPr>
          <w:rFonts w:ascii="Times New Roman" w:hAnsi="Times New Roman"/>
          <w:bCs/>
          <w:sz w:val="22"/>
          <w:szCs w:val="22"/>
        </w:rPr>
        <w:t>s</w:t>
      </w:r>
      <w:r w:rsidRPr="00432CD5">
        <w:rPr>
          <w:rFonts w:ascii="Times New Roman" w:hAnsi="Times New Roman"/>
          <w:bCs/>
          <w:sz w:val="22"/>
          <w:szCs w:val="22"/>
        </w:rPr>
        <w:t>ervice</w:t>
      </w:r>
      <w:r w:rsidR="009A0C1F" w:rsidRPr="00432CD5">
        <w:rPr>
          <w:rFonts w:ascii="Times New Roman" w:hAnsi="Times New Roman"/>
          <w:bCs/>
          <w:sz w:val="22"/>
          <w:szCs w:val="22"/>
        </w:rPr>
        <w:t>s</w:t>
      </w:r>
      <w:r w:rsidRPr="00432CD5">
        <w:rPr>
          <w:rFonts w:ascii="Times New Roman" w:hAnsi="Times New Roman"/>
          <w:bCs/>
          <w:sz w:val="22"/>
          <w:szCs w:val="22"/>
        </w:rPr>
        <w:t xml:space="preserve"> </w:t>
      </w:r>
      <w:r w:rsidR="005D4D84" w:rsidRPr="00432CD5">
        <w:rPr>
          <w:rFonts w:ascii="Times New Roman" w:hAnsi="Times New Roman"/>
          <w:bCs/>
          <w:sz w:val="22"/>
          <w:szCs w:val="22"/>
        </w:rPr>
        <w:t>a</w:t>
      </w:r>
      <w:r w:rsidRPr="00432CD5">
        <w:rPr>
          <w:rFonts w:ascii="Times New Roman" w:hAnsi="Times New Roman"/>
          <w:bCs/>
          <w:sz w:val="22"/>
          <w:szCs w:val="22"/>
        </w:rPr>
        <w:t>greement</w:t>
      </w:r>
      <w:r w:rsidR="00646800" w:rsidRPr="00432CD5">
        <w:rPr>
          <w:rFonts w:ascii="Times New Roman" w:hAnsi="Times New Roman"/>
          <w:bCs/>
          <w:sz w:val="22"/>
          <w:szCs w:val="22"/>
        </w:rPr>
        <w:t>; (b)</w:t>
      </w:r>
      <w:r w:rsidR="005B42F8" w:rsidRPr="00432CD5">
        <w:rPr>
          <w:rFonts w:ascii="Times New Roman" w:hAnsi="Times New Roman"/>
          <w:bCs/>
          <w:sz w:val="22"/>
          <w:szCs w:val="22"/>
        </w:rPr>
        <w:t> </w:t>
      </w:r>
      <w:r w:rsidR="00646800" w:rsidRPr="00432CD5">
        <w:rPr>
          <w:rFonts w:ascii="Times New Roman" w:hAnsi="Times New Roman"/>
          <w:bCs/>
          <w:sz w:val="22"/>
          <w:szCs w:val="22"/>
        </w:rPr>
        <w:t>have executed</w:t>
      </w:r>
      <w:r w:rsidRPr="00432CD5">
        <w:rPr>
          <w:rFonts w:ascii="Times New Roman" w:hAnsi="Times New Roman"/>
          <w:bCs/>
          <w:sz w:val="22"/>
          <w:szCs w:val="22"/>
        </w:rPr>
        <w:t xml:space="preserve"> </w:t>
      </w:r>
      <w:r w:rsidR="006E428E" w:rsidRPr="00432CD5">
        <w:rPr>
          <w:rFonts w:ascii="Times New Roman" w:hAnsi="Times New Roman"/>
          <w:bCs/>
          <w:sz w:val="22"/>
          <w:szCs w:val="22"/>
        </w:rPr>
        <w:t xml:space="preserve">a </w:t>
      </w:r>
      <w:r w:rsidRPr="00432CD5">
        <w:rPr>
          <w:rFonts w:ascii="Times New Roman" w:hAnsi="Times New Roman"/>
          <w:bCs/>
          <w:sz w:val="22"/>
          <w:szCs w:val="22"/>
        </w:rPr>
        <w:t>Non</w:t>
      </w:r>
      <w:r w:rsidR="00646800" w:rsidRPr="00432CD5">
        <w:rPr>
          <w:rFonts w:ascii="Times New Roman" w:hAnsi="Times New Roman"/>
          <w:bCs/>
          <w:sz w:val="22"/>
          <w:szCs w:val="22"/>
        </w:rPr>
        <w:t>-</w:t>
      </w:r>
      <w:r w:rsidRPr="00432CD5">
        <w:rPr>
          <w:rFonts w:ascii="Times New Roman" w:hAnsi="Times New Roman"/>
          <w:bCs/>
          <w:sz w:val="22"/>
          <w:szCs w:val="22"/>
        </w:rPr>
        <w:t>Disclosure Agreement (</w:t>
      </w:r>
      <w:r w:rsidR="00F0281B" w:rsidRPr="00432CD5">
        <w:rPr>
          <w:rFonts w:ascii="Times New Roman" w:hAnsi="Times New Roman"/>
          <w:bCs/>
          <w:sz w:val="22"/>
          <w:szCs w:val="22"/>
        </w:rPr>
        <w:t>“</w:t>
      </w:r>
      <w:r w:rsidRPr="00494FBE">
        <w:rPr>
          <w:rFonts w:ascii="Times New Roman" w:hAnsi="Times New Roman"/>
          <w:b/>
          <w:sz w:val="22"/>
          <w:szCs w:val="22"/>
        </w:rPr>
        <w:t>NDA</w:t>
      </w:r>
      <w:r w:rsidR="000B4A15" w:rsidRPr="00432CD5">
        <w:rPr>
          <w:rFonts w:ascii="Times New Roman" w:hAnsi="Times New Roman"/>
          <w:bCs/>
          <w:sz w:val="22"/>
          <w:szCs w:val="22"/>
        </w:rPr>
        <w:t>”</w:t>
      </w:r>
      <w:r w:rsidRPr="00432CD5">
        <w:rPr>
          <w:rFonts w:ascii="Times New Roman" w:hAnsi="Times New Roman"/>
          <w:bCs/>
          <w:sz w:val="22"/>
          <w:szCs w:val="22"/>
        </w:rPr>
        <w:t xml:space="preserve">) in </w:t>
      </w:r>
      <w:r w:rsidR="000B4A15" w:rsidRPr="00432CD5">
        <w:rPr>
          <w:rFonts w:ascii="Times New Roman" w:hAnsi="Times New Roman"/>
          <w:bCs/>
          <w:sz w:val="22"/>
          <w:szCs w:val="22"/>
        </w:rPr>
        <w:t>a form acceptable</w:t>
      </w:r>
      <w:r w:rsidRPr="00432CD5">
        <w:rPr>
          <w:rFonts w:ascii="Times New Roman" w:hAnsi="Times New Roman"/>
          <w:bCs/>
          <w:sz w:val="22"/>
          <w:szCs w:val="22"/>
        </w:rPr>
        <w:t xml:space="preserve"> to </w:t>
      </w:r>
      <w:r w:rsidR="000B4A15" w:rsidRPr="00432CD5">
        <w:rPr>
          <w:rFonts w:ascii="Times New Roman" w:hAnsi="Times New Roman"/>
          <w:bCs/>
          <w:sz w:val="22"/>
          <w:szCs w:val="22"/>
        </w:rPr>
        <w:t>Frontier;</w:t>
      </w:r>
      <w:r w:rsidRPr="00432CD5">
        <w:rPr>
          <w:rFonts w:ascii="Times New Roman" w:hAnsi="Times New Roman"/>
          <w:bCs/>
          <w:sz w:val="22"/>
          <w:szCs w:val="22"/>
        </w:rPr>
        <w:t xml:space="preserve"> </w:t>
      </w:r>
      <w:bookmarkEnd w:id="0"/>
      <w:r w:rsidR="00593782" w:rsidRPr="00432CD5">
        <w:rPr>
          <w:rFonts w:ascii="Times New Roman" w:hAnsi="Times New Roman"/>
          <w:bCs/>
          <w:sz w:val="22"/>
          <w:szCs w:val="22"/>
        </w:rPr>
        <w:t xml:space="preserve">and </w:t>
      </w:r>
      <w:r w:rsidR="000B4A15" w:rsidRPr="00432CD5">
        <w:rPr>
          <w:rFonts w:ascii="Times New Roman" w:hAnsi="Times New Roman"/>
          <w:bCs/>
          <w:sz w:val="22"/>
          <w:szCs w:val="22"/>
        </w:rPr>
        <w:t>(</w:t>
      </w:r>
      <w:r w:rsidR="00E806D0" w:rsidRPr="00432CD5">
        <w:rPr>
          <w:rFonts w:ascii="Times New Roman" w:hAnsi="Times New Roman"/>
          <w:bCs/>
          <w:sz w:val="22"/>
          <w:szCs w:val="22"/>
        </w:rPr>
        <w:t>c</w:t>
      </w:r>
      <w:r w:rsidR="000B4A15" w:rsidRPr="00432CD5">
        <w:rPr>
          <w:rFonts w:ascii="Times New Roman" w:hAnsi="Times New Roman"/>
          <w:bCs/>
          <w:sz w:val="22"/>
          <w:szCs w:val="22"/>
        </w:rPr>
        <w:t>)</w:t>
      </w:r>
      <w:r w:rsidR="005B42F8" w:rsidRPr="00432CD5">
        <w:rPr>
          <w:rFonts w:ascii="Times New Roman" w:hAnsi="Times New Roman"/>
          <w:bCs/>
          <w:sz w:val="22"/>
          <w:szCs w:val="22"/>
        </w:rPr>
        <w:t> </w:t>
      </w:r>
      <w:r w:rsidR="00593782" w:rsidRPr="00432CD5">
        <w:rPr>
          <w:rFonts w:ascii="Times New Roman" w:hAnsi="Times New Roman"/>
          <w:bCs/>
          <w:sz w:val="22"/>
          <w:szCs w:val="22"/>
        </w:rPr>
        <w:t xml:space="preserve">possess </w:t>
      </w:r>
      <w:r w:rsidRPr="00432CD5">
        <w:rPr>
          <w:rFonts w:ascii="Times New Roman" w:hAnsi="Times New Roman"/>
          <w:bCs/>
          <w:sz w:val="22"/>
          <w:szCs w:val="22"/>
        </w:rPr>
        <w:t xml:space="preserve">the </w:t>
      </w:r>
      <w:r w:rsidR="00593782" w:rsidRPr="00432CD5">
        <w:rPr>
          <w:rFonts w:ascii="Times New Roman" w:hAnsi="Times New Roman"/>
          <w:bCs/>
          <w:sz w:val="22"/>
          <w:szCs w:val="22"/>
        </w:rPr>
        <w:t>cap</w:t>
      </w:r>
      <w:r w:rsidRPr="00432CD5">
        <w:rPr>
          <w:rFonts w:ascii="Times New Roman" w:hAnsi="Times New Roman"/>
          <w:bCs/>
          <w:sz w:val="22"/>
          <w:szCs w:val="22"/>
        </w:rPr>
        <w:t xml:space="preserve">ability to submit </w:t>
      </w:r>
      <w:r w:rsidR="000B4A15" w:rsidRPr="00432CD5">
        <w:rPr>
          <w:rFonts w:ascii="Times New Roman" w:hAnsi="Times New Roman"/>
          <w:bCs/>
          <w:sz w:val="22"/>
          <w:szCs w:val="22"/>
        </w:rPr>
        <w:t xml:space="preserve">service orders, to </w:t>
      </w:r>
      <w:r w:rsidR="00682DB7" w:rsidRPr="00432CD5">
        <w:rPr>
          <w:rFonts w:ascii="Times New Roman" w:hAnsi="Times New Roman"/>
          <w:bCs/>
          <w:sz w:val="22"/>
          <w:szCs w:val="22"/>
        </w:rPr>
        <w:t xml:space="preserve">mean </w:t>
      </w:r>
      <w:r w:rsidRPr="00432CD5">
        <w:rPr>
          <w:rFonts w:ascii="Times New Roman" w:hAnsi="Times New Roman"/>
          <w:bCs/>
          <w:sz w:val="22"/>
          <w:szCs w:val="22"/>
        </w:rPr>
        <w:t>Access Service Requests (</w:t>
      </w:r>
      <w:r w:rsidR="00F0281B" w:rsidRPr="00432CD5">
        <w:rPr>
          <w:rFonts w:ascii="Times New Roman" w:hAnsi="Times New Roman"/>
          <w:bCs/>
          <w:sz w:val="22"/>
          <w:szCs w:val="22"/>
        </w:rPr>
        <w:t>“</w:t>
      </w:r>
      <w:r w:rsidRPr="00494FBE">
        <w:rPr>
          <w:rFonts w:ascii="Times New Roman" w:hAnsi="Times New Roman"/>
          <w:b/>
          <w:sz w:val="22"/>
          <w:szCs w:val="22"/>
        </w:rPr>
        <w:t>ASRs</w:t>
      </w:r>
      <w:r w:rsidR="00593782" w:rsidRPr="00432CD5">
        <w:rPr>
          <w:rFonts w:ascii="Times New Roman" w:hAnsi="Times New Roman"/>
          <w:bCs/>
          <w:sz w:val="22"/>
          <w:szCs w:val="22"/>
        </w:rPr>
        <w:t>”</w:t>
      </w:r>
      <w:r w:rsidR="000B4A15" w:rsidRPr="00432CD5">
        <w:rPr>
          <w:rFonts w:ascii="Times New Roman" w:hAnsi="Times New Roman"/>
          <w:bCs/>
          <w:sz w:val="22"/>
          <w:szCs w:val="22"/>
        </w:rPr>
        <w:t>)</w:t>
      </w:r>
      <w:r w:rsidR="008B4E33" w:rsidRPr="00432CD5">
        <w:rPr>
          <w:rFonts w:ascii="Times New Roman" w:hAnsi="Times New Roman"/>
          <w:bCs/>
          <w:sz w:val="22"/>
          <w:szCs w:val="22"/>
        </w:rPr>
        <w:t>, unless otherwise stated</w:t>
      </w:r>
      <w:r w:rsidR="000B4A15" w:rsidRPr="00432CD5">
        <w:rPr>
          <w:rFonts w:ascii="Times New Roman" w:hAnsi="Times New Roman"/>
          <w:bCs/>
          <w:sz w:val="22"/>
          <w:szCs w:val="22"/>
        </w:rPr>
        <w:t xml:space="preserve"> (</w:t>
      </w:r>
      <w:r w:rsidR="00593782" w:rsidRPr="00432CD5">
        <w:rPr>
          <w:rFonts w:ascii="Times New Roman" w:hAnsi="Times New Roman"/>
          <w:bCs/>
          <w:sz w:val="22"/>
          <w:szCs w:val="22"/>
        </w:rPr>
        <w:t>“</w:t>
      </w:r>
      <w:r w:rsidRPr="00432CD5">
        <w:rPr>
          <w:rFonts w:ascii="Times New Roman" w:hAnsi="Times New Roman"/>
          <w:bCs/>
          <w:sz w:val="22"/>
          <w:szCs w:val="22"/>
        </w:rPr>
        <w:t>Service Orders</w:t>
      </w:r>
      <w:r w:rsidR="00593782" w:rsidRPr="00432CD5">
        <w:rPr>
          <w:rFonts w:ascii="Times New Roman" w:hAnsi="Times New Roman"/>
          <w:bCs/>
          <w:sz w:val="22"/>
          <w:szCs w:val="22"/>
        </w:rPr>
        <w:t>”</w:t>
      </w:r>
      <w:r w:rsidRPr="00432CD5">
        <w:rPr>
          <w:rFonts w:ascii="Times New Roman" w:hAnsi="Times New Roman"/>
          <w:bCs/>
          <w:sz w:val="22"/>
          <w:szCs w:val="22"/>
        </w:rPr>
        <w:t>)</w:t>
      </w:r>
      <w:r w:rsidR="00930F05" w:rsidRPr="00432CD5">
        <w:rPr>
          <w:rFonts w:ascii="Times New Roman" w:hAnsi="Times New Roman"/>
          <w:bCs/>
          <w:sz w:val="22"/>
          <w:szCs w:val="22"/>
        </w:rPr>
        <w:t>,</w:t>
      </w:r>
      <w:r w:rsidR="00E806D0" w:rsidRPr="00432CD5">
        <w:rPr>
          <w:rFonts w:ascii="Times New Roman" w:hAnsi="Times New Roman"/>
          <w:bCs/>
          <w:sz w:val="22"/>
          <w:szCs w:val="22"/>
        </w:rPr>
        <w:t xml:space="preserve"> electronically</w:t>
      </w:r>
      <w:r w:rsidR="00525284" w:rsidRPr="00432CD5">
        <w:rPr>
          <w:rFonts w:ascii="Times New Roman" w:hAnsi="Times New Roman"/>
          <w:bCs/>
          <w:sz w:val="22"/>
          <w:szCs w:val="22"/>
        </w:rPr>
        <w:t>,</w:t>
      </w:r>
      <w:r w:rsidR="00593782" w:rsidRPr="00432CD5">
        <w:rPr>
          <w:rFonts w:ascii="Times New Roman" w:hAnsi="Times New Roman"/>
          <w:bCs/>
          <w:sz w:val="22"/>
          <w:szCs w:val="22"/>
        </w:rPr>
        <w:t xml:space="preserve"> </w:t>
      </w:r>
      <w:r w:rsidR="000B4A15" w:rsidRPr="00432CD5">
        <w:rPr>
          <w:rFonts w:ascii="Times New Roman" w:hAnsi="Times New Roman"/>
          <w:bCs/>
          <w:sz w:val="22"/>
          <w:szCs w:val="22"/>
        </w:rPr>
        <w:t>either</w:t>
      </w:r>
      <w:r w:rsidRPr="00432CD5">
        <w:rPr>
          <w:rFonts w:ascii="Times New Roman" w:hAnsi="Times New Roman"/>
          <w:bCs/>
          <w:sz w:val="22"/>
          <w:szCs w:val="22"/>
        </w:rPr>
        <w:t xml:space="preserve"> via </w:t>
      </w:r>
      <w:r w:rsidR="000B4A15" w:rsidRPr="00432CD5">
        <w:rPr>
          <w:rFonts w:ascii="Times New Roman" w:hAnsi="Times New Roman"/>
          <w:bCs/>
          <w:sz w:val="22"/>
          <w:szCs w:val="22"/>
        </w:rPr>
        <w:t xml:space="preserve">electronic bonding </w:t>
      </w:r>
      <w:r w:rsidR="00DA58C8" w:rsidRPr="00432CD5">
        <w:rPr>
          <w:rFonts w:ascii="Times New Roman" w:hAnsi="Times New Roman"/>
          <w:bCs/>
          <w:sz w:val="22"/>
          <w:szCs w:val="22"/>
        </w:rPr>
        <w:t xml:space="preserve">(“e-bonding”) </w:t>
      </w:r>
      <w:r w:rsidR="000B4A15" w:rsidRPr="00432CD5">
        <w:rPr>
          <w:rFonts w:ascii="Times New Roman" w:hAnsi="Times New Roman"/>
          <w:bCs/>
          <w:sz w:val="22"/>
          <w:szCs w:val="22"/>
        </w:rPr>
        <w:t xml:space="preserve">or </w:t>
      </w:r>
      <w:r w:rsidRPr="00432CD5">
        <w:rPr>
          <w:rFonts w:ascii="Times New Roman" w:hAnsi="Times New Roman"/>
          <w:bCs/>
          <w:sz w:val="22"/>
          <w:szCs w:val="22"/>
        </w:rPr>
        <w:t xml:space="preserve">the Frontier </w:t>
      </w:r>
      <w:r w:rsidR="00593782" w:rsidRPr="00432CD5">
        <w:rPr>
          <w:rFonts w:ascii="Times New Roman" w:hAnsi="Times New Roman"/>
          <w:bCs/>
          <w:sz w:val="22"/>
          <w:szCs w:val="22"/>
        </w:rPr>
        <w:t xml:space="preserve">Graphical User </w:t>
      </w:r>
      <w:r w:rsidR="000B4A15" w:rsidRPr="00432CD5">
        <w:rPr>
          <w:rFonts w:ascii="Times New Roman" w:hAnsi="Times New Roman"/>
          <w:bCs/>
          <w:sz w:val="22"/>
          <w:szCs w:val="22"/>
        </w:rPr>
        <w:t>I</w:t>
      </w:r>
      <w:r w:rsidR="00593782" w:rsidRPr="00432CD5">
        <w:rPr>
          <w:rFonts w:ascii="Times New Roman" w:hAnsi="Times New Roman"/>
          <w:bCs/>
          <w:sz w:val="22"/>
          <w:szCs w:val="22"/>
        </w:rPr>
        <w:t>nterface (“</w:t>
      </w:r>
      <w:r w:rsidRPr="00494FBE">
        <w:rPr>
          <w:rFonts w:ascii="Times New Roman" w:hAnsi="Times New Roman"/>
          <w:b/>
          <w:sz w:val="22"/>
          <w:szCs w:val="22"/>
        </w:rPr>
        <w:t>GUI</w:t>
      </w:r>
      <w:r w:rsidR="00593782" w:rsidRPr="00432CD5">
        <w:rPr>
          <w:rFonts w:ascii="Times New Roman" w:hAnsi="Times New Roman"/>
          <w:bCs/>
          <w:sz w:val="22"/>
          <w:szCs w:val="22"/>
        </w:rPr>
        <w:t>”)</w:t>
      </w:r>
      <w:r w:rsidRPr="00432CD5">
        <w:rPr>
          <w:rFonts w:ascii="Times New Roman" w:hAnsi="Times New Roman"/>
          <w:bCs/>
          <w:sz w:val="22"/>
          <w:szCs w:val="22"/>
        </w:rPr>
        <w:t xml:space="preserve"> Virtual Front Office (</w:t>
      </w:r>
      <w:r w:rsidR="00F0281B" w:rsidRPr="00432CD5">
        <w:rPr>
          <w:rFonts w:ascii="Times New Roman" w:hAnsi="Times New Roman"/>
          <w:bCs/>
          <w:sz w:val="22"/>
          <w:szCs w:val="22"/>
        </w:rPr>
        <w:t>“</w:t>
      </w:r>
      <w:r w:rsidRPr="00494FBE">
        <w:rPr>
          <w:rFonts w:ascii="Times New Roman" w:hAnsi="Times New Roman"/>
          <w:b/>
          <w:sz w:val="22"/>
          <w:szCs w:val="22"/>
        </w:rPr>
        <w:t>VFO</w:t>
      </w:r>
      <w:r w:rsidR="000B4A15" w:rsidRPr="00432CD5">
        <w:rPr>
          <w:rFonts w:ascii="Times New Roman" w:hAnsi="Times New Roman"/>
          <w:bCs/>
          <w:sz w:val="22"/>
          <w:szCs w:val="22"/>
        </w:rPr>
        <w:t>”</w:t>
      </w:r>
      <w:r w:rsidRPr="00432CD5">
        <w:rPr>
          <w:rFonts w:ascii="Times New Roman" w:hAnsi="Times New Roman"/>
          <w:bCs/>
          <w:sz w:val="22"/>
          <w:szCs w:val="22"/>
        </w:rPr>
        <w:t xml:space="preserve">). </w:t>
      </w:r>
      <w:r w:rsidR="009A0C1F" w:rsidRPr="00432CD5">
        <w:rPr>
          <w:rFonts w:ascii="Times New Roman" w:hAnsi="Times New Roman"/>
          <w:bCs/>
          <w:sz w:val="22"/>
          <w:szCs w:val="22"/>
        </w:rPr>
        <w:t xml:space="preserve"> </w:t>
      </w:r>
      <w:r w:rsidRPr="00432CD5">
        <w:rPr>
          <w:rFonts w:ascii="Times New Roman" w:hAnsi="Times New Roman"/>
          <w:bCs/>
          <w:sz w:val="22"/>
          <w:szCs w:val="22"/>
        </w:rPr>
        <w:t xml:space="preserve">This </w:t>
      </w:r>
      <w:r w:rsidR="00ED365C" w:rsidRPr="00432CD5">
        <w:rPr>
          <w:rFonts w:ascii="Times New Roman" w:hAnsi="Times New Roman"/>
          <w:bCs/>
          <w:sz w:val="22"/>
          <w:szCs w:val="22"/>
        </w:rPr>
        <w:t>E-</w:t>
      </w:r>
      <w:r w:rsidR="00B6756F" w:rsidRPr="00432CD5">
        <w:rPr>
          <w:rFonts w:ascii="Times New Roman" w:hAnsi="Times New Roman"/>
          <w:bCs/>
          <w:sz w:val="22"/>
          <w:szCs w:val="22"/>
        </w:rPr>
        <w:t>Path</w:t>
      </w:r>
      <w:r w:rsidR="006E428E" w:rsidRPr="00432CD5">
        <w:rPr>
          <w:rFonts w:ascii="Times New Roman" w:hAnsi="Times New Roman"/>
          <w:bCs/>
          <w:sz w:val="22"/>
          <w:szCs w:val="22"/>
        </w:rPr>
        <w:t xml:space="preserve"> </w:t>
      </w:r>
      <w:r w:rsidR="006C4D40" w:rsidRPr="00432CD5">
        <w:rPr>
          <w:rFonts w:ascii="Times New Roman" w:hAnsi="Times New Roman"/>
          <w:bCs/>
          <w:sz w:val="22"/>
          <w:szCs w:val="22"/>
        </w:rPr>
        <w:t>Service Schedule</w:t>
      </w:r>
      <w:r w:rsidR="006E428E" w:rsidRPr="00432CD5">
        <w:rPr>
          <w:rFonts w:ascii="Times New Roman" w:hAnsi="Times New Roman"/>
          <w:bCs/>
          <w:sz w:val="22"/>
          <w:szCs w:val="22"/>
        </w:rPr>
        <w:t xml:space="preserve"> </w:t>
      </w:r>
      <w:r w:rsidR="00525284" w:rsidRPr="00432CD5">
        <w:rPr>
          <w:rFonts w:ascii="Times New Roman" w:hAnsi="Times New Roman"/>
          <w:bCs/>
          <w:sz w:val="22"/>
          <w:szCs w:val="22"/>
        </w:rPr>
        <w:t>shall</w:t>
      </w:r>
      <w:r w:rsidRPr="00432CD5">
        <w:rPr>
          <w:rFonts w:ascii="Times New Roman" w:hAnsi="Times New Roman"/>
          <w:bCs/>
          <w:sz w:val="22"/>
          <w:szCs w:val="22"/>
        </w:rPr>
        <w:t xml:space="preserve"> apply to </w:t>
      </w:r>
      <w:r w:rsidR="00076886" w:rsidRPr="00432CD5">
        <w:rPr>
          <w:rFonts w:ascii="Times New Roman" w:hAnsi="Times New Roman"/>
          <w:bCs/>
          <w:sz w:val="22"/>
          <w:szCs w:val="22"/>
        </w:rPr>
        <w:t xml:space="preserve">all </w:t>
      </w:r>
      <w:r w:rsidRPr="00432CD5">
        <w:rPr>
          <w:rFonts w:ascii="Times New Roman" w:hAnsi="Times New Roman"/>
          <w:bCs/>
          <w:sz w:val="22"/>
          <w:szCs w:val="22"/>
        </w:rPr>
        <w:t xml:space="preserve">Service Orders </w:t>
      </w:r>
      <w:r w:rsidR="004D11C8" w:rsidRPr="00432CD5">
        <w:rPr>
          <w:rFonts w:ascii="Times New Roman" w:hAnsi="Times New Roman"/>
          <w:bCs/>
          <w:sz w:val="22"/>
          <w:szCs w:val="22"/>
        </w:rPr>
        <w:t>submitted pursuant to this Service Schedule</w:t>
      </w:r>
      <w:r w:rsidRPr="00432CD5">
        <w:rPr>
          <w:rFonts w:ascii="Times New Roman" w:hAnsi="Times New Roman"/>
          <w:bCs/>
          <w:sz w:val="22"/>
          <w:szCs w:val="22"/>
        </w:rPr>
        <w:t xml:space="preserve"> throughout the lifecycle of </w:t>
      </w:r>
      <w:r w:rsidR="0092379D" w:rsidRPr="00432CD5">
        <w:rPr>
          <w:rFonts w:ascii="Times New Roman" w:hAnsi="Times New Roman"/>
          <w:bCs/>
          <w:sz w:val="22"/>
          <w:szCs w:val="22"/>
        </w:rPr>
        <w:t>the</w:t>
      </w:r>
      <w:r w:rsidRPr="00432CD5">
        <w:rPr>
          <w:rFonts w:ascii="Times New Roman" w:hAnsi="Times New Roman"/>
          <w:bCs/>
          <w:sz w:val="22"/>
          <w:szCs w:val="22"/>
        </w:rPr>
        <w:t xml:space="preserve"> </w:t>
      </w:r>
      <w:r w:rsidR="001F434C" w:rsidRPr="00432CD5">
        <w:rPr>
          <w:rFonts w:ascii="Times New Roman" w:hAnsi="Times New Roman"/>
          <w:bCs/>
          <w:sz w:val="22"/>
          <w:szCs w:val="22"/>
        </w:rPr>
        <w:t>MSA</w:t>
      </w:r>
      <w:r w:rsidR="004D11C8" w:rsidRPr="00432CD5">
        <w:rPr>
          <w:rFonts w:ascii="Times New Roman" w:hAnsi="Times New Roman"/>
          <w:bCs/>
          <w:sz w:val="22"/>
          <w:szCs w:val="22"/>
        </w:rPr>
        <w:t xml:space="preserve">, </w:t>
      </w:r>
      <w:r w:rsidR="007D7B81" w:rsidRPr="00432CD5">
        <w:rPr>
          <w:rFonts w:ascii="Times New Roman" w:hAnsi="Times New Roman"/>
          <w:bCs/>
          <w:sz w:val="22"/>
          <w:szCs w:val="22"/>
        </w:rPr>
        <w:t xml:space="preserve">as further described in the </w:t>
      </w:r>
      <w:r w:rsidR="001F434C" w:rsidRPr="00432CD5">
        <w:rPr>
          <w:rFonts w:ascii="Times New Roman" w:hAnsi="Times New Roman"/>
          <w:bCs/>
          <w:sz w:val="22"/>
          <w:szCs w:val="22"/>
        </w:rPr>
        <w:t>MSA</w:t>
      </w:r>
      <w:r w:rsidR="007D7B81" w:rsidRPr="00432CD5">
        <w:rPr>
          <w:rFonts w:ascii="Times New Roman" w:hAnsi="Times New Roman"/>
          <w:bCs/>
          <w:sz w:val="22"/>
          <w:szCs w:val="22"/>
        </w:rPr>
        <w:t xml:space="preserve">, </w:t>
      </w:r>
      <w:r w:rsidR="004D11C8" w:rsidRPr="00432CD5">
        <w:rPr>
          <w:rFonts w:ascii="Times New Roman" w:hAnsi="Times New Roman"/>
          <w:bCs/>
          <w:sz w:val="22"/>
          <w:szCs w:val="22"/>
        </w:rPr>
        <w:t>except</w:t>
      </w:r>
      <w:r w:rsidRPr="00432CD5">
        <w:rPr>
          <w:rFonts w:ascii="Times New Roman" w:hAnsi="Times New Roman"/>
          <w:bCs/>
          <w:sz w:val="22"/>
          <w:szCs w:val="22"/>
        </w:rPr>
        <w:t xml:space="preserve"> as described in </w:t>
      </w:r>
      <w:r w:rsidR="00752A29" w:rsidRPr="00432CD5">
        <w:rPr>
          <w:rFonts w:ascii="Times New Roman" w:hAnsi="Times New Roman"/>
          <w:bCs/>
          <w:sz w:val="22"/>
          <w:szCs w:val="22"/>
        </w:rPr>
        <w:t>Section</w:t>
      </w:r>
      <w:r w:rsidR="00347FB6" w:rsidRPr="00432CD5">
        <w:rPr>
          <w:rFonts w:ascii="Times New Roman" w:hAnsi="Times New Roman"/>
          <w:bCs/>
          <w:sz w:val="22"/>
          <w:szCs w:val="22"/>
        </w:rPr>
        <w:t> </w:t>
      </w:r>
      <w:r w:rsidR="00117426" w:rsidRPr="00432CD5">
        <w:rPr>
          <w:rFonts w:ascii="Times New Roman" w:hAnsi="Times New Roman"/>
          <w:bCs/>
          <w:sz w:val="22"/>
          <w:szCs w:val="22"/>
        </w:rPr>
        <w:t>5</w:t>
      </w:r>
      <w:r w:rsidR="00752A29" w:rsidRPr="00432CD5">
        <w:rPr>
          <w:rFonts w:ascii="Times New Roman" w:hAnsi="Times New Roman"/>
          <w:bCs/>
          <w:sz w:val="22"/>
          <w:szCs w:val="22"/>
        </w:rPr>
        <w:t xml:space="preserve"> </w:t>
      </w:r>
      <w:r w:rsidR="004D11C8" w:rsidRPr="00432CD5">
        <w:rPr>
          <w:rFonts w:ascii="Times New Roman" w:hAnsi="Times New Roman"/>
          <w:bCs/>
          <w:sz w:val="22"/>
          <w:szCs w:val="22"/>
        </w:rPr>
        <w:t xml:space="preserve">below for non-standard </w:t>
      </w:r>
      <w:r w:rsidR="009A02C4" w:rsidRPr="00432CD5">
        <w:rPr>
          <w:rFonts w:ascii="Times New Roman" w:hAnsi="Times New Roman"/>
          <w:bCs/>
          <w:sz w:val="22"/>
          <w:szCs w:val="22"/>
        </w:rPr>
        <w:t xml:space="preserve">elements or </w:t>
      </w:r>
      <w:r w:rsidR="004D11C8" w:rsidRPr="00432CD5">
        <w:rPr>
          <w:rFonts w:ascii="Times New Roman" w:hAnsi="Times New Roman"/>
          <w:bCs/>
          <w:sz w:val="22"/>
          <w:szCs w:val="22"/>
        </w:rPr>
        <w:t>configurations</w:t>
      </w:r>
      <w:r w:rsidR="00925590" w:rsidRPr="00432CD5">
        <w:rPr>
          <w:rFonts w:ascii="Times New Roman" w:hAnsi="Times New Roman"/>
          <w:bCs/>
          <w:sz w:val="22"/>
          <w:szCs w:val="22"/>
        </w:rPr>
        <w:t xml:space="preserve"> (“</w:t>
      </w:r>
      <w:r w:rsidR="00925590" w:rsidRPr="00494FBE">
        <w:rPr>
          <w:rFonts w:ascii="Times New Roman" w:hAnsi="Times New Roman"/>
          <w:b/>
          <w:sz w:val="22"/>
          <w:szCs w:val="22"/>
        </w:rPr>
        <w:t>Non-Standard Service</w:t>
      </w:r>
      <w:r w:rsidR="00925590" w:rsidRPr="00432CD5">
        <w:rPr>
          <w:rFonts w:ascii="Times New Roman" w:hAnsi="Times New Roman"/>
          <w:bCs/>
          <w:sz w:val="22"/>
          <w:szCs w:val="22"/>
        </w:rPr>
        <w:t>”)</w:t>
      </w:r>
      <w:r w:rsidRPr="00432CD5">
        <w:rPr>
          <w:rFonts w:ascii="Times New Roman" w:hAnsi="Times New Roman"/>
          <w:bCs/>
          <w:sz w:val="22"/>
          <w:szCs w:val="22"/>
        </w:rPr>
        <w:t>.</w:t>
      </w:r>
    </w:p>
    <w:p w14:paraId="2C230FF5" w14:textId="028A8FBE" w:rsidR="00911BB9" w:rsidRPr="00432CD5" w:rsidRDefault="00E70466"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 xml:space="preserve">General </w:t>
      </w:r>
      <w:r w:rsidR="00911BB9" w:rsidRPr="00432CD5">
        <w:rPr>
          <w:rFonts w:ascii="Times New Roman" w:hAnsi="Times New Roman"/>
          <w:b/>
          <w:bCs/>
          <w:sz w:val="22"/>
          <w:szCs w:val="22"/>
        </w:rPr>
        <w:t>Service Description</w:t>
      </w:r>
      <w:r w:rsidR="00551AD4" w:rsidRPr="00432CD5">
        <w:rPr>
          <w:rFonts w:ascii="Times New Roman" w:hAnsi="Times New Roman"/>
          <w:b/>
          <w:bCs/>
          <w:sz w:val="22"/>
          <w:szCs w:val="22"/>
        </w:rPr>
        <w:t>; Exhibits</w:t>
      </w:r>
      <w:r w:rsidR="00067832" w:rsidRPr="00432CD5">
        <w:rPr>
          <w:rFonts w:ascii="Times New Roman" w:hAnsi="Times New Roman"/>
          <w:b/>
          <w:bCs/>
          <w:sz w:val="22"/>
          <w:szCs w:val="22"/>
        </w:rPr>
        <w:t>;</w:t>
      </w:r>
      <w:r w:rsidR="00551AD4" w:rsidRPr="00432CD5">
        <w:rPr>
          <w:rFonts w:ascii="Times New Roman" w:hAnsi="Times New Roman"/>
          <w:b/>
          <w:bCs/>
          <w:sz w:val="22"/>
          <w:szCs w:val="22"/>
        </w:rPr>
        <w:t xml:space="preserve"> Lists</w:t>
      </w:r>
    </w:p>
    <w:p w14:paraId="5827E831" w14:textId="7E5717C9" w:rsidR="00C62032" w:rsidRPr="00432CD5" w:rsidRDefault="00511A7B"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E-Path Silver, Gold and Platinum is a </w:t>
      </w:r>
      <w:r w:rsidR="009B032B" w:rsidRPr="00432CD5">
        <w:rPr>
          <w:rFonts w:ascii="Times New Roman" w:hAnsi="Times New Roman"/>
          <w:sz w:val="22"/>
          <w:szCs w:val="22"/>
        </w:rPr>
        <w:t>Quality of Service (“</w:t>
      </w:r>
      <w:r w:rsidRPr="00494FBE">
        <w:rPr>
          <w:rFonts w:ascii="Times New Roman" w:hAnsi="Times New Roman"/>
          <w:b/>
          <w:bCs/>
          <w:sz w:val="22"/>
          <w:szCs w:val="22"/>
        </w:rPr>
        <w:t>QoS</w:t>
      </w:r>
      <w:r w:rsidR="009B032B" w:rsidRPr="00432CD5">
        <w:rPr>
          <w:rFonts w:ascii="Times New Roman" w:hAnsi="Times New Roman"/>
          <w:sz w:val="22"/>
          <w:szCs w:val="22"/>
        </w:rPr>
        <w:t>”)</w:t>
      </w:r>
      <w:r w:rsidRPr="00432CD5">
        <w:rPr>
          <w:rFonts w:ascii="Times New Roman" w:hAnsi="Times New Roman"/>
          <w:sz w:val="22"/>
          <w:szCs w:val="22"/>
        </w:rPr>
        <w:t xml:space="preserve"> enabled </w:t>
      </w:r>
      <w:r w:rsidR="00146F9F" w:rsidRPr="00432CD5">
        <w:rPr>
          <w:rFonts w:ascii="Times New Roman" w:hAnsi="Times New Roman"/>
          <w:sz w:val="22"/>
          <w:szCs w:val="22"/>
        </w:rPr>
        <w:t>S</w:t>
      </w:r>
      <w:r w:rsidRPr="00432CD5">
        <w:rPr>
          <w:rFonts w:ascii="Times New Roman" w:hAnsi="Times New Roman"/>
          <w:sz w:val="22"/>
          <w:szCs w:val="22"/>
        </w:rPr>
        <w:t>ervice</w:t>
      </w:r>
      <w:r w:rsidR="00A26A6D" w:rsidRPr="00432CD5">
        <w:rPr>
          <w:rFonts w:ascii="Times New Roman" w:hAnsi="Times New Roman"/>
          <w:sz w:val="22"/>
          <w:szCs w:val="22"/>
        </w:rPr>
        <w:t>. It</w:t>
      </w:r>
      <w:r w:rsidRPr="00432CD5">
        <w:rPr>
          <w:rFonts w:ascii="Times New Roman" w:hAnsi="Times New Roman"/>
          <w:sz w:val="22"/>
          <w:szCs w:val="22"/>
        </w:rPr>
        <w:t xml:space="preserve"> </w:t>
      </w:r>
      <w:r w:rsidR="00A26A6D" w:rsidRPr="00432CD5">
        <w:rPr>
          <w:rFonts w:ascii="Times New Roman" w:hAnsi="Times New Roman"/>
          <w:sz w:val="22"/>
          <w:szCs w:val="22"/>
        </w:rPr>
        <w:t>i</w:t>
      </w:r>
      <w:r w:rsidRPr="00432CD5">
        <w:rPr>
          <w:rFonts w:ascii="Times New Roman" w:hAnsi="Times New Roman"/>
          <w:sz w:val="22"/>
          <w:szCs w:val="22"/>
        </w:rPr>
        <w:t>s an inter</w:t>
      </w:r>
      <w:r w:rsidR="00E131AD" w:rsidRPr="00432CD5">
        <w:rPr>
          <w:rFonts w:ascii="Times New Roman" w:hAnsi="Times New Roman"/>
          <w:sz w:val="22"/>
          <w:szCs w:val="22"/>
        </w:rPr>
        <w:t>LATA</w:t>
      </w:r>
      <w:r w:rsidR="00406859" w:rsidRPr="00432CD5">
        <w:rPr>
          <w:rFonts w:ascii="Times New Roman" w:hAnsi="Times New Roman"/>
          <w:sz w:val="22"/>
          <w:szCs w:val="22"/>
        </w:rPr>
        <w:t>-</w:t>
      </w:r>
      <w:r w:rsidRPr="00432CD5">
        <w:rPr>
          <w:rFonts w:ascii="Times New Roman" w:hAnsi="Times New Roman"/>
          <w:sz w:val="22"/>
          <w:szCs w:val="22"/>
        </w:rPr>
        <w:t>interstate</w:t>
      </w:r>
      <w:r w:rsidR="00C710D6" w:rsidRPr="00432CD5">
        <w:rPr>
          <w:rFonts w:ascii="Times New Roman" w:hAnsi="Times New Roman"/>
          <w:sz w:val="22"/>
          <w:szCs w:val="22"/>
        </w:rPr>
        <w:t xml:space="preserve"> and </w:t>
      </w:r>
      <w:r w:rsidR="00C7081B" w:rsidRPr="00432CD5">
        <w:rPr>
          <w:rFonts w:ascii="Times New Roman" w:hAnsi="Times New Roman"/>
          <w:sz w:val="22"/>
          <w:szCs w:val="22"/>
        </w:rPr>
        <w:t>i</w:t>
      </w:r>
      <w:r w:rsidR="00C710D6" w:rsidRPr="00432CD5">
        <w:rPr>
          <w:rFonts w:ascii="Times New Roman" w:hAnsi="Times New Roman"/>
          <w:sz w:val="22"/>
          <w:szCs w:val="22"/>
        </w:rPr>
        <w:t>ntraLATA</w:t>
      </w:r>
      <w:r w:rsidR="000F5D4D" w:rsidRPr="00432CD5">
        <w:rPr>
          <w:rFonts w:ascii="Times New Roman" w:hAnsi="Times New Roman"/>
          <w:sz w:val="22"/>
          <w:szCs w:val="22"/>
        </w:rPr>
        <w:t>-</w:t>
      </w:r>
      <w:r w:rsidR="00C7081B" w:rsidRPr="00432CD5">
        <w:rPr>
          <w:rFonts w:ascii="Times New Roman" w:hAnsi="Times New Roman"/>
          <w:sz w:val="22"/>
          <w:szCs w:val="22"/>
        </w:rPr>
        <w:t>i</w:t>
      </w:r>
      <w:r w:rsidR="00C710D6" w:rsidRPr="00432CD5">
        <w:rPr>
          <w:rFonts w:ascii="Times New Roman" w:hAnsi="Times New Roman"/>
          <w:sz w:val="22"/>
          <w:szCs w:val="22"/>
        </w:rPr>
        <w:t>ntrastate</w:t>
      </w:r>
      <w:r w:rsidRPr="00432CD5">
        <w:rPr>
          <w:rFonts w:ascii="Times New Roman" w:hAnsi="Times New Roman"/>
          <w:sz w:val="22"/>
          <w:szCs w:val="22"/>
        </w:rPr>
        <w:t xml:space="preserve">, point-to-point full duplex </w:t>
      </w:r>
      <w:r w:rsidR="00C7081B" w:rsidRPr="00432CD5">
        <w:rPr>
          <w:rFonts w:ascii="Times New Roman" w:hAnsi="Times New Roman"/>
          <w:sz w:val="22"/>
          <w:szCs w:val="22"/>
        </w:rPr>
        <w:t>S</w:t>
      </w:r>
      <w:r w:rsidRPr="00432CD5">
        <w:rPr>
          <w:rFonts w:ascii="Times New Roman" w:hAnsi="Times New Roman"/>
          <w:sz w:val="22"/>
          <w:szCs w:val="22"/>
        </w:rPr>
        <w:t xml:space="preserve">ervice </w:t>
      </w:r>
      <w:r w:rsidR="00911BB9" w:rsidRPr="00432CD5">
        <w:rPr>
          <w:rFonts w:ascii="Times New Roman" w:hAnsi="Times New Roman"/>
          <w:sz w:val="22"/>
          <w:szCs w:val="22"/>
        </w:rPr>
        <w:t>within</w:t>
      </w:r>
      <w:r w:rsidRPr="00432CD5">
        <w:rPr>
          <w:rFonts w:ascii="Times New Roman" w:hAnsi="Times New Roman"/>
          <w:sz w:val="22"/>
          <w:szCs w:val="22"/>
        </w:rPr>
        <w:t xml:space="preserve"> a Frontier Ethernet QoS</w:t>
      </w:r>
      <w:r w:rsidR="009B032B" w:rsidRPr="00432CD5">
        <w:rPr>
          <w:rFonts w:ascii="Times New Roman" w:hAnsi="Times New Roman"/>
          <w:sz w:val="22"/>
          <w:szCs w:val="22"/>
        </w:rPr>
        <w:t>-</w:t>
      </w:r>
      <w:r w:rsidR="007F4D33" w:rsidRPr="00432CD5">
        <w:rPr>
          <w:rFonts w:ascii="Times New Roman" w:hAnsi="Times New Roman"/>
          <w:sz w:val="22"/>
          <w:szCs w:val="22"/>
        </w:rPr>
        <w:t>e</w:t>
      </w:r>
      <w:r w:rsidR="00406859" w:rsidRPr="00432CD5">
        <w:rPr>
          <w:rFonts w:ascii="Times New Roman" w:hAnsi="Times New Roman"/>
          <w:sz w:val="22"/>
          <w:szCs w:val="22"/>
        </w:rPr>
        <w:t xml:space="preserve">nabled </w:t>
      </w:r>
      <w:r w:rsidR="007F4D33" w:rsidRPr="00432CD5">
        <w:rPr>
          <w:rFonts w:ascii="Times New Roman" w:hAnsi="Times New Roman"/>
          <w:sz w:val="22"/>
          <w:szCs w:val="22"/>
        </w:rPr>
        <w:t>w</w:t>
      </w:r>
      <w:r w:rsidR="00406859" w:rsidRPr="00432CD5">
        <w:rPr>
          <w:rFonts w:ascii="Times New Roman" w:hAnsi="Times New Roman"/>
          <w:sz w:val="22"/>
          <w:szCs w:val="22"/>
        </w:rPr>
        <w:t xml:space="preserve">ire </w:t>
      </w:r>
      <w:r w:rsidR="007F4D33" w:rsidRPr="00432CD5">
        <w:rPr>
          <w:rFonts w:ascii="Times New Roman" w:hAnsi="Times New Roman"/>
          <w:sz w:val="22"/>
          <w:szCs w:val="22"/>
        </w:rPr>
        <w:t>c</w:t>
      </w:r>
      <w:r w:rsidR="00406859" w:rsidRPr="00432CD5">
        <w:rPr>
          <w:rFonts w:ascii="Times New Roman" w:hAnsi="Times New Roman"/>
          <w:sz w:val="22"/>
          <w:szCs w:val="22"/>
        </w:rPr>
        <w:t>enter</w:t>
      </w:r>
      <w:r w:rsidRPr="00432CD5">
        <w:rPr>
          <w:rFonts w:ascii="Times New Roman" w:hAnsi="Times New Roman"/>
          <w:sz w:val="22"/>
          <w:szCs w:val="22"/>
        </w:rPr>
        <w:t xml:space="preserve"> within specific exchanges</w:t>
      </w:r>
      <w:r w:rsidR="007E107C" w:rsidRPr="00432CD5">
        <w:rPr>
          <w:rFonts w:ascii="Times New Roman" w:hAnsi="Times New Roman"/>
          <w:sz w:val="22"/>
          <w:szCs w:val="22"/>
        </w:rPr>
        <w:t xml:space="preserve"> (“</w:t>
      </w:r>
      <w:r w:rsidR="007E107C" w:rsidRPr="00494FBE">
        <w:rPr>
          <w:rFonts w:ascii="Times New Roman" w:hAnsi="Times New Roman"/>
          <w:b/>
          <w:bCs/>
          <w:sz w:val="22"/>
          <w:szCs w:val="22"/>
        </w:rPr>
        <w:t>Exchanges</w:t>
      </w:r>
      <w:r w:rsidR="007E107C" w:rsidRPr="00432CD5">
        <w:rPr>
          <w:rFonts w:ascii="Times New Roman" w:hAnsi="Times New Roman"/>
          <w:sz w:val="22"/>
          <w:szCs w:val="22"/>
        </w:rPr>
        <w:t>”)</w:t>
      </w:r>
      <w:r w:rsidR="009A383A" w:rsidRPr="00432CD5">
        <w:rPr>
          <w:rFonts w:ascii="Times New Roman" w:hAnsi="Times New Roman"/>
          <w:sz w:val="22"/>
          <w:szCs w:val="22"/>
        </w:rPr>
        <w:t xml:space="preserve">. </w:t>
      </w:r>
      <w:r w:rsidR="00806015" w:rsidRPr="00432CD5">
        <w:rPr>
          <w:rFonts w:ascii="Times New Roman" w:hAnsi="Times New Roman"/>
          <w:sz w:val="22"/>
          <w:szCs w:val="22"/>
        </w:rPr>
        <w:t xml:space="preserve"> </w:t>
      </w:r>
      <w:r w:rsidR="000A7F59" w:rsidRPr="00432CD5">
        <w:rPr>
          <w:rFonts w:ascii="Times New Roman" w:hAnsi="Times New Roman"/>
          <w:sz w:val="22"/>
          <w:szCs w:val="22"/>
        </w:rPr>
        <w:t>Exchanges are identified on</w:t>
      </w:r>
      <w:r w:rsidR="00AD141F" w:rsidRPr="00432CD5">
        <w:rPr>
          <w:rFonts w:ascii="Times New Roman" w:hAnsi="Times New Roman"/>
          <w:sz w:val="22"/>
          <w:szCs w:val="22"/>
        </w:rPr>
        <w:t xml:space="preserve"> </w:t>
      </w:r>
      <w:r w:rsidR="00AA0121" w:rsidRPr="00432CD5">
        <w:rPr>
          <w:rFonts w:ascii="Times New Roman" w:hAnsi="Times New Roman"/>
          <w:sz w:val="22"/>
          <w:szCs w:val="22"/>
        </w:rPr>
        <w:t xml:space="preserve">the </w:t>
      </w:r>
      <w:r w:rsidR="000A7F59" w:rsidRPr="00432CD5">
        <w:rPr>
          <w:rFonts w:ascii="Times New Roman" w:hAnsi="Times New Roman"/>
          <w:sz w:val="22"/>
          <w:szCs w:val="22"/>
        </w:rPr>
        <w:t xml:space="preserve">Frontier wholesale website and are subject to change.  </w:t>
      </w:r>
      <w:r w:rsidR="00ED365C" w:rsidRPr="00432CD5">
        <w:rPr>
          <w:rFonts w:ascii="Times New Roman" w:hAnsi="Times New Roman"/>
          <w:sz w:val="22"/>
          <w:szCs w:val="22"/>
        </w:rPr>
        <w:t>E-</w:t>
      </w:r>
      <w:r w:rsidR="00B6756F" w:rsidRPr="00432CD5">
        <w:rPr>
          <w:rFonts w:ascii="Times New Roman" w:hAnsi="Times New Roman"/>
          <w:sz w:val="22"/>
          <w:szCs w:val="22"/>
        </w:rPr>
        <w:t>Path</w:t>
      </w:r>
      <w:r w:rsidR="007F4D33" w:rsidRPr="00432CD5">
        <w:rPr>
          <w:rFonts w:ascii="Times New Roman" w:hAnsi="Times New Roman"/>
          <w:sz w:val="22"/>
          <w:szCs w:val="22"/>
        </w:rPr>
        <w:t xml:space="preserve"> Silver, Gold and Platinum </w:t>
      </w:r>
      <w:r w:rsidR="009C6C07" w:rsidRPr="00432CD5">
        <w:rPr>
          <w:rFonts w:ascii="Times New Roman" w:hAnsi="Times New Roman"/>
          <w:sz w:val="22"/>
          <w:szCs w:val="22"/>
        </w:rPr>
        <w:t>reflec</w:t>
      </w:r>
      <w:r w:rsidR="007C6BD5" w:rsidRPr="00432CD5">
        <w:rPr>
          <w:rFonts w:ascii="Times New Roman" w:hAnsi="Times New Roman"/>
          <w:sz w:val="22"/>
          <w:szCs w:val="22"/>
        </w:rPr>
        <w:t>t the level of service</w:t>
      </w:r>
      <w:r w:rsidR="004F7CD5" w:rsidRPr="00432CD5">
        <w:rPr>
          <w:rFonts w:ascii="Times New Roman" w:hAnsi="Times New Roman"/>
          <w:sz w:val="22"/>
          <w:szCs w:val="22"/>
        </w:rPr>
        <w:t>.  R</w:t>
      </w:r>
      <w:r w:rsidR="007C6BD5" w:rsidRPr="00432CD5">
        <w:rPr>
          <w:rFonts w:ascii="Times New Roman" w:hAnsi="Times New Roman"/>
          <w:sz w:val="22"/>
          <w:szCs w:val="22"/>
        </w:rPr>
        <w:t>ates vary by the</w:t>
      </w:r>
      <w:r w:rsidR="00CB4219" w:rsidRPr="00432CD5">
        <w:rPr>
          <w:rFonts w:ascii="Times New Roman" w:hAnsi="Times New Roman"/>
          <w:sz w:val="22"/>
          <w:szCs w:val="22"/>
        </w:rPr>
        <w:t xml:space="preserve"> pricing </w:t>
      </w:r>
      <w:r w:rsidR="007C6BD5" w:rsidRPr="00432CD5">
        <w:rPr>
          <w:rFonts w:ascii="Times New Roman" w:hAnsi="Times New Roman"/>
          <w:sz w:val="22"/>
          <w:szCs w:val="22"/>
        </w:rPr>
        <w:t>tier assigned by Frontier</w:t>
      </w:r>
      <w:r w:rsidR="00CB4219" w:rsidRPr="00432CD5">
        <w:rPr>
          <w:rFonts w:ascii="Times New Roman" w:hAnsi="Times New Roman"/>
          <w:sz w:val="22"/>
          <w:szCs w:val="22"/>
        </w:rPr>
        <w:t xml:space="preserve"> </w:t>
      </w:r>
      <w:r w:rsidR="004D3A10" w:rsidRPr="00432CD5">
        <w:rPr>
          <w:rFonts w:ascii="Times New Roman" w:hAnsi="Times New Roman"/>
          <w:sz w:val="22"/>
          <w:szCs w:val="22"/>
        </w:rPr>
        <w:t>(</w:t>
      </w:r>
      <w:r w:rsidR="003004AC" w:rsidRPr="00432CD5">
        <w:rPr>
          <w:rFonts w:ascii="Times New Roman" w:hAnsi="Times New Roman"/>
          <w:sz w:val="22"/>
          <w:szCs w:val="22"/>
        </w:rPr>
        <w:t>“</w:t>
      </w:r>
      <w:r w:rsidR="00374D57" w:rsidRPr="00494FBE">
        <w:rPr>
          <w:rFonts w:ascii="Times New Roman" w:hAnsi="Times New Roman"/>
          <w:b/>
          <w:bCs/>
          <w:sz w:val="22"/>
          <w:szCs w:val="22"/>
        </w:rPr>
        <w:t>Tier Rate</w:t>
      </w:r>
      <w:r w:rsidR="00732CE9" w:rsidRPr="00494FBE">
        <w:rPr>
          <w:rFonts w:ascii="Times New Roman" w:hAnsi="Times New Roman"/>
          <w:b/>
          <w:bCs/>
          <w:sz w:val="22"/>
          <w:szCs w:val="22"/>
        </w:rPr>
        <w:t xml:space="preserve"> Structure</w:t>
      </w:r>
      <w:r w:rsidR="004D3A10" w:rsidRPr="00432CD5">
        <w:rPr>
          <w:rFonts w:ascii="Times New Roman" w:hAnsi="Times New Roman"/>
          <w:sz w:val="22"/>
          <w:szCs w:val="22"/>
        </w:rPr>
        <w:t>”)</w:t>
      </w:r>
      <w:r w:rsidR="000B6DEB" w:rsidRPr="00432CD5">
        <w:rPr>
          <w:rFonts w:ascii="Times New Roman" w:hAnsi="Times New Roman"/>
          <w:sz w:val="22"/>
          <w:szCs w:val="22"/>
        </w:rPr>
        <w:t>.</w:t>
      </w:r>
      <w:r w:rsidR="0092379D" w:rsidRPr="00432CD5">
        <w:rPr>
          <w:rFonts w:ascii="Times New Roman" w:hAnsi="Times New Roman"/>
          <w:sz w:val="22"/>
          <w:szCs w:val="22"/>
        </w:rPr>
        <w:t xml:space="preserve">  </w:t>
      </w:r>
      <w:r w:rsidR="00172B76" w:rsidRPr="00432CD5">
        <w:rPr>
          <w:rFonts w:ascii="Times New Roman" w:hAnsi="Times New Roman"/>
          <w:sz w:val="22"/>
          <w:szCs w:val="22"/>
        </w:rPr>
        <w:t xml:space="preserve">Rates and tiers structure are subject to change.  </w:t>
      </w:r>
      <w:r w:rsidR="0092379D" w:rsidRPr="00432CD5">
        <w:rPr>
          <w:rFonts w:ascii="Times New Roman" w:hAnsi="Times New Roman"/>
          <w:sz w:val="22"/>
          <w:szCs w:val="22"/>
        </w:rPr>
        <w:t xml:space="preserve">Service to cell sites, cell towers or wireless switches is not available pursuant to this E-Path Service Schedule, and Customer shall not order </w:t>
      </w:r>
      <w:r w:rsidR="003023B5" w:rsidRPr="00432CD5">
        <w:rPr>
          <w:rFonts w:ascii="Times New Roman" w:hAnsi="Times New Roman"/>
          <w:sz w:val="22"/>
          <w:szCs w:val="22"/>
        </w:rPr>
        <w:t xml:space="preserve">such </w:t>
      </w:r>
      <w:r w:rsidR="0092379D" w:rsidRPr="00432CD5">
        <w:rPr>
          <w:rFonts w:ascii="Times New Roman" w:hAnsi="Times New Roman"/>
          <w:sz w:val="22"/>
          <w:szCs w:val="22"/>
        </w:rPr>
        <w:t>Service</w:t>
      </w:r>
      <w:r w:rsidR="003023B5" w:rsidRPr="00432CD5">
        <w:rPr>
          <w:rFonts w:ascii="Times New Roman" w:hAnsi="Times New Roman"/>
          <w:sz w:val="22"/>
          <w:szCs w:val="22"/>
        </w:rPr>
        <w:t xml:space="preserve"> under this Service Schedule</w:t>
      </w:r>
      <w:r w:rsidR="0092379D" w:rsidRPr="00432CD5">
        <w:rPr>
          <w:rFonts w:ascii="Times New Roman" w:hAnsi="Times New Roman"/>
          <w:sz w:val="22"/>
          <w:szCs w:val="22"/>
        </w:rPr>
        <w:t>.</w:t>
      </w:r>
    </w:p>
    <w:p w14:paraId="06FCE7EE" w14:textId="2D4EB62B" w:rsidR="00684218" w:rsidRPr="00432CD5" w:rsidRDefault="00684218" w:rsidP="00734637">
      <w:pPr>
        <w:pStyle w:val="ListParagraph"/>
        <w:numPr>
          <w:ilvl w:val="1"/>
          <w:numId w:val="16"/>
        </w:numPr>
        <w:spacing w:before="240" w:after="240"/>
        <w:rPr>
          <w:rStyle w:val="CommentReference"/>
          <w:rFonts w:ascii="Times New Roman" w:hAnsi="Times New Roman"/>
          <w:sz w:val="22"/>
          <w:szCs w:val="22"/>
        </w:rPr>
      </w:pPr>
      <w:r w:rsidRPr="00432CD5">
        <w:rPr>
          <w:rFonts w:ascii="Times New Roman" w:hAnsi="Times New Roman"/>
          <w:sz w:val="22"/>
          <w:szCs w:val="22"/>
        </w:rPr>
        <w:t>The following Exhibits are made part of this E-Path Service Schedule:</w:t>
      </w:r>
      <w:r w:rsidRPr="00432CD5">
        <w:rPr>
          <w:rStyle w:val="CommentReference"/>
          <w:rFonts w:ascii="Times New Roman" w:hAnsi="Times New Roman"/>
          <w:sz w:val="22"/>
          <w:szCs w:val="22"/>
        </w:rPr>
        <w:t xml:space="preserve"> </w:t>
      </w:r>
    </w:p>
    <w:p w14:paraId="373A1CF2" w14:textId="609DCC99" w:rsidR="009E6ED3"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A:  Rates and charges for E-Path Services available under this Service Schedule</w:t>
      </w:r>
    </w:p>
    <w:p w14:paraId="2F75407B" w14:textId="498DA8B1" w:rsidR="009E6ED3"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B:  Technical specifications for E-Path Services available under this Service Schedul</w:t>
      </w:r>
      <w:r w:rsidR="009E6ED3" w:rsidRPr="00432CD5">
        <w:rPr>
          <w:rFonts w:ascii="Times New Roman" w:hAnsi="Times New Roman"/>
          <w:sz w:val="22"/>
          <w:szCs w:val="22"/>
        </w:rPr>
        <w:t>e</w:t>
      </w:r>
    </w:p>
    <w:p w14:paraId="24F59C0D" w14:textId="5CA5C8B6" w:rsidR="00684218"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C:  Service level agreement (“</w:t>
      </w:r>
      <w:r w:rsidRPr="00494FBE">
        <w:rPr>
          <w:rFonts w:ascii="Times New Roman" w:hAnsi="Times New Roman"/>
          <w:b/>
          <w:bCs/>
          <w:sz w:val="22"/>
          <w:szCs w:val="22"/>
        </w:rPr>
        <w:t>Service Level</w:t>
      </w:r>
      <w:r w:rsidRPr="00432CD5">
        <w:rPr>
          <w:rFonts w:ascii="Times New Roman" w:hAnsi="Times New Roman"/>
          <w:sz w:val="22"/>
          <w:szCs w:val="22"/>
        </w:rPr>
        <w:t>” or “</w:t>
      </w:r>
      <w:r w:rsidRPr="00494FBE">
        <w:rPr>
          <w:rFonts w:ascii="Times New Roman" w:hAnsi="Times New Roman"/>
          <w:b/>
          <w:bCs/>
          <w:sz w:val="22"/>
          <w:szCs w:val="22"/>
        </w:rPr>
        <w:t>SLA</w:t>
      </w:r>
      <w:r w:rsidRPr="00432CD5">
        <w:rPr>
          <w:rFonts w:ascii="Times New Roman" w:hAnsi="Times New Roman"/>
          <w:sz w:val="22"/>
          <w:szCs w:val="22"/>
        </w:rPr>
        <w:t>”) for E-Path Services available under this Service Schedule</w:t>
      </w:r>
    </w:p>
    <w:p w14:paraId="47ADA916" w14:textId="6E386577" w:rsidR="00B025C0" w:rsidRPr="00432CD5" w:rsidRDefault="00A63A4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lastRenderedPageBreak/>
        <w:t>O</w:t>
      </w:r>
      <w:r w:rsidR="00A80C94" w:rsidRPr="00432CD5">
        <w:rPr>
          <w:rFonts w:ascii="Times New Roman" w:hAnsi="Times New Roman"/>
          <w:sz w:val="22"/>
          <w:szCs w:val="22"/>
        </w:rPr>
        <w:t>n or within two (2) business days after the E-Path Schedule Effective</w:t>
      </w:r>
      <w:r w:rsidR="00A80C94" w:rsidRPr="00432CD5">
        <w:rPr>
          <w:rFonts w:ascii="Times New Roman" w:hAnsi="Times New Roman"/>
          <w:spacing w:val="-16"/>
          <w:sz w:val="22"/>
          <w:szCs w:val="22"/>
        </w:rPr>
        <w:t xml:space="preserve"> </w:t>
      </w:r>
      <w:r w:rsidR="00A80C94" w:rsidRPr="00432CD5">
        <w:rPr>
          <w:rFonts w:ascii="Times New Roman" w:hAnsi="Times New Roman"/>
          <w:sz w:val="22"/>
          <w:szCs w:val="22"/>
        </w:rPr>
        <w:t>Date</w:t>
      </w:r>
      <w:r w:rsidR="007A4655" w:rsidRPr="00432CD5">
        <w:rPr>
          <w:rFonts w:ascii="Times New Roman" w:hAnsi="Times New Roman"/>
          <w:sz w:val="22"/>
          <w:szCs w:val="22"/>
        </w:rPr>
        <w:t>,</w:t>
      </w:r>
      <w:r w:rsidR="00A80C94" w:rsidRPr="00432CD5">
        <w:rPr>
          <w:rFonts w:ascii="Times New Roman" w:hAnsi="Times New Roman"/>
          <w:sz w:val="22"/>
          <w:szCs w:val="22"/>
        </w:rPr>
        <w:t xml:space="preserve"> </w:t>
      </w:r>
      <w:r w:rsidR="00551E93" w:rsidRPr="00432CD5">
        <w:rPr>
          <w:rFonts w:ascii="Times New Roman" w:hAnsi="Times New Roman"/>
          <w:sz w:val="22"/>
          <w:szCs w:val="22"/>
        </w:rPr>
        <w:t xml:space="preserve">Frontier will provide to Customer </w:t>
      </w:r>
      <w:r w:rsidR="00A80C94" w:rsidRPr="00432CD5">
        <w:rPr>
          <w:rFonts w:ascii="Times New Roman" w:hAnsi="Times New Roman"/>
          <w:sz w:val="22"/>
          <w:szCs w:val="22"/>
        </w:rPr>
        <w:t xml:space="preserve">the following </w:t>
      </w:r>
      <w:r w:rsidR="00210342" w:rsidRPr="00432CD5">
        <w:rPr>
          <w:rFonts w:ascii="Times New Roman" w:hAnsi="Times New Roman"/>
          <w:sz w:val="22"/>
          <w:szCs w:val="22"/>
        </w:rPr>
        <w:t xml:space="preserve">then-current </w:t>
      </w:r>
      <w:r w:rsidR="00A80C94" w:rsidRPr="00432CD5">
        <w:rPr>
          <w:rFonts w:ascii="Times New Roman" w:hAnsi="Times New Roman"/>
          <w:sz w:val="22"/>
          <w:szCs w:val="22"/>
        </w:rPr>
        <w:t>lists</w:t>
      </w:r>
      <w:r w:rsidR="007A4655" w:rsidRPr="00432CD5">
        <w:rPr>
          <w:rFonts w:ascii="Times New Roman" w:hAnsi="Times New Roman"/>
          <w:sz w:val="22"/>
          <w:szCs w:val="22"/>
        </w:rPr>
        <w:t xml:space="preserve"> (</w:t>
      </w:r>
      <w:r w:rsidR="00BF7B0C" w:rsidRPr="00432CD5">
        <w:rPr>
          <w:rFonts w:ascii="Times New Roman" w:hAnsi="Times New Roman"/>
          <w:sz w:val="22"/>
          <w:szCs w:val="22"/>
        </w:rPr>
        <w:t xml:space="preserve">generally </w:t>
      </w:r>
      <w:r w:rsidR="007A4655" w:rsidRPr="00432CD5">
        <w:rPr>
          <w:rFonts w:ascii="Times New Roman" w:hAnsi="Times New Roman"/>
          <w:sz w:val="22"/>
          <w:szCs w:val="22"/>
        </w:rPr>
        <w:t>via a link</w:t>
      </w:r>
      <w:r w:rsidR="00BF7B0C" w:rsidRPr="00432CD5">
        <w:rPr>
          <w:rFonts w:ascii="Times New Roman" w:hAnsi="Times New Roman"/>
          <w:sz w:val="22"/>
          <w:szCs w:val="22"/>
        </w:rPr>
        <w:t xml:space="preserve"> to a website</w:t>
      </w:r>
      <w:r w:rsidR="007A4655" w:rsidRPr="00432CD5">
        <w:rPr>
          <w:rFonts w:ascii="Times New Roman" w:hAnsi="Times New Roman"/>
          <w:sz w:val="22"/>
          <w:szCs w:val="22"/>
        </w:rPr>
        <w:t xml:space="preserve"> or </w:t>
      </w:r>
      <w:r w:rsidR="00255D4B" w:rsidRPr="00432CD5">
        <w:rPr>
          <w:rFonts w:ascii="Times New Roman" w:hAnsi="Times New Roman"/>
          <w:sz w:val="22"/>
          <w:szCs w:val="22"/>
        </w:rPr>
        <w:t xml:space="preserve">a spreadsheet sent by </w:t>
      </w:r>
      <w:r w:rsidR="007A4655" w:rsidRPr="00432CD5">
        <w:rPr>
          <w:rFonts w:ascii="Times New Roman" w:hAnsi="Times New Roman"/>
          <w:sz w:val="22"/>
          <w:szCs w:val="22"/>
        </w:rPr>
        <w:t>email)</w:t>
      </w:r>
      <w:r w:rsidR="00A80C94" w:rsidRPr="00432CD5">
        <w:rPr>
          <w:rFonts w:ascii="Times New Roman" w:hAnsi="Times New Roman"/>
          <w:sz w:val="22"/>
          <w:szCs w:val="22"/>
        </w:rPr>
        <w:t xml:space="preserve">, which </w:t>
      </w:r>
      <w:r w:rsidR="00B33C5D" w:rsidRPr="00432CD5">
        <w:rPr>
          <w:rFonts w:ascii="Times New Roman" w:hAnsi="Times New Roman"/>
          <w:sz w:val="22"/>
          <w:szCs w:val="22"/>
        </w:rPr>
        <w:t xml:space="preserve">are subject to change. </w:t>
      </w:r>
      <w:r w:rsidR="00806015" w:rsidRPr="00432CD5">
        <w:rPr>
          <w:rFonts w:ascii="Times New Roman" w:hAnsi="Times New Roman"/>
          <w:sz w:val="22"/>
          <w:szCs w:val="22"/>
        </w:rPr>
        <w:t xml:space="preserve"> </w:t>
      </w:r>
      <w:r w:rsidR="000C76FB" w:rsidRPr="00432CD5">
        <w:rPr>
          <w:rFonts w:ascii="Times New Roman" w:hAnsi="Times New Roman"/>
          <w:sz w:val="22"/>
          <w:szCs w:val="22"/>
        </w:rPr>
        <w:t xml:space="preserve">Frontier </w:t>
      </w:r>
      <w:r w:rsidR="00A80C94" w:rsidRPr="00432CD5">
        <w:rPr>
          <w:rFonts w:ascii="Times New Roman" w:hAnsi="Times New Roman"/>
          <w:sz w:val="22"/>
          <w:szCs w:val="22"/>
        </w:rPr>
        <w:t xml:space="preserve">may </w:t>
      </w:r>
      <w:r w:rsidR="0084307D" w:rsidRPr="00432CD5">
        <w:rPr>
          <w:rFonts w:ascii="Times New Roman" w:hAnsi="Times New Roman"/>
          <w:sz w:val="22"/>
          <w:szCs w:val="22"/>
        </w:rPr>
        <w:t xml:space="preserve">in its sole discretion </w:t>
      </w:r>
      <w:r w:rsidR="00A80C94" w:rsidRPr="00432CD5">
        <w:rPr>
          <w:rFonts w:ascii="Times New Roman" w:hAnsi="Times New Roman"/>
          <w:sz w:val="22"/>
          <w:szCs w:val="22"/>
        </w:rPr>
        <w:t>update</w:t>
      </w:r>
      <w:r w:rsidR="000C76FB" w:rsidRPr="00432CD5">
        <w:rPr>
          <w:rFonts w:ascii="Times New Roman" w:hAnsi="Times New Roman"/>
          <w:sz w:val="22"/>
          <w:szCs w:val="22"/>
        </w:rPr>
        <w:t xml:space="preserve"> </w:t>
      </w:r>
      <w:r w:rsidR="00B33C5D" w:rsidRPr="00432CD5">
        <w:rPr>
          <w:rFonts w:ascii="Times New Roman" w:hAnsi="Times New Roman"/>
          <w:sz w:val="22"/>
          <w:szCs w:val="22"/>
        </w:rPr>
        <w:t xml:space="preserve">the lists </w:t>
      </w:r>
      <w:r w:rsidR="00F04B26" w:rsidRPr="00432CD5">
        <w:rPr>
          <w:rFonts w:ascii="Times New Roman" w:hAnsi="Times New Roman"/>
          <w:sz w:val="22"/>
          <w:szCs w:val="22"/>
        </w:rPr>
        <w:t>at any time</w:t>
      </w:r>
      <w:r w:rsidR="00B106D3" w:rsidRPr="00432CD5">
        <w:rPr>
          <w:rFonts w:ascii="Times New Roman" w:hAnsi="Times New Roman"/>
          <w:sz w:val="22"/>
          <w:szCs w:val="22"/>
        </w:rPr>
        <w:t>, except as set forth in Section</w:t>
      </w:r>
      <w:r w:rsidR="00B84B59" w:rsidRPr="00432CD5">
        <w:rPr>
          <w:rFonts w:ascii="Times New Roman" w:hAnsi="Times New Roman"/>
          <w:sz w:val="22"/>
          <w:szCs w:val="22"/>
        </w:rPr>
        <w:t> </w:t>
      </w:r>
      <w:r w:rsidR="00B106D3" w:rsidRPr="00432CD5">
        <w:rPr>
          <w:rFonts w:ascii="Times New Roman" w:hAnsi="Times New Roman"/>
          <w:sz w:val="22"/>
          <w:szCs w:val="22"/>
        </w:rPr>
        <w:t xml:space="preserve">8.1 below regarding certain changes </w:t>
      </w:r>
      <w:r w:rsidR="00D956F2" w:rsidRPr="00432CD5">
        <w:rPr>
          <w:rFonts w:ascii="Times New Roman" w:hAnsi="Times New Roman"/>
          <w:sz w:val="22"/>
          <w:szCs w:val="22"/>
        </w:rPr>
        <w:t xml:space="preserve">that may be </w:t>
      </w:r>
      <w:r w:rsidR="00B106D3" w:rsidRPr="00432CD5">
        <w:rPr>
          <w:rFonts w:ascii="Times New Roman" w:hAnsi="Times New Roman"/>
          <w:sz w:val="22"/>
          <w:szCs w:val="22"/>
        </w:rPr>
        <w:t xml:space="preserve">made </w:t>
      </w:r>
      <w:r w:rsidR="00D956F2" w:rsidRPr="00432CD5">
        <w:rPr>
          <w:rFonts w:ascii="Times New Roman" w:hAnsi="Times New Roman"/>
          <w:sz w:val="22"/>
          <w:szCs w:val="22"/>
        </w:rPr>
        <w:t>quarterly</w:t>
      </w:r>
      <w:r w:rsidR="00C96B49" w:rsidRPr="00432CD5">
        <w:rPr>
          <w:rFonts w:ascii="Times New Roman" w:hAnsi="Times New Roman"/>
          <w:sz w:val="22"/>
          <w:szCs w:val="22"/>
        </w:rPr>
        <w:t>.</w:t>
      </w:r>
    </w:p>
    <w:p w14:paraId="10E5F262" w14:textId="4BD859A2" w:rsidR="00B328C1" w:rsidRPr="00432CD5" w:rsidRDefault="00C11DE4"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w:t>
      </w:r>
      <w:r w:rsidR="007A4655" w:rsidRPr="00432CD5">
        <w:rPr>
          <w:rFonts w:ascii="Times New Roman" w:hAnsi="Times New Roman"/>
          <w:b/>
          <w:bCs/>
          <w:sz w:val="22"/>
          <w:szCs w:val="22"/>
        </w:rPr>
        <w:t>Ethernet-Enabled Service Wire Center (“SWC”) List</w:t>
      </w:r>
      <w:r w:rsidRPr="00432CD5">
        <w:rPr>
          <w:rFonts w:ascii="Times New Roman" w:hAnsi="Times New Roman"/>
          <w:b/>
          <w:bCs/>
          <w:sz w:val="22"/>
          <w:szCs w:val="22"/>
        </w:rPr>
        <w:t>”</w:t>
      </w:r>
      <w:r w:rsidR="00EF13CB" w:rsidRPr="00432CD5">
        <w:rPr>
          <w:rFonts w:ascii="Times New Roman" w:hAnsi="Times New Roman"/>
          <w:sz w:val="22"/>
          <w:szCs w:val="22"/>
        </w:rPr>
        <w:t xml:space="preserve"> means a</w:t>
      </w:r>
      <w:r w:rsidR="007A4655" w:rsidRPr="00432CD5">
        <w:rPr>
          <w:rFonts w:ascii="Times New Roman" w:hAnsi="Times New Roman"/>
          <w:sz w:val="22"/>
          <w:szCs w:val="22"/>
        </w:rPr>
        <w:t xml:space="preserve"> list of </w:t>
      </w:r>
      <w:r w:rsidR="00B328C1" w:rsidRPr="00432CD5">
        <w:rPr>
          <w:rFonts w:ascii="Times New Roman" w:hAnsi="Times New Roman"/>
          <w:sz w:val="22"/>
          <w:szCs w:val="22"/>
        </w:rPr>
        <w:t>Common Language Location Identifier (“</w:t>
      </w:r>
      <w:r w:rsidR="00B328C1" w:rsidRPr="00432CD5">
        <w:rPr>
          <w:rFonts w:ascii="Times New Roman" w:hAnsi="Times New Roman"/>
          <w:b/>
          <w:bCs/>
          <w:sz w:val="22"/>
          <w:szCs w:val="22"/>
        </w:rPr>
        <w:t>CLLI</w:t>
      </w:r>
      <w:r w:rsidR="00B328C1" w:rsidRPr="00432CD5">
        <w:rPr>
          <w:rFonts w:ascii="Times New Roman" w:hAnsi="Times New Roman"/>
          <w:sz w:val="22"/>
          <w:szCs w:val="22"/>
        </w:rPr>
        <w:t xml:space="preserve">”) codes for </w:t>
      </w:r>
      <w:r w:rsidR="0095095C" w:rsidRPr="00432CD5">
        <w:rPr>
          <w:rFonts w:ascii="Times New Roman" w:hAnsi="Times New Roman"/>
          <w:sz w:val="22"/>
          <w:szCs w:val="22"/>
        </w:rPr>
        <w:t xml:space="preserve">Frontier </w:t>
      </w:r>
      <w:r w:rsidR="007A4655" w:rsidRPr="00432CD5">
        <w:rPr>
          <w:rFonts w:ascii="Times New Roman" w:hAnsi="Times New Roman"/>
          <w:sz w:val="22"/>
          <w:szCs w:val="22"/>
        </w:rPr>
        <w:t>SWCs that are Ethernet-enabled.</w:t>
      </w:r>
      <w:r w:rsidR="0095095C" w:rsidRPr="00432CD5">
        <w:rPr>
          <w:rFonts w:ascii="Times New Roman" w:hAnsi="Times New Roman"/>
          <w:sz w:val="22"/>
          <w:szCs w:val="22"/>
        </w:rPr>
        <w:t xml:space="preserve">  </w:t>
      </w:r>
      <w:r w:rsidR="007627BF" w:rsidRPr="00432CD5">
        <w:rPr>
          <w:rFonts w:ascii="Times New Roman" w:hAnsi="Times New Roman"/>
          <w:sz w:val="22"/>
          <w:szCs w:val="22"/>
        </w:rPr>
        <w:t xml:space="preserve">While each SWC on the Ethernet-Enabled SWC List </w:t>
      </w:r>
      <w:r w:rsidR="009B4FBE" w:rsidRPr="00432CD5">
        <w:rPr>
          <w:rFonts w:ascii="Times New Roman" w:hAnsi="Times New Roman"/>
          <w:sz w:val="22"/>
          <w:szCs w:val="22"/>
        </w:rPr>
        <w:t xml:space="preserve">has the capability to support Ethernet service, </w:t>
      </w:r>
      <w:r w:rsidR="0042711A" w:rsidRPr="00432CD5">
        <w:rPr>
          <w:rFonts w:ascii="Times New Roman" w:hAnsi="Times New Roman"/>
          <w:sz w:val="22"/>
          <w:szCs w:val="22"/>
        </w:rPr>
        <w:t xml:space="preserve">an Ethernet-enabled switch may not reside in every </w:t>
      </w:r>
      <w:r w:rsidR="009B4FBE" w:rsidRPr="00432CD5">
        <w:rPr>
          <w:rFonts w:ascii="Times New Roman" w:hAnsi="Times New Roman"/>
          <w:sz w:val="22"/>
          <w:szCs w:val="22"/>
        </w:rPr>
        <w:t>SWC on this list</w:t>
      </w:r>
      <w:r w:rsidR="0042711A" w:rsidRPr="00432CD5">
        <w:rPr>
          <w:rFonts w:ascii="Times New Roman" w:hAnsi="Times New Roman"/>
          <w:sz w:val="22"/>
          <w:szCs w:val="22"/>
        </w:rPr>
        <w:t>.</w:t>
      </w:r>
      <w:r w:rsidR="009B4FBE" w:rsidRPr="00432CD5">
        <w:rPr>
          <w:rFonts w:ascii="Times New Roman" w:hAnsi="Times New Roman"/>
          <w:sz w:val="22"/>
          <w:szCs w:val="22"/>
        </w:rPr>
        <w:t xml:space="preserve"> </w:t>
      </w:r>
      <w:r w:rsidR="00806015" w:rsidRPr="00432CD5">
        <w:rPr>
          <w:rFonts w:ascii="Times New Roman" w:hAnsi="Times New Roman"/>
          <w:sz w:val="22"/>
          <w:szCs w:val="22"/>
        </w:rPr>
        <w:t xml:space="preserve"> </w:t>
      </w:r>
      <w:r w:rsidR="00B328C1" w:rsidRPr="00432CD5">
        <w:rPr>
          <w:rFonts w:ascii="Times New Roman" w:hAnsi="Times New Roman"/>
          <w:sz w:val="22"/>
          <w:szCs w:val="22"/>
        </w:rPr>
        <w:t xml:space="preserve">After Customer submits an ASR, the SWC for the </w:t>
      </w:r>
      <w:r w:rsidR="00734637">
        <w:rPr>
          <w:rFonts w:ascii="Times New Roman" w:hAnsi="Times New Roman"/>
          <w:sz w:val="22"/>
          <w:szCs w:val="22"/>
        </w:rPr>
        <w:t>C</w:t>
      </w:r>
      <w:r w:rsidR="00B328C1" w:rsidRPr="00432CD5">
        <w:rPr>
          <w:rFonts w:ascii="Times New Roman" w:hAnsi="Times New Roman"/>
          <w:sz w:val="22"/>
          <w:szCs w:val="22"/>
        </w:rPr>
        <w:t>ustomer location and the Ethernet Switch to which Frontier is bringing the Service are provided via a Firm Order Confirmation</w:t>
      </w:r>
      <w:r w:rsidRPr="00432CD5">
        <w:rPr>
          <w:rFonts w:ascii="Times New Roman" w:hAnsi="Times New Roman"/>
          <w:sz w:val="22"/>
          <w:szCs w:val="22"/>
        </w:rPr>
        <w:t xml:space="preserve"> (“</w:t>
      </w:r>
      <w:r w:rsidRPr="00494FBE">
        <w:rPr>
          <w:rFonts w:ascii="Times New Roman" w:hAnsi="Times New Roman"/>
          <w:b/>
          <w:bCs/>
          <w:sz w:val="22"/>
          <w:szCs w:val="22"/>
        </w:rPr>
        <w:t>FOC</w:t>
      </w:r>
      <w:r w:rsidRPr="00432CD5">
        <w:rPr>
          <w:rFonts w:ascii="Times New Roman" w:hAnsi="Times New Roman"/>
          <w:sz w:val="22"/>
          <w:szCs w:val="22"/>
        </w:rPr>
        <w:t>”)</w:t>
      </w:r>
      <w:r w:rsidR="00B328C1" w:rsidRPr="00432CD5">
        <w:rPr>
          <w:rFonts w:ascii="Times New Roman" w:hAnsi="Times New Roman"/>
          <w:sz w:val="22"/>
          <w:szCs w:val="22"/>
        </w:rPr>
        <w:t>.</w:t>
      </w:r>
    </w:p>
    <w:p w14:paraId="5B209A83" w14:textId="573B9ED8" w:rsidR="00E27C40" w:rsidRPr="00432CD5" w:rsidRDefault="00EF13CB" w:rsidP="00734637">
      <w:pPr>
        <w:pStyle w:val="ListParagraph"/>
        <w:numPr>
          <w:ilvl w:val="2"/>
          <w:numId w:val="16"/>
        </w:numPr>
        <w:spacing w:before="240" w:after="240"/>
        <w:rPr>
          <w:rFonts w:ascii="Times New Roman" w:hAnsi="Times New Roman"/>
          <w:sz w:val="22"/>
          <w:szCs w:val="22"/>
        </w:rPr>
      </w:pPr>
      <w:r w:rsidRPr="007A3F12">
        <w:rPr>
          <w:rFonts w:ascii="Times New Roman" w:hAnsi="Times New Roman"/>
          <w:b/>
          <w:bCs/>
          <w:sz w:val="22"/>
          <w:szCs w:val="22"/>
        </w:rPr>
        <w:t>Building Location List</w:t>
      </w:r>
      <w:r w:rsidR="00B97474" w:rsidRPr="007A3F12">
        <w:rPr>
          <w:rFonts w:ascii="Times New Roman" w:hAnsi="Times New Roman"/>
          <w:sz w:val="22"/>
          <w:szCs w:val="22"/>
        </w:rPr>
        <w:t xml:space="preserve"> means a list of </w:t>
      </w:r>
      <w:r w:rsidR="005603C0" w:rsidRPr="007A3F12">
        <w:rPr>
          <w:rFonts w:ascii="Times New Roman" w:hAnsi="Times New Roman"/>
          <w:sz w:val="22"/>
          <w:szCs w:val="22"/>
        </w:rPr>
        <w:t>building addresses</w:t>
      </w:r>
      <w:r w:rsidR="00C67EEF" w:rsidRPr="007A3F12">
        <w:rPr>
          <w:rFonts w:ascii="Times New Roman" w:hAnsi="Times New Roman"/>
          <w:sz w:val="22"/>
          <w:szCs w:val="22"/>
        </w:rPr>
        <w:t xml:space="preserve"> which identifies</w:t>
      </w:r>
      <w:r w:rsidR="00E27C40" w:rsidRPr="007A3F12">
        <w:rPr>
          <w:rFonts w:ascii="Times New Roman" w:hAnsi="Times New Roman"/>
          <w:sz w:val="22"/>
          <w:szCs w:val="22"/>
        </w:rPr>
        <w:t xml:space="preserve"> the</w:t>
      </w:r>
      <w:r w:rsidR="00C67EEF" w:rsidRPr="00432CD5">
        <w:rPr>
          <w:rFonts w:ascii="Times New Roman" w:hAnsi="Times New Roman"/>
          <w:sz w:val="22"/>
          <w:szCs w:val="22"/>
        </w:rPr>
        <w:t xml:space="preserve"> tier </w:t>
      </w:r>
      <w:r w:rsidR="00E27C40" w:rsidRPr="00432CD5">
        <w:rPr>
          <w:rFonts w:ascii="Times New Roman" w:hAnsi="Times New Roman"/>
          <w:sz w:val="22"/>
          <w:szCs w:val="22"/>
        </w:rPr>
        <w:t>by</w:t>
      </w:r>
      <w:r w:rsidR="00C67EEF" w:rsidRPr="00432CD5">
        <w:rPr>
          <w:rFonts w:ascii="Times New Roman" w:hAnsi="Times New Roman"/>
          <w:sz w:val="22"/>
          <w:szCs w:val="22"/>
        </w:rPr>
        <w:t xml:space="preserve"> </w:t>
      </w:r>
      <w:r w:rsidR="00E27C40" w:rsidRPr="00432CD5">
        <w:rPr>
          <w:rFonts w:ascii="Times New Roman" w:hAnsi="Times New Roman"/>
          <w:sz w:val="22"/>
          <w:szCs w:val="22"/>
        </w:rPr>
        <w:t xml:space="preserve">Customer’s end-user </w:t>
      </w:r>
      <w:r w:rsidR="00C67EEF" w:rsidRPr="00432CD5">
        <w:rPr>
          <w:rFonts w:ascii="Times New Roman" w:hAnsi="Times New Roman"/>
          <w:sz w:val="22"/>
          <w:szCs w:val="22"/>
        </w:rPr>
        <w:t>address</w:t>
      </w:r>
      <w:r w:rsidR="0065560E" w:rsidRPr="00432CD5">
        <w:rPr>
          <w:rFonts w:ascii="Times New Roman" w:hAnsi="Times New Roman"/>
          <w:sz w:val="22"/>
          <w:szCs w:val="22"/>
        </w:rPr>
        <w:t>.</w:t>
      </w:r>
    </w:p>
    <w:p w14:paraId="182B4AA6" w14:textId="15FE1BBA" w:rsidR="00551AD4" w:rsidRPr="00432CD5" w:rsidRDefault="005603C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SWC List </w:t>
      </w:r>
      <w:r w:rsidRPr="00432CD5">
        <w:rPr>
          <w:rFonts w:ascii="Times New Roman" w:hAnsi="Times New Roman"/>
          <w:sz w:val="22"/>
          <w:szCs w:val="22"/>
        </w:rPr>
        <w:t>means a list of SWCs to be used when an address is not on the Building Location List</w:t>
      </w:r>
      <w:r w:rsidR="00C67EEF" w:rsidRPr="00432CD5">
        <w:rPr>
          <w:rFonts w:ascii="Times New Roman" w:hAnsi="Times New Roman"/>
          <w:sz w:val="22"/>
          <w:szCs w:val="22"/>
        </w:rPr>
        <w:t xml:space="preserve"> and which identifies </w:t>
      </w:r>
      <w:r w:rsidR="00E27C40" w:rsidRPr="00432CD5">
        <w:rPr>
          <w:rFonts w:ascii="Times New Roman" w:hAnsi="Times New Roman"/>
          <w:sz w:val="22"/>
          <w:szCs w:val="22"/>
        </w:rPr>
        <w:t xml:space="preserve">the </w:t>
      </w:r>
      <w:r w:rsidR="00C67EEF" w:rsidRPr="00432CD5">
        <w:rPr>
          <w:rFonts w:ascii="Times New Roman" w:hAnsi="Times New Roman"/>
          <w:sz w:val="22"/>
          <w:szCs w:val="22"/>
        </w:rPr>
        <w:t xml:space="preserve">tier </w:t>
      </w:r>
      <w:r w:rsidR="00E27C40" w:rsidRPr="00432CD5">
        <w:rPr>
          <w:rFonts w:ascii="Times New Roman" w:hAnsi="Times New Roman"/>
          <w:sz w:val="22"/>
          <w:szCs w:val="22"/>
        </w:rPr>
        <w:t>b</w:t>
      </w:r>
      <w:r w:rsidR="00C67EEF" w:rsidRPr="00432CD5">
        <w:rPr>
          <w:rFonts w:ascii="Times New Roman" w:hAnsi="Times New Roman"/>
          <w:sz w:val="22"/>
          <w:szCs w:val="22"/>
        </w:rPr>
        <w:t xml:space="preserve">y </w:t>
      </w:r>
      <w:r w:rsidR="00E27C40" w:rsidRPr="00432CD5">
        <w:rPr>
          <w:rFonts w:ascii="Times New Roman" w:hAnsi="Times New Roman"/>
          <w:sz w:val="22"/>
          <w:szCs w:val="22"/>
        </w:rPr>
        <w:t>SWC of Customer’s end-user address</w:t>
      </w:r>
      <w:r w:rsidRPr="00432CD5">
        <w:rPr>
          <w:rFonts w:ascii="Times New Roman" w:hAnsi="Times New Roman"/>
          <w:sz w:val="22"/>
          <w:szCs w:val="22"/>
        </w:rPr>
        <w:t>.</w:t>
      </w:r>
      <w:bookmarkStart w:id="1" w:name="_Hlk54781938"/>
      <w:r w:rsidR="003068A3" w:rsidRPr="00432CD5">
        <w:rPr>
          <w:rFonts w:ascii="Times New Roman" w:hAnsi="Times New Roman"/>
          <w:sz w:val="22"/>
          <w:szCs w:val="22"/>
        </w:rPr>
        <w:t xml:space="preserve">  </w:t>
      </w:r>
      <w:bookmarkEnd w:id="1"/>
    </w:p>
    <w:p w14:paraId="65B8D0A4" w14:textId="17926441" w:rsidR="00911BB9" w:rsidRPr="00432CD5" w:rsidRDefault="00911BB9" w:rsidP="00734637">
      <w:pPr>
        <w:pStyle w:val="ListParagraph"/>
        <w:keepNext/>
        <w:keepLines/>
        <w:numPr>
          <w:ilvl w:val="0"/>
          <w:numId w:val="16"/>
        </w:numPr>
        <w:spacing w:before="240" w:after="240"/>
        <w:rPr>
          <w:rFonts w:ascii="Times New Roman" w:hAnsi="Times New Roman"/>
          <w:b/>
          <w:bCs/>
          <w:sz w:val="22"/>
          <w:szCs w:val="22"/>
        </w:rPr>
      </w:pPr>
      <w:bookmarkStart w:id="2" w:name="_Hlk53566518"/>
      <w:r w:rsidRPr="00432CD5">
        <w:rPr>
          <w:rFonts w:ascii="Times New Roman" w:hAnsi="Times New Roman"/>
          <w:b/>
          <w:bCs/>
          <w:sz w:val="22"/>
          <w:szCs w:val="22"/>
        </w:rPr>
        <w:t xml:space="preserve">Service Availability and </w:t>
      </w:r>
      <w:r w:rsidR="00E7348A" w:rsidRPr="00432CD5">
        <w:rPr>
          <w:rFonts w:ascii="Times New Roman" w:hAnsi="Times New Roman"/>
          <w:b/>
          <w:bCs/>
          <w:sz w:val="22"/>
          <w:szCs w:val="22"/>
        </w:rPr>
        <w:t>Service Term</w:t>
      </w:r>
    </w:p>
    <w:p w14:paraId="7E291970" w14:textId="01BEF6E4" w:rsidR="00911BB9" w:rsidRPr="00432CD5" w:rsidRDefault="00911BB9"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Th</w:t>
      </w:r>
      <w:r w:rsidR="00EE45D7" w:rsidRPr="00432CD5">
        <w:rPr>
          <w:rFonts w:ascii="Times New Roman" w:hAnsi="Times New Roman"/>
          <w:sz w:val="22"/>
          <w:szCs w:val="22"/>
        </w:rPr>
        <w:t xml:space="preserve">e </w:t>
      </w:r>
      <w:r w:rsidR="00ED365C" w:rsidRPr="00432CD5">
        <w:rPr>
          <w:rFonts w:ascii="Times New Roman" w:hAnsi="Times New Roman"/>
          <w:sz w:val="22"/>
          <w:szCs w:val="22"/>
        </w:rPr>
        <w:t>E-</w:t>
      </w:r>
      <w:r w:rsidR="00B6756F" w:rsidRPr="00432CD5">
        <w:rPr>
          <w:rFonts w:ascii="Times New Roman" w:hAnsi="Times New Roman"/>
          <w:sz w:val="22"/>
          <w:szCs w:val="22"/>
        </w:rPr>
        <w:t>Path</w:t>
      </w:r>
      <w:r w:rsidRPr="00432CD5">
        <w:rPr>
          <w:rFonts w:ascii="Times New Roman" w:hAnsi="Times New Roman"/>
          <w:sz w:val="22"/>
          <w:szCs w:val="22"/>
        </w:rPr>
        <w:t xml:space="preserve"> </w:t>
      </w:r>
      <w:r w:rsidR="00AE0A2E" w:rsidRPr="00432CD5">
        <w:rPr>
          <w:rFonts w:ascii="Times New Roman" w:hAnsi="Times New Roman"/>
          <w:sz w:val="22"/>
          <w:szCs w:val="22"/>
        </w:rPr>
        <w:t>S</w:t>
      </w:r>
      <w:r w:rsidRPr="00432CD5">
        <w:rPr>
          <w:rFonts w:ascii="Times New Roman" w:hAnsi="Times New Roman"/>
          <w:sz w:val="22"/>
          <w:szCs w:val="22"/>
        </w:rPr>
        <w:t xml:space="preserve">ervice is available </w:t>
      </w:r>
      <w:r w:rsidR="005D4882" w:rsidRPr="00432CD5">
        <w:rPr>
          <w:rFonts w:ascii="Times New Roman" w:hAnsi="Times New Roman"/>
          <w:sz w:val="22"/>
          <w:szCs w:val="22"/>
        </w:rPr>
        <w:t xml:space="preserve">only </w:t>
      </w:r>
      <w:r w:rsidRPr="00432CD5">
        <w:rPr>
          <w:rFonts w:ascii="Times New Roman" w:hAnsi="Times New Roman"/>
          <w:sz w:val="22"/>
          <w:szCs w:val="22"/>
        </w:rPr>
        <w:t>within Frontier Ethernet</w:t>
      </w:r>
      <w:r w:rsidR="00F72599" w:rsidRPr="00432CD5">
        <w:rPr>
          <w:rFonts w:ascii="Times New Roman" w:hAnsi="Times New Roman"/>
          <w:sz w:val="22"/>
          <w:szCs w:val="22"/>
        </w:rPr>
        <w:t>-e</w:t>
      </w:r>
      <w:r w:rsidR="006B7CDE" w:rsidRPr="00432CD5">
        <w:rPr>
          <w:rFonts w:ascii="Times New Roman" w:hAnsi="Times New Roman"/>
          <w:sz w:val="22"/>
          <w:szCs w:val="22"/>
        </w:rPr>
        <w:t>nabled (Silver) and QoS</w:t>
      </w:r>
      <w:r w:rsidR="00E11CD8" w:rsidRPr="00432CD5">
        <w:rPr>
          <w:rFonts w:ascii="Times New Roman" w:hAnsi="Times New Roman"/>
          <w:sz w:val="22"/>
          <w:szCs w:val="22"/>
        </w:rPr>
        <w:t>-</w:t>
      </w:r>
      <w:r w:rsidR="00F72599" w:rsidRPr="00432CD5">
        <w:rPr>
          <w:rFonts w:ascii="Times New Roman" w:hAnsi="Times New Roman"/>
          <w:sz w:val="22"/>
          <w:szCs w:val="22"/>
        </w:rPr>
        <w:t>e</w:t>
      </w:r>
      <w:r w:rsidRPr="00432CD5">
        <w:rPr>
          <w:rFonts w:ascii="Times New Roman" w:hAnsi="Times New Roman"/>
          <w:sz w:val="22"/>
          <w:szCs w:val="22"/>
        </w:rPr>
        <w:t xml:space="preserve">nabled </w:t>
      </w:r>
      <w:r w:rsidR="006B7CDE" w:rsidRPr="00432CD5">
        <w:rPr>
          <w:rFonts w:ascii="Times New Roman" w:hAnsi="Times New Roman"/>
          <w:sz w:val="22"/>
          <w:szCs w:val="22"/>
        </w:rPr>
        <w:t>(Gold and Platinum)</w:t>
      </w:r>
      <w:r w:rsidR="005D4882" w:rsidRPr="00432CD5">
        <w:rPr>
          <w:rFonts w:ascii="Times New Roman" w:hAnsi="Times New Roman"/>
          <w:sz w:val="22"/>
          <w:szCs w:val="22"/>
        </w:rPr>
        <w:t xml:space="preserve"> </w:t>
      </w:r>
      <w:r w:rsidR="00BA63E3" w:rsidRPr="00432CD5">
        <w:rPr>
          <w:rFonts w:ascii="Times New Roman" w:hAnsi="Times New Roman"/>
          <w:sz w:val="22"/>
          <w:szCs w:val="22"/>
        </w:rPr>
        <w:t xml:space="preserve">wire centers </w:t>
      </w:r>
      <w:r w:rsidR="009E2019" w:rsidRPr="00432CD5">
        <w:rPr>
          <w:rFonts w:ascii="Times New Roman" w:hAnsi="Times New Roman"/>
          <w:sz w:val="22"/>
          <w:szCs w:val="22"/>
        </w:rPr>
        <w:t xml:space="preserve">and </w:t>
      </w:r>
      <w:r w:rsidR="005D4882" w:rsidRPr="00432CD5">
        <w:rPr>
          <w:rFonts w:ascii="Times New Roman" w:hAnsi="Times New Roman"/>
          <w:sz w:val="22"/>
          <w:szCs w:val="22"/>
        </w:rPr>
        <w:t>where facilities are available.</w:t>
      </w:r>
      <w:r w:rsidR="00D64629" w:rsidRPr="00432CD5">
        <w:rPr>
          <w:rFonts w:ascii="Times New Roman" w:hAnsi="Times New Roman"/>
          <w:sz w:val="22"/>
          <w:szCs w:val="22"/>
        </w:rPr>
        <w:t xml:space="preserve"> If facilities are not available</w:t>
      </w:r>
      <w:r w:rsidR="001766F6" w:rsidRPr="00432CD5">
        <w:rPr>
          <w:rFonts w:ascii="Times New Roman" w:hAnsi="Times New Roman"/>
          <w:sz w:val="22"/>
          <w:szCs w:val="22"/>
        </w:rPr>
        <w:t xml:space="preserve"> and Customer desires to proceed with a Service Order</w:t>
      </w:r>
      <w:r w:rsidR="00D64629" w:rsidRPr="00432CD5">
        <w:rPr>
          <w:rFonts w:ascii="Times New Roman" w:hAnsi="Times New Roman"/>
          <w:sz w:val="22"/>
          <w:szCs w:val="22"/>
        </w:rPr>
        <w:t xml:space="preserve">, Customer </w:t>
      </w:r>
      <w:r w:rsidR="00B42233" w:rsidRPr="00432CD5">
        <w:rPr>
          <w:rFonts w:ascii="Times New Roman" w:hAnsi="Times New Roman"/>
          <w:sz w:val="22"/>
          <w:szCs w:val="22"/>
        </w:rPr>
        <w:t>must</w:t>
      </w:r>
      <w:r w:rsidR="00D64629" w:rsidRPr="00432CD5">
        <w:rPr>
          <w:rFonts w:ascii="Times New Roman" w:hAnsi="Times New Roman"/>
          <w:sz w:val="22"/>
          <w:szCs w:val="22"/>
        </w:rPr>
        <w:t xml:space="preserve"> use the process described </w:t>
      </w:r>
      <w:r w:rsidR="005206FB" w:rsidRPr="00432CD5">
        <w:rPr>
          <w:rFonts w:ascii="Times New Roman" w:hAnsi="Times New Roman"/>
          <w:sz w:val="22"/>
          <w:szCs w:val="22"/>
        </w:rPr>
        <w:t xml:space="preserve">below in Section </w:t>
      </w:r>
      <w:r w:rsidR="00910AF6" w:rsidRPr="00432CD5">
        <w:rPr>
          <w:rFonts w:ascii="Times New Roman" w:hAnsi="Times New Roman"/>
          <w:sz w:val="22"/>
          <w:szCs w:val="22"/>
        </w:rPr>
        <w:t>5.</w:t>
      </w:r>
    </w:p>
    <w:p w14:paraId="55DE76DA" w14:textId="5282735E" w:rsidR="003A52BE" w:rsidRDefault="504D739D"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Frontier will provide </w:t>
      </w:r>
      <w:r w:rsidR="264488F9" w:rsidRPr="00432CD5">
        <w:rPr>
          <w:rFonts w:ascii="Times New Roman" w:hAnsi="Times New Roman"/>
          <w:sz w:val="22"/>
          <w:szCs w:val="22"/>
        </w:rPr>
        <w:t xml:space="preserve">Services over such routes and facilities as Frontier may choose.  </w:t>
      </w:r>
      <w:r w:rsidR="174E4E9F" w:rsidRPr="00432CD5">
        <w:rPr>
          <w:rFonts w:ascii="Times New Roman" w:hAnsi="Times New Roman"/>
          <w:sz w:val="22"/>
          <w:szCs w:val="22"/>
        </w:rPr>
        <w:t xml:space="preserve">Frontier shall in its sole discretion </w:t>
      </w:r>
      <w:r w:rsidR="33D2071D" w:rsidRPr="00432CD5">
        <w:rPr>
          <w:rFonts w:ascii="Times New Roman" w:hAnsi="Times New Roman"/>
          <w:sz w:val="22"/>
          <w:szCs w:val="22"/>
        </w:rPr>
        <w:t xml:space="preserve">determine when to </w:t>
      </w:r>
      <w:r w:rsidR="174E4E9F" w:rsidRPr="00432CD5">
        <w:rPr>
          <w:rFonts w:ascii="Times New Roman" w:hAnsi="Times New Roman"/>
          <w:sz w:val="22"/>
          <w:szCs w:val="22"/>
        </w:rPr>
        <w:t xml:space="preserve">design, provision and implement Service over </w:t>
      </w:r>
      <w:r w:rsidR="45D90877" w:rsidRPr="00432CD5">
        <w:rPr>
          <w:rFonts w:ascii="Times New Roman" w:hAnsi="Times New Roman"/>
          <w:sz w:val="22"/>
          <w:szCs w:val="22"/>
        </w:rPr>
        <w:t xml:space="preserve">dedicated copper and/or </w:t>
      </w:r>
      <w:r w:rsidR="33D2071D" w:rsidRPr="00432CD5">
        <w:rPr>
          <w:rFonts w:ascii="Times New Roman" w:hAnsi="Times New Roman"/>
          <w:sz w:val="22"/>
          <w:szCs w:val="22"/>
        </w:rPr>
        <w:t xml:space="preserve">existing </w:t>
      </w:r>
      <w:r w:rsidR="0B15CAD9" w:rsidRPr="00432CD5">
        <w:rPr>
          <w:rFonts w:ascii="Times New Roman" w:hAnsi="Times New Roman"/>
          <w:sz w:val="22"/>
          <w:szCs w:val="22"/>
        </w:rPr>
        <w:t xml:space="preserve">readily available </w:t>
      </w:r>
      <w:r w:rsidR="174E4E9F" w:rsidRPr="00432CD5">
        <w:rPr>
          <w:rFonts w:ascii="Times New Roman" w:hAnsi="Times New Roman"/>
          <w:sz w:val="22"/>
          <w:szCs w:val="22"/>
        </w:rPr>
        <w:t>fiber facilities.</w:t>
      </w:r>
      <w:r w:rsidR="6AC91E2E" w:rsidRPr="00432CD5">
        <w:rPr>
          <w:rFonts w:ascii="Times New Roman" w:hAnsi="Times New Roman"/>
          <w:sz w:val="22"/>
          <w:szCs w:val="22"/>
        </w:rPr>
        <w:t xml:space="preserve"> </w:t>
      </w:r>
    </w:p>
    <w:p w14:paraId="4F618DED" w14:textId="42E7E8E5" w:rsidR="00C6736C" w:rsidRPr="00432CD5" w:rsidRDefault="6BE64FC5" w:rsidP="00734637">
      <w:pPr>
        <w:pStyle w:val="ListParagraph"/>
        <w:numPr>
          <w:ilvl w:val="1"/>
          <w:numId w:val="16"/>
        </w:numPr>
        <w:spacing w:before="240" w:after="240"/>
        <w:rPr>
          <w:rFonts w:ascii="Times New Roman" w:hAnsi="Times New Roman"/>
          <w:sz w:val="22"/>
          <w:szCs w:val="22"/>
        </w:rPr>
      </w:pPr>
      <w:r w:rsidRPr="008E2098">
        <w:rPr>
          <w:rFonts w:ascii="Times New Roman" w:hAnsi="Times New Roman"/>
          <w:b/>
          <w:bCs/>
          <w:sz w:val="22"/>
          <w:szCs w:val="22"/>
        </w:rPr>
        <w:t>Service Term</w:t>
      </w:r>
      <w:del w:id="3" w:author="Forsythe, Kelly" w:date="2021-03-31T09:00:00Z">
        <w:r w:rsidRPr="00432CD5" w:rsidDel="00793C59">
          <w:rPr>
            <w:rFonts w:ascii="Times New Roman" w:hAnsi="Times New Roman"/>
            <w:sz w:val="22"/>
            <w:szCs w:val="22"/>
          </w:rPr>
          <w:delText>.</w:delText>
        </w:r>
      </w:del>
    </w:p>
    <w:p w14:paraId="3E0B367F" w14:textId="26C0C0C1" w:rsidR="006D069D" w:rsidRPr="00432CD5" w:rsidRDefault="00D41484"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minimum term for a Service </w:t>
      </w:r>
      <w:r w:rsidR="003446BC" w:rsidRPr="00432CD5">
        <w:rPr>
          <w:rFonts w:ascii="Times New Roman" w:hAnsi="Times New Roman"/>
          <w:sz w:val="22"/>
          <w:szCs w:val="22"/>
        </w:rPr>
        <w:t>ordered</w:t>
      </w:r>
      <w:r w:rsidR="009D259D" w:rsidRPr="00432CD5">
        <w:rPr>
          <w:rFonts w:ascii="Times New Roman" w:hAnsi="Times New Roman"/>
          <w:sz w:val="22"/>
          <w:szCs w:val="22"/>
        </w:rPr>
        <w:t xml:space="preserve"> pursuant to this Service Schedule </w:t>
      </w:r>
      <w:r w:rsidRPr="00432CD5">
        <w:rPr>
          <w:rFonts w:ascii="Times New Roman" w:hAnsi="Times New Roman"/>
          <w:sz w:val="22"/>
          <w:szCs w:val="22"/>
        </w:rPr>
        <w:t xml:space="preserve">shall be the length of the service term </w:t>
      </w:r>
      <w:r w:rsidR="002669B7" w:rsidRPr="00432CD5">
        <w:rPr>
          <w:rFonts w:ascii="Times New Roman" w:hAnsi="Times New Roman"/>
          <w:sz w:val="22"/>
          <w:szCs w:val="22"/>
        </w:rPr>
        <w:t xml:space="preserve">that Customer specifies </w:t>
      </w:r>
      <w:r w:rsidRPr="00432CD5">
        <w:rPr>
          <w:rFonts w:ascii="Times New Roman" w:hAnsi="Times New Roman"/>
          <w:sz w:val="22"/>
          <w:szCs w:val="22"/>
        </w:rPr>
        <w:t xml:space="preserve">in the </w:t>
      </w:r>
      <w:r w:rsidR="002669B7" w:rsidRPr="00432CD5">
        <w:rPr>
          <w:rFonts w:ascii="Times New Roman" w:hAnsi="Times New Roman"/>
          <w:sz w:val="22"/>
          <w:szCs w:val="22"/>
        </w:rPr>
        <w:t>Variable Term Agreement (</w:t>
      </w:r>
      <w:r w:rsidR="004C706D" w:rsidRPr="00432CD5">
        <w:rPr>
          <w:rFonts w:ascii="Times New Roman" w:hAnsi="Times New Roman"/>
          <w:sz w:val="22"/>
          <w:szCs w:val="22"/>
        </w:rPr>
        <w:t>“</w:t>
      </w:r>
      <w:r w:rsidR="002669B7" w:rsidRPr="00494FBE">
        <w:rPr>
          <w:rFonts w:ascii="Times New Roman" w:hAnsi="Times New Roman"/>
          <w:b/>
          <w:bCs/>
          <w:sz w:val="22"/>
          <w:szCs w:val="22"/>
        </w:rPr>
        <w:t>VTA</w:t>
      </w:r>
      <w:r w:rsidR="004C706D" w:rsidRPr="00432CD5">
        <w:rPr>
          <w:rFonts w:ascii="Times New Roman" w:hAnsi="Times New Roman"/>
          <w:sz w:val="22"/>
          <w:szCs w:val="22"/>
        </w:rPr>
        <w:t>”</w:t>
      </w:r>
      <w:r w:rsidR="002669B7" w:rsidRPr="00432CD5">
        <w:rPr>
          <w:rFonts w:ascii="Times New Roman" w:hAnsi="Times New Roman"/>
          <w:sz w:val="22"/>
          <w:szCs w:val="22"/>
        </w:rPr>
        <w:t>)</w:t>
      </w:r>
      <w:r w:rsidRPr="00432CD5">
        <w:rPr>
          <w:rFonts w:ascii="Times New Roman" w:hAnsi="Times New Roman"/>
          <w:sz w:val="22"/>
          <w:szCs w:val="22"/>
        </w:rPr>
        <w:t xml:space="preserve"> field of the Service Order </w:t>
      </w:r>
      <w:r w:rsidR="00C16CC3" w:rsidRPr="00432CD5">
        <w:rPr>
          <w:rFonts w:ascii="Times New Roman" w:hAnsi="Times New Roman"/>
          <w:sz w:val="22"/>
          <w:szCs w:val="22"/>
        </w:rPr>
        <w:t>(“</w:t>
      </w:r>
      <w:r w:rsidR="00C16CC3" w:rsidRPr="008E2098">
        <w:rPr>
          <w:rFonts w:ascii="Times New Roman" w:hAnsi="Times New Roman"/>
          <w:b/>
          <w:bCs/>
          <w:sz w:val="22"/>
          <w:szCs w:val="22"/>
        </w:rPr>
        <w:t>Service Term</w:t>
      </w:r>
      <w:r w:rsidR="00C16CC3" w:rsidRPr="00432CD5">
        <w:rPr>
          <w:rFonts w:ascii="Times New Roman" w:hAnsi="Times New Roman"/>
          <w:sz w:val="22"/>
          <w:szCs w:val="22"/>
        </w:rPr>
        <w:t>”)</w:t>
      </w:r>
      <w:r w:rsidRPr="00432CD5">
        <w:rPr>
          <w:rFonts w:ascii="Times New Roman" w:hAnsi="Times New Roman"/>
          <w:sz w:val="22"/>
          <w:szCs w:val="22"/>
        </w:rPr>
        <w:t>.</w:t>
      </w:r>
      <w:r w:rsidR="002D53C3" w:rsidRPr="00432CD5">
        <w:rPr>
          <w:rFonts w:ascii="Times New Roman" w:hAnsi="Times New Roman"/>
          <w:sz w:val="22"/>
          <w:szCs w:val="22"/>
        </w:rPr>
        <w:t xml:space="preserve"> </w:t>
      </w:r>
      <w:r w:rsidR="006D069D" w:rsidRPr="00432CD5">
        <w:rPr>
          <w:rFonts w:ascii="Times New Roman" w:hAnsi="Times New Roman"/>
          <w:sz w:val="22"/>
          <w:szCs w:val="22"/>
        </w:rPr>
        <w:t xml:space="preserve"> </w:t>
      </w:r>
    </w:p>
    <w:p w14:paraId="423AD692" w14:textId="61B45CBB" w:rsidR="00D41484" w:rsidRPr="00432CD5" w:rsidRDefault="006D069D" w:rsidP="00734637">
      <w:pPr>
        <w:pStyle w:val="ListParagraph"/>
        <w:numPr>
          <w:ilvl w:val="2"/>
          <w:numId w:val="16"/>
        </w:numPr>
        <w:spacing w:before="240" w:after="240"/>
        <w:rPr>
          <w:rFonts w:ascii="Times New Roman" w:hAnsi="Times New Roman"/>
          <w:sz w:val="22"/>
          <w:szCs w:val="22"/>
        </w:rPr>
      </w:pPr>
      <w:r w:rsidRPr="00432CD5">
        <w:rPr>
          <w:rFonts w:ascii="Times New Roman" w:eastAsia="MS Mincho" w:hAnsi="Times New Roman"/>
          <w:sz w:val="22"/>
          <w:szCs w:val="22"/>
        </w:rPr>
        <w:t>The Service Term and billing for the Service</w:t>
      </w:r>
      <w:r w:rsidR="005017F0" w:rsidRPr="00432CD5">
        <w:rPr>
          <w:rFonts w:ascii="Times New Roman" w:eastAsia="MS Mincho" w:hAnsi="Times New Roman"/>
          <w:sz w:val="22"/>
          <w:szCs w:val="22"/>
        </w:rPr>
        <w:t xml:space="preserve"> shall</w:t>
      </w:r>
      <w:r w:rsidRPr="00432CD5">
        <w:rPr>
          <w:rFonts w:ascii="Times New Roman" w:eastAsia="MS Mincho" w:hAnsi="Times New Roman"/>
          <w:sz w:val="22"/>
          <w:szCs w:val="22"/>
        </w:rPr>
        <w:t xml:space="preserve"> begin upon the earlier of (i) Customer’s use of the applicable Service(s) or (ii) </w:t>
      </w:r>
      <w:r w:rsidR="00E92941" w:rsidRPr="00432CD5">
        <w:rPr>
          <w:rFonts w:ascii="Times New Roman" w:eastAsia="MS Mincho" w:hAnsi="Times New Roman"/>
          <w:sz w:val="22"/>
          <w:szCs w:val="22"/>
        </w:rPr>
        <w:t xml:space="preserve">upon </w:t>
      </w:r>
      <w:r w:rsidR="00C248BC" w:rsidRPr="00432CD5">
        <w:rPr>
          <w:rFonts w:ascii="Times New Roman" w:eastAsia="MS Mincho" w:hAnsi="Times New Roman"/>
          <w:sz w:val="22"/>
          <w:szCs w:val="22"/>
        </w:rPr>
        <w:t xml:space="preserve">the completion date provided by Frontier (e.g., populated in the completion date field of the completion notification) </w:t>
      </w:r>
      <w:r w:rsidR="007F2AB8" w:rsidRPr="00432CD5">
        <w:rPr>
          <w:rFonts w:ascii="Times New Roman" w:eastAsia="MS Mincho" w:hAnsi="Times New Roman"/>
          <w:sz w:val="22"/>
          <w:szCs w:val="22"/>
        </w:rPr>
        <w:t xml:space="preserve">(the </w:t>
      </w:r>
      <w:r w:rsidRPr="00432CD5">
        <w:rPr>
          <w:rFonts w:ascii="Times New Roman" w:eastAsia="MS Mincho" w:hAnsi="Times New Roman"/>
          <w:sz w:val="22"/>
          <w:szCs w:val="22"/>
        </w:rPr>
        <w:t>applicable Service Term</w:t>
      </w:r>
      <w:r w:rsidR="007F2AB8" w:rsidRPr="00432CD5">
        <w:rPr>
          <w:rFonts w:ascii="Times New Roman" w:eastAsia="MS Mincho" w:hAnsi="Times New Roman"/>
          <w:sz w:val="22"/>
          <w:szCs w:val="22"/>
        </w:rPr>
        <w:t xml:space="preserve"> “Commencement Date”)</w:t>
      </w:r>
      <w:r w:rsidRPr="00432CD5">
        <w:rPr>
          <w:rFonts w:ascii="Times New Roman" w:eastAsia="MS Mincho" w:hAnsi="Times New Roman"/>
          <w:sz w:val="22"/>
          <w:szCs w:val="22"/>
        </w:rPr>
        <w:t xml:space="preserve">.  If </w:t>
      </w:r>
      <w:r w:rsidR="008C3488" w:rsidRPr="00432CD5">
        <w:rPr>
          <w:rFonts w:ascii="Times New Roman" w:eastAsia="MS Mincho" w:hAnsi="Times New Roman"/>
          <w:sz w:val="22"/>
          <w:szCs w:val="22"/>
        </w:rPr>
        <w:t xml:space="preserve">Customer does not renew a Service Term for a period of more than one (1) year by submitting an ASR forty-five (45) days or less prior to the end of the Service Term </w:t>
      </w:r>
      <w:r w:rsidR="00050EE5" w:rsidRPr="00432CD5">
        <w:rPr>
          <w:rFonts w:ascii="Times New Roman" w:eastAsia="MS Mincho" w:hAnsi="Times New Roman"/>
          <w:sz w:val="22"/>
          <w:szCs w:val="22"/>
        </w:rPr>
        <w:t>and</w:t>
      </w:r>
      <w:r w:rsidR="008C3488" w:rsidRPr="00432CD5">
        <w:rPr>
          <w:rFonts w:ascii="Times New Roman" w:eastAsia="MS Mincho" w:hAnsi="Times New Roman"/>
          <w:sz w:val="22"/>
          <w:szCs w:val="22"/>
        </w:rPr>
        <w:t xml:space="preserve"> </w:t>
      </w:r>
      <w:r w:rsidRPr="00432CD5">
        <w:rPr>
          <w:rFonts w:ascii="Times New Roman" w:eastAsia="MS Mincho" w:hAnsi="Times New Roman"/>
          <w:sz w:val="22"/>
          <w:szCs w:val="22"/>
        </w:rPr>
        <w:t xml:space="preserve">neither </w:t>
      </w:r>
      <w:r w:rsidR="004C0E34" w:rsidRPr="00432CD5">
        <w:rPr>
          <w:rFonts w:ascii="Times New Roman" w:eastAsia="MS Mincho" w:hAnsi="Times New Roman"/>
          <w:sz w:val="22"/>
          <w:szCs w:val="22"/>
        </w:rPr>
        <w:t>P</w:t>
      </w:r>
      <w:r w:rsidRPr="00432CD5">
        <w:rPr>
          <w:rFonts w:ascii="Times New Roman" w:eastAsia="MS Mincho" w:hAnsi="Times New Roman"/>
          <w:sz w:val="22"/>
          <w:szCs w:val="22"/>
        </w:rPr>
        <w:t>arty provides the other with written notice of its intent to terminate a Service at least sixty (60) days prior to expiration</w:t>
      </w:r>
      <w:r w:rsidR="004C0E34" w:rsidRPr="00432CD5">
        <w:rPr>
          <w:rFonts w:ascii="Times New Roman" w:eastAsia="MS Mincho" w:hAnsi="Times New Roman"/>
          <w:sz w:val="22"/>
          <w:szCs w:val="22"/>
        </w:rPr>
        <w:t xml:space="preserve"> of the Service Term</w:t>
      </w:r>
      <w:r w:rsidRPr="00432CD5">
        <w:rPr>
          <w:rFonts w:ascii="Times New Roman" w:eastAsia="MS Mincho" w:hAnsi="Times New Roman"/>
          <w:sz w:val="22"/>
          <w:szCs w:val="22"/>
        </w:rPr>
        <w:t xml:space="preserve">, the Service Term of each Service will automatically renew for additional one-year periods </w:t>
      </w:r>
      <w:bookmarkStart w:id="4" w:name="_Hlk62205899"/>
      <w:r w:rsidR="004A643A">
        <w:rPr>
          <w:rFonts w:ascii="Times New Roman" w:eastAsia="MS Mincho" w:hAnsi="Times New Roman"/>
          <w:sz w:val="22"/>
          <w:szCs w:val="22"/>
        </w:rPr>
        <w:t xml:space="preserve">at the same rate, </w:t>
      </w:r>
      <w:r w:rsidR="004A643A" w:rsidRPr="004F068B">
        <w:rPr>
          <w:rFonts w:ascii="Times New Roman" w:eastAsia="MS Mincho" w:hAnsi="Times New Roman"/>
          <w:sz w:val="22"/>
          <w:szCs w:val="22"/>
        </w:rPr>
        <w:t>except such rate may be changed at any time by Frontier</w:t>
      </w:r>
      <w:r w:rsidR="004A643A">
        <w:rPr>
          <w:rFonts w:ascii="Times New Roman" w:eastAsia="MS Mincho" w:hAnsi="Times New Roman"/>
          <w:sz w:val="22"/>
          <w:szCs w:val="22"/>
        </w:rPr>
        <w:t xml:space="preserve"> in its sole discretion</w:t>
      </w:r>
      <w:r w:rsidR="004A643A" w:rsidRPr="004F068B">
        <w:rPr>
          <w:rFonts w:ascii="Times New Roman" w:eastAsia="MS Mincho" w:hAnsi="Times New Roman"/>
          <w:sz w:val="22"/>
          <w:szCs w:val="22"/>
        </w:rPr>
        <w:t xml:space="preserve"> upon thirty (30) days’ notice</w:t>
      </w:r>
      <w:bookmarkEnd w:id="4"/>
      <w:r w:rsidR="004A643A" w:rsidRPr="004F068B">
        <w:rPr>
          <w:rFonts w:ascii="Times New Roman" w:eastAsia="MS Mincho" w:hAnsi="Times New Roman"/>
          <w:sz w:val="22"/>
          <w:szCs w:val="22"/>
        </w:rPr>
        <w:t xml:space="preserve"> </w:t>
      </w:r>
      <w:r w:rsidRPr="00432CD5">
        <w:rPr>
          <w:rFonts w:ascii="Times New Roman" w:hAnsi="Times New Roman"/>
          <w:sz w:val="22"/>
          <w:szCs w:val="22"/>
        </w:rPr>
        <w:t>(each a “Renewal Service Term”)</w:t>
      </w:r>
      <w:r w:rsidR="00C248BC" w:rsidRPr="00432CD5">
        <w:rPr>
          <w:rFonts w:ascii="Times New Roman" w:hAnsi="Times New Roman"/>
          <w:sz w:val="22"/>
          <w:szCs w:val="22"/>
        </w:rPr>
        <w:t>.</w:t>
      </w:r>
    </w:p>
    <w:p w14:paraId="664682C4" w14:textId="61B9A8E9" w:rsidR="002E1064" w:rsidRPr="00432CD5" w:rsidRDefault="00EC6BC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Available </w:t>
      </w:r>
      <w:r w:rsidR="009E6B0F" w:rsidRPr="00432CD5">
        <w:rPr>
          <w:rFonts w:ascii="Times New Roman" w:hAnsi="Times New Roman"/>
          <w:sz w:val="22"/>
          <w:szCs w:val="22"/>
        </w:rPr>
        <w:t>S</w:t>
      </w:r>
      <w:r w:rsidR="008E505A" w:rsidRPr="00432CD5">
        <w:rPr>
          <w:rFonts w:ascii="Times New Roman" w:hAnsi="Times New Roman"/>
          <w:sz w:val="22"/>
          <w:szCs w:val="22"/>
        </w:rPr>
        <w:t xml:space="preserve">ervice </w:t>
      </w:r>
      <w:r w:rsidR="009E6B0F" w:rsidRPr="00432CD5">
        <w:rPr>
          <w:rFonts w:ascii="Times New Roman" w:hAnsi="Times New Roman"/>
          <w:sz w:val="22"/>
          <w:szCs w:val="22"/>
        </w:rPr>
        <w:t>T</w:t>
      </w:r>
      <w:r w:rsidR="008E505A" w:rsidRPr="00432CD5">
        <w:rPr>
          <w:rFonts w:ascii="Times New Roman" w:hAnsi="Times New Roman"/>
          <w:sz w:val="22"/>
          <w:szCs w:val="22"/>
        </w:rPr>
        <w:t xml:space="preserve">erms </w:t>
      </w:r>
      <w:r w:rsidRPr="00432CD5">
        <w:rPr>
          <w:rFonts w:ascii="Times New Roman" w:hAnsi="Times New Roman"/>
          <w:sz w:val="22"/>
          <w:szCs w:val="22"/>
        </w:rPr>
        <w:t xml:space="preserve">associated with </w:t>
      </w:r>
      <w:r w:rsidR="00923B29" w:rsidRPr="00432CD5">
        <w:rPr>
          <w:rFonts w:ascii="Times New Roman" w:hAnsi="Times New Roman"/>
          <w:sz w:val="22"/>
          <w:szCs w:val="22"/>
        </w:rPr>
        <w:t>User Network Interfaces (“</w:t>
      </w:r>
      <w:r w:rsidR="00923B29" w:rsidRPr="00494FBE">
        <w:rPr>
          <w:rFonts w:ascii="Times New Roman" w:hAnsi="Times New Roman"/>
          <w:b/>
          <w:bCs/>
          <w:sz w:val="22"/>
          <w:szCs w:val="22"/>
        </w:rPr>
        <w:t>UNI</w:t>
      </w:r>
      <w:r w:rsidR="00923B29" w:rsidRPr="00432CD5">
        <w:rPr>
          <w:rFonts w:ascii="Times New Roman" w:hAnsi="Times New Roman"/>
          <w:sz w:val="22"/>
          <w:szCs w:val="22"/>
        </w:rPr>
        <w:t>”), External Network to Network Interfaces (“</w:t>
      </w:r>
      <w:r w:rsidR="00923B29" w:rsidRPr="00494FBE">
        <w:rPr>
          <w:rFonts w:ascii="Times New Roman" w:hAnsi="Times New Roman"/>
          <w:b/>
          <w:bCs/>
          <w:sz w:val="22"/>
          <w:szCs w:val="22"/>
        </w:rPr>
        <w:t>ENNI</w:t>
      </w:r>
      <w:r w:rsidR="00923B29" w:rsidRPr="00432CD5">
        <w:rPr>
          <w:rFonts w:ascii="Times New Roman" w:hAnsi="Times New Roman"/>
          <w:sz w:val="22"/>
          <w:szCs w:val="22"/>
        </w:rPr>
        <w:t>”), and Ethernet Virtual Connections (“</w:t>
      </w:r>
      <w:r w:rsidR="00923B29" w:rsidRPr="00494FBE">
        <w:rPr>
          <w:rFonts w:ascii="Times New Roman" w:hAnsi="Times New Roman"/>
          <w:b/>
          <w:bCs/>
          <w:sz w:val="22"/>
          <w:szCs w:val="22"/>
        </w:rPr>
        <w:t>EVC</w:t>
      </w:r>
      <w:r w:rsidR="00923B29" w:rsidRPr="00432CD5">
        <w:rPr>
          <w:rFonts w:ascii="Times New Roman" w:hAnsi="Times New Roman"/>
          <w:sz w:val="22"/>
          <w:szCs w:val="22"/>
        </w:rPr>
        <w:t>”)</w:t>
      </w:r>
      <w:r w:rsidRPr="00432CD5">
        <w:rPr>
          <w:rFonts w:ascii="Times New Roman" w:hAnsi="Times New Roman"/>
          <w:sz w:val="22"/>
          <w:szCs w:val="22"/>
        </w:rPr>
        <w:t xml:space="preserve"> are one (1), two (2), </w:t>
      </w:r>
      <w:r w:rsidRPr="00432CD5">
        <w:rPr>
          <w:rFonts w:ascii="Times New Roman" w:hAnsi="Times New Roman"/>
          <w:sz w:val="22"/>
          <w:szCs w:val="22"/>
        </w:rPr>
        <w:lastRenderedPageBreak/>
        <w:t>three</w:t>
      </w:r>
      <w:r w:rsidR="008E505A" w:rsidRPr="00432CD5">
        <w:rPr>
          <w:rFonts w:ascii="Times New Roman" w:hAnsi="Times New Roman"/>
          <w:sz w:val="22"/>
          <w:szCs w:val="22"/>
        </w:rPr>
        <w:t> </w:t>
      </w:r>
      <w:r w:rsidRPr="00432CD5">
        <w:rPr>
          <w:rFonts w:ascii="Times New Roman" w:hAnsi="Times New Roman"/>
          <w:sz w:val="22"/>
          <w:szCs w:val="22"/>
        </w:rPr>
        <w:t>(3) and five (5) year</w:t>
      </w:r>
      <w:r w:rsidR="00A3536F" w:rsidRPr="00432CD5">
        <w:rPr>
          <w:rFonts w:ascii="Times New Roman" w:hAnsi="Times New Roman"/>
          <w:sz w:val="22"/>
          <w:szCs w:val="22"/>
        </w:rPr>
        <w:t xml:space="preserve"> term</w:t>
      </w:r>
      <w:r w:rsidR="008E505A" w:rsidRPr="00432CD5">
        <w:rPr>
          <w:rFonts w:ascii="Times New Roman" w:hAnsi="Times New Roman"/>
          <w:sz w:val="22"/>
          <w:szCs w:val="22"/>
        </w:rPr>
        <w:t>s</w:t>
      </w:r>
      <w:r w:rsidR="00A3536F" w:rsidRPr="00432CD5">
        <w:rPr>
          <w:rFonts w:ascii="Times New Roman" w:hAnsi="Times New Roman"/>
          <w:sz w:val="22"/>
          <w:szCs w:val="22"/>
        </w:rPr>
        <w:t>,</w:t>
      </w:r>
      <w:r w:rsidRPr="00432CD5">
        <w:rPr>
          <w:rFonts w:ascii="Times New Roman" w:hAnsi="Times New Roman"/>
          <w:sz w:val="22"/>
          <w:szCs w:val="22"/>
        </w:rPr>
        <w:t xml:space="preserve"> as established </w:t>
      </w:r>
      <w:r w:rsidR="008E505A" w:rsidRPr="00432CD5">
        <w:rPr>
          <w:rFonts w:ascii="Times New Roman" w:hAnsi="Times New Roman"/>
          <w:sz w:val="22"/>
          <w:szCs w:val="22"/>
        </w:rPr>
        <w:t xml:space="preserve">by the length of </w:t>
      </w:r>
      <w:r w:rsidR="00A3536F" w:rsidRPr="00432CD5">
        <w:rPr>
          <w:rFonts w:ascii="Times New Roman" w:hAnsi="Times New Roman"/>
          <w:sz w:val="22"/>
          <w:szCs w:val="22"/>
        </w:rPr>
        <w:t>S</w:t>
      </w:r>
      <w:r w:rsidR="008E505A" w:rsidRPr="00432CD5">
        <w:rPr>
          <w:rFonts w:ascii="Times New Roman" w:hAnsi="Times New Roman"/>
          <w:sz w:val="22"/>
          <w:szCs w:val="22"/>
        </w:rPr>
        <w:t xml:space="preserve">ervice </w:t>
      </w:r>
      <w:r w:rsidR="00E14D0C" w:rsidRPr="00432CD5">
        <w:rPr>
          <w:rFonts w:ascii="Times New Roman" w:hAnsi="Times New Roman"/>
          <w:sz w:val="22"/>
          <w:szCs w:val="22"/>
        </w:rPr>
        <w:t>T</w:t>
      </w:r>
      <w:r w:rsidR="008E505A" w:rsidRPr="00432CD5">
        <w:rPr>
          <w:rFonts w:ascii="Times New Roman" w:hAnsi="Times New Roman"/>
          <w:sz w:val="22"/>
          <w:szCs w:val="22"/>
        </w:rPr>
        <w:t xml:space="preserve">erm that Customer selects </w:t>
      </w:r>
      <w:r w:rsidRPr="00432CD5">
        <w:rPr>
          <w:rFonts w:ascii="Times New Roman" w:hAnsi="Times New Roman"/>
          <w:sz w:val="22"/>
          <w:szCs w:val="22"/>
        </w:rPr>
        <w:t>within the VTA field of the Service Order.</w:t>
      </w:r>
    </w:p>
    <w:p w14:paraId="3A139057" w14:textId="3CA281E0" w:rsidR="00EC6BCC" w:rsidRPr="00432CD5" w:rsidRDefault="004A643A" w:rsidP="00734637">
      <w:pPr>
        <w:pStyle w:val="ListParagraph"/>
        <w:numPr>
          <w:ilvl w:val="2"/>
          <w:numId w:val="16"/>
        </w:numPr>
        <w:spacing w:before="240" w:after="240"/>
        <w:rPr>
          <w:rFonts w:ascii="Times New Roman" w:hAnsi="Times New Roman"/>
          <w:sz w:val="22"/>
          <w:szCs w:val="22"/>
        </w:rPr>
      </w:pPr>
      <w:bookmarkStart w:id="5" w:name="_Hlk62205934"/>
      <w:r>
        <w:rPr>
          <w:rFonts w:ascii="Times New Roman" w:hAnsi="Times New Roman"/>
          <w:sz w:val="22"/>
          <w:szCs w:val="22"/>
        </w:rPr>
        <w:t>Customer may order</w:t>
      </w:r>
      <w:r w:rsidRPr="34B31787">
        <w:rPr>
          <w:rFonts w:ascii="Times New Roman" w:hAnsi="Times New Roman"/>
          <w:sz w:val="22"/>
          <w:szCs w:val="22"/>
        </w:rPr>
        <w:t xml:space="preserve"> UNIs, ENNIs, and EVCs on a month-to-month (“</w:t>
      </w:r>
      <w:r w:rsidRPr="34B31787">
        <w:rPr>
          <w:rFonts w:ascii="Times New Roman" w:hAnsi="Times New Roman"/>
          <w:b/>
          <w:bCs/>
          <w:sz w:val="22"/>
          <w:szCs w:val="22"/>
        </w:rPr>
        <w:t>MTM</w:t>
      </w:r>
      <w:r w:rsidRPr="34B31787">
        <w:rPr>
          <w:rFonts w:ascii="Times New Roman" w:hAnsi="Times New Roman"/>
          <w:sz w:val="22"/>
          <w:szCs w:val="22"/>
        </w:rPr>
        <w:t>”) basis</w:t>
      </w:r>
      <w:r>
        <w:rPr>
          <w:rFonts w:ascii="Times New Roman" w:hAnsi="Times New Roman"/>
          <w:sz w:val="22"/>
          <w:szCs w:val="22"/>
        </w:rPr>
        <w:t>. And then current</w:t>
      </w:r>
      <w:r w:rsidRPr="34B31787">
        <w:rPr>
          <w:rFonts w:ascii="Times New Roman" w:hAnsi="Times New Roman"/>
          <w:sz w:val="22"/>
          <w:szCs w:val="22"/>
        </w:rPr>
        <w:t xml:space="preserve"> MTM rates</w:t>
      </w:r>
      <w:r>
        <w:rPr>
          <w:rFonts w:ascii="Times New Roman" w:hAnsi="Times New Roman"/>
          <w:sz w:val="22"/>
          <w:szCs w:val="22"/>
        </w:rPr>
        <w:t xml:space="preserve"> shall apply</w:t>
      </w:r>
      <w:r w:rsidRPr="34B31787">
        <w:rPr>
          <w:rFonts w:ascii="Times New Roman" w:hAnsi="Times New Roman"/>
          <w:sz w:val="22"/>
          <w:szCs w:val="22"/>
        </w:rPr>
        <w:t>.</w:t>
      </w:r>
      <w:bookmarkEnd w:id="5"/>
    </w:p>
    <w:bookmarkEnd w:id="2"/>
    <w:p w14:paraId="42D22351" w14:textId="2BE3B64C" w:rsidR="00A13345" w:rsidRPr="00432CD5" w:rsidRDefault="00A13345" w:rsidP="00734637">
      <w:pPr>
        <w:pStyle w:val="ListParagraph"/>
        <w:numPr>
          <w:ilvl w:val="0"/>
          <w:numId w:val="16"/>
        </w:numPr>
        <w:spacing w:before="240" w:after="240"/>
        <w:rPr>
          <w:rFonts w:ascii="Times New Roman" w:hAnsi="Times New Roman"/>
          <w:b/>
          <w:sz w:val="22"/>
          <w:szCs w:val="22"/>
        </w:rPr>
      </w:pPr>
      <w:r w:rsidRPr="00432CD5">
        <w:rPr>
          <w:rFonts w:ascii="Times New Roman" w:hAnsi="Times New Roman"/>
          <w:b/>
          <w:sz w:val="22"/>
          <w:szCs w:val="22"/>
        </w:rPr>
        <w:t>Standard</w:t>
      </w:r>
      <w:r w:rsidR="003811C9" w:rsidRPr="00432CD5">
        <w:rPr>
          <w:rFonts w:ascii="Times New Roman" w:hAnsi="Times New Roman"/>
          <w:b/>
          <w:sz w:val="22"/>
          <w:szCs w:val="22"/>
        </w:rPr>
        <w:t xml:space="preserve"> </w:t>
      </w:r>
      <w:r w:rsidR="00925590" w:rsidRPr="00432CD5">
        <w:rPr>
          <w:rFonts w:ascii="Times New Roman" w:hAnsi="Times New Roman"/>
          <w:b/>
          <w:sz w:val="22"/>
          <w:szCs w:val="22"/>
        </w:rPr>
        <w:t>Service</w:t>
      </w:r>
      <w:r w:rsidR="00EC2F06" w:rsidRPr="00432CD5">
        <w:rPr>
          <w:rFonts w:ascii="Times New Roman" w:hAnsi="Times New Roman"/>
          <w:b/>
          <w:sz w:val="22"/>
          <w:szCs w:val="22"/>
        </w:rPr>
        <w:t xml:space="preserve">. </w:t>
      </w:r>
      <w:r w:rsidR="00EC2F06" w:rsidRPr="00432CD5">
        <w:rPr>
          <w:rFonts w:ascii="Times New Roman" w:hAnsi="Times New Roman"/>
          <w:bCs/>
          <w:sz w:val="22"/>
          <w:szCs w:val="22"/>
        </w:rPr>
        <w:t xml:space="preserve"> Subject to facilities availability as described in Section 5 below, Customer may request any of the following </w:t>
      </w:r>
      <w:r w:rsidR="003811C9" w:rsidRPr="00432CD5">
        <w:rPr>
          <w:rFonts w:ascii="Times New Roman" w:hAnsi="Times New Roman"/>
          <w:bCs/>
          <w:sz w:val="22"/>
          <w:szCs w:val="22"/>
        </w:rPr>
        <w:t xml:space="preserve">elements </w:t>
      </w:r>
      <w:r w:rsidR="0084327E" w:rsidRPr="00432CD5">
        <w:rPr>
          <w:rFonts w:ascii="Times New Roman" w:hAnsi="Times New Roman"/>
          <w:bCs/>
          <w:sz w:val="22"/>
          <w:szCs w:val="22"/>
        </w:rPr>
        <w:t xml:space="preserve">or </w:t>
      </w:r>
      <w:r w:rsidR="00EC2F06" w:rsidRPr="00432CD5">
        <w:rPr>
          <w:rFonts w:ascii="Times New Roman" w:hAnsi="Times New Roman"/>
          <w:bCs/>
          <w:sz w:val="22"/>
          <w:szCs w:val="22"/>
        </w:rPr>
        <w:t>configurations for E-Path Service, each of which is standard</w:t>
      </w:r>
    </w:p>
    <w:p w14:paraId="12A1BF5B" w14:textId="549C04FC" w:rsidR="00A13345" w:rsidRPr="00432CD5" w:rsidRDefault="00A1334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UNI</w:t>
      </w:r>
      <w:r w:rsidR="00B839C6" w:rsidRPr="00432CD5">
        <w:rPr>
          <w:rFonts w:ascii="Times New Roman" w:hAnsi="Times New Roman"/>
          <w:sz w:val="22"/>
          <w:szCs w:val="22"/>
        </w:rPr>
        <w:t>.</w:t>
      </w:r>
      <w:r w:rsidRPr="00432CD5">
        <w:rPr>
          <w:rFonts w:ascii="Times New Roman" w:hAnsi="Times New Roman"/>
          <w:sz w:val="22"/>
          <w:szCs w:val="22"/>
        </w:rPr>
        <w:t xml:space="preserve"> </w:t>
      </w:r>
      <w:r w:rsidR="00B839C6" w:rsidRPr="00432CD5">
        <w:rPr>
          <w:rFonts w:ascii="Times New Roman" w:hAnsi="Times New Roman"/>
          <w:sz w:val="22"/>
          <w:szCs w:val="22"/>
        </w:rPr>
        <w:t xml:space="preserve"> A UNI is </w:t>
      </w:r>
      <w:r w:rsidR="00F270CE" w:rsidRPr="00432CD5">
        <w:rPr>
          <w:rFonts w:ascii="Times New Roman" w:hAnsi="Times New Roman"/>
          <w:sz w:val="22"/>
          <w:szCs w:val="22"/>
        </w:rPr>
        <w:t>available in either of the configurations set forth in Sections 4.1.1 and 4.1.2 below</w:t>
      </w:r>
      <w:r w:rsidRPr="00432CD5">
        <w:rPr>
          <w:rFonts w:ascii="Times New Roman" w:hAnsi="Times New Roman"/>
          <w:sz w:val="22"/>
          <w:szCs w:val="22"/>
        </w:rPr>
        <w:t xml:space="preserve">.  </w:t>
      </w:r>
    </w:p>
    <w:p w14:paraId="49124E57" w14:textId="0ECD63F5" w:rsidR="00610701" w:rsidRPr="00432CD5" w:rsidRDefault="00DE133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A single </w:t>
      </w:r>
      <w:r w:rsidR="00610701" w:rsidRPr="00432CD5">
        <w:rPr>
          <w:rFonts w:ascii="Times New Roman" w:hAnsi="Times New Roman"/>
          <w:sz w:val="22"/>
          <w:szCs w:val="22"/>
        </w:rPr>
        <w:t>UNI must serve a</w:t>
      </w:r>
      <w:r w:rsidR="00451C74" w:rsidRPr="00432CD5">
        <w:rPr>
          <w:rFonts w:ascii="Times New Roman" w:hAnsi="Times New Roman"/>
          <w:sz w:val="22"/>
          <w:szCs w:val="22"/>
        </w:rPr>
        <w:t>n</w:t>
      </w:r>
      <w:r w:rsidR="00371303" w:rsidRPr="00432CD5">
        <w:rPr>
          <w:rFonts w:ascii="Times New Roman" w:hAnsi="Times New Roman"/>
          <w:sz w:val="22"/>
          <w:szCs w:val="22"/>
        </w:rPr>
        <w:t xml:space="preserve"> end user premi</w:t>
      </w:r>
      <w:r w:rsidR="00DA3A80" w:rsidRPr="00432CD5">
        <w:rPr>
          <w:rFonts w:ascii="Times New Roman" w:hAnsi="Times New Roman"/>
          <w:sz w:val="22"/>
          <w:szCs w:val="22"/>
        </w:rPr>
        <w:t>se, using a hub and spoke topology with a point-to-point EVC terminating to an ENNI</w:t>
      </w:r>
      <w:r w:rsidR="00FC6460" w:rsidRPr="00432CD5">
        <w:rPr>
          <w:rFonts w:ascii="Times New Roman" w:hAnsi="Times New Roman"/>
          <w:sz w:val="22"/>
          <w:szCs w:val="22"/>
        </w:rPr>
        <w:t>.</w:t>
      </w:r>
      <w:r w:rsidR="00371303" w:rsidRPr="00432CD5">
        <w:rPr>
          <w:rFonts w:ascii="Times New Roman" w:hAnsi="Times New Roman"/>
          <w:sz w:val="22"/>
          <w:szCs w:val="22"/>
        </w:rPr>
        <w:t xml:space="preserve">  </w:t>
      </w:r>
    </w:p>
    <w:p w14:paraId="0C959449" w14:textId="6F39E816" w:rsidR="00914473" w:rsidRPr="00432CD5" w:rsidRDefault="0091447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To use two (2) UNIs to complete a point-to-point UNI (“</w:t>
      </w:r>
      <w:r w:rsidRPr="00494FBE">
        <w:rPr>
          <w:rFonts w:ascii="Times New Roman" w:hAnsi="Times New Roman"/>
          <w:b/>
          <w:bCs/>
          <w:sz w:val="22"/>
          <w:szCs w:val="22"/>
        </w:rPr>
        <w:t>Point-to-Point UNIs</w:t>
      </w:r>
      <w:r w:rsidRPr="00432CD5">
        <w:rPr>
          <w:rFonts w:ascii="Times New Roman" w:hAnsi="Times New Roman"/>
          <w:sz w:val="22"/>
          <w:szCs w:val="22"/>
        </w:rPr>
        <w:t xml:space="preserve">”) for the use of transporting Ethernet frames, the UNI must be established via an EVC from Frontier’s switched Ethernet network to </w:t>
      </w:r>
      <w:r w:rsidR="00DE1331" w:rsidRPr="00432CD5">
        <w:rPr>
          <w:rFonts w:ascii="Times New Roman" w:hAnsi="Times New Roman"/>
          <w:sz w:val="22"/>
          <w:szCs w:val="22"/>
        </w:rPr>
        <w:t>an in-franchise POP or aggregation location, end user premise, or an address on the Building Location List</w:t>
      </w:r>
      <w:r w:rsidRPr="00432CD5">
        <w:rPr>
          <w:rFonts w:ascii="Times New Roman" w:hAnsi="Times New Roman"/>
          <w:sz w:val="22"/>
          <w:szCs w:val="22"/>
        </w:rPr>
        <w:t xml:space="preserve">.  </w:t>
      </w:r>
    </w:p>
    <w:p w14:paraId="29CBDACC" w14:textId="32BB9BC6" w:rsidR="00914473" w:rsidRPr="00432CD5" w:rsidRDefault="00914473"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A Point-to-Point UNI is unnecessary when a Customer has ordered an ENNI.</w:t>
      </w:r>
    </w:p>
    <w:p w14:paraId="6773DC4B" w14:textId="52D45B3B" w:rsidR="001B0A9F" w:rsidRPr="00432CD5" w:rsidRDefault="174E4E9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ENNI</w:t>
      </w:r>
      <w:r w:rsidR="568A9108" w:rsidRPr="00432CD5">
        <w:rPr>
          <w:rFonts w:ascii="Times New Roman" w:hAnsi="Times New Roman"/>
          <w:sz w:val="22"/>
          <w:szCs w:val="22"/>
        </w:rPr>
        <w:t xml:space="preserve">. An ENNI is </w:t>
      </w:r>
      <w:r w:rsidR="00DA3A80" w:rsidRPr="00432CD5">
        <w:rPr>
          <w:rFonts w:ascii="Times New Roman" w:hAnsi="Times New Roman"/>
          <w:sz w:val="22"/>
          <w:szCs w:val="22"/>
        </w:rPr>
        <w:t xml:space="preserve">generally </w:t>
      </w:r>
      <w:r w:rsidR="0730316F" w:rsidRPr="00432CD5">
        <w:rPr>
          <w:rFonts w:ascii="Times New Roman" w:hAnsi="Times New Roman"/>
          <w:sz w:val="22"/>
          <w:szCs w:val="22"/>
        </w:rPr>
        <w:t>a service multiplexed port for the</w:t>
      </w:r>
      <w:r w:rsidR="6A57C691" w:rsidRPr="00432CD5">
        <w:rPr>
          <w:rFonts w:ascii="Times New Roman" w:hAnsi="Times New Roman"/>
          <w:sz w:val="22"/>
          <w:szCs w:val="22"/>
        </w:rPr>
        <w:t xml:space="preserve"> </w:t>
      </w:r>
      <w:r w:rsidR="0730316F" w:rsidRPr="00432CD5">
        <w:rPr>
          <w:rFonts w:ascii="Times New Roman" w:hAnsi="Times New Roman"/>
          <w:sz w:val="22"/>
          <w:szCs w:val="22"/>
        </w:rPr>
        <w:t>aggregation of EVCs from multiple UNIs</w:t>
      </w:r>
      <w:r w:rsidR="45924017" w:rsidRPr="00432CD5">
        <w:rPr>
          <w:rFonts w:ascii="Times New Roman" w:hAnsi="Times New Roman"/>
          <w:sz w:val="22"/>
          <w:szCs w:val="22"/>
        </w:rPr>
        <w:t xml:space="preserve">, and </w:t>
      </w:r>
      <w:r w:rsidR="00D65900" w:rsidRPr="00432CD5">
        <w:rPr>
          <w:rFonts w:ascii="Times New Roman" w:hAnsi="Times New Roman"/>
          <w:sz w:val="22"/>
          <w:szCs w:val="22"/>
        </w:rPr>
        <w:t xml:space="preserve">it is </w:t>
      </w:r>
      <w:r w:rsidR="45924017" w:rsidRPr="00432CD5">
        <w:rPr>
          <w:rFonts w:ascii="Times New Roman" w:hAnsi="Times New Roman"/>
          <w:sz w:val="22"/>
          <w:szCs w:val="22"/>
        </w:rPr>
        <w:t>the</w:t>
      </w:r>
      <w:r w:rsidR="00D65900" w:rsidRPr="00432CD5">
        <w:rPr>
          <w:rFonts w:ascii="Times New Roman" w:hAnsi="Times New Roman"/>
          <w:sz w:val="22"/>
          <w:szCs w:val="22"/>
        </w:rPr>
        <w:t xml:space="preserve"> point of</w:t>
      </w:r>
      <w:r w:rsidR="45924017" w:rsidRPr="00432CD5">
        <w:rPr>
          <w:rFonts w:ascii="Times New Roman" w:hAnsi="Times New Roman"/>
          <w:sz w:val="22"/>
          <w:szCs w:val="22"/>
        </w:rPr>
        <w:t xml:space="preserve"> hand</w:t>
      </w:r>
      <w:r w:rsidR="00DA3A80" w:rsidRPr="00432CD5">
        <w:rPr>
          <w:rFonts w:ascii="Times New Roman" w:hAnsi="Times New Roman"/>
          <w:sz w:val="22"/>
          <w:szCs w:val="22"/>
        </w:rPr>
        <w:t>-</w:t>
      </w:r>
      <w:r w:rsidR="45924017" w:rsidRPr="00432CD5">
        <w:rPr>
          <w:rFonts w:ascii="Times New Roman" w:hAnsi="Times New Roman"/>
          <w:sz w:val="22"/>
          <w:szCs w:val="22"/>
        </w:rPr>
        <w:t>off of Services to Customer</w:t>
      </w:r>
      <w:r w:rsidR="0730316F" w:rsidRPr="00432CD5">
        <w:rPr>
          <w:rFonts w:ascii="Times New Roman" w:hAnsi="Times New Roman"/>
          <w:sz w:val="22"/>
          <w:szCs w:val="22"/>
        </w:rPr>
        <w:t xml:space="preserve">. </w:t>
      </w:r>
    </w:p>
    <w:p w14:paraId="752448DD" w14:textId="33791C45" w:rsidR="0084327E" w:rsidRPr="00432CD5" w:rsidRDefault="007F67F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 Port-Only</w:t>
      </w:r>
      <w:r w:rsidRPr="00432CD5">
        <w:rPr>
          <w:rFonts w:ascii="Times New Roman" w:hAnsi="Times New Roman"/>
          <w:sz w:val="22"/>
          <w:szCs w:val="22"/>
        </w:rPr>
        <w:t>. The port only ENNI provides a port interface connection from a carrier's colocation arrangement to a Frontier Ethernet switch or within one of the Out-Of-Franchise (</w:t>
      </w:r>
      <w:r w:rsidR="004C706D" w:rsidRPr="00432CD5">
        <w:rPr>
          <w:rFonts w:ascii="Times New Roman" w:hAnsi="Times New Roman"/>
          <w:sz w:val="22"/>
          <w:szCs w:val="22"/>
        </w:rPr>
        <w:t>“</w:t>
      </w:r>
      <w:r w:rsidRPr="00494FBE">
        <w:rPr>
          <w:rFonts w:ascii="Times New Roman" w:hAnsi="Times New Roman"/>
          <w:b/>
          <w:bCs/>
          <w:sz w:val="22"/>
          <w:szCs w:val="22"/>
        </w:rPr>
        <w:t>OOF</w:t>
      </w:r>
      <w:r w:rsidR="004C706D" w:rsidRPr="00432CD5">
        <w:rPr>
          <w:rFonts w:ascii="Times New Roman" w:hAnsi="Times New Roman"/>
          <w:sz w:val="22"/>
          <w:szCs w:val="22"/>
        </w:rPr>
        <w:t>”</w:t>
      </w:r>
      <w:r w:rsidRPr="00432CD5">
        <w:rPr>
          <w:rFonts w:ascii="Times New Roman" w:hAnsi="Times New Roman"/>
          <w:sz w:val="22"/>
          <w:szCs w:val="22"/>
        </w:rPr>
        <w:t>) interconnect partnerships approved by Frontier (e.g., an approved carrier hotel).</w:t>
      </w:r>
    </w:p>
    <w:p w14:paraId="68F526CC" w14:textId="57B8635B" w:rsidR="004A7D9C" w:rsidRPr="00432CD5" w:rsidRDefault="008E75C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 Port and Access</w:t>
      </w:r>
      <w:r w:rsidRPr="00432CD5">
        <w:rPr>
          <w:rFonts w:ascii="Times New Roman" w:hAnsi="Times New Roman"/>
          <w:sz w:val="22"/>
          <w:szCs w:val="22"/>
        </w:rPr>
        <w:t xml:space="preserve">.  </w:t>
      </w:r>
      <w:r w:rsidR="00F77670" w:rsidRPr="00432CD5">
        <w:rPr>
          <w:rFonts w:ascii="Times New Roman" w:hAnsi="Times New Roman"/>
          <w:sz w:val="22"/>
          <w:szCs w:val="22"/>
        </w:rPr>
        <w:t xml:space="preserve"> </w:t>
      </w:r>
      <w:r w:rsidR="00F77670" w:rsidRPr="007A3F12">
        <w:rPr>
          <w:rFonts w:ascii="Times New Roman" w:hAnsi="Times New Roman"/>
          <w:sz w:val="22"/>
          <w:szCs w:val="22"/>
        </w:rPr>
        <w:t>The ENNI port with access consists of a link from an interexchange carrier’s network or other service provider’s POP to a Frontier Ethernet switch.</w:t>
      </w:r>
    </w:p>
    <w:p w14:paraId="02C8761D" w14:textId="06B68E98" w:rsidR="00A13345" w:rsidRPr="007A3F12" w:rsidRDefault="004A7D9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In-Service ENNI</w:t>
      </w:r>
      <w:r w:rsidRPr="00432CD5">
        <w:rPr>
          <w:rFonts w:ascii="Times New Roman" w:hAnsi="Times New Roman"/>
          <w:sz w:val="22"/>
          <w:szCs w:val="22"/>
        </w:rPr>
        <w:t>.  In-service ENNIs installed under a previous Frontier product offering that has not reached end-of-life, excluding Access Switched Ethernet (“</w:t>
      </w:r>
      <w:r w:rsidRPr="00494FBE">
        <w:rPr>
          <w:rFonts w:ascii="Times New Roman" w:hAnsi="Times New Roman"/>
          <w:b/>
          <w:bCs/>
          <w:sz w:val="22"/>
          <w:szCs w:val="22"/>
        </w:rPr>
        <w:t>ASE</w:t>
      </w:r>
      <w:r w:rsidRPr="00432CD5">
        <w:rPr>
          <w:rFonts w:ascii="Times New Roman" w:hAnsi="Times New Roman"/>
          <w:sz w:val="22"/>
          <w:szCs w:val="22"/>
        </w:rPr>
        <w:t>”) and Optical Ethernet Metropolitan Area Network (“</w:t>
      </w:r>
      <w:r w:rsidRPr="00494FBE">
        <w:rPr>
          <w:rFonts w:ascii="Times New Roman" w:hAnsi="Times New Roman"/>
          <w:b/>
          <w:bCs/>
          <w:sz w:val="22"/>
          <w:szCs w:val="22"/>
        </w:rPr>
        <w:t>OPT-E-MAN</w:t>
      </w:r>
      <w:r w:rsidRPr="00432CD5">
        <w:rPr>
          <w:rFonts w:ascii="Times New Roman" w:hAnsi="Times New Roman"/>
          <w:sz w:val="22"/>
          <w:szCs w:val="22"/>
        </w:rPr>
        <w:t xml:space="preserve">”) in Connecticut, can be used to connect an E-Path EVC to an E-Path UNI as specified in this </w:t>
      </w:r>
      <w:r w:rsidR="00F43040" w:rsidRPr="00432CD5">
        <w:rPr>
          <w:rFonts w:ascii="Times New Roman" w:hAnsi="Times New Roman"/>
          <w:sz w:val="22"/>
          <w:szCs w:val="22"/>
        </w:rPr>
        <w:t xml:space="preserve">Service </w:t>
      </w:r>
      <w:r w:rsidRPr="00432CD5">
        <w:rPr>
          <w:rFonts w:ascii="Times New Roman" w:hAnsi="Times New Roman"/>
          <w:sz w:val="22"/>
          <w:szCs w:val="22"/>
        </w:rPr>
        <w:t>Schedule.</w:t>
      </w:r>
      <w:r w:rsidR="00A13345" w:rsidRPr="00432CD5">
        <w:rPr>
          <w:rFonts w:ascii="Times New Roman" w:hAnsi="Times New Roman"/>
          <w:sz w:val="22"/>
          <w:szCs w:val="22"/>
        </w:rPr>
        <w:t xml:space="preserve"> </w:t>
      </w:r>
    </w:p>
    <w:p w14:paraId="209AA61C" w14:textId="58F55523" w:rsidR="0084327E" w:rsidRPr="00432CD5" w:rsidRDefault="46719A2E"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EVC</w:t>
      </w:r>
      <w:r w:rsidRPr="00432CD5">
        <w:rPr>
          <w:rFonts w:ascii="Times New Roman" w:hAnsi="Times New Roman"/>
          <w:sz w:val="22"/>
          <w:szCs w:val="22"/>
        </w:rPr>
        <w:t xml:space="preserve">.  An EVC provides an Ethernet point-to-point virtual connection between the </w:t>
      </w:r>
      <w:r w:rsidR="2C6FE96C" w:rsidRPr="00432CD5">
        <w:rPr>
          <w:rFonts w:ascii="Times New Roman" w:hAnsi="Times New Roman"/>
          <w:sz w:val="22"/>
          <w:szCs w:val="22"/>
        </w:rPr>
        <w:t xml:space="preserve">two UNIs or between a </w:t>
      </w:r>
      <w:r w:rsidRPr="00432CD5">
        <w:rPr>
          <w:rFonts w:ascii="Times New Roman" w:hAnsi="Times New Roman"/>
          <w:sz w:val="22"/>
          <w:szCs w:val="22"/>
        </w:rPr>
        <w:t>ENNI and the UNI.</w:t>
      </w:r>
    </w:p>
    <w:p w14:paraId="373147E8" w14:textId="3F16817A" w:rsidR="00F77670" w:rsidRPr="00432CD5" w:rsidRDefault="00F7767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Customer may order port or</w:t>
      </w:r>
      <w:r w:rsidR="008803E7" w:rsidRPr="00432CD5">
        <w:rPr>
          <w:rFonts w:ascii="Times New Roman" w:hAnsi="Times New Roman"/>
          <w:sz w:val="22"/>
          <w:szCs w:val="22"/>
        </w:rPr>
        <w:t xml:space="preserve"> Virtual Local Area Network</w:t>
      </w:r>
      <w:r w:rsidRPr="00432CD5">
        <w:rPr>
          <w:rFonts w:ascii="Times New Roman" w:hAnsi="Times New Roman"/>
          <w:sz w:val="22"/>
          <w:szCs w:val="22"/>
        </w:rPr>
        <w:t xml:space="preserve"> </w:t>
      </w:r>
      <w:r w:rsidR="008803E7" w:rsidRPr="00432CD5">
        <w:rPr>
          <w:rFonts w:ascii="Times New Roman" w:hAnsi="Times New Roman"/>
          <w:sz w:val="22"/>
          <w:szCs w:val="22"/>
        </w:rPr>
        <w:t>(“</w:t>
      </w:r>
      <w:r w:rsidRPr="00494FBE">
        <w:rPr>
          <w:rFonts w:ascii="Times New Roman" w:hAnsi="Times New Roman"/>
          <w:b/>
          <w:bCs/>
          <w:sz w:val="22"/>
          <w:szCs w:val="22"/>
        </w:rPr>
        <w:t>VLAN</w:t>
      </w:r>
      <w:r w:rsidR="008803E7" w:rsidRPr="00432CD5">
        <w:rPr>
          <w:rFonts w:ascii="Times New Roman" w:hAnsi="Times New Roman"/>
          <w:sz w:val="22"/>
          <w:szCs w:val="22"/>
        </w:rPr>
        <w:t>”)</w:t>
      </w:r>
      <w:r w:rsidRPr="00432CD5">
        <w:rPr>
          <w:rFonts w:ascii="Times New Roman" w:hAnsi="Times New Roman"/>
          <w:sz w:val="22"/>
          <w:szCs w:val="22"/>
        </w:rPr>
        <w:t xml:space="preserve"> based EVCs.</w:t>
      </w:r>
    </w:p>
    <w:p w14:paraId="1A40456F" w14:textId="1E9CD6F9" w:rsidR="00701FF1" w:rsidRPr="00432CD5" w:rsidRDefault="00701FF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EVCs must be established between </w:t>
      </w:r>
      <w:r w:rsidR="00451C74" w:rsidRPr="00432CD5">
        <w:rPr>
          <w:rFonts w:ascii="Times New Roman" w:hAnsi="Times New Roman"/>
          <w:sz w:val="22"/>
          <w:szCs w:val="22"/>
        </w:rPr>
        <w:t xml:space="preserve">two UNIs or between a </w:t>
      </w:r>
      <w:r w:rsidRPr="00432CD5">
        <w:rPr>
          <w:rFonts w:ascii="Times New Roman" w:hAnsi="Times New Roman"/>
          <w:sz w:val="22"/>
          <w:szCs w:val="22"/>
        </w:rPr>
        <w:t xml:space="preserve">UNI and an ENNI supporting the requested bandwidth (aka </w:t>
      </w:r>
      <w:r w:rsidR="00EF1279" w:rsidRPr="00432CD5">
        <w:rPr>
          <w:rFonts w:ascii="Times New Roman" w:hAnsi="Times New Roman"/>
          <w:sz w:val="22"/>
          <w:szCs w:val="22"/>
        </w:rPr>
        <w:t>Committed Information Rate</w:t>
      </w:r>
      <w:r w:rsidR="00394D0C" w:rsidRPr="00432CD5">
        <w:rPr>
          <w:rFonts w:ascii="Times New Roman" w:hAnsi="Times New Roman"/>
          <w:sz w:val="22"/>
          <w:szCs w:val="22"/>
        </w:rPr>
        <w:t xml:space="preserve"> or </w:t>
      </w:r>
      <w:r w:rsidR="00EF1279" w:rsidRPr="00432CD5">
        <w:rPr>
          <w:rFonts w:ascii="Times New Roman" w:hAnsi="Times New Roman"/>
          <w:sz w:val="22"/>
          <w:szCs w:val="22"/>
        </w:rPr>
        <w:t>“</w:t>
      </w:r>
      <w:r w:rsidR="00EF1279" w:rsidRPr="00494FBE">
        <w:rPr>
          <w:rFonts w:ascii="Times New Roman" w:hAnsi="Times New Roman"/>
          <w:b/>
          <w:bCs/>
          <w:sz w:val="22"/>
          <w:szCs w:val="22"/>
        </w:rPr>
        <w:t>CIR</w:t>
      </w:r>
      <w:r w:rsidR="00EF1279" w:rsidRPr="00432CD5">
        <w:rPr>
          <w:rFonts w:ascii="Times New Roman" w:hAnsi="Times New Roman"/>
          <w:sz w:val="22"/>
          <w:szCs w:val="22"/>
        </w:rPr>
        <w:t>”</w:t>
      </w:r>
      <w:r w:rsidRPr="00432CD5">
        <w:rPr>
          <w:rFonts w:ascii="Times New Roman" w:hAnsi="Times New Roman"/>
          <w:sz w:val="22"/>
          <w:szCs w:val="22"/>
        </w:rPr>
        <w:t xml:space="preserve">).  </w:t>
      </w:r>
    </w:p>
    <w:p w14:paraId="098D4C52" w14:textId="05133376" w:rsidR="00580040" w:rsidRPr="00432CD5" w:rsidRDefault="0CA39CF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Frontier </w:t>
      </w:r>
      <w:r w:rsidR="0DBE0DA2" w:rsidRPr="00432CD5">
        <w:rPr>
          <w:rFonts w:ascii="Times New Roman" w:hAnsi="Times New Roman"/>
          <w:sz w:val="22"/>
          <w:szCs w:val="22"/>
        </w:rPr>
        <w:t xml:space="preserve">may </w:t>
      </w:r>
      <w:r w:rsidRPr="00432CD5">
        <w:rPr>
          <w:rFonts w:ascii="Times New Roman" w:hAnsi="Times New Roman"/>
          <w:sz w:val="22"/>
          <w:szCs w:val="22"/>
        </w:rPr>
        <w:t xml:space="preserve">provision, change or limit the maximum amount of </w:t>
      </w:r>
      <w:r w:rsidR="5CF87FE9" w:rsidRPr="00432CD5">
        <w:rPr>
          <w:rFonts w:ascii="Times New Roman" w:hAnsi="Times New Roman"/>
          <w:sz w:val="22"/>
          <w:szCs w:val="22"/>
        </w:rPr>
        <w:t>Media Access Control (“</w:t>
      </w:r>
      <w:r w:rsidRPr="00494FBE">
        <w:rPr>
          <w:rFonts w:ascii="Times New Roman" w:hAnsi="Times New Roman"/>
          <w:b/>
          <w:bCs/>
          <w:sz w:val="22"/>
          <w:szCs w:val="22"/>
        </w:rPr>
        <w:t>MAC</w:t>
      </w:r>
      <w:r w:rsidR="5CF87FE9" w:rsidRPr="00432CD5">
        <w:rPr>
          <w:rFonts w:ascii="Times New Roman" w:hAnsi="Times New Roman"/>
          <w:sz w:val="22"/>
          <w:szCs w:val="22"/>
        </w:rPr>
        <w:t>”)</w:t>
      </w:r>
      <w:r w:rsidRPr="00432CD5">
        <w:rPr>
          <w:rFonts w:ascii="Times New Roman" w:hAnsi="Times New Roman"/>
          <w:sz w:val="22"/>
          <w:szCs w:val="22"/>
        </w:rPr>
        <w:t xml:space="preserve"> addresses per EVC and assign a single Class of Service.</w:t>
      </w:r>
    </w:p>
    <w:p w14:paraId="0EA42256" w14:textId="48E7F501" w:rsidR="28D847D8" w:rsidRPr="00432CD5" w:rsidRDefault="6C8C5DE9"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Custome</w:t>
      </w:r>
      <w:r w:rsidR="00D65900" w:rsidRPr="00432CD5">
        <w:rPr>
          <w:rFonts w:ascii="Times New Roman" w:hAnsi="Times New Roman"/>
          <w:sz w:val="22"/>
          <w:szCs w:val="22"/>
        </w:rPr>
        <w:t>r</w:t>
      </w:r>
      <w:r w:rsidRPr="00432CD5">
        <w:rPr>
          <w:rFonts w:ascii="Times New Roman" w:hAnsi="Times New Roman"/>
          <w:sz w:val="22"/>
          <w:szCs w:val="22"/>
        </w:rPr>
        <w:t xml:space="preserve"> must shape all CIR to the bandwidth ordered.  </w:t>
      </w:r>
    </w:p>
    <w:p w14:paraId="0B933813" w14:textId="3696E14B" w:rsidR="00A13345" w:rsidRPr="007A3F12" w:rsidRDefault="00A13345" w:rsidP="00734637">
      <w:pPr>
        <w:pStyle w:val="ListParagraph"/>
        <w:numPr>
          <w:ilvl w:val="0"/>
          <w:numId w:val="16"/>
        </w:numPr>
        <w:spacing w:before="240" w:after="240"/>
        <w:rPr>
          <w:rFonts w:ascii="Times New Roman" w:hAnsi="Times New Roman"/>
          <w:b/>
          <w:bCs/>
          <w:sz w:val="22"/>
          <w:szCs w:val="22"/>
        </w:rPr>
      </w:pPr>
      <w:r w:rsidRPr="007A3F12">
        <w:rPr>
          <w:rFonts w:ascii="Times New Roman" w:hAnsi="Times New Roman"/>
          <w:b/>
          <w:bCs/>
          <w:sz w:val="22"/>
          <w:szCs w:val="22"/>
        </w:rPr>
        <w:lastRenderedPageBreak/>
        <w:t>Non-Standard</w:t>
      </w:r>
      <w:r w:rsidR="00CA3EDF" w:rsidRPr="007A3F12">
        <w:rPr>
          <w:rFonts w:ascii="Times New Roman" w:hAnsi="Times New Roman"/>
          <w:b/>
          <w:bCs/>
          <w:sz w:val="22"/>
          <w:szCs w:val="22"/>
        </w:rPr>
        <w:t xml:space="preserve"> Service</w:t>
      </w:r>
      <w:r w:rsidRPr="007A3F12">
        <w:rPr>
          <w:rFonts w:ascii="Times New Roman" w:hAnsi="Times New Roman"/>
          <w:b/>
          <w:bCs/>
          <w:sz w:val="22"/>
          <w:szCs w:val="22"/>
        </w:rPr>
        <w:t>; Facilities Not Available; Special Construction</w:t>
      </w:r>
    </w:p>
    <w:p w14:paraId="1BA068AD" w14:textId="5FF5F798" w:rsidR="00CB6886" w:rsidRPr="00432CD5" w:rsidRDefault="008344A8"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Any </w:t>
      </w:r>
      <w:r w:rsidR="003645A2" w:rsidRPr="00432CD5">
        <w:rPr>
          <w:rFonts w:ascii="Times New Roman" w:hAnsi="Times New Roman"/>
          <w:sz w:val="22"/>
          <w:szCs w:val="22"/>
        </w:rPr>
        <w:t xml:space="preserve">element or </w:t>
      </w:r>
      <w:r w:rsidRPr="00432CD5">
        <w:rPr>
          <w:rFonts w:ascii="Times New Roman" w:hAnsi="Times New Roman"/>
          <w:sz w:val="22"/>
          <w:szCs w:val="22"/>
        </w:rPr>
        <w:t xml:space="preserve">configuration not set forth in Section 4 above is </w:t>
      </w:r>
      <w:r w:rsidR="00CA3EDF" w:rsidRPr="00432CD5">
        <w:rPr>
          <w:rFonts w:ascii="Times New Roman" w:hAnsi="Times New Roman"/>
          <w:sz w:val="22"/>
          <w:szCs w:val="22"/>
        </w:rPr>
        <w:t>N</w:t>
      </w:r>
      <w:r w:rsidRPr="00432CD5">
        <w:rPr>
          <w:rFonts w:ascii="Times New Roman" w:hAnsi="Times New Roman"/>
          <w:sz w:val="22"/>
          <w:szCs w:val="22"/>
        </w:rPr>
        <w:t>on-</w:t>
      </w:r>
      <w:r w:rsidR="00CA3EDF" w:rsidRPr="00432CD5">
        <w:rPr>
          <w:rFonts w:ascii="Times New Roman" w:hAnsi="Times New Roman"/>
          <w:sz w:val="22"/>
          <w:szCs w:val="22"/>
        </w:rPr>
        <w:t>S</w:t>
      </w:r>
      <w:r w:rsidRPr="00432CD5">
        <w:rPr>
          <w:rFonts w:ascii="Times New Roman" w:hAnsi="Times New Roman"/>
          <w:sz w:val="22"/>
          <w:szCs w:val="22"/>
        </w:rPr>
        <w:t>tandar</w:t>
      </w:r>
      <w:r w:rsidR="009E4D59" w:rsidRPr="00432CD5">
        <w:rPr>
          <w:rFonts w:ascii="Times New Roman" w:hAnsi="Times New Roman"/>
          <w:sz w:val="22"/>
          <w:szCs w:val="22"/>
        </w:rPr>
        <w:t xml:space="preserve">d </w:t>
      </w:r>
      <w:r w:rsidR="00CA3EDF" w:rsidRPr="00432CD5">
        <w:rPr>
          <w:rFonts w:ascii="Times New Roman" w:hAnsi="Times New Roman"/>
          <w:sz w:val="22"/>
          <w:szCs w:val="22"/>
        </w:rPr>
        <w:t xml:space="preserve">Service </w:t>
      </w:r>
      <w:r w:rsidR="009E4D59" w:rsidRPr="00432CD5">
        <w:rPr>
          <w:rFonts w:ascii="Times New Roman" w:hAnsi="Times New Roman"/>
          <w:sz w:val="22"/>
          <w:szCs w:val="22"/>
        </w:rPr>
        <w:t>for purposes of this Service Schedule</w:t>
      </w:r>
      <w:r w:rsidRPr="00432CD5">
        <w:rPr>
          <w:rFonts w:ascii="Times New Roman" w:hAnsi="Times New Roman"/>
          <w:sz w:val="22"/>
          <w:szCs w:val="22"/>
        </w:rPr>
        <w:t>.</w:t>
      </w:r>
      <w:r w:rsidR="008E7A0A" w:rsidRPr="00432CD5">
        <w:rPr>
          <w:rFonts w:ascii="Times New Roman" w:hAnsi="Times New Roman"/>
          <w:sz w:val="22"/>
          <w:szCs w:val="22"/>
        </w:rPr>
        <w:t xml:space="preserve"> </w:t>
      </w:r>
    </w:p>
    <w:p w14:paraId="7F4DAA06" w14:textId="15EDDC33" w:rsidR="00D211AE" w:rsidRPr="00432CD5" w:rsidRDefault="00A1334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Notwithstanding anything that may be to the contrary in this E-Path Service Schedule and the </w:t>
      </w:r>
      <w:r w:rsidR="001F434C" w:rsidRPr="00432CD5">
        <w:rPr>
          <w:rFonts w:ascii="Times New Roman" w:hAnsi="Times New Roman"/>
          <w:sz w:val="22"/>
          <w:szCs w:val="22"/>
        </w:rPr>
        <w:t>MSA</w:t>
      </w:r>
      <w:r w:rsidRPr="00432CD5">
        <w:rPr>
          <w:rFonts w:ascii="Times New Roman" w:hAnsi="Times New Roman"/>
          <w:sz w:val="22"/>
          <w:szCs w:val="22"/>
        </w:rPr>
        <w:t xml:space="preserve">, </w:t>
      </w:r>
      <w:r w:rsidR="000156D6" w:rsidRPr="00432CD5">
        <w:rPr>
          <w:rFonts w:ascii="Times New Roman" w:hAnsi="Times New Roman"/>
          <w:sz w:val="22"/>
          <w:szCs w:val="22"/>
        </w:rPr>
        <w:t xml:space="preserve">for </w:t>
      </w:r>
      <w:r w:rsidR="00620E97" w:rsidRPr="00432CD5">
        <w:rPr>
          <w:rFonts w:ascii="Times New Roman" w:hAnsi="Times New Roman"/>
          <w:sz w:val="22"/>
          <w:szCs w:val="22"/>
        </w:rPr>
        <w:t>N</w:t>
      </w:r>
      <w:r w:rsidR="000156D6" w:rsidRPr="00432CD5">
        <w:rPr>
          <w:rFonts w:ascii="Times New Roman" w:hAnsi="Times New Roman"/>
          <w:sz w:val="22"/>
          <w:szCs w:val="22"/>
        </w:rPr>
        <w:t>on-</w:t>
      </w:r>
      <w:r w:rsidR="00620E97" w:rsidRPr="00432CD5">
        <w:rPr>
          <w:rFonts w:ascii="Times New Roman" w:hAnsi="Times New Roman"/>
          <w:sz w:val="22"/>
          <w:szCs w:val="22"/>
        </w:rPr>
        <w:t>S</w:t>
      </w:r>
      <w:r w:rsidR="000156D6" w:rsidRPr="00432CD5">
        <w:rPr>
          <w:rFonts w:ascii="Times New Roman" w:hAnsi="Times New Roman"/>
          <w:sz w:val="22"/>
          <w:szCs w:val="22"/>
        </w:rPr>
        <w:t xml:space="preserve">tandard </w:t>
      </w:r>
      <w:r w:rsidR="00620E97" w:rsidRPr="00432CD5">
        <w:rPr>
          <w:rFonts w:ascii="Times New Roman" w:hAnsi="Times New Roman"/>
          <w:sz w:val="22"/>
          <w:szCs w:val="22"/>
        </w:rPr>
        <w:t xml:space="preserve">Service </w:t>
      </w:r>
      <w:r w:rsidR="000156D6" w:rsidRPr="00432CD5">
        <w:rPr>
          <w:rFonts w:ascii="Times New Roman" w:hAnsi="Times New Roman"/>
          <w:sz w:val="22"/>
          <w:szCs w:val="22"/>
        </w:rPr>
        <w:t xml:space="preserve">and </w:t>
      </w:r>
      <w:r w:rsidRPr="00432CD5">
        <w:rPr>
          <w:rFonts w:ascii="Times New Roman" w:hAnsi="Times New Roman"/>
          <w:sz w:val="22"/>
          <w:szCs w:val="22"/>
        </w:rPr>
        <w:t xml:space="preserve">whenever facilities </w:t>
      </w:r>
      <w:r w:rsidR="004F2C96" w:rsidRPr="00432CD5">
        <w:rPr>
          <w:rFonts w:ascii="Times New Roman" w:hAnsi="Times New Roman"/>
          <w:sz w:val="22"/>
          <w:szCs w:val="22"/>
        </w:rPr>
        <w:t>(e.g., conduit, riser, local loop route, minimum point of entry</w:t>
      </w:r>
      <w:r w:rsidR="004C004A" w:rsidRPr="00432CD5">
        <w:rPr>
          <w:rFonts w:ascii="Times New Roman" w:hAnsi="Times New Roman"/>
          <w:sz w:val="22"/>
          <w:szCs w:val="22"/>
        </w:rPr>
        <w:t xml:space="preserve"> (“</w:t>
      </w:r>
      <w:r w:rsidR="004C004A" w:rsidRPr="00432CD5">
        <w:rPr>
          <w:rFonts w:ascii="Times New Roman" w:hAnsi="Times New Roman"/>
          <w:b/>
          <w:bCs/>
          <w:sz w:val="22"/>
          <w:szCs w:val="22"/>
        </w:rPr>
        <w:t>MPOE</w:t>
      </w:r>
      <w:r w:rsidR="004C004A" w:rsidRPr="00432CD5">
        <w:rPr>
          <w:rFonts w:ascii="Times New Roman" w:hAnsi="Times New Roman"/>
          <w:sz w:val="22"/>
          <w:szCs w:val="22"/>
        </w:rPr>
        <w:t>")</w:t>
      </w:r>
      <w:r w:rsidR="004F2C96" w:rsidRPr="00432CD5">
        <w:rPr>
          <w:rFonts w:ascii="Times New Roman" w:hAnsi="Times New Roman"/>
          <w:sz w:val="22"/>
          <w:szCs w:val="22"/>
        </w:rPr>
        <w:t>, space, power</w:t>
      </w:r>
      <w:r w:rsidR="00FB1C12" w:rsidRPr="00432CD5">
        <w:rPr>
          <w:rFonts w:ascii="Times New Roman" w:hAnsi="Times New Roman"/>
          <w:sz w:val="22"/>
          <w:szCs w:val="22"/>
        </w:rPr>
        <w:t>,</w:t>
      </w:r>
      <w:r w:rsidR="004F2C96" w:rsidRPr="00432CD5">
        <w:rPr>
          <w:rFonts w:ascii="Times New Roman" w:hAnsi="Times New Roman"/>
          <w:sz w:val="22"/>
          <w:szCs w:val="22"/>
        </w:rPr>
        <w:t xml:space="preserve"> etc.)</w:t>
      </w:r>
      <w:r w:rsidR="004C004A" w:rsidRPr="00432CD5">
        <w:rPr>
          <w:rFonts w:ascii="Times New Roman" w:hAnsi="Times New Roman"/>
          <w:sz w:val="22"/>
          <w:szCs w:val="22"/>
        </w:rPr>
        <w:t xml:space="preserve"> </w:t>
      </w:r>
      <w:r w:rsidRPr="00432CD5">
        <w:rPr>
          <w:rFonts w:ascii="Times New Roman" w:hAnsi="Times New Roman"/>
          <w:sz w:val="22"/>
          <w:szCs w:val="22"/>
        </w:rPr>
        <w:t>are not available, including when facilities are discovered to be not available during a site visit, Services are not available via this Service Schedule</w:t>
      </w:r>
      <w:r w:rsidR="003C13C5" w:rsidRPr="00432CD5">
        <w:rPr>
          <w:rFonts w:ascii="Times New Roman" w:hAnsi="Times New Roman"/>
          <w:sz w:val="22"/>
          <w:szCs w:val="22"/>
        </w:rPr>
        <w:t>.</w:t>
      </w:r>
      <w:r w:rsidRPr="00432CD5">
        <w:rPr>
          <w:rFonts w:ascii="Times New Roman" w:hAnsi="Times New Roman"/>
          <w:sz w:val="22"/>
          <w:szCs w:val="22"/>
        </w:rPr>
        <w:t xml:space="preserve">  </w:t>
      </w:r>
      <w:r w:rsidR="00D2442E" w:rsidRPr="00432CD5">
        <w:rPr>
          <w:rFonts w:ascii="Times New Roman" w:hAnsi="Times New Roman"/>
          <w:sz w:val="22"/>
          <w:szCs w:val="22"/>
        </w:rPr>
        <w:t xml:space="preserve">To obtain </w:t>
      </w:r>
      <w:r w:rsidR="00620E97" w:rsidRPr="00432CD5">
        <w:rPr>
          <w:rFonts w:ascii="Times New Roman" w:hAnsi="Times New Roman"/>
          <w:sz w:val="22"/>
          <w:szCs w:val="22"/>
        </w:rPr>
        <w:t>N</w:t>
      </w:r>
      <w:r w:rsidR="000156D6" w:rsidRPr="00432CD5">
        <w:rPr>
          <w:rFonts w:ascii="Times New Roman" w:hAnsi="Times New Roman"/>
          <w:sz w:val="22"/>
          <w:szCs w:val="22"/>
        </w:rPr>
        <w:t>on-</w:t>
      </w:r>
      <w:r w:rsidR="00620E97" w:rsidRPr="00432CD5">
        <w:rPr>
          <w:rFonts w:ascii="Times New Roman" w:hAnsi="Times New Roman"/>
          <w:sz w:val="22"/>
          <w:szCs w:val="22"/>
        </w:rPr>
        <w:t>S</w:t>
      </w:r>
      <w:r w:rsidR="000156D6" w:rsidRPr="00432CD5">
        <w:rPr>
          <w:rFonts w:ascii="Times New Roman" w:hAnsi="Times New Roman"/>
          <w:sz w:val="22"/>
          <w:szCs w:val="22"/>
        </w:rPr>
        <w:t xml:space="preserve">tandard </w:t>
      </w:r>
      <w:r w:rsidR="00620E97" w:rsidRPr="00432CD5">
        <w:rPr>
          <w:rFonts w:ascii="Times New Roman" w:hAnsi="Times New Roman"/>
          <w:sz w:val="22"/>
          <w:szCs w:val="22"/>
        </w:rPr>
        <w:t xml:space="preserve">Service </w:t>
      </w:r>
      <w:r w:rsidR="000156D6" w:rsidRPr="00432CD5">
        <w:rPr>
          <w:rFonts w:ascii="Times New Roman" w:hAnsi="Times New Roman"/>
          <w:sz w:val="22"/>
          <w:szCs w:val="22"/>
        </w:rPr>
        <w:t xml:space="preserve">and </w:t>
      </w:r>
      <w:r w:rsidR="00D2442E" w:rsidRPr="00432CD5">
        <w:rPr>
          <w:rFonts w:ascii="Times New Roman" w:hAnsi="Times New Roman"/>
          <w:sz w:val="22"/>
          <w:szCs w:val="22"/>
        </w:rPr>
        <w:t xml:space="preserve">when facilities are not available, </w:t>
      </w:r>
      <w:r w:rsidR="00463712" w:rsidRPr="00432CD5">
        <w:rPr>
          <w:rFonts w:ascii="Times New Roman" w:hAnsi="Times New Roman"/>
          <w:sz w:val="22"/>
          <w:szCs w:val="22"/>
        </w:rPr>
        <w:t xml:space="preserve">Customer </w:t>
      </w:r>
      <w:r w:rsidRPr="00432CD5">
        <w:rPr>
          <w:rFonts w:ascii="Times New Roman" w:hAnsi="Times New Roman"/>
          <w:sz w:val="22"/>
          <w:szCs w:val="22"/>
        </w:rPr>
        <w:t xml:space="preserve">must </w:t>
      </w:r>
      <w:r w:rsidR="002F2341" w:rsidRPr="00432CD5">
        <w:rPr>
          <w:rFonts w:ascii="Times New Roman" w:hAnsi="Times New Roman"/>
          <w:sz w:val="22"/>
          <w:szCs w:val="22"/>
        </w:rPr>
        <w:t xml:space="preserve">use </w:t>
      </w:r>
      <w:r w:rsidRPr="00432CD5">
        <w:rPr>
          <w:rFonts w:ascii="Times New Roman" w:hAnsi="Times New Roman"/>
          <w:sz w:val="22"/>
          <w:szCs w:val="22"/>
        </w:rPr>
        <w:t xml:space="preserve">the process described in Section </w:t>
      </w:r>
      <w:r w:rsidR="002C5A4D" w:rsidRPr="00432CD5">
        <w:rPr>
          <w:rFonts w:ascii="Times New Roman" w:hAnsi="Times New Roman"/>
          <w:sz w:val="22"/>
          <w:szCs w:val="22"/>
        </w:rPr>
        <w:t>5</w:t>
      </w:r>
      <w:r w:rsidRPr="00432CD5">
        <w:rPr>
          <w:rFonts w:ascii="Times New Roman" w:hAnsi="Times New Roman"/>
          <w:sz w:val="22"/>
          <w:szCs w:val="22"/>
        </w:rPr>
        <w:t>.</w:t>
      </w:r>
      <w:r w:rsidR="00EA6D7D" w:rsidRPr="00432CD5">
        <w:rPr>
          <w:rFonts w:ascii="Times New Roman" w:hAnsi="Times New Roman"/>
          <w:sz w:val="22"/>
          <w:szCs w:val="22"/>
        </w:rPr>
        <w:t>3.</w:t>
      </w:r>
    </w:p>
    <w:p w14:paraId="30F2B641" w14:textId="77777777" w:rsidR="00072F51" w:rsidRPr="00432CD5" w:rsidRDefault="00072F51" w:rsidP="00734637">
      <w:pPr>
        <w:pStyle w:val="ListParagraph"/>
        <w:numPr>
          <w:ilvl w:val="1"/>
          <w:numId w:val="16"/>
        </w:numPr>
        <w:spacing w:before="240" w:after="240"/>
        <w:rPr>
          <w:rFonts w:ascii="Times New Roman" w:hAnsi="Times New Roman"/>
          <w:b/>
          <w:bCs/>
          <w:sz w:val="22"/>
          <w:szCs w:val="22"/>
        </w:rPr>
      </w:pPr>
      <w:bookmarkStart w:id="6" w:name="_Hlk55904329"/>
      <w:r w:rsidRPr="00432CD5">
        <w:rPr>
          <w:rFonts w:ascii="Times New Roman" w:hAnsi="Times New Roman"/>
          <w:b/>
          <w:bCs/>
          <w:sz w:val="22"/>
          <w:szCs w:val="22"/>
        </w:rPr>
        <w:t>Process for Non-Standard Service and When Facilities are Not Available</w:t>
      </w:r>
      <w:del w:id="7" w:author="Forsythe, Kelly" w:date="2021-03-31T09:01:00Z">
        <w:r w:rsidRPr="00432CD5" w:rsidDel="00793C59">
          <w:rPr>
            <w:rFonts w:ascii="Times New Roman" w:hAnsi="Times New Roman"/>
            <w:b/>
            <w:bCs/>
            <w:sz w:val="22"/>
            <w:szCs w:val="22"/>
          </w:rPr>
          <w:delText xml:space="preserve">. </w:delText>
        </w:r>
      </w:del>
    </w:p>
    <w:p w14:paraId="353BD9DB"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7A3F12">
        <w:rPr>
          <w:rFonts w:ascii="Times New Roman" w:hAnsi="Times New Roman"/>
          <w:sz w:val="22"/>
          <w:szCs w:val="22"/>
        </w:rPr>
        <w:t>To order Non-Standard Service, Customer must submit to Frontier a request, including any pertinent information needed by Frontier to respond to</w:t>
      </w:r>
      <w:r w:rsidRPr="00432CD5">
        <w:rPr>
          <w:rFonts w:ascii="Times New Roman" w:hAnsi="Times New Roman"/>
          <w:sz w:val="22"/>
          <w:szCs w:val="22"/>
        </w:rPr>
        <w:t xml:space="preserve"> the request.  If Customer submits an ASR for a Service and receives a notification that special construction is required, Frontier will provide a quotation for special construction, unless Customer cancels its request before receipt of a quotation.</w:t>
      </w:r>
    </w:p>
    <w:p w14:paraId="254D2EF6"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Frontier will provide quotations for non-standard Services and pricing via its applicable process, which may be referred to as Frontier’s Business Decision Tool (“</w:t>
      </w:r>
      <w:r w:rsidRPr="00494FBE">
        <w:rPr>
          <w:rFonts w:ascii="Times New Roman" w:hAnsi="Times New Roman"/>
          <w:b/>
          <w:bCs/>
          <w:sz w:val="22"/>
          <w:szCs w:val="22"/>
        </w:rPr>
        <w:t>BDT</w:t>
      </w:r>
      <w:r w:rsidRPr="00432CD5">
        <w:rPr>
          <w:rFonts w:ascii="Times New Roman" w:hAnsi="Times New Roman"/>
          <w:sz w:val="22"/>
          <w:szCs w:val="22"/>
        </w:rPr>
        <w:t>”) process. Using the BDT process, Frontier will identify applicable charges, such as Capital in Aid to Construction (“</w:t>
      </w:r>
      <w:r w:rsidRPr="00432CD5">
        <w:rPr>
          <w:rFonts w:ascii="Times New Roman" w:hAnsi="Times New Roman"/>
          <w:b/>
          <w:bCs/>
          <w:sz w:val="22"/>
          <w:szCs w:val="22"/>
        </w:rPr>
        <w:t>CIAC</w:t>
      </w:r>
      <w:r w:rsidRPr="00432CD5">
        <w:rPr>
          <w:rFonts w:ascii="Times New Roman" w:hAnsi="Times New Roman"/>
          <w:sz w:val="22"/>
          <w:szCs w:val="22"/>
        </w:rPr>
        <w:t>”) charges related to construction of facilities at Customer’s request. Frontier may require Customer to pay charges in advance of commencing construction.</w:t>
      </w:r>
    </w:p>
    <w:p w14:paraId="6F56F00B"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pacing w:val="-3"/>
          <w:sz w:val="22"/>
          <w:szCs w:val="22"/>
        </w:rPr>
        <w:t xml:space="preserve">When Customer elects to proceed, </w:t>
      </w:r>
      <w:r w:rsidRPr="00432CD5">
        <w:rPr>
          <w:rFonts w:ascii="Times New Roman" w:hAnsi="Times New Roman"/>
          <w:sz w:val="22"/>
          <w:szCs w:val="22"/>
        </w:rPr>
        <w:t xml:space="preserve">Customer must accept the quotation in a signed acceptance letter </w:t>
      </w:r>
      <w:r w:rsidRPr="00432CD5">
        <w:rPr>
          <w:rFonts w:ascii="Times New Roman" w:hAnsi="Times New Roman"/>
          <w:spacing w:val="-3"/>
          <w:sz w:val="22"/>
          <w:szCs w:val="22"/>
        </w:rPr>
        <w:t xml:space="preserve">on or before the later of: (a) the date provided by Frontier in its quotation; or (b) sixty (60) days after the date on which Frontier provides a quotation to Customer (“Quotation Expiration Date”).  Alternatively, before the Quotation Expiration Date, the Parties may </w:t>
      </w:r>
      <w:r w:rsidRPr="00432CD5">
        <w:rPr>
          <w:rFonts w:ascii="Times New Roman" w:hAnsi="Times New Roman"/>
          <w:sz w:val="22"/>
          <w:szCs w:val="22"/>
        </w:rPr>
        <w:t>enter into a written agreement to reflect the Parties’ understanding. The agreement may be in the form of an amendment to this Service Schedule.</w:t>
      </w:r>
    </w:p>
    <w:p w14:paraId="42588412"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pacing w:val="-3"/>
          <w:sz w:val="22"/>
          <w:szCs w:val="22"/>
        </w:rPr>
        <w:t>If, after receiving a quotation, Customer elects not to proceed, Customer shall cancel any associated Service Order.  If Customer has not responded to a quotation or canceled its ASR by the Quotation Expiration Date, Frontier may cancel the Service Order.</w:t>
      </w:r>
    </w:p>
    <w:p w14:paraId="5465653F" w14:textId="55C57127" w:rsidR="00FD2F67" w:rsidRPr="00432CD5" w:rsidRDefault="00FD2F67" w:rsidP="00734637">
      <w:pPr>
        <w:pStyle w:val="ListParagraph"/>
        <w:numPr>
          <w:ilvl w:val="0"/>
          <w:numId w:val="16"/>
        </w:numPr>
        <w:spacing w:before="240" w:after="240"/>
        <w:rPr>
          <w:rFonts w:ascii="Times New Roman" w:hAnsi="Times New Roman"/>
          <w:b/>
          <w:bCs/>
          <w:sz w:val="22"/>
          <w:szCs w:val="22"/>
        </w:rPr>
      </w:pPr>
      <w:bookmarkStart w:id="8" w:name="_Hlk53573699"/>
      <w:bookmarkEnd w:id="6"/>
      <w:r w:rsidRPr="00432CD5">
        <w:rPr>
          <w:rFonts w:ascii="Times New Roman" w:hAnsi="Times New Roman"/>
          <w:b/>
          <w:bCs/>
          <w:sz w:val="22"/>
          <w:szCs w:val="22"/>
        </w:rPr>
        <w:t>Moves</w:t>
      </w:r>
    </w:p>
    <w:p w14:paraId="39EC9171" w14:textId="62468D99" w:rsidR="00FD2F67" w:rsidRPr="00432CD5" w:rsidRDefault="0078418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w:t>
      </w:r>
      <w:r w:rsidR="00FD2F67" w:rsidRPr="00432CD5">
        <w:rPr>
          <w:rFonts w:ascii="Times New Roman" w:hAnsi="Times New Roman"/>
          <w:sz w:val="22"/>
          <w:szCs w:val="22"/>
        </w:rPr>
        <w:t xml:space="preserve">Inside </w:t>
      </w:r>
      <w:r w:rsidRPr="00432CD5">
        <w:rPr>
          <w:rFonts w:ascii="Times New Roman" w:hAnsi="Times New Roman"/>
          <w:sz w:val="22"/>
          <w:szCs w:val="22"/>
        </w:rPr>
        <w:t>M</w:t>
      </w:r>
      <w:r w:rsidR="00FD2F67" w:rsidRPr="00432CD5">
        <w:rPr>
          <w:rFonts w:ascii="Times New Roman" w:hAnsi="Times New Roman"/>
          <w:sz w:val="22"/>
          <w:szCs w:val="22"/>
        </w:rPr>
        <w:t>oves</w:t>
      </w:r>
      <w:r w:rsidRPr="00432CD5">
        <w:rPr>
          <w:rFonts w:ascii="Times New Roman" w:hAnsi="Times New Roman"/>
          <w:sz w:val="22"/>
          <w:szCs w:val="22"/>
        </w:rPr>
        <w:t>”</w:t>
      </w:r>
      <w:r w:rsidR="00FD2F67" w:rsidRPr="00432CD5">
        <w:rPr>
          <w:rFonts w:ascii="Times New Roman" w:hAnsi="Times New Roman"/>
          <w:sz w:val="22"/>
          <w:szCs w:val="22"/>
        </w:rPr>
        <w:t xml:space="preserve"> </w:t>
      </w:r>
      <w:r w:rsidRPr="00432CD5">
        <w:rPr>
          <w:rFonts w:ascii="Times New Roman" w:hAnsi="Times New Roman"/>
          <w:sz w:val="22"/>
          <w:szCs w:val="22"/>
        </w:rPr>
        <w:t xml:space="preserve">means </w:t>
      </w:r>
      <w:r w:rsidR="00FD2F67" w:rsidRPr="00432CD5">
        <w:rPr>
          <w:rFonts w:ascii="Times New Roman" w:hAnsi="Times New Roman"/>
          <w:sz w:val="22"/>
          <w:szCs w:val="22"/>
        </w:rPr>
        <w:t xml:space="preserve">any relocation of </w:t>
      </w:r>
      <w:r w:rsidR="00142C94" w:rsidRPr="00432CD5">
        <w:rPr>
          <w:rFonts w:ascii="Times New Roman" w:hAnsi="Times New Roman"/>
          <w:sz w:val="22"/>
          <w:szCs w:val="22"/>
        </w:rPr>
        <w:t>a</w:t>
      </w:r>
      <w:r w:rsidR="00FD2F67" w:rsidRPr="00432CD5">
        <w:rPr>
          <w:rFonts w:ascii="Times New Roman" w:hAnsi="Times New Roman"/>
          <w:sz w:val="22"/>
          <w:szCs w:val="22"/>
        </w:rPr>
        <w:t xml:space="preserve"> UNI or ENNI port and access within the same address. </w:t>
      </w:r>
      <w:r w:rsidRPr="00432CD5">
        <w:rPr>
          <w:rFonts w:ascii="Times New Roman" w:hAnsi="Times New Roman"/>
          <w:sz w:val="22"/>
          <w:szCs w:val="22"/>
        </w:rPr>
        <w:t xml:space="preserve">To request an </w:t>
      </w:r>
      <w:r w:rsidR="00FD2F67" w:rsidRPr="00432CD5">
        <w:rPr>
          <w:rFonts w:ascii="Times New Roman" w:hAnsi="Times New Roman"/>
          <w:sz w:val="22"/>
          <w:szCs w:val="22"/>
        </w:rPr>
        <w:t xml:space="preserve">Inside </w:t>
      </w:r>
      <w:r w:rsidRPr="00432CD5">
        <w:rPr>
          <w:rFonts w:ascii="Times New Roman" w:hAnsi="Times New Roman"/>
          <w:sz w:val="22"/>
          <w:szCs w:val="22"/>
        </w:rPr>
        <w:t>M</w:t>
      </w:r>
      <w:r w:rsidR="00FD2F67" w:rsidRPr="00432CD5">
        <w:rPr>
          <w:rFonts w:ascii="Times New Roman" w:hAnsi="Times New Roman"/>
          <w:sz w:val="22"/>
          <w:szCs w:val="22"/>
        </w:rPr>
        <w:t>ove</w:t>
      </w:r>
      <w:r w:rsidRPr="00432CD5">
        <w:rPr>
          <w:rFonts w:ascii="Times New Roman" w:hAnsi="Times New Roman"/>
          <w:sz w:val="22"/>
          <w:szCs w:val="22"/>
        </w:rPr>
        <w:t xml:space="preserve">, Customer must submit an ASR with </w:t>
      </w:r>
      <w:r w:rsidR="00FD2F67" w:rsidRPr="00432CD5">
        <w:rPr>
          <w:rFonts w:ascii="Times New Roman" w:hAnsi="Times New Roman"/>
          <w:sz w:val="22"/>
          <w:szCs w:val="22"/>
        </w:rPr>
        <w:t>a Move (“</w:t>
      </w:r>
      <w:r w:rsidR="00FD2F67" w:rsidRPr="00432CD5">
        <w:rPr>
          <w:rFonts w:ascii="Times New Roman" w:hAnsi="Times New Roman"/>
          <w:b/>
          <w:sz w:val="22"/>
          <w:szCs w:val="22"/>
        </w:rPr>
        <w:t>M</w:t>
      </w:r>
      <w:r w:rsidR="00FD2F67" w:rsidRPr="00432CD5">
        <w:rPr>
          <w:rFonts w:ascii="Times New Roman" w:hAnsi="Times New Roman"/>
          <w:sz w:val="22"/>
          <w:szCs w:val="22"/>
        </w:rPr>
        <w:t xml:space="preserve">”) </w:t>
      </w:r>
      <w:r w:rsidR="001E09DD" w:rsidRPr="00432CD5">
        <w:rPr>
          <w:rFonts w:ascii="Times New Roman" w:hAnsi="Times New Roman"/>
          <w:sz w:val="22"/>
          <w:szCs w:val="22"/>
        </w:rPr>
        <w:t>Activity (“</w:t>
      </w:r>
      <w:r w:rsidR="00FD2F67" w:rsidRPr="00432CD5">
        <w:rPr>
          <w:rFonts w:ascii="Times New Roman" w:hAnsi="Times New Roman"/>
          <w:b/>
          <w:bCs/>
          <w:sz w:val="22"/>
          <w:szCs w:val="22"/>
        </w:rPr>
        <w:t>ACT</w:t>
      </w:r>
      <w:r w:rsidR="001E09DD" w:rsidRPr="00432CD5">
        <w:rPr>
          <w:rFonts w:ascii="Times New Roman" w:hAnsi="Times New Roman"/>
          <w:sz w:val="22"/>
          <w:szCs w:val="22"/>
        </w:rPr>
        <w:t>”)</w:t>
      </w:r>
      <w:r w:rsidR="00FD2F67" w:rsidRPr="00432CD5">
        <w:rPr>
          <w:rFonts w:ascii="Times New Roman" w:hAnsi="Times New Roman"/>
          <w:sz w:val="22"/>
          <w:szCs w:val="22"/>
        </w:rPr>
        <w:t xml:space="preserve">. </w:t>
      </w:r>
      <w:r w:rsidR="00D93454" w:rsidRPr="00432CD5">
        <w:rPr>
          <w:rFonts w:ascii="Times New Roman" w:hAnsi="Times New Roman"/>
          <w:sz w:val="22"/>
          <w:szCs w:val="22"/>
        </w:rPr>
        <w:t xml:space="preserve">For </w:t>
      </w:r>
      <w:r w:rsidR="00FD2F67" w:rsidRPr="00432CD5">
        <w:rPr>
          <w:rFonts w:ascii="Times New Roman" w:hAnsi="Times New Roman"/>
          <w:sz w:val="22"/>
          <w:szCs w:val="22"/>
        </w:rPr>
        <w:t xml:space="preserve">Inside </w:t>
      </w:r>
      <w:r w:rsidR="00D93454" w:rsidRPr="00432CD5">
        <w:rPr>
          <w:rFonts w:ascii="Times New Roman" w:hAnsi="Times New Roman"/>
          <w:sz w:val="22"/>
          <w:szCs w:val="22"/>
        </w:rPr>
        <w:t>M</w:t>
      </w:r>
      <w:r w:rsidR="00FD2F67" w:rsidRPr="00432CD5">
        <w:rPr>
          <w:rFonts w:ascii="Times New Roman" w:hAnsi="Times New Roman"/>
          <w:sz w:val="22"/>
          <w:szCs w:val="22"/>
        </w:rPr>
        <w:t>oves</w:t>
      </w:r>
      <w:r w:rsidR="00D93454" w:rsidRPr="00432CD5">
        <w:rPr>
          <w:rFonts w:ascii="Times New Roman" w:hAnsi="Times New Roman"/>
          <w:sz w:val="22"/>
          <w:szCs w:val="22"/>
        </w:rPr>
        <w:t>, Customer</w:t>
      </w:r>
      <w:r w:rsidR="00FD2F67" w:rsidRPr="00432CD5">
        <w:rPr>
          <w:rFonts w:ascii="Times New Roman" w:hAnsi="Times New Roman"/>
          <w:sz w:val="22"/>
          <w:szCs w:val="22"/>
        </w:rPr>
        <w:t xml:space="preserve"> may </w:t>
      </w:r>
      <w:r w:rsidR="00785C1E" w:rsidRPr="00432CD5">
        <w:rPr>
          <w:rFonts w:ascii="Times New Roman" w:hAnsi="Times New Roman"/>
          <w:sz w:val="22"/>
          <w:szCs w:val="22"/>
        </w:rPr>
        <w:t xml:space="preserve">also need to </w:t>
      </w:r>
      <w:r w:rsidR="00FD2F67" w:rsidRPr="00432CD5">
        <w:rPr>
          <w:rFonts w:ascii="Times New Roman" w:hAnsi="Times New Roman"/>
          <w:sz w:val="22"/>
          <w:szCs w:val="22"/>
        </w:rPr>
        <w:t>requ</w:t>
      </w:r>
      <w:r w:rsidR="00785C1E" w:rsidRPr="00432CD5">
        <w:rPr>
          <w:rFonts w:ascii="Times New Roman" w:hAnsi="Times New Roman"/>
          <w:sz w:val="22"/>
          <w:szCs w:val="22"/>
        </w:rPr>
        <w:t>est</w:t>
      </w:r>
      <w:r w:rsidR="00FD2F67" w:rsidRPr="00432CD5">
        <w:rPr>
          <w:rFonts w:ascii="Times New Roman" w:hAnsi="Times New Roman"/>
          <w:sz w:val="22"/>
          <w:szCs w:val="22"/>
        </w:rPr>
        <w:t xml:space="preserve"> a Disconnect (“</w:t>
      </w:r>
      <w:r w:rsidR="00FD2F67" w:rsidRPr="00432CD5">
        <w:rPr>
          <w:rFonts w:ascii="Times New Roman" w:hAnsi="Times New Roman"/>
          <w:b/>
          <w:sz w:val="22"/>
          <w:szCs w:val="22"/>
        </w:rPr>
        <w:t>D</w:t>
      </w:r>
      <w:r w:rsidR="00FD2F67" w:rsidRPr="00432CD5">
        <w:rPr>
          <w:rFonts w:ascii="Times New Roman" w:hAnsi="Times New Roman"/>
          <w:sz w:val="22"/>
          <w:szCs w:val="22"/>
        </w:rPr>
        <w:t>”) and New (“</w:t>
      </w:r>
      <w:r w:rsidR="00FD2F67" w:rsidRPr="00432CD5">
        <w:rPr>
          <w:rFonts w:ascii="Times New Roman" w:hAnsi="Times New Roman"/>
          <w:b/>
          <w:sz w:val="22"/>
          <w:szCs w:val="22"/>
        </w:rPr>
        <w:t>N</w:t>
      </w:r>
      <w:r w:rsidR="00FD2F67" w:rsidRPr="00432CD5">
        <w:rPr>
          <w:rFonts w:ascii="Times New Roman" w:hAnsi="Times New Roman"/>
          <w:sz w:val="22"/>
          <w:szCs w:val="22"/>
        </w:rPr>
        <w:t>”) ACT</w:t>
      </w:r>
      <w:r w:rsidR="00785C1E" w:rsidRPr="00432CD5">
        <w:rPr>
          <w:rFonts w:ascii="Times New Roman" w:hAnsi="Times New Roman"/>
          <w:sz w:val="22"/>
          <w:szCs w:val="22"/>
        </w:rPr>
        <w:t>, when required by Frontier’s process.</w:t>
      </w:r>
      <w:r w:rsidR="001E09DD" w:rsidRPr="00432CD5">
        <w:rPr>
          <w:rFonts w:ascii="Times New Roman" w:hAnsi="Times New Roman"/>
          <w:sz w:val="22"/>
          <w:szCs w:val="22"/>
        </w:rPr>
        <w:t xml:space="preserve"> </w:t>
      </w:r>
      <w:r w:rsidR="000949EA" w:rsidRPr="00432CD5">
        <w:rPr>
          <w:rFonts w:ascii="Times New Roman" w:hAnsi="Times New Roman"/>
          <w:sz w:val="22"/>
          <w:szCs w:val="22"/>
        </w:rPr>
        <w:t xml:space="preserve">Before </w:t>
      </w:r>
      <w:r w:rsidR="00FD2F67" w:rsidRPr="00432CD5">
        <w:rPr>
          <w:rFonts w:ascii="Times New Roman" w:hAnsi="Times New Roman"/>
          <w:sz w:val="22"/>
          <w:szCs w:val="22"/>
        </w:rPr>
        <w:t xml:space="preserve">submitting an </w:t>
      </w:r>
      <w:r w:rsidR="00A345D4" w:rsidRPr="00432CD5">
        <w:rPr>
          <w:rFonts w:ascii="Times New Roman" w:hAnsi="Times New Roman"/>
          <w:sz w:val="22"/>
          <w:szCs w:val="22"/>
        </w:rPr>
        <w:t>I</w:t>
      </w:r>
      <w:r w:rsidR="00FD2F67" w:rsidRPr="00432CD5">
        <w:rPr>
          <w:rFonts w:ascii="Times New Roman" w:hAnsi="Times New Roman"/>
          <w:sz w:val="22"/>
          <w:szCs w:val="22"/>
        </w:rPr>
        <w:t xml:space="preserve">nside </w:t>
      </w:r>
      <w:r w:rsidR="00954C15" w:rsidRPr="00432CD5">
        <w:rPr>
          <w:rFonts w:ascii="Times New Roman" w:hAnsi="Times New Roman"/>
          <w:sz w:val="22"/>
          <w:szCs w:val="22"/>
        </w:rPr>
        <w:t>M</w:t>
      </w:r>
      <w:r w:rsidR="00FD2F67" w:rsidRPr="00432CD5">
        <w:rPr>
          <w:rFonts w:ascii="Times New Roman" w:hAnsi="Times New Roman"/>
          <w:sz w:val="22"/>
          <w:szCs w:val="22"/>
        </w:rPr>
        <w:t xml:space="preserve">ove </w:t>
      </w:r>
      <w:r w:rsidR="00954C15" w:rsidRPr="00432CD5">
        <w:rPr>
          <w:rFonts w:ascii="Times New Roman" w:hAnsi="Times New Roman"/>
          <w:sz w:val="22"/>
          <w:szCs w:val="22"/>
        </w:rPr>
        <w:t>ASR</w:t>
      </w:r>
      <w:r w:rsidR="00FD2F67" w:rsidRPr="00432CD5">
        <w:rPr>
          <w:rFonts w:ascii="Times New Roman" w:hAnsi="Times New Roman"/>
          <w:sz w:val="22"/>
          <w:szCs w:val="22"/>
        </w:rPr>
        <w:t xml:space="preserve">, the Customer must email </w:t>
      </w:r>
      <w:r w:rsidR="000949EA" w:rsidRPr="00432CD5">
        <w:rPr>
          <w:rFonts w:ascii="Times New Roman" w:hAnsi="Times New Roman"/>
          <w:sz w:val="22"/>
          <w:szCs w:val="22"/>
        </w:rPr>
        <w:t xml:space="preserve">Frontier at the address specified by Frontier, which as of the E-Path Schedule Effective Date is </w:t>
      </w:r>
      <w:r w:rsidR="00FD2F67" w:rsidRPr="00432CD5">
        <w:rPr>
          <w:rFonts w:ascii="Times New Roman" w:hAnsi="Times New Roman"/>
          <w:sz w:val="22"/>
          <w:szCs w:val="22"/>
        </w:rPr>
        <w:t>Demarc.Move@ftr.com.</w:t>
      </w:r>
    </w:p>
    <w:p w14:paraId="0F98DEA9" w14:textId="34E85A3C" w:rsidR="00FD2F67" w:rsidRPr="00432CD5" w:rsidRDefault="00D93454" w:rsidP="00734637">
      <w:pPr>
        <w:pStyle w:val="ListParagraph"/>
        <w:numPr>
          <w:ilvl w:val="1"/>
          <w:numId w:val="16"/>
        </w:numPr>
        <w:spacing w:before="240" w:after="240"/>
        <w:rPr>
          <w:rFonts w:ascii="Times New Roman" w:hAnsi="Times New Roman"/>
          <w:b/>
          <w:sz w:val="22"/>
          <w:szCs w:val="22"/>
        </w:rPr>
      </w:pPr>
      <w:r w:rsidRPr="00432CD5">
        <w:rPr>
          <w:rFonts w:ascii="Times New Roman" w:hAnsi="Times New Roman"/>
          <w:sz w:val="22"/>
          <w:szCs w:val="22"/>
        </w:rPr>
        <w:t>“</w:t>
      </w:r>
      <w:r w:rsidR="00FD2F67" w:rsidRPr="00432CD5">
        <w:rPr>
          <w:rFonts w:ascii="Times New Roman" w:hAnsi="Times New Roman"/>
          <w:sz w:val="22"/>
          <w:szCs w:val="22"/>
        </w:rPr>
        <w:t xml:space="preserve">Outside </w:t>
      </w:r>
      <w:r w:rsidRPr="00432CD5">
        <w:rPr>
          <w:rFonts w:ascii="Times New Roman" w:hAnsi="Times New Roman"/>
          <w:sz w:val="22"/>
          <w:szCs w:val="22"/>
        </w:rPr>
        <w:t>M</w:t>
      </w:r>
      <w:r w:rsidR="00FD2F67" w:rsidRPr="00432CD5">
        <w:rPr>
          <w:rFonts w:ascii="Times New Roman" w:hAnsi="Times New Roman"/>
          <w:sz w:val="22"/>
          <w:szCs w:val="22"/>
        </w:rPr>
        <w:t>oves</w:t>
      </w:r>
      <w:r w:rsidRPr="00432CD5">
        <w:rPr>
          <w:rFonts w:ascii="Times New Roman" w:hAnsi="Times New Roman"/>
          <w:sz w:val="22"/>
          <w:szCs w:val="22"/>
        </w:rPr>
        <w:t>”</w:t>
      </w:r>
      <w:r w:rsidR="00FD2F67" w:rsidRPr="00432CD5">
        <w:rPr>
          <w:rFonts w:ascii="Times New Roman" w:hAnsi="Times New Roman"/>
          <w:sz w:val="22"/>
          <w:szCs w:val="22"/>
        </w:rPr>
        <w:t xml:space="preserve"> </w:t>
      </w:r>
      <w:r w:rsidRPr="00432CD5">
        <w:rPr>
          <w:rFonts w:ascii="Times New Roman" w:hAnsi="Times New Roman"/>
          <w:sz w:val="22"/>
          <w:szCs w:val="22"/>
        </w:rPr>
        <w:t xml:space="preserve">means </w:t>
      </w:r>
      <w:r w:rsidR="00FD2F67" w:rsidRPr="00432CD5">
        <w:rPr>
          <w:rFonts w:ascii="Times New Roman" w:hAnsi="Times New Roman"/>
          <w:sz w:val="22"/>
          <w:szCs w:val="22"/>
        </w:rPr>
        <w:t xml:space="preserve">moving </w:t>
      </w:r>
      <w:r w:rsidR="00142C94" w:rsidRPr="00432CD5">
        <w:rPr>
          <w:rFonts w:ascii="Times New Roman" w:hAnsi="Times New Roman"/>
          <w:sz w:val="22"/>
          <w:szCs w:val="22"/>
        </w:rPr>
        <w:t>a</w:t>
      </w:r>
      <w:r w:rsidR="00FD2F67" w:rsidRPr="00432CD5">
        <w:rPr>
          <w:rFonts w:ascii="Times New Roman" w:hAnsi="Times New Roman"/>
          <w:sz w:val="22"/>
          <w:szCs w:val="22"/>
        </w:rPr>
        <w:t xml:space="preserve"> circuit to a</w:t>
      </w:r>
      <w:r w:rsidR="003C7C74" w:rsidRPr="00432CD5">
        <w:rPr>
          <w:rFonts w:ascii="Times New Roman" w:hAnsi="Times New Roman"/>
          <w:sz w:val="22"/>
          <w:szCs w:val="22"/>
        </w:rPr>
        <w:t xml:space="preserve"> different</w:t>
      </w:r>
      <w:r w:rsidR="00FD2F67" w:rsidRPr="00432CD5">
        <w:rPr>
          <w:rFonts w:ascii="Times New Roman" w:hAnsi="Times New Roman"/>
          <w:sz w:val="22"/>
          <w:szCs w:val="22"/>
        </w:rPr>
        <w:t xml:space="preserve"> address</w:t>
      </w:r>
      <w:r w:rsidR="003C7C74" w:rsidRPr="00432CD5">
        <w:rPr>
          <w:rFonts w:ascii="Times New Roman" w:hAnsi="Times New Roman"/>
          <w:sz w:val="22"/>
          <w:szCs w:val="22"/>
        </w:rPr>
        <w:t xml:space="preserve">. To request an Outside Move, Customer </w:t>
      </w:r>
      <w:r w:rsidR="00FD2F67" w:rsidRPr="00432CD5">
        <w:rPr>
          <w:rFonts w:ascii="Times New Roman" w:hAnsi="Times New Roman"/>
          <w:sz w:val="22"/>
          <w:szCs w:val="22"/>
        </w:rPr>
        <w:t xml:space="preserve">must </w:t>
      </w:r>
      <w:r w:rsidR="003C7C74" w:rsidRPr="00432CD5">
        <w:rPr>
          <w:rFonts w:ascii="Times New Roman" w:hAnsi="Times New Roman"/>
          <w:sz w:val="22"/>
          <w:szCs w:val="22"/>
        </w:rPr>
        <w:t xml:space="preserve">submit disconnect and new </w:t>
      </w:r>
      <w:r w:rsidR="0063075D" w:rsidRPr="00432CD5">
        <w:rPr>
          <w:rFonts w:ascii="Times New Roman" w:hAnsi="Times New Roman"/>
          <w:sz w:val="22"/>
          <w:szCs w:val="22"/>
        </w:rPr>
        <w:t xml:space="preserve">ASRs </w:t>
      </w:r>
      <w:r w:rsidR="003C7C74" w:rsidRPr="00432CD5">
        <w:rPr>
          <w:rFonts w:ascii="Times New Roman" w:hAnsi="Times New Roman"/>
          <w:sz w:val="22"/>
          <w:szCs w:val="22"/>
        </w:rPr>
        <w:t xml:space="preserve">(i.e., a </w:t>
      </w:r>
      <w:r w:rsidR="00FD2F67" w:rsidRPr="00432CD5">
        <w:rPr>
          <w:rFonts w:ascii="Times New Roman" w:hAnsi="Times New Roman"/>
          <w:sz w:val="22"/>
          <w:szCs w:val="22"/>
        </w:rPr>
        <w:t xml:space="preserve">D ACT </w:t>
      </w:r>
      <w:r w:rsidR="003C7C74" w:rsidRPr="00432CD5">
        <w:rPr>
          <w:rFonts w:ascii="Times New Roman" w:hAnsi="Times New Roman"/>
          <w:sz w:val="22"/>
          <w:szCs w:val="22"/>
        </w:rPr>
        <w:t>ASR</w:t>
      </w:r>
      <w:r w:rsidR="00FD2F67" w:rsidRPr="00432CD5">
        <w:rPr>
          <w:rFonts w:ascii="Times New Roman" w:hAnsi="Times New Roman"/>
          <w:sz w:val="22"/>
          <w:szCs w:val="22"/>
        </w:rPr>
        <w:t xml:space="preserve"> followed by an N ACT </w:t>
      </w:r>
      <w:r w:rsidR="003C7C74" w:rsidRPr="00432CD5">
        <w:rPr>
          <w:rFonts w:ascii="Times New Roman" w:hAnsi="Times New Roman"/>
          <w:sz w:val="22"/>
          <w:szCs w:val="22"/>
        </w:rPr>
        <w:t>ASR)</w:t>
      </w:r>
      <w:r w:rsidR="00FD2F67" w:rsidRPr="00432CD5">
        <w:rPr>
          <w:rFonts w:ascii="Times New Roman" w:hAnsi="Times New Roman"/>
          <w:sz w:val="22"/>
          <w:szCs w:val="22"/>
        </w:rPr>
        <w:t xml:space="preserve">.  </w:t>
      </w:r>
      <w:r w:rsidR="003C7C74" w:rsidRPr="00432CD5">
        <w:rPr>
          <w:rFonts w:ascii="Times New Roman" w:hAnsi="Times New Roman"/>
          <w:sz w:val="22"/>
          <w:szCs w:val="22"/>
        </w:rPr>
        <w:t>Customer must populate t</w:t>
      </w:r>
      <w:r w:rsidR="00FD2F67" w:rsidRPr="00432CD5">
        <w:rPr>
          <w:rFonts w:ascii="Times New Roman" w:hAnsi="Times New Roman"/>
          <w:sz w:val="22"/>
          <w:szCs w:val="22"/>
        </w:rPr>
        <w:t>he Related PON (“</w:t>
      </w:r>
      <w:r w:rsidR="00FD2F67" w:rsidRPr="00432CD5">
        <w:rPr>
          <w:rFonts w:ascii="Times New Roman" w:hAnsi="Times New Roman"/>
          <w:b/>
          <w:sz w:val="22"/>
          <w:szCs w:val="22"/>
        </w:rPr>
        <w:t>RPON</w:t>
      </w:r>
      <w:r w:rsidR="00FD2F67" w:rsidRPr="00432CD5">
        <w:rPr>
          <w:rFonts w:ascii="Times New Roman" w:hAnsi="Times New Roman"/>
          <w:sz w:val="22"/>
          <w:szCs w:val="22"/>
        </w:rPr>
        <w:t xml:space="preserve">”) fields on the </w:t>
      </w:r>
      <w:r w:rsidR="0063075D" w:rsidRPr="00432CD5">
        <w:rPr>
          <w:rFonts w:ascii="Times New Roman" w:hAnsi="Times New Roman"/>
          <w:sz w:val="22"/>
          <w:szCs w:val="22"/>
        </w:rPr>
        <w:t xml:space="preserve">ASRs (i.e., </w:t>
      </w:r>
      <w:r w:rsidR="00FD2F67" w:rsidRPr="00432CD5">
        <w:rPr>
          <w:rFonts w:ascii="Times New Roman" w:hAnsi="Times New Roman"/>
          <w:sz w:val="22"/>
          <w:szCs w:val="22"/>
        </w:rPr>
        <w:t xml:space="preserve">D and N ACT </w:t>
      </w:r>
      <w:r w:rsidR="0063075D" w:rsidRPr="00432CD5">
        <w:rPr>
          <w:rFonts w:ascii="Times New Roman" w:hAnsi="Times New Roman"/>
          <w:sz w:val="22"/>
          <w:szCs w:val="22"/>
        </w:rPr>
        <w:t>ASRs)</w:t>
      </w:r>
      <w:r w:rsidR="00FD2F67" w:rsidRPr="00432CD5">
        <w:rPr>
          <w:rFonts w:ascii="Times New Roman" w:hAnsi="Times New Roman"/>
          <w:sz w:val="22"/>
          <w:szCs w:val="22"/>
        </w:rPr>
        <w:t>.</w:t>
      </w:r>
    </w:p>
    <w:p w14:paraId="675A8BF3" w14:textId="72AC2F66" w:rsidR="00C019DF" w:rsidRPr="00432CD5" w:rsidRDefault="00C019DF"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Standard Intervals</w:t>
      </w:r>
    </w:p>
    <w:p w14:paraId="0CECA38A" w14:textId="54410BDF" w:rsidR="00C42C4D" w:rsidRPr="00432CD5" w:rsidRDefault="2B3B25EA"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lastRenderedPageBreak/>
        <w:t xml:space="preserve">Standard intervals </w:t>
      </w:r>
      <w:r w:rsidR="08273971" w:rsidRPr="00432CD5">
        <w:rPr>
          <w:rFonts w:ascii="Times New Roman" w:hAnsi="Times New Roman"/>
          <w:sz w:val="22"/>
          <w:szCs w:val="22"/>
        </w:rPr>
        <w:t>commence with</w:t>
      </w:r>
      <w:r w:rsidRPr="00432CD5">
        <w:rPr>
          <w:rFonts w:ascii="Times New Roman" w:hAnsi="Times New Roman"/>
          <w:sz w:val="22"/>
          <w:szCs w:val="22"/>
        </w:rPr>
        <w:t xml:space="preserve"> Customer’s timely submission of an accurate ASR</w:t>
      </w:r>
      <w:r w:rsidR="4C3C5EE2" w:rsidRPr="00432CD5">
        <w:rPr>
          <w:rFonts w:ascii="Times New Roman" w:hAnsi="Times New Roman"/>
          <w:sz w:val="22"/>
          <w:szCs w:val="22"/>
        </w:rPr>
        <w:t xml:space="preserve">.  </w:t>
      </w:r>
      <w:r w:rsidR="77F71B6A" w:rsidRPr="00432CD5">
        <w:rPr>
          <w:rFonts w:ascii="Times New Roman" w:hAnsi="Times New Roman"/>
          <w:sz w:val="22"/>
          <w:szCs w:val="22"/>
        </w:rPr>
        <w:t>S</w:t>
      </w:r>
      <w:r w:rsidR="05A860E7" w:rsidRPr="00432CD5">
        <w:rPr>
          <w:rFonts w:ascii="Times New Roman" w:hAnsi="Times New Roman"/>
          <w:sz w:val="22"/>
          <w:szCs w:val="22"/>
        </w:rPr>
        <w:t xml:space="preserve">tandard </w:t>
      </w:r>
      <w:r w:rsidR="1D0146CF" w:rsidRPr="00432CD5">
        <w:rPr>
          <w:rFonts w:ascii="Times New Roman" w:hAnsi="Times New Roman"/>
          <w:sz w:val="22"/>
          <w:szCs w:val="22"/>
        </w:rPr>
        <w:t>intervals</w:t>
      </w:r>
      <w:r w:rsidR="05A860E7" w:rsidRPr="00432CD5">
        <w:rPr>
          <w:rFonts w:ascii="Times New Roman" w:hAnsi="Times New Roman"/>
          <w:sz w:val="22"/>
          <w:szCs w:val="22"/>
        </w:rPr>
        <w:t xml:space="preserve"> are no less than the interval</w:t>
      </w:r>
      <w:r w:rsidR="77F71B6A" w:rsidRPr="00432CD5">
        <w:rPr>
          <w:rFonts w:ascii="Times New Roman" w:hAnsi="Times New Roman"/>
          <w:sz w:val="22"/>
          <w:szCs w:val="22"/>
        </w:rPr>
        <w:t xml:space="preserve"> </w:t>
      </w:r>
      <w:r w:rsidR="6EDA40CE" w:rsidRPr="00432CD5">
        <w:rPr>
          <w:rFonts w:ascii="Times New Roman" w:hAnsi="Times New Roman"/>
          <w:sz w:val="22"/>
          <w:szCs w:val="22"/>
        </w:rPr>
        <w:t xml:space="preserve">posted </w:t>
      </w:r>
      <w:r w:rsidR="16EB96CC" w:rsidRPr="00432CD5">
        <w:rPr>
          <w:rFonts w:ascii="Times New Roman" w:hAnsi="Times New Roman"/>
          <w:sz w:val="22"/>
          <w:szCs w:val="22"/>
        </w:rPr>
        <w:t>o</w:t>
      </w:r>
      <w:r w:rsidR="6EDA40CE" w:rsidRPr="00432CD5">
        <w:rPr>
          <w:rFonts w:ascii="Times New Roman" w:hAnsi="Times New Roman"/>
          <w:sz w:val="22"/>
          <w:szCs w:val="22"/>
        </w:rPr>
        <w:t xml:space="preserve">n the </w:t>
      </w:r>
      <w:r w:rsidR="538817FF" w:rsidRPr="00432CD5">
        <w:rPr>
          <w:rFonts w:ascii="Times New Roman" w:hAnsi="Times New Roman"/>
          <w:sz w:val="22"/>
          <w:szCs w:val="22"/>
        </w:rPr>
        <w:t xml:space="preserve">Frontier </w:t>
      </w:r>
      <w:r w:rsidR="606899FB" w:rsidRPr="00432CD5">
        <w:rPr>
          <w:rFonts w:ascii="Times New Roman" w:hAnsi="Times New Roman"/>
          <w:sz w:val="22"/>
          <w:szCs w:val="22"/>
        </w:rPr>
        <w:t>W</w:t>
      </w:r>
      <w:r w:rsidR="6EDA40CE" w:rsidRPr="00432CD5">
        <w:rPr>
          <w:rFonts w:ascii="Times New Roman" w:hAnsi="Times New Roman"/>
          <w:sz w:val="22"/>
          <w:szCs w:val="22"/>
        </w:rPr>
        <w:t>holesale website</w:t>
      </w:r>
      <w:r w:rsidR="05A860E7" w:rsidRPr="00432CD5">
        <w:rPr>
          <w:rFonts w:ascii="Times New Roman" w:hAnsi="Times New Roman"/>
          <w:sz w:val="22"/>
          <w:szCs w:val="22"/>
        </w:rPr>
        <w:t xml:space="preserve"> unless </w:t>
      </w:r>
      <w:r w:rsidR="3DFD0AE1" w:rsidRPr="00432CD5">
        <w:rPr>
          <w:rFonts w:ascii="Times New Roman" w:hAnsi="Times New Roman"/>
          <w:sz w:val="22"/>
          <w:szCs w:val="22"/>
        </w:rPr>
        <w:t xml:space="preserve">Customer </w:t>
      </w:r>
      <w:r w:rsidR="175786F4" w:rsidRPr="00432CD5">
        <w:rPr>
          <w:rFonts w:ascii="Times New Roman" w:hAnsi="Times New Roman"/>
          <w:sz w:val="22"/>
          <w:szCs w:val="22"/>
        </w:rPr>
        <w:t>receives a</w:t>
      </w:r>
      <w:r w:rsidR="1FDA0D30" w:rsidRPr="00432CD5">
        <w:rPr>
          <w:rFonts w:ascii="Times New Roman" w:hAnsi="Times New Roman"/>
          <w:sz w:val="22"/>
          <w:szCs w:val="22"/>
        </w:rPr>
        <w:t xml:space="preserve"> non-standard interval via an</w:t>
      </w:r>
      <w:r w:rsidR="175786F4" w:rsidRPr="00432CD5">
        <w:rPr>
          <w:rFonts w:ascii="Times New Roman" w:hAnsi="Times New Roman"/>
          <w:sz w:val="22"/>
          <w:szCs w:val="22"/>
        </w:rPr>
        <w:t xml:space="preserve"> Expedite as defined</w:t>
      </w:r>
      <w:r w:rsidR="3DFD0AE1" w:rsidRPr="00432CD5">
        <w:rPr>
          <w:rFonts w:ascii="Times New Roman" w:hAnsi="Times New Roman"/>
          <w:sz w:val="22"/>
          <w:szCs w:val="22"/>
        </w:rPr>
        <w:t xml:space="preserve"> in </w:t>
      </w:r>
      <w:r w:rsidR="05A860E7" w:rsidRPr="00432CD5">
        <w:rPr>
          <w:rFonts w:ascii="Times New Roman" w:hAnsi="Times New Roman"/>
          <w:sz w:val="22"/>
          <w:szCs w:val="22"/>
        </w:rPr>
        <w:t xml:space="preserve">Section </w:t>
      </w:r>
      <w:r w:rsidR="2269A2BD" w:rsidRPr="00432CD5">
        <w:rPr>
          <w:rFonts w:ascii="Times New Roman" w:hAnsi="Times New Roman"/>
          <w:sz w:val="22"/>
          <w:szCs w:val="22"/>
        </w:rPr>
        <w:t>8.</w:t>
      </w:r>
      <w:r w:rsidR="3E5AF9E7" w:rsidRPr="00432CD5">
        <w:rPr>
          <w:rFonts w:ascii="Times New Roman" w:hAnsi="Times New Roman"/>
          <w:sz w:val="22"/>
          <w:szCs w:val="22"/>
        </w:rPr>
        <w:t>4</w:t>
      </w:r>
      <w:r w:rsidR="2269A2BD" w:rsidRPr="00432CD5">
        <w:rPr>
          <w:rFonts w:ascii="Times New Roman" w:hAnsi="Times New Roman"/>
          <w:sz w:val="22"/>
          <w:szCs w:val="22"/>
        </w:rPr>
        <w:t>.</w:t>
      </w:r>
      <w:r w:rsidR="00494FBE">
        <w:rPr>
          <w:rFonts w:ascii="Times New Roman" w:hAnsi="Times New Roman"/>
          <w:sz w:val="22"/>
          <w:szCs w:val="22"/>
        </w:rPr>
        <w:t>7</w:t>
      </w:r>
      <w:r w:rsidR="3DDA0B96" w:rsidRPr="00432CD5">
        <w:rPr>
          <w:rFonts w:ascii="Times New Roman" w:hAnsi="Times New Roman"/>
          <w:sz w:val="22"/>
          <w:szCs w:val="22"/>
        </w:rPr>
        <w:t>.</w:t>
      </w:r>
    </w:p>
    <w:p w14:paraId="75E873CF" w14:textId="473F1AB4" w:rsidR="00FF415B" w:rsidRPr="00432CD5" w:rsidRDefault="00F01341" w:rsidP="00734637">
      <w:pPr>
        <w:pStyle w:val="ListParagraph"/>
        <w:numPr>
          <w:ilvl w:val="1"/>
          <w:numId w:val="16"/>
        </w:numPr>
        <w:spacing w:before="240" w:after="240"/>
        <w:rPr>
          <w:rFonts w:ascii="Times New Roman" w:hAnsi="Times New Roman"/>
          <w:sz w:val="22"/>
          <w:szCs w:val="22"/>
        </w:rPr>
      </w:pPr>
      <w:bookmarkStart w:id="9" w:name="_Hlk52960203"/>
      <w:bookmarkEnd w:id="8"/>
      <w:r w:rsidRPr="00432CD5">
        <w:rPr>
          <w:rFonts w:ascii="Times New Roman" w:hAnsi="Times New Roman"/>
          <w:sz w:val="22"/>
          <w:szCs w:val="22"/>
        </w:rPr>
        <w:t>If Customer populates the Desired Due Date (“</w:t>
      </w:r>
      <w:r w:rsidRPr="00494FBE">
        <w:rPr>
          <w:rFonts w:ascii="Times New Roman" w:hAnsi="Times New Roman"/>
          <w:b/>
          <w:bCs/>
          <w:sz w:val="22"/>
          <w:szCs w:val="22"/>
        </w:rPr>
        <w:t>DDD</w:t>
      </w:r>
      <w:r w:rsidRPr="00432CD5">
        <w:rPr>
          <w:rFonts w:ascii="Times New Roman" w:hAnsi="Times New Roman"/>
          <w:sz w:val="22"/>
          <w:szCs w:val="22"/>
        </w:rPr>
        <w:t xml:space="preserve">”) field of the ASR with a date that is less than the applicable standard interval </w:t>
      </w:r>
      <w:r w:rsidR="00494FBE" w:rsidRPr="00432CD5">
        <w:rPr>
          <w:rFonts w:ascii="Times New Roman" w:hAnsi="Times New Roman"/>
          <w:sz w:val="22"/>
          <w:szCs w:val="22"/>
        </w:rPr>
        <w:t>posted on the Frontier Wholesale website</w:t>
      </w:r>
      <w:r w:rsidRPr="00432CD5">
        <w:rPr>
          <w:rFonts w:ascii="Times New Roman" w:hAnsi="Times New Roman"/>
          <w:sz w:val="22"/>
          <w:szCs w:val="22"/>
        </w:rPr>
        <w:t>, the standard interval shall nonetheless apply, unless the Customer also requests an expedite of the due date by populating the expedite (“</w:t>
      </w:r>
      <w:r w:rsidRPr="00494FBE">
        <w:rPr>
          <w:rFonts w:ascii="Times New Roman" w:hAnsi="Times New Roman"/>
          <w:b/>
          <w:bCs/>
          <w:sz w:val="22"/>
          <w:szCs w:val="22"/>
        </w:rPr>
        <w:t>EXP</w:t>
      </w:r>
      <w:r w:rsidRPr="00432CD5">
        <w:rPr>
          <w:rFonts w:ascii="Times New Roman" w:hAnsi="Times New Roman"/>
          <w:sz w:val="22"/>
          <w:szCs w:val="22"/>
        </w:rPr>
        <w:t>”) field of the ASR with “Y” to request an expedited due date and the date is expedited, as further described in Section 8.</w:t>
      </w:r>
      <w:r w:rsidR="00494FBE">
        <w:rPr>
          <w:rFonts w:ascii="Times New Roman" w:hAnsi="Times New Roman"/>
          <w:sz w:val="22"/>
          <w:szCs w:val="22"/>
        </w:rPr>
        <w:t>4.7</w:t>
      </w:r>
      <w:r w:rsidR="00033F9C">
        <w:rPr>
          <w:rFonts w:ascii="Times New Roman" w:hAnsi="Times New Roman"/>
          <w:sz w:val="22"/>
          <w:szCs w:val="22"/>
        </w:rPr>
        <w:t>.</w:t>
      </w:r>
    </w:p>
    <w:p w14:paraId="652F453E" w14:textId="591AD84A" w:rsidR="00911BB9" w:rsidRPr="00432CD5" w:rsidRDefault="00AE3DE9" w:rsidP="00734637">
      <w:pPr>
        <w:pStyle w:val="ListParagraph"/>
        <w:keepNext/>
        <w:keepLines/>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 xml:space="preserve">Rates and Charges; </w:t>
      </w:r>
      <w:r w:rsidR="00911BB9" w:rsidRPr="00432CD5">
        <w:rPr>
          <w:rFonts w:ascii="Times New Roman" w:hAnsi="Times New Roman"/>
          <w:b/>
          <w:bCs/>
          <w:sz w:val="22"/>
          <w:szCs w:val="22"/>
        </w:rPr>
        <w:t>Standard Service Rate Elements</w:t>
      </w:r>
    </w:p>
    <w:p w14:paraId="3C34283E" w14:textId="2B4CAF8B" w:rsidR="00D52E89" w:rsidRPr="00432CD5" w:rsidRDefault="00D52E89" w:rsidP="00734637">
      <w:pPr>
        <w:pStyle w:val="ListParagraph"/>
        <w:keepNext/>
        <w:keepLines/>
        <w:numPr>
          <w:ilvl w:val="1"/>
          <w:numId w:val="16"/>
        </w:numPr>
        <w:spacing w:before="240" w:after="240"/>
        <w:rPr>
          <w:rFonts w:ascii="Times New Roman" w:hAnsi="Times New Roman"/>
          <w:sz w:val="22"/>
          <w:szCs w:val="22"/>
        </w:rPr>
      </w:pPr>
      <w:bookmarkStart w:id="10" w:name="_Hlk31192573"/>
      <w:r w:rsidRPr="00432CD5">
        <w:rPr>
          <w:rFonts w:ascii="Times New Roman" w:hAnsi="Times New Roman"/>
          <w:b/>
          <w:bCs/>
          <w:sz w:val="22"/>
          <w:szCs w:val="22"/>
        </w:rPr>
        <w:t>Tier Rates</w:t>
      </w:r>
      <w:r w:rsidRPr="00432CD5">
        <w:rPr>
          <w:rFonts w:ascii="Times New Roman" w:hAnsi="Times New Roman"/>
          <w:sz w:val="22"/>
          <w:szCs w:val="22"/>
        </w:rPr>
        <w:t xml:space="preserve">. </w:t>
      </w:r>
      <w:r w:rsidR="00F27BC7" w:rsidRPr="00432CD5">
        <w:rPr>
          <w:rFonts w:ascii="Times New Roman" w:hAnsi="Times New Roman"/>
          <w:sz w:val="22"/>
          <w:szCs w:val="22"/>
        </w:rPr>
        <w:t xml:space="preserve">The applicable </w:t>
      </w:r>
      <w:r w:rsidR="00732CE9" w:rsidRPr="00432CD5">
        <w:rPr>
          <w:rFonts w:ascii="Times New Roman" w:hAnsi="Times New Roman"/>
          <w:sz w:val="22"/>
          <w:szCs w:val="22"/>
        </w:rPr>
        <w:t>r</w:t>
      </w:r>
      <w:r w:rsidR="00F27BC7" w:rsidRPr="00432CD5">
        <w:rPr>
          <w:rFonts w:ascii="Times New Roman" w:hAnsi="Times New Roman"/>
          <w:sz w:val="22"/>
          <w:szCs w:val="22"/>
        </w:rPr>
        <w:t xml:space="preserve">ate </w:t>
      </w:r>
      <w:r w:rsidR="00732CE9" w:rsidRPr="00432CD5">
        <w:rPr>
          <w:rFonts w:ascii="Times New Roman" w:hAnsi="Times New Roman"/>
          <w:sz w:val="22"/>
          <w:szCs w:val="22"/>
        </w:rPr>
        <w:t>per the Tier Rate Structure (“</w:t>
      </w:r>
      <w:r w:rsidR="00732CE9" w:rsidRPr="00432CD5">
        <w:rPr>
          <w:rFonts w:ascii="Times New Roman" w:hAnsi="Times New Roman"/>
          <w:b/>
          <w:bCs/>
          <w:sz w:val="22"/>
          <w:szCs w:val="22"/>
        </w:rPr>
        <w:t>Tier Rate</w:t>
      </w:r>
      <w:r w:rsidR="00732CE9" w:rsidRPr="00432CD5">
        <w:rPr>
          <w:rFonts w:ascii="Times New Roman" w:hAnsi="Times New Roman"/>
          <w:sz w:val="22"/>
          <w:szCs w:val="22"/>
        </w:rPr>
        <w:t xml:space="preserve">”) </w:t>
      </w:r>
      <w:r w:rsidR="00F27BC7" w:rsidRPr="00432CD5">
        <w:rPr>
          <w:rFonts w:ascii="Times New Roman" w:hAnsi="Times New Roman"/>
          <w:sz w:val="22"/>
          <w:szCs w:val="22"/>
        </w:rPr>
        <w:t xml:space="preserve">is applied at the time the Customer submits an ASR. Billing at the new Tier Rate shall commence </w:t>
      </w:r>
      <w:r w:rsidR="00F27BC7" w:rsidRPr="00432CD5">
        <w:rPr>
          <w:rFonts w:ascii="Times New Roman" w:eastAsia="MS Mincho" w:hAnsi="Times New Roman"/>
          <w:sz w:val="22"/>
          <w:szCs w:val="22"/>
        </w:rPr>
        <w:t xml:space="preserve">upon the completion date provided by Frontier (e.g., populated in the completion date field of the completion notification).  </w:t>
      </w:r>
      <w:r w:rsidRPr="00432CD5">
        <w:rPr>
          <w:rFonts w:ascii="Times New Roman" w:hAnsi="Times New Roman"/>
          <w:sz w:val="22"/>
          <w:szCs w:val="22"/>
        </w:rPr>
        <w:t>Frontier may, in its sole discretion, change building locations between or among tiers in the Building Location List and SWC List and will do so no more frequently than on a quarterly basis.  Any changes to the Building Location List or the SWC List</w:t>
      </w:r>
      <w:r w:rsidR="00212116" w:rsidRPr="00432CD5">
        <w:rPr>
          <w:rFonts w:ascii="Times New Roman" w:hAnsi="Times New Roman"/>
          <w:sz w:val="22"/>
          <w:szCs w:val="22"/>
        </w:rPr>
        <w:t xml:space="preserve"> </w:t>
      </w:r>
      <w:r w:rsidRPr="00432CD5">
        <w:rPr>
          <w:rFonts w:ascii="Times New Roman" w:hAnsi="Times New Roman"/>
          <w:sz w:val="22"/>
          <w:szCs w:val="22"/>
        </w:rPr>
        <w:t>shall apply prospectively to</w:t>
      </w:r>
      <w:r w:rsidR="00B33C5D" w:rsidRPr="00432CD5">
        <w:rPr>
          <w:rFonts w:ascii="Times New Roman" w:hAnsi="Times New Roman"/>
          <w:sz w:val="22"/>
          <w:szCs w:val="22"/>
        </w:rPr>
        <w:t xml:space="preserve"> orders submitted after the E-Path Schedule Effective Date, including</w:t>
      </w:r>
      <w:r w:rsidRPr="00432CD5">
        <w:rPr>
          <w:rFonts w:ascii="Times New Roman" w:hAnsi="Times New Roman"/>
          <w:sz w:val="22"/>
          <w:szCs w:val="22"/>
        </w:rPr>
        <w:t>: (a) new orders, (b) change orders, including EVC bandwidth changes</w:t>
      </w:r>
      <w:r w:rsidR="00B33C5D" w:rsidRPr="00432CD5">
        <w:rPr>
          <w:rFonts w:ascii="Times New Roman" w:hAnsi="Times New Roman"/>
          <w:sz w:val="22"/>
          <w:szCs w:val="22"/>
        </w:rPr>
        <w:t xml:space="preserve"> and</w:t>
      </w:r>
      <w:r w:rsidRPr="00432CD5">
        <w:rPr>
          <w:rFonts w:ascii="Times New Roman" w:hAnsi="Times New Roman"/>
          <w:sz w:val="22"/>
          <w:szCs w:val="22"/>
        </w:rPr>
        <w:t xml:space="preserve"> EVC level of service changes,</w:t>
      </w:r>
      <w:r w:rsidR="00B33C5D" w:rsidRPr="00432CD5">
        <w:rPr>
          <w:rFonts w:ascii="Times New Roman" w:hAnsi="Times New Roman"/>
          <w:sz w:val="22"/>
          <w:szCs w:val="22"/>
        </w:rPr>
        <w:t xml:space="preserve"> and (c)</w:t>
      </w:r>
      <w:r w:rsidRPr="00432CD5">
        <w:rPr>
          <w:rFonts w:ascii="Times New Roman" w:hAnsi="Times New Roman"/>
          <w:sz w:val="22"/>
          <w:szCs w:val="22"/>
        </w:rPr>
        <w:t xml:space="preserve"> </w:t>
      </w:r>
      <w:r w:rsidR="00B33C5D" w:rsidRPr="00432CD5">
        <w:rPr>
          <w:rFonts w:ascii="Times New Roman" w:hAnsi="Times New Roman"/>
          <w:sz w:val="22"/>
          <w:szCs w:val="22"/>
        </w:rPr>
        <w:t xml:space="preserve">record orders to </w:t>
      </w:r>
      <w:r w:rsidRPr="00432CD5">
        <w:rPr>
          <w:rFonts w:ascii="Times New Roman" w:hAnsi="Times New Roman"/>
          <w:sz w:val="22"/>
          <w:szCs w:val="22"/>
        </w:rPr>
        <w:t>renew</w:t>
      </w:r>
      <w:r w:rsidR="00B33C5D" w:rsidRPr="00432CD5">
        <w:rPr>
          <w:rFonts w:ascii="Times New Roman" w:hAnsi="Times New Roman"/>
          <w:sz w:val="22"/>
          <w:szCs w:val="22"/>
        </w:rPr>
        <w:t xml:space="preserve"> </w:t>
      </w:r>
      <w:r w:rsidRPr="00432CD5">
        <w:rPr>
          <w:rFonts w:ascii="Times New Roman" w:hAnsi="Times New Roman"/>
          <w:sz w:val="22"/>
          <w:szCs w:val="22"/>
        </w:rPr>
        <w:t>a circuit</w:t>
      </w:r>
      <w:r w:rsidR="00B33C5D" w:rsidRPr="00432CD5">
        <w:rPr>
          <w:rFonts w:ascii="Times New Roman" w:hAnsi="Times New Roman"/>
          <w:sz w:val="22"/>
          <w:szCs w:val="22"/>
        </w:rPr>
        <w:t xml:space="preserve"> </w:t>
      </w:r>
      <w:r w:rsidRPr="00432CD5">
        <w:rPr>
          <w:rFonts w:ascii="Times New Roman" w:hAnsi="Times New Roman"/>
          <w:sz w:val="22"/>
          <w:szCs w:val="22"/>
        </w:rPr>
        <w:t>at the end of a Service Term.</w:t>
      </w:r>
    </w:p>
    <w:p w14:paraId="61ADAE8E" w14:textId="5B11FB7B" w:rsidR="00390AF7" w:rsidRPr="00432CD5" w:rsidRDefault="00390AF7"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Tier Rates in Exhibit </w:t>
      </w:r>
      <w:r w:rsidR="003E465A" w:rsidRPr="00432CD5">
        <w:rPr>
          <w:rFonts w:ascii="Times New Roman" w:hAnsi="Times New Roman"/>
          <w:sz w:val="22"/>
          <w:szCs w:val="22"/>
        </w:rPr>
        <w:t>A</w:t>
      </w:r>
      <w:r w:rsidRPr="00432CD5">
        <w:rPr>
          <w:rFonts w:ascii="Times New Roman" w:hAnsi="Times New Roman"/>
          <w:sz w:val="22"/>
          <w:szCs w:val="22"/>
        </w:rPr>
        <w:t xml:space="preserve"> do not include any taxes, fees or surcharges, which </w:t>
      </w:r>
      <w:r w:rsidR="00BB56DD" w:rsidRPr="00432CD5">
        <w:rPr>
          <w:rFonts w:ascii="Times New Roman" w:hAnsi="Times New Roman"/>
          <w:sz w:val="22"/>
          <w:szCs w:val="22"/>
        </w:rPr>
        <w:t xml:space="preserve">are separate and </w:t>
      </w:r>
      <w:r w:rsidRPr="00432CD5">
        <w:rPr>
          <w:rFonts w:ascii="Times New Roman" w:hAnsi="Times New Roman"/>
          <w:sz w:val="22"/>
          <w:szCs w:val="22"/>
        </w:rPr>
        <w:t>may be applicable to the Service.</w:t>
      </w:r>
    </w:p>
    <w:p w14:paraId="388625FA" w14:textId="05AF0F4B" w:rsidR="00B50B46" w:rsidRPr="00432CD5" w:rsidRDefault="00B50B46"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w:t>
      </w:r>
      <w:r w:rsidR="003A1C52" w:rsidRPr="00432CD5">
        <w:rPr>
          <w:rFonts w:ascii="Times New Roman" w:hAnsi="Times New Roman"/>
          <w:sz w:val="22"/>
          <w:szCs w:val="22"/>
        </w:rPr>
        <w:t>T</w:t>
      </w:r>
      <w:r w:rsidRPr="00432CD5">
        <w:rPr>
          <w:rFonts w:ascii="Times New Roman" w:hAnsi="Times New Roman"/>
          <w:sz w:val="22"/>
          <w:szCs w:val="22"/>
        </w:rPr>
        <w:t xml:space="preserve">ier </w:t>
      </w:r>
      <w:r w:rsidR="003A1C52" w:rsidRPr="00432CD5">
        <w:rPr>
          <w:rFonts w:ascii="Times New Roman" w:hAnsi="Times New Roman"/>
          <w:sz w:val="22"/>
          <w:szCs w:val="22"/>
        </w:rPr>
        <w:t>R</w:t>
      </w:r>
      <w:r w:rsidRPr="00432CD5">
        <w:rPr>
          <w:rFonts w:ascii="Times New Roman" w:hAnsi="Times New Roman"/>
          <w:sz w:val="22"/>
          <w:szCs w:val="22"/>
        </w:rPr>
        <w:t>ates, terms and conditions of this Service Schedule are available only for new orders and shall not apply to any pending orders, upgrades, moves, rehomes or re-terms of existing circuits ordered prior to th</w:t>
      </w:r>
      <w:r w:rsidR="5C6EBDFB" w:rsidRPr="00432CD5">
        <w:rPr>
          <w:rFonts w:ascii="Times New Roman" w:hAnsi="Times New Roman"/>
          <w:sz w:val="22"/>
          <w:szCs w:val="22"/>
        </w:rPr>
        <w:t>is</w:t>
      </w:r>
      <w:r w:rsidRPr="00432CD5">
        <w:rPr>
          <w:rFonts w:ascii="Times New Roman" w:hAnsi="Times New Roman"/>
          <w:sz w:val="22"/>
          <w:szCs w:val="22"/>
        </w:rPr>
        <w:t xml:space="preserve"> E-Path Schedule Effective Date.  I</w:t>
      </w:r>
      <w:r w:rsidRPr="00432CD5">
        <w:rPr>
          <w:rFonts w:ascii="Times New Roman" w:eastAsia="Calibri" w:hAnsi="Times New Roman"/>
          <w:sz w:val="22"/>
          <w:szCs w:val="22"/>
        </w:rPr>
        <w:t xml:space="preserve">n the event Customer orders Services under this Service Schedule that do not qualify </w:t>
      </w:r>
      <w:r w:rsidRPr="00432CD5">
        <w:rPr>
          <w:rFonts w:ascii="Times New Roman" w:eastAsiaTheme="minorEastAsia" w:hAnsi="Times New Roman"/>
          <w:sz w:val="22"/>
          <w:szCs w:val="22"/>
        </w:rPr>
        <w:t>(including new orders that replace disconnected circuits ordered under previous products or contracts)</w:t>
      </w:r>
      <w:r w:rsidRPr="00432CD5">
        <w:rPr>
          <w:rFonts w:ascii="Times New Roman" w:eastAsia="Calibri" w:hAnsi="Times New Roman"/>
          <w:sz w:val="22"/>
          <w:szCs w:val="22"/>
        </w:rPr>
        <w:t xml:space="preserve">, the </w:t>
      </w:r>
      <w:r w:rsidR="003A1C52" w:rsidRPr="00432CD5">
        <w:rPr>
          <w:rFonts w:ascii="Times New Roman" w:eastAsia="Calibri" w:hAnsi="Times New Roman"/>
          <w:sz w:val="22"/>
          <w:szCs w:val="22"/>
        </w:rPr>
        <w:t>T</w:t>
      </w:r>
      <w:r w:rsidRPr="00432CD5">
        <w:rPr>
          <w:rFonts w:ascii="Times New Roman" w:eastAsia="Calibri" w:hAnsi="Times New Roman"/>
          <w:sz w:val="22"/>
          <w:szCs w:val="22"/>
        </w:rPr>
        <w:t xml:space="preserve">ier </w:t>
      </w:r>
      <w:r w:rsidR="003A1C52" w:rsidRPr="00432CD5">
        <w:rPr>
          <w:rFonts w:ascii="Times New Roman" w:eastAsia="Calibri" w:hAnsi="Times New Roman"/>
          <w:sz w:val="22"/>
          <w:szCs w:val="22"/>
        </w:rPr>
        <w:t>R</w:t>
      </w:r>
      <w:r w:rsidRPr="00432CD5">
        <w:rPr>
          <w:rFonts w:ascii="Times New Roman" w:eastAsia="Calibri" w:hAnsi="Times New Roman"/>
          <w:sz w:val="22"/>
          <w:szCs w:val="22"/>
        </w:rPr>
        <w:t xml:space="preserve">ates, terms and conditions of this Service </w:t>
      </w:r>
      <w:r w:rsidRPr="00432CD5">
        <w:rPr>
          <w:rFonts w:ascii="Times New Roman" w:hAnsi="Times New Roman"/>
          <w:sz w:val="22"/>
          <w:szCs w:val="22"/>
        </w:rPr>
        <w:t>Schedule</w:t>
      </w:r>
      <w:r w:rsidRPr="00432CD5">
        <w:rPr>
          <w:rFonts w:ascii="Times New Roman" w:eastAsia="Calibri" w:hAnsi="Times New Roman"/>
          <w:sz w:val="22"/>
          <w:szCs w:val="22"/>
        </w:rPr>
        <w:t xml:space="preserve"> shall not apply to such orders and Frontier, at any time after discovering the error, may </w:t>
      </w:r>
      <w:r w:rsidR="003A1C52" w:rsidRPr="00432CD5">
        <w:rPr>
          <w:rFonts w:ascii="Times New Roman" w:eastAsia="Calibri" w:hAnsi="Times New Roman"/>
          <w:sz w:val="22"/>
          <w:szCs w:val="22"/>
        </w:rPr>
        <w:t xml:space="preserve">adjust billing </w:t>
      </w:r>
      <w:r w:rsidRPr="00432CD5">
        <w:rPr>
          <w:rFonts w:ascii="Times New Roman" w:eastAsia="Calibri" w:hAnsi="Times New Roman"/>
          <w:sz w:val="22"/>
          <w:szCs w:val="22"/>
        </w:rPr>
        <w:t>retroactive</w:t>
      </w:r>
      <w:r w:rsidR="003A1C52" w:rsidRPr="00432CD5">
        <w:rPr>
          <w:rFonts w:ascii="Times New Roman" w:eastAsia="Calibri" w:hAnsi="Times New Roman"/>
          <w:sz w:val="22"/>
          <w:szCs w:val="22"/>
        </w:rPr>
        <w:t>ly</w:t>
      </w:r>
      <w:r w:rsidRPr="00432CD5">
        <w:rPr>
          <w:rFonts w:ascii="Times New Roman" w:eastAsia="Calibri" w:hAnsi="Times New Roman"/>
          <w:sz w:val="22"/>
          <w:szCs w:val="22"/>
        </w:rPr>
        <w:t xml:space="preserve"> and prospective</w:t>
      </w:r>
      <w:r w:rsidR="003A1C52" w:rsidRPr="00432CD5">
        <w:rPr>
          <w:rFonts w:ascii="Times New Roman" w:eastAsia="Calibri" w:hAnsi="Times New Roman"/>
          <w:sz w:val="22"/>
          <w:szCs w:val="22"/>
        </w:rPr>
        <w:t>ly,</w:t>
      </w:r>
      <w:r w:rsidRPr="00432CD5">
        <w:rPr>
          <w:rFonts w:ascii="Times New Roman" w:eastAsia="Calibri" w:hAnsi="Times New Roman"/>
          <w:sz w:val="22"/>
          <w:szCs w:val="22"/>
        </w:rPr>
        <w:t xml:space="preserve"> as applicable</w:t>
      </w:r>
      <w:r w:rsidR="003A1C52" w:rsidRPr="00432CD5">
        <w:rPr>
          <w:rFonts w:ascii="Times New Roman" w:eastAsia="Calibri" w:hAnsi="Times New Roman"/>
          <w:sz w:val="22"/>
          <w:szCs w:val="22"/>
        </w:rPr>
        <w:t>,</w:t>
      </w:r>
      <w:r w:rsidRPr="00432CD5">
        <w:rPr>
          <w:rFonts w:ascii="Times New Roman" w:eastAsia="Calibri" w:hAnsi="Times New Roman"/>
          <w:sz w:val="22"/>
          <w:szCs w:val="22"/>
        </w:rPr>
        <w:t xml:space="preserve"> to apply the correct </w:t>
      </w:r>
      <w:r w:rsidR="003A1C52" w:rsidRPr="00432CD5">
        <w:rPr>
          <w:rFonts w:ascii="Times New Roman" w:eastAsia="Calibri" w:hAnsi="Times New Roman"/>
          <w:sz w:val="22"/>
          <w:szCs w:val="22"/>
        </w:rPr>
        <w:t>T</w:t>
      </w:r>
      <w:r w:rsidRPr="00432CD5">
        <w:rPr>
          <w:rFonts w:ascii="Times New Roman" w:eastAsia="Calibri" w:hAnsi="Times New Roman"/>
          <w:sz w:val="22"/>
          <w:szCs w:val="22"/>
        </w:rPr>
        <w:t xml:space="preserve">ier </w:t>
      </w:r>
      <w:r w:rsidR="003A1C52" w:rsidRPr="00432CD5">
        <w:rPr>
          <w:rFonts w:ascii="Times New Roman" w:eastAsia="Calibri" w:hAnsi="Times New Roman"/>
          <w:sz w:val="22"/>
          <w:szCs w:val="22"/>
        </w:rPr>
        <w:t>R</w:t>
      </w:r>
      <w:r w:rsidRPr="00432CD5">
        <w:rPr>
          <w:rFonts w:ascii="Times New Roman" w:eastAsia="Calibri" w:hAnsi="Times New Roman"/>
          <w:sz w:val="22"/>
          <w:szCs w:val="22"/>
        </w:rPr>
        <w:t>ates for the entire period for which Customer incorrectly received the benefits of this Service Schedule, subject to the applicable statute of limitations.</w:t>
      </w:r>
    </w:p>
    <w:p w14:paraId="5B5AEBC5" w14:textId="73CED2FE" w:rsidR="0063611E" w:rsidRPr="00432CD5" w:rsidRDefault="006361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A</w:t>
      </w:r>
      <w:r w:rsidR="00FC6460" w:rsidRPr="00432CD5">
        <w:rPr>
          <w:rFonts w:ascii="Times New Roman" w:hAnsi="Times New Roman"/>
          <w:sz w:val="22"/>
          <w:szCs w:val="22"/>
        </w:rPr>
        <w:t>n</w:t>
      </w:r>
      <w:r w:rsidRPr="00432CD5">
        <w:rPr>
          <w:rFonts w:ascii="Times New Roman" w:hAnsi="Times New Roman"/>
          <w:sz w:val="22"/>
          <w:szCs w:val="22"/>
        </w:rPr>
        <w:t xml:space="preserve"> </w:t>
      </w:r>
      <w:r w:rsidR="00FC6460" w:rsidRPr="00432CD5">
        <w:rPr>
          <w:rFonts w:ascii="Times New Roman" w:hAnsi="Times New Roman"/>
          <w:sz w:val="22"/>
          <w:szCs w:val="22"/>
        </w:rPr>
        <w:t>address</w:t>
      </w:r>
      <w:r w:rsidRPr="00432CD5">
        <w:rPr>
          <w:rFonts w:ascii="Times New Roman" w:hAnsi="Times New Roman"/>
          <w:sz w:val="22"/>
          <w:szCs w:val="22"/>
        </w:rPr>
        <w:t xml:space="preserve"> associated with a particular UNI must be an exact match to the address in the Building Location List</w:t>
      </w:r>
      <w:r w:rsidRPr="00432CD5">
        <w:rPr>
          <w:rFonts w:ascii="Times New Roman" w:hAnsi="Times New Roman"/>
          <w:bCs/>
          <w:sz w:val="22"/>
          <w:szCs w:val="22"/>
        </w:rPr>
        <w:t>.  If two (2) UNIs have different addresses, the rate will be determined by the higher tier.</w:t>
      </w:r>
    </w:p>
    <w:p w14:paraId="574360A3" w14:textId="47615663" w:rsidR="006C689E" w:rsidRPr="00432CD5" w:rsidRDefault="006C689E"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Monthly Recurring Charge</w:t>
      </w:r>
      <w:r w:rsidR="00E701F3" w:rsidRPr="00432CD5">
        <w:rPr>
          <w:rFonts w:ascii="Times New Roman" w:hAnsi="Times New Roman"/>
          <w:sz w:val="22"/>
          <w:szCs w:val="22"/>
        </w:rPr>
        <w:t>s</w:t>
      </w:r>
      <w:r w:rsidRPr="00432CD5">
        <w:rPr>
          <w:rFonts w:ascii="Times New Roman" w:hAnsi="Times New Roman"/>
          <w:sz w:val="22"/>
          <w:szCs w:val="22"/>
        </w:rPr>
        <w:t xml:space="preserve"> (“</w:t>
      </w:r>
      <w:r w:rsidRPr="00494FBE">
        <w:rPr>
          <w:rFonts w:ascii="Times New Roman" w:hAnsi="Times New Roman"/>
          <w:b/>
          <w:bCs/>
          <w:sz w:val="22"/>
          <w:szCs w:val="22"/>
        </w:rPr>
        <w:t>MRC</w:t>
      </w:r>
      <w:r w:rsidRPr="00432CD5">
        <w:rPr>
          <w:rFonts w:ascii="Times New Roman" w:hAnsi="Times New Roman"/>
          <w:sz w:val="22"/>
          <w:szCs w:val="22"/>
        </w:rPr>
        <w:t>”)</w:t>
      </w:r>
      <w:r w:rsidR="00E701F3" w:rsidRPr="00432CD5">
        <w:rPr>
          <w:rFonts w:ascii="Times New Roman" w:hAnsi="Times New Roman"/>
          <w:sz w:val="22"/>
          <w:szCs w:val="22"/>
        </w:rPr>
        <w:t xml:space="preserve"> and any</w:t>
      </w:r>
      <w:r w:rsidRPr="00432CD5">
        <w:rPr>
          <w:rFonts w:ascii="Times New Roman" w:hAnsi="Times New Roman"/>
          <w:sz w:val="22"/>
          <w:szCs w:val="22"/>
        </w:rPr>
        <w:t xml:space="preserve"> Non-Recurring Charge</w:t>
      </w:r>
      <w:r w:rsidR="00E701F3" w:rsidRPr="00432CD5">
        <w:rPr>
          <w:rFonts w:ascii="Times New Roman" w:hAnsi="Times New Roman"/>
          <w:sz w:val="22"/>
          <w:szCs w:val="22"/>
        </w:rPr>
        <w:t>s</w:t>
      </w:r>
      <w:r w:rsidRPr="00432CD5">
        <w:rPr>
          <w:rFonts w:ascii="Times New Roman" w:hAnsi="Times New Roman"/>
          <w:sz w:val="22"/>
          <w:szCs w:val="22"/>
        </w:rPr>
        <w:t xml:space="preserve"> (“</w:t>
      </w:r>
      <w:r w:rsidRPr="00494FBE">
        <w:rPr>
          <w:rFonts w:ascii="Times New Roman" w:hAnsi="Times New Roman"/>
          <w:b/>
          <w:bCs/>
          <w:sz w:val="22"/>
          <w:szCs w:val="22"/>
        </w:rPr>
        <w:t>NRC</w:t>
      </w:r>
      <w:r w:rsidRPr="00432CD5">
        <w:rPr>
          <w:rFonts w:ascii="Times New Roman" w:hAnsi="Times New Roman"/>
          <w:sz w:val="22"/>
          <w:szCs w:val="22"/>
        </w:rPr>
        <w:t>”) will be applied per rate element</w:t>
      </w:r>
      <w:r w:rsidR="00F70EE5" w:rsidRPr="00432CD5">
        <w:rPr>
          <w:rFonts w:ascii="Times New Roman" w:hAnsi="Times New Roman"/>
          <w:sz w:val="22"/>
          <w:szCs w:val="22"/>
        </w:rPr>
        <w:t xml:space="preserve">, </w:t>
      </w:r>
      <w:r w:rsidRPr="00432CD5">
        <w:rPr>
          <w:rFonts w:ascii="Times New Roman" w:hAnsi="Times New Roman"/>
          <w:sz w:val="22"/>
          <w:szCs w:val="22"/>
        </w:rPr>
        <w:t xml:space="preserve">as set forth in Exhibit </w:t>
      </w:r>
      <w:r w:rsidR="003E465A" w:rsidRPr="00432CD5">
        <w:rPr>
          <w:rFonts w:ascii="Times New Roman" w:hAnsi="Times New Roman"/>
          <w:sz w:val="22"/>
          <w:szCs w:val="22"/>
        </w:rPr>
        <w:t>A</w:t>
      </w:r>
      <w:r w:rsidR="00CB27E0" w:rsidRPr="00432CD5">
        <w:rPr>
          <w:rFonts w:ascii="Times New Roman" w:hAnsi="Times New Roman"/>
          <w:sz w:val="22"/>
          <w:szCs w:val="22"/>
        </w:rPr>
        <w:t xml:space="preserve"> and </w:t>
      </w:r>
      <w:r w:rsidR="00E701F3" w:rsidRPr="00432CD5">
        <w:rPr>
          <w:rFonts w:ascii="Times New Roman" w:hAnsi="Times New Roman"/>
          <w:sz w:val="22"/>
          <w:szCs w:val="22"/>
        </w:rPr>
        <w:t xml:space="preserve">Section </w:t>
      </w:r>
      <w:r w:rsidR="00443137">
        <w:rPr>
          <w:rFonts w:ascii="Times New Roman" w:hAnsi="Times New Roman"/>
          <w:sz w:val="22"/>
          <w:szCs w:val="22"/>
        </w:rPr>
        <w:t>8.3 and 8.4 below</w:t>
      </w:r>
      <w:r w:rsidR="00E701F3" w:rsidRPr="00432CD5">
        <w:rPr>
          <w:rFonts w:ascii="Times New Roman" w:hAnsi="Times New Roman"/>
          <w:sz w:val="22"/>
          <w:szCs w:val="22"/>
        </w:rPr>
        <w:t xml:space="preserve">. </w:t>
      </w:r>
      <w:r w:rsidR="00E670E2" w:rsidRPr="00432CD5">
        <w:rPr>
          <w:rFonts w:ascii="Times New Roman" w:hAnsi="Times New Roman"/>
          <w:sz w:val="22"/>
          <w:szCs w:val="22"/>
        </w:rPr>
        <w:t xml:space="preserve"> </w:t>
      </w:r>
      <w:r w:rsidR="00D36691" w:rsidRPr="00432CD5">
        <w:rPr>
          <w:rFonts w:ascii="Times New Roman" w:hAnsi="Times New Roman"/>
          <w:sz w:val="22"/>
          <w:szCs w:val="22"/>
        </w:rPr>
        <w:t xml:space="preserve">Additional NRCs not listed in Exhibit </w:t>
      </w:r>
      <w:r w:rsidR="003E465A" w:rsidRPr="00432CD5">
        <w:rPr>
          <w:rFonts w:ascii="Times New Roman" w:hAnsi="Times New Roman"/>
          <w:sz w:val="22"/>
          <w:szCs w:val="22"/>
        </w:rPr>
        <w:t>A</w:t>
      </w:r>
      <w:r w:rsidR="00D36691" w:rsidRPr="00432CD5">
        <w:rPr>
          <w:rFonts w:ascii="Times New Roman" w:hAnsi="Times New Roman"/>
          <w:sz w:val="22"/>
          <w:szCs w:val="22"/>
        </w:rPr>
        <w:t xml:space="preserve"> (e.g., </w:t>
      </w:r>
      <w:r w:rsidR="00E701F3" w:rsidRPr="00432CD5">
        <w:rPr>
          <w:rFonts w:ascii="Times New Roman" w:hAnsi="Times New Roman"/>
          <w:sz w:val="22"/>
          <w:szCs w:val="22"/>
        </w:rPr>
        <w:t>a</w:t>
      </w:r>
      <w:r w:rsidR="00D36691" w:rsidRPr="00432CD5">
        <w:rPr>
          <w:rFonts w:ascii="Times New Roman" w:hAnsi="Times New Roman"/>
          <w:sz w:val="22"/>
          <w:szCs w:val="22"/>
        </w:rPr>
        <w:t xml:space="preserve">dditional </w:t>
      </w:r>
      <w:r w:rsidR="00E701F3" w:rsidRPr="00432CD5">
        <w:rPr>
          <w:rFonts w:ascii="Times New Roman" w:hAnsi="Times New Roman"/>
          <w:sz w:val="22"/>
          <w:szCs w:val="22"/>
        </w:rPr>
        <w:t>l</w:t>
      </w:r>
      <w:r w:rsidR="00D36691" w:rsidRPr="00432CD5">
        <w:rPr>
          <w:rFonts w:ascii="Times New Roman" w:hAnsi="Times New Roman"/>
          <w:sz w:val="22"/>
          <w:szCs w:val="22"/>
        </w:rPr>
        <w:t>abor</w:t>
      </w:r>
      <w:r w:rsidR="00E701F3" w:rsidRPr="00432CD5">
        <w:rPr>
          <w:rFonts w:ascii="Times New Roman" w:hAnsi="Times New Roman"/>
          <w:sz w:val="22"/>
          <w:szCs w:val="22"/>
        </w:rPr>
        <w:t>, out of hours charges</w:t>
      </w:r>
      <w:r w:rsidR="00D36691" w:rsidRPr="00432CD5">
        <w:rPr>
          <w:rFonts w:ascii="Times New Roman" w:hAnsi="Times New Roman"/>
          <w:sz w:val="22"/>
          <w:szCs w:val="22"/>
        </w:rPr>
        <w:t>) are set forth in Frontier’s FCC tariff or Interstate Service Guide (“</w:t>
      </w:r>
      <w:r w:rsidR="00D36691" w:rsidRPr="00494FBE">
        <w:rPr>
          <w:rFonts w:ascii="Times New Roman" w:hAnsi="Times New Roman"/>
          <w:b/>
          <w:bCs/>
          <w:sz w:val="22"/>
          <w:szCs w:val="22"/>
        </w:rPr>
        <w:t>ISG</w:t>
      </w:r>
      <w:r w:rsidR="00D36691" w:rsidRPr="00432CD5">
        <w:rPr>
          <w:rFonts w:ascii="Times New Roman" w:hAnsi="Times New Roman"/>
          <w:sz w:val="22"/>
          <w:szCs w:val="22"/>
        </w:rPr>
        <w:t>”), as applicable.</w:t>
      </w:r>
    </w:p>
    <w:p w14:paraId="03CE2A9C" w14:textId="2050D637" w:rsidR="00212116" w:rsidRPr="00432CD5" w:rsidRDefault="00212116"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Rate Elements</w:t>
      </w:r>
      <w:r w:rsidR="00C42D04" w:rsidRPr="00432CD5">
        <w:rPr>
          <w:rFonts w:ascii="Times New Roman" w:hAnsi="Times New Roman"/>
          <w:b/>
          <w:bCs/>
          <w:sz w:val="22"/>
          <w:szCs w:val="22"/>
        </w:rPr>
        <w:t xml:space="preserve"> for MRCs</w:t>
      </w:r>
      <w:r w:rsidRPr="00432CD5">
        <w:rPr>
          <w:rFonts w:ascii="Times New Roman" w:hAnsi="Times New Roman"/>
          <w:b/>
          <w:bCs/>
          <w:sz w:val="22"/>
          <w:szCs w:val="22"/>
        </w:rPr>
        <w:t>.</w:t>
      </w:r>
      <w:r w:rsidR="00B66F8B" w:rsidRPr="00432CD5">
        <w:rPr>
          <w:rFonts w:ascii="Times New Roman" w:hAnsi="Times New Roman"/>
          <w:sz w:val="22"/>
          <w:szCs w:val="22"/>
        </w:rPr>
        <w:t xml:space="preserve"> </w:t>
      </w:r>
      <w:r w:rsidR="005C550A" w:rsidRPr="00432CD5">
        <w:rPr>
          <w:rFonts w:ascii="Times New Roman" w:hAnsi="Times New Roman"/>
          <w:sz w:val="22"/>
          <w:szCs w:val="22"/>
        </w:rPr>
        <w:t xml:space="preserve"> For</w:t>
      </w:r>
      <w:r w:rsidR="00045FF7" w:rsidRPr="00432CD5">
        <w:rPr>
          <w:rFonts w:ascii="Times New Roman" w:hAnsi="Times New Roman"/>
          <w:sz w:val="22"/>
          <w:szCs w:val="22"/>
        </w:rPr>
        <w:t xml:space="preserve"> a </w:t>
      </w:r>
      <w:r w:rsidR="00610701" w:rsidRPr="00432CD5">
        <w:rPr>
          <w:rFonts w:ascii="Times New Roman" w:hAnsi="Times New Roman"/>
          <w:sz w:val="22"/>
          <w:szCs w:val="22"/>
        </w:rPr>
        <w:t>rate element</w:t>
      </w:r>
      <w:r w:rsidR="005C550A" w:rsidRPr="00432CD5">
        <w:rPr>
          <w:rFonts w:ascii="Times New Roman" w:hAnsi="Times New Roman"/>
          <w:sz w:val="22"/>
          <w:szCs w:val="22"/>
        </w:rPr>
        <w:t xml:space="preserve"> to qualify for the rates and terms under this Service Schedule, Customer must order the </w:t>
      </w:r>
      <w:r w:rsidR="00610701" w:rsidRPr="00432CD5">
        <w:rPr>
          <w:rFonts w:ascii="Times New Roman" w:hAnsi="Times New Roman"/>
          <w:sz w:val="22"/>
          <w:szCs w:val="22"/>
        </w:rPr>
        <w:t>rate element</w:t>
      </w:r>
      <w:r w:rsidR="005C550A" w:rsidRPr="00432CD5">
        <w:rPr>
          <w:rFonts w:ascii="Times New Roman" w:hAnsi="Times New Roman"/>
          <w:sz w:val="22"/>
          <w:szCs w:val="22"/>
        </w:rPr>
        <w:t xml:space="preserve"> to comply with the requirements </w:t>
      </w:r>
      <w:r w:rsidR="00170699" w:rsidRPr="00432CD5">
        <w:rPr>
          <w:rFonts w:ascii="Times New Roman" w:hAnsi="Times New Roman"/>
          <w:sz w:val="22"/>
          <w:szCs w:val="22"/>
        </w:rPr>
        <w:t xml:space="preserve">of this Product Schedule, including the requirements </w:t>
      </w:r>
      <w:r w:rsidR="005C550A" w:rsidRPr="00432CD5">
        <w:rPr>
          <w:rFonts w:ascii="Times New Roman" w:hAnsi="Times New Roman"/>
          <w:sz w:val="22"/>
          <w:szCs w:val="22"/>
        </w:rPr>
        <w:t>set forth in Section 4</w:t>
      </w:r>
      <w:r w:rsidR="00610701" w:rsidRPr="00432CD5">
        <w:rPr>
          <w:rFonts w:ascii="Times New Roman" w:hAnsi="Times New Roman"/>
          <w:sz w:val="22"/>
          <w:szCs w:val="22"/>
        </w:rPr>
        <w:t xml:space="preserve"> above.</w:t>
      </w:r>
      <w:r w:rsidR="00045FF7" w:rsidRPr="00432CD5">
        <w:rPr>
          <w:rFonts w:ascii="Times New Roman" w:hAnsi="Times New Roman"/>
          <w:sz w:val="22"/>
          <w:szCs w:val="22"/>
        </w:rPr>
        <w:t xml:space="preserve">  </w:t>
      </w:r>
      <w:r w:rsidR="003D0827" w:rsidRPr="00432CD5">
        <w:rPr>
          <w:rFonts w:ascii="Times New Roman" w:hAnsi="Times New Roman"/>
          <w:sz w:val="22"/>
          <w:szCs w:val="22"/>
        </w:rPr>
        <w:t>The</w:t>
      </w:r>
      <w:r w:rsidR="00045FF7" w:rsidRPr="00432CD5">
        <w:rPr>
          <w:rFonts w:ascii="Times New Roman" w:hAnsi="Times New Roman"/>
          <w:sz w:val="22"/>
          <w:szCs w:val="22"/>
        </w:rPr>
        <w:t xml:space="preserve"> rate elements for MRCs </w:t>
      </w:r>
      <w:r w:rsidR="003D0827" w:rsidRPr="00432CD5">
        <w:rPr>
          <w:rFonts w:ascii="Times New Roman" w:hAnsi="Times New Roman"/>
          <w:sz w:val="22"/>
          <w:szCs w:val="22"/>
        </w:rPr>
        <w:t>under this Service Schedule are:</w:t>
      </w:r>
    </w:p>
    <w:p w14:paraId="74CA4DE1" w14:textId="2EC94D86" w:rsidR="007568C9" w:rsidRPr="00432CD5" w:rsidRDefault="007568C9"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w:t>
      </w:r>
    </w:p>
    <w:p w14:paraId="363A72EA" w14:textId="0F1ABA8A" w:rsidR="00C412E8" w:rsidRPr="00432CD5" w:rsidRDefault="00C412E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lastRenderedPageBreak/>
        <w:t>EV</w:t>
      </w:r>
      <w:r w:rsidR="00193E10" w:rsidRPr="00432CD5">
        <w:rPr>
          <w:rFonts w:ascii="Times New Roman" w:hAnsi="Times New Roman"/>
          <w:b/>
          <w:bCs/>
          <w:sz w:val="22"/>
          <w:szCs w:val="22"/>
        </w:rPr>
        <w:t>C</w:t>
      </w:r>
    </w:p>
    <w:p w14:paraId="027F0449" w14:textId="19AE4709" w:rsidR="006A024E" w:rsidRPr="00432CD5" w:rsidRDefault="006A024E"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If the Customer’s end user address on the UNI is set forth in the Building Location List, the Tier Rate for the EVC shall be</w:t>
      </w:r>
      <w:r w:rsidR="00A97BAF" w:rsidRPr="00432CD5">
        <w:rPr>
          <w:rFonts w:ascii="Times New Roman" w:hAnsi="Times New Roman"/>
          <w:sz w:val="22"/>
          <w:szCs w:val="22"/>
        </w:rPr>
        <w:t xml:space="preserve"> the Tier Rate </w:t>
      </w:r>
      <w:r w:rsidR="003F0DD6" w:rsidRPr="00432CD5">
        <w:rPr>
          <w:rFonts w:ascii="Times New Roman" w:hAnsi="Times New Roman"/>
          <w:sz w:val="22"/>
          <w:szCs w:val="22"/>
        </w:rPr>
        <w:t xml:space="preserve">for the end user address </w:t>
      </w:r>
      <w:r w:rsidR="00A97BAF" w:rsidRPr="00432CD5">
        <w:rPr>
          <w:rFonts w:ascii="Times New Roman" w:hAnsi="Times New Roman"/>
          <w:sz w:val="22"/>
          <w:szCs w:val="22"/>
        </w:rPr>
        <w:t>on the Building Location list.</w:t>
      </w:r>
    </w:p>
    <w:p w14:paraId="04AC65F6" w14:textId="3FE6EE60" w:rsidR="006A024E" w:rsidRPr="00432CD5" w:rsidRDefault="068C0426"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If the Customer's end user address on the UNI is not set forth in the Building Location List, the Tier Rate for the EVC shall be the Tier Rate for the EVC associated with the SWC List that serves the end user address of the UNI.</w:t>
      </w:r>
    </w:p>
    <w:p w14:paraId="49FFC19B" w14:textId="7BAFCD37" w:rsidR="00A9181E" w:rsidRPr="00432CD5" w:rsidRDefault="00904C8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UNI</w:t>
      </w:r>
    </w:p>
    <w:p w14:paraId="1908CB6E" w14:textId="63F7F197" w:rsidR="003F20B5" w:rsidRPr="00432CD5" w:rsidRDefault="00E1031D"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Bandwidth Speed</w:t>
      </w:r>
    </w:p>
    <w:p w14:paraId="5F6B6725" w14:textId="10C94AF1" w:rsidR="003C0BEA" w:rsidRPr="00432CD5" w:rsidRDefault="00D520FF"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Customer may order the bandwidth speeds set forth in Exhibit B (Technical Specifications) to this Service Schedule.  The EVC bandwidth speed cannot exceed the interface speed</w:t>
      </w:r>
      <w:r w:rsidR="00E1031D" w:rsidRPr="00432CD5">
        <w:rPr>
          <w:rFonts w:ascii="Times New Roman" w:hAnsi="Times New Roman"/>
          <w:sz w:val="22"/>
          <w:szCs w:val="22"/>
        </w:rPr>
        <w:t>.</w:t>
      </w:r>
    </w:p>
    <w:p w14:paraId="36ABDFDE" w14:textId="77885E40" w:rsidR="00FD2F67" w:rsidRPr="00432CD5" w:rsidRDefault="00C42D04" w:rsidP="00734637">
      <w:pPr>
        <w:pStyle w:val="ListParagraph"/>
        <w:numPr>
          <w:ilvl w:val="1"/>
          <w:numId w:val="16"/>
        </w:numPr>
        <w:spacing w:before="240" w:after="240"/>
        <w:rPr>
          <w:rFonts w:ascii="Times New Roman" w:hAnsi="Times New Roman"/>
          <w:sz w:val="22"/>
          <w:szCs w:val="22"/>
        </w:rPr>
      </w:pPr>
      <w:bookmarkStart w:id="11" w:name="_Hlk53574460"/>
      <w:bookmarkEnd w:id="9"/>
      <w:bookmarkEnd w:id="10"/>
      <w:r w:rsidRPr="00432CD5">
        <w:rPr>
          <w:rFonts w:ascii="Times New Roman" w:hAnsi="Times New Roman"/>
          <w:b/>
          <w:bCs/>
          <w:sz w:val="22"/>
          <w:szCs w:val="22"/>
        </w:rPr>
        <w:t xml:space="preserve">Rate Elements for </w:t>
      </w:r>
      <w:r w:rsidR="001B6409" w:rsidRPr="00432CD5">
        <w:rPr>
          <w:rFonts w:ascii="Times New Roman" w:hAnsi="Times New Roman"/>
          <w:b/>
          <w:bCs/>
          <w:sz w:val="22"/>
          <w:szCs w:val="22"/>
        </w:rPr>
        <w:t>NRCs</w:t>
      </w:r>
      <w:del w:id="12" w:author="Forsythe, Kelly" w:date="2021-03-31T09:01:00Z">
        <w:r w:rsidR="00A478B9" w:rsidRPr="00432CD5" w:rsidDel="00793C59">
          <w:rPr>
            <w:rFonts w:ascii="Times New Roman" w:hAnsi="Times New Roman"/>
            <w:sz w:val="22"/>
            <w:szCs w:val="22"/>
          </w:rPr>
          <w:delText xml:space="preserve">.  </w:delText>
        </w:r>
      </w:del>
    </w:p>
    <w:p w14:paraId="036B461D" w14:textId="147168FB"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Additional labor charges</w:t>
      </w:r>
      <w:r w:rsidRPr="00432CD5">
        <w:rPr>
          <w:rFonts w:ascii="Times New Roman" w:hAnsi="Times New Roman"/>
          <w:sz w:val="22"/>
          <w:szCs w:val="22"/>
        </w:rPr>
        <w:t xml:space="preserve"> (</w:t>
      </w:r>
      <w:r w:rsidR="00185F15" w:rsidRPr="00432CD5">
        <w:rPr>
          <w:rFonts w:ascii="Times New Roman" w:hAnsi="Times New Roman"/>
          <w:sz w:val="22"/>
          <w:szCs w:val="22"/>
        </w:rPr>
        <w:t xml:space="preserve">such as </w:t>
      </w:r>
      <w:r w:rsidRPr="00432CD5">
        <w:rPr>
          <w:rFonts w:ascii="Times New Roman" w:hAnsi="Times New Roman"/>
          <w:sz w:val="22"/>
          <w:szCs w:val="22"/>
        </w:rPr>
        <w:t>out-of-hours charges), in addition to th</w:t>
      </w:r>
      <w:r w:rsidR="00903F93" w:rsidRPr="00432CD5">
        <w:rPr>
          <w:rFonts w:ascii="Times New Roman" w:hAnsi="Times New Roman"/>
          <w:sz w:val="22"/>
          <w:szCs w:val="22"/>
        </w:rPr>
        <w:t>e NRCs</w:t>
      </w:r>
      <w:r w:rsidRPr="00432CD5">
        <w:rPr>
          <w:rFonts w:ascii="Times New Roman" w:hAnsi="Times New Roman"/>
          <w:sz w:val="22"/>
          <w:szCs w:val="22"/>
        </w:rPr>
        <w:t xml:space="preserve"> described in this Section 8.4, may apply.</w:t>
      </w:r>
    </w:p>
    <w:p w14:paraId="23D2BB32" w14:textId="4CF34D3F"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Build Fee</w:t>
      </w:r>
      <w:r w:rsidRPr="00432CD5">
        <w:rPr>
          <w:rFonts w:ascii="Times New Roman" w:hAnsi="Times New Roman"/>
          <w:sz w:val="22"/>
          <w:szCs w:val="22"/>
        </w:rPr>
        <w:t xml:space="preserve">. </w:t>
      </w:r>
      <w:r w:rsidR="00033F9C">
        <w:rPr>
          <w:rFonts w:ascii="Times New Roman" w:hAnsi="Times New Roman"/>
          <w:sz w:val="22"/>
          <w:szCs w:val="22"/>
        </w:rPr>
        <w:t xml:space="preserve"> </w:t>
      </w:r>
      <w:r w:rsidR="00D520FF" w:rsidRPr="00432CD5">
        <w:rPr>
          <w:rFonts w:ascii="Times New Roman" w:hAnsi="Times New Roman"/>
          <w:sz w:val="22"/>
          <w:szCs w:val="22"/>
        </w:rPr>
        <w:t>When applicable, the Build Fee is identified in the Building Location List.</w:t>
      </w:r>
    </w:p>
    <w:p w14:paraId="33F51F6F" w14:textId="4E9B5FFD" w:rsidR="00F66B20"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eastAsia="MS Mincho" w:hAnsi="Times New Roman"/>
          <w:b/>
          <w:bCs/>
          <w:sz w:val="22"/>
          <w:szCs w:val="22"/>
        </w:rPr>
        <w:t>Cancellation Charge</w:t>
      </w:r>
      <w:r w:rsidRPr="00432CD5">
        <w:rPr>
          <w:rFonts w:ascii="Times New Roman" w:eastAsia="MS Mincho" w:hAnsi="Times New Roman"/>
          <w:sz w:val="22"/>
          <w:szCs w:val="22"/>
        </w:rPr>
        <w:t xml:space="preserve">. </w:t>
      </w:r>
      <w:r w:rsidR="00033F9C">
        <w:rPr>
          <w:rFonts w:ascii="Times New Roman" w:eastAsia="MS Mincho" w:hAnsi="Times New Roman"/>
          <w:sz w:val="22"/>
          <w:szCs w:val="22"/>
        </w:rPr>
        <w:t xml:space="preserve"> </w:t>
      </w:r>
      <w:r w:rsidR="00F66B20" w:rsidRPr="00432CD5">
        <w:rPr>
          <w:rFonts w:ascii="Times New Roman" w:eastAsia="MS Mincho" w:hAnsi="Times New Roman"/>
          <w:sz w:val="22"/>
          <w:szCs w:val="22"/>
        </w:rPr>
        <w:t>Notwithstanding Section 4a</w:t>
      </w:r>
      <w:r w:rsidR="001D36B9">
        <w:rPr>
          <w:rFonts w:ascii="Times New Roman" w:eastAsia="MS Mincho" w:hAnsi="Times New Roman"/>
          <w:sz w:val="22"/>
          <w:szCs w:val="22"/>
        </w:rPr>
        <w:t xml:space="preserve"> of the MSA</w:t>
      </w:r>
      <w:r w:rsidR="00F66B20" w:rsidRPr="00432CD5">
        <w:rPr>
          <w:rFonts w:ascii="Times New Roman" w:eastAsia="MS Mincho" w:hAnsi="Times New Roman"/>
          <w:sz w:val="22"/>
          <w:szCs w:val="22"/>
        </w:rPr>
        <w:t>, if Customer cancels any Service or Equipment prior to delivery of Equipment or installation of the Service or Equipment, Customer shall pay a cancellation charge equal to the NRC and one (1) month of the MRC for the Service, plus the total costs and expenditures of Frontier in connection with establishing the Service prior to Frontier’s receipt of notice of cancellation, including, but not limited to any Equipment restocking fees.</w:t>
      </w:r>
    </w:p>
    <w:p w14:paraId="2B85E131" w14:textId="5AF03A24"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Capital in Aid to Construction (CIAC) Charge</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“Capital in Aid of Construction” or “</w:t>
      </w:r>
      <w:r w:rsidRPr="00432CD5">
        <w:rPr>
          <w:rFonts w:ascii="Times New Roman" w:hAnsi="Times New Roman"/>
          <w:color w:val="000000"/>
          <w:sz w:val="22"/>
          <w:szCs w:val="22"/>
        </w:rPr>
        <w:t xml:space="preserve">CIAC” is a non-recurring charge for </w:t>
      </w:r>
      <w:r w:rsidRPr="00432CD5">
        <w:rPr>
          <w:rFonts w:ascii="Times New Roman" w:hAnsi="Times New Roman"/>
          <w:sz w:val="22"/>
          <w:szCs w:val="22"/>
        </w:rPr>
        <w:t>design, engineering, and construction of facilities requested by Customer, as described in Section 5 above.</w:t>
      </w:r>
    </w:p>
    <w:p w14:paraId="3E9A5E0F" w14:textId="5F407C8B" w:rsidR="00137670" w:rsidRPr="00432CD5" w:rsidRDefault="00137670" w:rsidP="001D36B9">
      <w:pPr>
        <w:pStyle w:val="ListParagraph"/>
        <w:numPr>
          <w:ilvl w:val="2"/>
          <w:numId w:val="16"/>
        </w:numPr>
        <w:spacing w:before="240" w:after="240"/>
        <w:ind w:left="1670"/>
        <w:rPr>
          <w:rFonts w:ascii="Times New Roman" w:hAnsi="Times New Roman"/>
          <w:sz w:val="22"/>
          <w:szCs w:val="22"/>
        </w:rPr>
      </w:pPr>
      <w:r w:rsidRPr="007A3F12">
        <w:rPr>
          <w:rFonts w:ascii="Times New Roman" w:hAnsi="Times New Roman"/>
          <w:b/>
          <w:bCs/>
          <w:sz w:val="22"/>
          <w:szCs w:val="22"/>
        </w:rPr>
        <w:t>Circuit Extension Charge</w:t>
      </w:r>
      <w:r w:rsidR="007A63FB" w:rsidRPr="007A3F12">
        <w:rPr>
          <w:rFonts w:ascii="Times New Roman" w:hAnsi="Times New Roman"/>
          <w:b/>
          <w:bCs/>
          <w:sz w:val="22"/>
          <w:szCs w:val="22"/>
        </w:rPr>
        <w:t xml:space="preserve"> (aka NID Annexation</w:t>
      </w:r>
      <w:r w:rsidR="001244A3" w:rsidRPr="007A3F12">
        <w:rPr>
          <w:rFonts w:ascii="Times New Roman" w:hAnsi="Times New Roman"/>
          <w:b/>
          <w:bCs/>
          <w:sz w:val="22"/>
          <w:szCs w:val="22"/>
        </w:rPr>
        <w:t xml:space="preserve"> Charge</w:t>
      </w:r>
      <w:r w:rsidR="007A63FB" w:rsidRPr="007A3F12">
        <w:rPr>
          <w:rFonts w:ascii="Times New Roman" w:hAnsi="Times New Roman"/>
          <w:b/>
          <w:bCs/>
          <w:sz w:val="22"/>
          <w:szCs w:val="22"/>
        </w:rPr>
        <w:t>)</w:t>
      </w:r>
      <w:r w:rsidRPr="007A3F12">
        <w:rPr>
          <w:rFonts w:ascii="Times New Roman" w:hAnsi="Times New Roman"/>
          <w:b/>
          <w:bCs/>
          <w:sz w:val="22"/>
          <w:szCs w:val="22"/>
        </w:rPr>
        <w:t xml:space="preserve">. </w:t>
      </w:r>
      <w:r w:rsidR="001244A3" w:rsidRPr="007A3F12">
        <w:rPr>
          <w:rFonts w:ascii="Times New Roman" w:hAnsi="Times New Roman"/>
          <w:sz w:val="22"/>
          <w:szCs w:val="22"/>
        </w:rPr>
        <w:t>M</w:t>
      </w:r>
      <w:r w:rsidR="001244A3" w:rsidRPr="00432CD5">
        <w:rPr>
          <w:rFonts w:ascii="Times New Roman" w:hAnsi="Times New Roman"/>
          <w:sz w:val="22"/>
          <w:szCs w:val="22"/>
        </w:rPr>
        <w:t>eans any extension beyond the designated MPOE requested on UNI and ENNI ASRs (by populating the inside wire (GETO) field with “W” on activity N, C or M Service Orders).  Anything beyond certain parameters (e.g., up/down risers/floors, restrictions set forth in Table B to Exhibit A, etc.) is a Non-Standard Service subject to the process set forth in Section 5.</w:t>
      </w:r>
    </w:p>
    <w:p w14:paraId="23274EB8" w14:textId="7DD0B4BF" w:rsidR="00DE3B1E" w:rsidRPr="00432CD5" w:rsidRDefault="00DE3B1E" w:rsidP="001D36B9">
      <w:pPr>
        <w:pStyle w:val="ListParagraph"/>
        <w:numPr>
          <w:ilvl w:val="2"/>
          <w:numId w:val="16"/>
        </w:numPr>
        <w:spacing w:before="240" w:after="240"/>
        <w:ind w:left="1670"/>
        <w:rPr>
          <w:rFonts w:ascii="Times New Roman" w:hAnsi="Times New Roman"/>
          <w:sz w:val="22"/>
          <w:szCs w:val="22"/>
        </w:rPr>
      </w:pPr>
      <w:r w:rsidRPr="00432CD5">
        <w:rPr>
          <w:rFonts w:ascii="Times New Roman" w:hAnsi="Times New Roman"/>
          <w:b/>
          <w:bCs/>
          <w:sz w:val="22"/>
          <w:szCs w:val="22"/>
        </w:rPr>
        <w:t>Early Termination Liability (“ETL”) Charge</w:t>
      </w:r>
      <w:r w:rsidRPr="00432CD5">
        <w:rPr>
          <w:rFonts w:ascii="Times New Roman" w:hAnsi="Times New Roman"/>
          <w:sz w:val="22"/>
          <w:szCs w:val="22"/>
        </w:rPr>
        <w:t>.  In the event a disconnect order is received after the Service Term Commencement Date but prior to expiration of the Service Term or any subsequent Renewal Service Term (when the extension is greater than month-to-month and other than as a result of a breach by Frontier) (collectively referred to as “</w:t>
      </w:r>
      <w:r w:rsidRPr="00432CD5">
        <w:rPr>
          <w:rFonts w:ascii="Times New Roman" w:hAnsi="Times New Roman"/>
          <w:b/>
          <w:sz w:val="22"/>
          <w:szCs w:val="22"/>
        </w:rPr>
        <w:t>Commitment Period</w:t>
      </w:r>
      <w:r w:rsidRPr="00432CD5">
        <w:rPr>
          <w:rFonts w:ascii="Times New Roman" w:hAnsi="Times New Roman"/>
          <w:sz w:val="22"/>
          <w:szCs w:val="22"/>
        </w:rPr>
        <w:t xml:space="preserve">”), Frontier shall assess </w:t>
      </w:r>
      <w:r w:rsidRPr="00432CD5">
        <w:rPr>
          <w:rFonts w:ascii="Times New Roman" w:hAnsi="Times New Roman"/>
          <w:bCs/>
          <w:sz w:val="22"/>
          <w:szCs w:val="22"/>
        </w:rPr>
        <w:t>ETL</w:t>
      </w:r>
      <w:r w:rsidRPr="00432CD5">
        <w:rPr>
          <w:rFonts w:ascii="Times New Roman" w:hAnsi="Times New Roman"/>
          <w:sz w:val="22"/>
          <w:szCs w:val="22"/>
        </w:rPr>
        <w:t xml:space="preserve"> charges. </w:t>
      </w:r>
      <w:r w:rsidR="00033F9C">
        <w:rPr>
          <w:rFonts w:ascii="Times New Roman" w:hAnsi="Times New Roman"/>
          <w:sz w:val="22"/>
          <w:szCs w:val="22"/>
        </w:rPr>
        <w:t xml:space="preserve"> </w:t>
      </w:r>
      <w:r w:rsidRPr="00432CD5">
        <w:rPr>
          <w:rFonts w:ascii="Times New Roman" w:hAnsi="Times New Roman"/>
          <w:sz w:val="22"/>
          <w:szCs w:val="22"/>
        </w:rPr>
        <w:t>Notwithstanding anything that may be to the contrary in the Agreement, Customer shall immediately pay Frontier an ETL charge equal to one hundred percent (100%) of the MRC charges for such disconnected Service multiplied by the number of months remaining in the Commitment Period.</w:t>
      </w:r>
    </w:p>
    <w:p w14:paraId="0FFF1CD2" w14:textId="1931A427" w:rsidR="009D33CD" w:rsidRPr="00432CD5" w:rsidRDefault="00EE373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lastRenderedPageBreak/>
        <w:t>Expedite Charge</w:t>
      </w:r>
      <w:r w:rsidRPr="00432CD5">
        <w:rPr>
          <w:rFonts w:ascii="Times New Roman" w:hAnsi="Times New Roman"/>
          <w:sz w:val="22"/>
          <w:szCs w:val="22"/>
        </w:rPr>
        <w:t xml:space="preserve">. </w:t>
      </w:r>
      <w:r w:rsidR="00033F9C">
        <w:rPr>
          <w:rFonts w:ascii="Times New Roman" w:hAnsi="Times New Roman"/>
          <w:sz w:val="22"/>
          <w:szCs w:val="22"/>
        </w:rPr>
        <w:t xml:space="preserve"> </w:t>
      </w:r>
      <w:r w:rsidR="002B0272" w:rsidRPr="00432CD5">
        <w:rPr>
          <w:rFonts w:ascii="Times New Roman" w:hAnsi="Times New Roman"/>
          <w:sz w:val="22"/>
          <w:szCs w:val="22"/>
        </w:rPr>
        <w:t>“</w:t>
      </w:r>
      <w:r w:rsidR="000C1C03" w:rsidRPr="00432CD5">
        <w:rPr>
          <w:rFonts w:ascii="Times New Roman" w:hAnsi="Times New Roman"/>
          <w:sz w:val="22"/>
          <w:szCs w:val="22"/>
        </w:rPr>
        <w:t>Expedite</w:t>
      </w:r>
      <w:r w:rsidR="002B0272" w:rsidRPr="00432CD5">
        <w:rPr>
          <w:rFonts w:ascii="Times New Roman" w:hAnsi="Times New Roman"/>
          <w:sz w:val="22"/>
          <w:szCs w:val="22"/>
        </w:rPr>
        <w:t>”</w:t>
      </w:r>
      <w:r w:rsidR="000C1C03" w:rsidRPr="00432CD5">
        <w:rPr>
          <w:rFonts w:ascii="Times New Roman" w:hAnsi="Times New Roman"/>
          <w:sz w:val="22"/>
          <w:szCs w:val="22"/>
        </w:rPr>
        <w:t xml:space="preserve"> </w:t>
      </w:r>
      <w:r w:rsidR="002B0272" w:rsidRPr="00432CD5">
        <w:rPr>
          <w:rFonts w:ascii="Times New Roman" w:hAnsi="Times New Roman"/>
          <w:sz w:val="22"/>
          <w:szCs w:val="22"/>
        </w:rPr>
        <w:t xml:space="preserve">means </w:t>
      </w:r>
      <w:r w:rsidR="000C1C03" w:rsidRPr="00432CD5">
        <w:rPr>
          <w:rFonts w:ascii="Times New Roman" w:hAnsi="Times New Roman"/>
          <w:sz w:val="22"/>
          <w:szCs w:val="22"/>
        </w:rPr>
        <w:t xml:space="preserve">the ability to improve a delivery date </w:t>
      </w:r>
      <w:r w:rsidR="00B2674B" w:rsidRPr="00432CD5">
        <w:rPr>
          <w:rFonts w:ascii="Times New Roman" w:hAnsi="Times New Roman"/>
          <w:sz w:val="22"/>
          <w:szCs w:val="22"/>
        </w:rPr>
        <w:t xml:space="preserve">to a date earlier than </w:t>
      </w:r>
      <w:r w:rsidR="000C1C03" w:rsidRPr="00432CD5">
        <w:rPr>
          <w:rFonts w:ascii="Times New Roman" w:hAnsi="Times New Roman"/>
          <w:sz w:val="22"/>
          <w:szCs w:val="22"/>
        </w:rPr>
        <w:t>Frontier’s standard interval</w:t>
      </w:r>
      <w:r w:rsidR="00B2674B" w:rsidRPr="00432CD5">
        <w:rPr>
          <w:rFonts w:ascii="Times New Roman" w:hAnsi="Times New Roman"/>
          <w:sz w:val="22"/>
          <w:szCs w:val="22"/>
        </w:rPr>
        <w:t xml:space="preserve"> or confirmed delivery date</w:t>
      </w:r>
      <w:r w:rsidR="009D33CD" w:rsidRPr="00432CD5">
        <w:rPr>
          <w:rFonts w:ascii="Times New Roman" w:hAnsi="Times New Roman"/>
          <w:sz w:val="22"/>
          <w:szCs w:val="22"/>
        </w:rPr>
        <w:t>.</w:t>
      </w:r>
      <w:r w:rsidR="000C1C03" w:rsidRPr="00432CD5">
        <w:rPr>
          <w:rFonts w:ascii="Times New Roman" w:hAnsi="Times New Roman"/>
          <w:sz w:val="22"/>
          <w:szCs w:val="22"/>
        </w:rPr>
        <w:t xml:space="preserve"> </w:t>
      </w:r>
      <w:r w:rsidR="009D33CD" w:rsidRPr="00432CD5">
        <w:rPr>
          <w:rFonts w:ascii="Times New Roman" w:hAnsi="Times New Roman"/>
          <w:sz w:val="22"/>
          <w:szCs w:val="22"/>
        </w:rPr>
        <w:t xml:space="preserve">Customer may request an Expedite by populating </w:t>
      </w:r>
      <w:r w:rsidR="000C1C03" w:rsidRPr="00432CD5">
        <w:rPr>
          <w:rFonts w:ascii="Times New Roman" w:hAnsi="Times New Roman"/>
          <w:sz w:val="22"/>
          <w:szCs w:val="22"/>
        </w:rPr>
        <w:t>the EXP field</w:t>
      </w:r>
      <w:r w:rsidR="009D33CD" w:rsidRPr="00432CD5">
        <w:rPr>
          <w:rFonts w:ascii="Times New Roman" w:hAnsi="Times New Roman"/>
          <w:sz w:val="22"/>
          <w:szCs w:val="22"/>
        </w:rPr>
        <w:t xml:space="preserve"> of the ASR</w:t>
      </w:r>
      <w:r w:rsidR="000C1C03" w:rsidRPr="00432CD5">
        <w:rPr>
          <w:rFonts w:ascii="Times New Roman" w:hAnsi="Times New Roman"/>
          <w:sz w:val="22"/>
          <w:szCs w:val="22"/>
        </w:rPr>
        <w:t xml:space="preserve"> with a “</w:t>
      </w:r>
      <w:r w:rsidR="00F24DE1" w:rsidRPr="00432CD5">
        <w:rPr>
          <w:rFonts w:ascii="Times New Roman" w:hAnsi="Times New Roman"/>
          <w:sz w:val="22"/>
          <w:szCs w:val="22"/>
        </w:rPr>
        <w:t>Y</w:t>
      </w:r>
      <w:r w:rsidR="009D33CD" w:rsidRPr="00432CD5">
        <w:rPr>
          <w:rFonts w:ascii="Times New Roman" w:hAnsi="Times New Roman"/>
          <w:sz w:val="22"/>
          <w:szCs w:val="22"/>
        </w:rPr>
        <w:t>.</w:t>
      </w:r>
      <w:r w:rsidR="000C1C03" w:rsidRPr="00432CD5">
        <w:rPr>
          <w:rFonts w:ascii="Times New Roman" w:hAnsi="Times New Roman"/>
          <w:sz w:val="22"/>
          <w:szCs w:val="22"/>
        </w:rPr>
        <w:t>”</w:t>
      </w:r>
      <w:r w:rsidR="00F24DE1" w:rsidRPr="00432CD5">
        <w:rPr>
          <w:rFonts w:ascii="Times New Roman" w:hAnsi="Times New Roman"/>
          <w:sz w:val="22"/>
          <w:szCs w:val="22"/>
        </w:rPr>
        <w:t xml:space="preserve"> </w:t>
      </w:r>
      <w:r w:rsidR="00033F9C">
        <w:rPr>
          <w:rFonts w:ascii="Times New Roman" w:hAnsi="Times New Roman"/>
          <w:sz w:val="22"/>
          <w:szCs w:val="22"/>
        </w:rPr>
        <w:t xml:space="preserve"> </w:t>
      </w:r>
      <w:r w:rsidR="000C1C03" w:rsidRPr="00432CD5">
        <w:rPr>
          <w:rFonts w:ascii="Times New Roman" w:hAnsi="Times New Roman"/>
          <w:sz w:val="22"/>
          <w:szCs w:val="22"/>
        </w:rPr>
        <w:t xml:space="preserve">This does not guarantee a reduced interval.  </w:t>
      </w:r>
      <w:r w:rsidR="00B2674B" w:rsidRPr="00432CD5">
        <w:rPr>
          <w:rFonts w:ascii="Times New Roman" w:hAnsi="Times New Roman"/>
          <w:sz w:val="22"/>
          <w:szCs w:val="22"/>
        </w:rPr>
        <w:t xml:space="preserve">When </w:t>
      </w:r>
      <w:r w:rsidR="000C1C03" w:rsidRPr="00432CD5">
        <w:rPr>
          <w:rFonts w:ascii="Times New Roman" w:hAnsi="Times New Roman"/>
          <w:sz w:val="22"/>
          <w:szCs w:val="22"/>
        </w:rPr>
        <w:t xml:space="preserve">Frontier </w:t>
      </w:r>
      <w:r w:rsidR="00B2674B" w:rsidRPr="00432CD5">
        <w:rPr>
          <w:rFonts w:ascii="Times New Roman" w:hAnsi="Times New Roman"/>
          <w:sz w:val="22"/>
          <w:szCs w:val="22"/>
        </w:rPr>
        <w:t xml:space="preserve">is </w:t>
      </w:r>
      <w:r w:rsidR="00E669DF" w:rsidRPr="00432CD5">
        <w:rPr>
          <w:rFonts w:ascii="Times New Roman" w:hAnsi="Times New Roman"/>
          <w:sz w:val="22"/>
          <w:szCs w:val="22"/>
        </w:rPr>
        <w:t>able</w:t>
      </w:r>
      <w:r w:rsidR="000C1C03" w:rsidRPr="00432CD5">
        <w:rPr>
          <w:rFonts w:ascii="Times New Roman" w:hAnsi="Times New Roman"/>
          <w:sz w:val="22"/>
          <w:szCs w:val="22"/>
        </w:rPr>
        <w:t xml:space="preserve"> to </w:t>
      </w:r>
      <w:r w:rsidR="00B2674B" w:rsidRPr="00432CD5">
        <w:rPr>
          <w:rFonts w:ascii="Times New Roman" w:hAnsi="Times New Roman"/>
          <w:sz w:val="22"/>
          <w:szCs w:val="22"/>
        </w:rPr>
        <w:t>Expedite Service delivery</w:t>
      </w:r>
      <w:r w:rsidR="000C1C03" w:rsidRPr="00432CD5">
        <w:rPr>
          <w:rFonts w:ascii="Times New Roman" w:hAnsi="Times New Roman"/>
          <w:sz w:val="22"/>
          <w:szCs w:val="22"/>
        </w:rPr>
        <w:t xml:space="preserve">, </w:t>
      </w:r>
      <w:r w:rsidR="00B2674B" w:rsidRPr="00432CD5">
        <w:rPr>
          <w:rFonts w:ascii="Times New Roman" w:hAnsi="Times New Roman"/>
          <w:sz w:val="22"/>
          <w:szCs w:val="22"/>
        </w:rPr>
        <w:t xml:space="preserve">the Expedite NRC applies per each </w:t>
      </w:r>
      <w:r w:rsidR="00923B29" w:rsidRPr="00432CD5">
        <w:rPr>
          <w:rFonts w:ascii="Times New Roman" w:hAnsi="Times New Roman"/>
          <w:sz w:val="22"/>
          <w:szCs w:val="22"/>
        </w:rPr>
        <w:t>UNI, ENNI</w:t>
      </w:r>
      <w:r w:rsidR="000C1C03" w:rsidRPr="00432CD5">
        <w:rPr>
          <w:rFonts w:ascii="Times New Roman" w:hAnsi="Times New Roman"/>
          <w:sz w:val="22"/>
          <w:szCs w:val="22"/>
        </w:rPr>
        <w:t xml:space="preserve"> and </w:t>
      </w:r>
      <w:r w:rsidR="00923B29" w:rsidRPr="00432CD5">
        <w:rPr>
          <w:rFonts w:ascii="Times New Roman" w:hAnsi="Times New Roman"/>
          <w:sz w:val="22"/>
          <w:szCs w:val="22"/>
        </w:rPr>
        <w:t>E</w:t>
      </w:r>
      <w:r w:rsidR="00B2674B" w:rsidRPr="00432CD5">
        <w:rPr>
          <w:rFonts w:ascii="Times New Roman" w:hAnsi="Times New Roman"/>
          <w:sz w:val="22"/>
          <w:szCs w:val="22"/>
        </w:rPr>
        <w:t xml:space="preserve">VC on a per-day basis (i.e., </w:t>
      </w:r>
      <w:r w:rsidR="000C1C03" w:rsidRPr="00432CD5">
        <w:rPr>
          <w:rFonts w:ascii="Times New Roman" w:hAnsi="Times New Roman"/>
          <w:sz w:val="22"/>
          <w:szCs w:val="22"/>
        </w:rPr>
        <w:t>for each day the delivery interval was improved upon</w:t>
      </w:r>
      <w:r w:rsidR="00B2674B" w:rsidRPr="00432CD5">
        <w:rPr>
          <w:rFonts w:ascii="Times New Roman" w:hAnsi="Times New Roman"/>
          <w:sz w:val="22"/>
          <w:szCs w:val="22"/>
        </w:rPr>
        <w:t>)</w:t>
      </w:r>
      <w:r w:rsidR="000C1C03" w:rsidRPr="00432CD5">
        <w:rPr>
          <w:rFonts w:ascii="Times New Roman" w:hAnsi="Times New Roman"/>
          <w:sz w:val="22"/>
          <w:szCs w:val="22"/>
        </w:rPr>
        <w:t>.</w:t>
      </w:r>
      <w:r w:rsidR="009D33CD" w:rsidRPr="00432CD5">
        <w:rPr>
          <w:rFonts w:ascii="Times New Roman" w:hAnsi="Times New Roman"/>
          <w:sz w:val="22"/>
          <w:szCs w:val="22"/>
        </w:rPr>
        <w:t xml:space="preserve"> </w:t>
      </w:r>
    </w:p>
    <w:p w14:paraId="0331BDDF" w14:textId="20732EA2" w:rsidR="00FD2F67" w:rsidRPr="00432CD5" w:rsidRDefault="00AE181C"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S</w:t>
      </w:r>
      <w:r w:rsidR="00315876" w:rsidRPr="00432CD5">
        <w:rPr>
          <w:rFonts w:ascii="Times New Roman" w:hAnsi="Times New Roman"/>
          <w:sz w:val="22"/>
          <w:szCs w:val="22"/>
        </w:rPr>
        <w:t xml:space="preserve">pecial </w:t>
      </w:r>
      <w:r w:rsidR="009D33CD" w:rsidRPr="00432CD5">
        <w:rPr>
          <w:rFonts w:ascii="Times New Roman" w:hAnsi="Times New Roman"/>
          <w:sz w:val="22"/>
          <w:szCs w:val="22"/>
        </w:rPr>
        <w:t xml:space="preserve">construction </w:t>
      </w:r>
      <w:r w:rsidR="00EA6125" w:rsidRPr="00432CD5">
        <w:rPr>
          <w:rFonts w:ascii="Times New Roman" w:hAnsi="Times New Roman"/>
          <w:sz w:val="22"/>
          <w:szCs w:val="22"/>
        </w:rPr>
        <w:t>requires</w:t>
      </w:r>
      <w:r w:rsidR="009D33CD" w:rsidRPr="00432CD5">
        <w:rPr>
          <w:rFonts w:ascii="Times New Roman" w:hAnsi="Times New Roman"/>
          <w:sz w:val="22"/>
          <w:szCs w:val="22"/>
        </w:rPr>
        <w:t xml:space="preserve"> a separate ICB cost</w:t>
      </w:r>
      <w:r w:rsidR="00315876" w:rsidRPr="00432CD5">
        <w:rPr>
          <w:rFonts w:ascii="Times New Roman" w:hAnsi="Times New Roman"/>
          <w:sz w:val="22"/>
          <w:szCs w:val="22"/>
        </w:rPr>
        <w:t xml:space="preserve">, as further described in Section 5 above. </w:t>
      </w:r>
      <w:r w:rsidR="00033F9C">
        <w:rPr>
          <w:rFonts w:ascii="Times New Roman" w:hAnsi="Times New Roman"/>
          <w:sz w:val="22"/>
          <w:szCs w:val="22"/>
        </w:rPr>
        <w:t xml:space="preserve"> </w:t>
      </w:r>
      <w:r w:rsidR="00315876" w:rsidRPr="00432CD5">
        <w:rPr>
          <w:rFonts w:ascii="Times New Roman" w:hAnsi="Times New Roman"/>
          <w:sz w:val="22"/>
          <w:szCs w:val="22"/>
        </w:rPr>
        <w:t xml:space="preserve">Additional information about Frontier’s construction due date improvement process is available on </w:t>
      </w:r>
      <w:r w:rsidR="00E22A45" w:rsidRPr="00432CD5">
        <w:rPr>
          <w:rFonts w:ascii="Times New Roman" w:hAnsi="Times New Roman"/>
          <w:sz w:val="22"/>
          <w:szCs w:val="22"/>
        </w:rPr>
        <w:t xml:space="preserve">the </w:t>
      </w:r>
      <w:r w:rsidR="00315876" w:rsidRPr="00432CD5">
        <w:rPr>
          <w:rFonts w:ascii="Times New Roman" w:hAnsi="Times New Roman"/>
          <w:sz w:val="22"/>
          <w:szCs w:val="22"/>
        </w:rPr>
        <w:t>Frontier wholesale website</w:t>
      </w:r>
      <w:r w:rsidR="009D33CD" w:rsidRPr="00432CD5">
        <w:rPr>
          <w:rFonts w:ascii="Times New Roman" w:hAnsi="Times New Roman"/>
          <w:sz w:val="22"/>
          <w:szCs w:val="22"/>
        </w:rPr>
        <w:t xml:space="preserve">.  </w:t>
      </w:r>
    </w:p>
    <w:p w14:paraId="297FAB94" w14:textId="4AB2F08F" w:rsidR="000B2331" w:rsidRPr="00432CD5" w:rsidRDefault="00E548E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F34189" w:rsidRPr="00432CD5">
        <w:rPr>
          <w:rFonts w:ascii="Times New Roman" w:hAnsi="Times New Roman"/>
          <w:b/>
          <w:bCs/>
          <w:sz w:val="22"/>
          <w:szCs w:val="22"/>
        </w:rPr>
        <w:t>Charge</w:t>
      </w:r>
      <w:r w:rsidRPr="00432CD5">
        <w:rPr>
          <w:rFonts w:ascii="Times New Roman" w:hAnsi="Times New Roman"/>
          <w:b/>
          <w:bCs/>
          <w:sz w:val="22"/>
          <w:szCs w:val="22"/>
        </w:rPr>
        <w:t xml:space="preserve"> </w:t>
      </w:r>
      <w:r w:rsidR="00491233" w:rsidRPr="00432CD5">
        <w:rPr>
          <w:rFonts w:ascii="Times New Roman" w:hAnsi="Times New Roman"/>
          <w:b/>
          <w:bCs/>
          <w:sz w:val="22"/>
          <w:szCs w:val="22"/>
        </w:rPr>
        <w:t>E</w:t>
      </w:r>
      <w:r w:rsidRPr="00432CD5">
        <w:rPr>
          <w:rFonts w:ascii="Times New Roman" w:hAnsi="Times New Roman"/>
          <w:b/>
          <w:bCs/>
          <w:sz w:val="22"/>
          <w:szCs w:val="22"/>
        </w:rPr>
        <w:t>NNI</w:t>
      </w:r>
      <w:r w:rsidRPr="00432CD5">
        <w:rPr>
          <w:rFonts w:ascii="Times New Roman" w:hAnsi="Times New Roman"/>
          <w:sz w:val="22"/>
          <w:szCs w:val="22"/>
        </w:rPr>
        <w:t>.</w:t>
      </w:r>
      <w:r w:rsidR="00CF3937" w:rsidRPr="00432CD5">
        <w:rPr>
          <w:rFonts w:ascii="Times New Roman" w:hAnsi="Times New Roman"/>
          <w:sz w:val="22"/>
          <w:szCs w:val="22"/>
        </w:rPr>
        <w:t xml:space="preserve"> </w:t>
      </w:r>
      <w:r w:rsidR="00033F9C">
        <w:rPr>
          <w:rFonts w:ascii="Times New Roman" w:hAnsi="Times New Roman"/>
          <w:sz w:val="22"/>
          <w:szCs w:val="22"/>
        </w:rPr>
        <w:t xml:space="preserve"> </w:t>
      </w:r>
      <w:r w:rsidR="00CF3937" w:rsidRPr="00432CD5">
        <w:rPr>
          <w:rFonts w:ascii="Times New Roman" w:hAnsi="Times New Roman"/>
          <w:sz w:val="22"/>
          <w:szCs w:val="22"/>
        </w:rPr>
        <w:t>A charge for installation of an ENNI</w:t>
      </w:r>
      <w:r w:rsidR="005E39D0" w:rsidRPr="00432CD5">
        <w:rPr>
          <w:rFonts w:ascii="Times New Roman" w:hAnsi="Times New Roman"/>
          <w:sz w:val="22"/>
          <w:szCs w:val="22"/>
        </w:rPr>
        <w:t>.</w:t>
      </w:r>
    </w:p>
    <w:p w14:paraId="4734CE48" w14:textId="4DC36A73" w:rsidR="00FD1D23" w:rsidRPr="00432CD5" w:rsidRDefault="00FD1D2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255C41" w:rsidRPr="00432CD5">
        <w:rPr>
          <w:rFonts w:ascii="Times New Roman" w:hAnsi="Times New Roman"/>
          <w:b/>
          <w:bCs/>
          <w:sz w:val="22"/>
          <w:szCs w:val="22"/>
        </w:rPr>
        <w:t>Charge</w:t>
      </w:r>
      <w:r w:rsidRPr="00432CD5">
        <w:rPr>
          <w:rFonts w:ascii="Times New Roman" w:hAnsi="Times New Roman"/>
          <w:b/>
          <w:bCs/>
          <w:sz w:val="22"/>
          <w:szCs w:val="22"/>
        </w:rPr>
        <w:t xml:space="preserve"> EVC</w:t>
      </w:r>
      <w:r w:rsidRPr="00432CD5">
        <w:rPr>
          <w:rFonts w:ascii="Times New Roman" w:hAnsi="Times New Roman"/>
          <w:sz w:val="22"/>
          <w:szCs w:val="22"/>
        </w:rPr>
        <w:t>.</w:t>
      </w:r>
      <w:r w:rsidR="00C800C9" w:rsidRPr="00432CD5">
        <w:rPr>
          <w:rFonts w:ascii="Times New Roman" w:hAnsi="Times New Roman"/>
          <w:sz w:val="22"/>
          <w:szCs w:val="22"/>
        </w:rPr>
        <w:t xml:space="preserve"> </w:t>
      </w:r>
      <w:r w:rsidR="00033F9C">
        <w:rPr>
          <w:rFonts w:ascii="Times New Roman" w:hAnsi="Times New Roman"/>
          <w:sz w:val="22"/>
          <w:szCs w:val="22"/>
        </w:rPr>
        <w:t xml:space="preserve"> </w:t>
      </w:r>
      <w:r w:rsidR="00C800C9" w:rsidRPr="00432CD5">
        <w:rPr>
          <w:rFonts w:ascii="Times New Roman" w:hAnsi="Times New Roman"/>
          <w:sz w:val="22"/>
          <w:szCs w:val="22"/>
        </w:rPr>
        <w:t>A charge for installation of an EVC</w:t>
      </w:r>
      <w:r w:rsidR="005E39D0" w:rsidRPr="00432CD5">
        <w:rPr>
          <w:rFonts w:ascii="Times New Roman" w:hAnsi="Times New Roman"/>
          <w:sz w:val="22"/>
          <w:szCs w:val="22"/>
        </w:rPr>
        <w:t>.</w:t>
      </w:r>
    </w:p>
    <w:p w14:paraId="6F915E53" w14:textId="5CD7A913" w:rsidR="005E39D0" w:rsidRPr="00432CD5" w:rsidRDefault="005E39D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255C41" w:rsidRPr="00432CD5">
        <w:rPr>
          <w:rFonts w:ascii="Times New Roman" w:hAnsi="Times New Roman"/>
          <w:b/>
          <w:bCs/>
          <w:sz w:val="22"/>
          <w:szCs w:val="22"/>
        </w:rPr>
        <w:t>Charge</w:t>
      </w:r>
      <w:r w:rsidRPr="00432CD5">
        <w:rPr>
          <w:rFonts w:ascii="Times New Roman" w:hAnsi="Times New Roman"/>
          <w:b/>
          <w:bCs/>
          <w:sz w:val="22"/>
          <w:szCs w:val="22"/>
        </w:rPr>
        <w:t xml:space="preserve"> UNI</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w:t>
      </w:r>
      <w:r w:rsidR="00C800C9" w:rsidRPr="00432CD5">
        <w:rPr>
          <w:rFonts w:ascii="Times New Roman" w:hAnsi="Times New Roman"/>
          <w:sz w:val="22"/>
          <w:szCs w:val="22"/>
        </w:rPr>
        <w:t>A charge for installation of a UNI.</w:t>
      </w:r>
    </w:p>
    <w:p w14:paraId="76DD97F2" w14:textId="18A443D2"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No Trouble Found Administration Charge</w:t>
      </w:r>
      <w:r w:rsidRPr="00432CD5">
        <w:rPr>
          <w:rFonts w:ascii="Times New Roman" w:hAnsi="Times New Roman"/>
          <w:sz w:val="22"/>
          <w:szCs w:val="22"/>
        </w:rPr>
        <w:t xml:space="preserve">. </w:t>
      </w:r>
      <w:r w:rsidR="00033F9C">
        <w:rPr>
          <w:rFonts w:ascii="Times New Roman" w:hAnsi="Times New Roman"/>
          <w:sz w:val="22"/>
          <w:szCs w:val="22"/>
        </w:rPr>
        <w:t xml:space="preserve"> </w:t>
      </w:r>
      <w:r w:rsidRPr="00432CD5">
        <w:rPr>
          <w:rFonts w:ascii="Times New Roman" w:hAnsi="Times New Roman"/>
          <w:sz w:val="22"/>
          <w:szCs w:val="22"/>
        </w:rPr>
        <w:t xml:space="preserve">Whenever </w:t>
      </w:r>
      <w:r w:rsidR="009D7DC6">
        <w:rPr>
          <w:rFonts w:ascii="Times New Roman" w:hAnsi="Times New Roman"/>
          <w:sz w:val="22"/>
          <w:szCs w:val="22"/>
        </w:rPr>
        <w:t>trouble is reported</w:t>
      </w:r>
      <w:r w:rsidRPr="00432CD5">
        <w:rPr>
          <w:rFonts w:ascii="Times New Roman" w:hAnsi="Times New Roman"/>
          <w:sz w:val="22"/>
          <w:szCs w:val="22"/>
        </w:rPr>
        <w:t xml:space="preserve"> in Customer’s network and no Frontier-caused trouble is found, Customer shall pay a No Trouble Found Administration charge.</w:t>
      </w:r>
    </w:p>
    <w:p w14:paraId="1DFFFB7C" w14:textId="79029E73" w:rsidR="00FD2F67" w:rsidRPr="00432CD5" w:rsidRDefault="00FD2F67"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Supp</w:t>
      </w:r>
      <w:r w:rsidR="000C1C03" w:rsidRPr="00432CD5">
        <w:rPr>
          <w:rFonts w:ascii="Times New Roman" w:hAnsi="Times New Roman"/>
          <w:b/>
          <w:bCs/>
          <w:sz w:val="22"/>
          <w:szCs w:val="22"/>
        </w:rPr>
        <w:t>l</w:t>
      </w:r>
      <w:r w:rsidR="00C75A49" w:rsidRPr="00432CD5">
        <w:rPr>
          <w:rFonts w:ascii="Times New Roman" w:hAnsi="Times New Roman"/>
          <w:b/>
          <w:bCs/>
          <w:sz w:val="22"/>
          <w:szCs w:val="22"/>
        </w:rPr>
        <w:t>ement</w:t>
      </w:r>
      <w:r w:rsidRPr="00432CD5">
        <w:rPr>
          <w:rFonts w:ascii="Times New Roman" w:hAnsi="Times New Roman"/>
          <w:b/>
          <w:bCs/>
          <w:sz w:val="22"/>
          <w:szCs w:val="22"/>
        </w:rPr>
        <w:t xml:space="preserve"> Administrative Charge</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For any and all activity populated as </w:t>
      </w:r>
      <w:r w:rsidR="00B042BE" w:rsidRPr="00432CD5">
        <w:rPr>
          <w:rFonts w:ascii="Times New Roman" w:hAnsi="Times New Roman"/>
          <w:sz w:val="22"/>
          <w:szCs w:val="22"/>
        </w:rPr>
        <w:t xml:space="preserve">a </w:t>
      </w:r>
      <w:r w:rsidR="000E261D" w:rsidRPr="00432CD5">
        <w:rPr>
          <w:rFonts w:ascii="Times New Roman" w:hAnsi="Times New Roman"/>
          <w:sz w:val="22"/>
          <w:szCs w:val="22"/>
        </w:rPr>
        <w:t xml:space="preserve">new </w:t>
      </w:r>
      <w:r w:rsidR="00B042BE" w:rsidRPr="00432CD5">
        <w:rPr>
          <w:rFonts w:ascii="Times New Roman" w:hAnsi="Times New Roman"/>
          <w:sz w:val="22"/>
          <w:szCs w:val="22"/>
        </w:rPr>
        <w:t>due date (</w:t>
      </w:r>
      <w:r w:rsidRPr="00432CD5">
        <w:rPr>
          <w:rFonts w:ascii="Times New Roman" w:hAnsi="Times New Roman"/>
          <w:sz w:val="22"/>
          <w:szCs w:val="22"/>
        </w:rPr>
        <w:t>“2”</w:t>
      </w:r>
      <w:r w:rsidR="00B042BE" w:rsidRPr="00432CD5">
        <w:rPr>
          <w:rFonts w:ascii="Times New Roman" w:hAnsi="Times New Roman"/>
          <w:sz w:val="22"/>
          <w:szCs w:val="22"/>
        </w:rPr>
        <w:t>),</w:t>
      </w:r>
      <w:r w:rsidRPr="00432CD5">
        <w:rPr>
          <w:rFonts w:ascii="Times New Roman" w:hAnsi="Times New Roman"/>
          <w:sz w:val="22"/>
          <w:szCs w:val="22"/>
        </w:rPr>
        <w:t xml:space="preserve"> </w:t>
      </w:r>
      <w:r w:rsidR="007067B5" w:rsidRPr="00432CD5">
        <w:rPr>
          <w:rFonts w:ascii="Times New Roman" w:hAnsi="Times New Roman"/>
          <w:sz w:val="22"/>
          <w:szCs w:val="22"/>
        </w:rPr>
        <w:t xml:space="preserve">other change to a post-FOC request (“3”) or correction to a pre-FOC request (“4”), </w:t>
      </w:r>
      <w:r w:rsidRPr="00432CD5">
        <w:rPr>
          <w:rFonts w:ascii="Times New Roman" w:hAnsi="Times New Roman"/>
          <w:sz w:val="22"/>
          <w:szCs w:val="22"/>
        </w:rPr>
        <w:t xml:space="preserve">within the supplement (SUP) field of the administrative section of an ASR, Customer shall pay a Supplement Administrative charge </w:t>
      </w:r>
      <w:r w:rsidR="006F7109" w:rsidRPr="00432CD5">
        <w:rPr>
          <w:rFonts w:ascii="Times New Roman" w:hAnsi="Times New Roman"/>
          <w:sz w:val="22"/>
          <w:szCs w:val="22"/>
        </w:rPr>
        <w:t xml:space="preserve">per SUP ASR.  </w:t>
      </w:r>
      <w:r w:rsidRPr="00432CD5">
        <w:rPr>
          <w:rFonts w:ascii="Times New Roman" w:hAnsi="Times New Roman"/>
          <w:sz w:val="22"/>
          <w:szCs w:val="22"/>
        </w:rPr>
        <w:t xml:space="preserve">For all activity populated </w:t>
      </w:r>
      <w:r w:rsidR="006F7109" w:rsidRPr="00432CD5">
        <w:rPr>
          <w:rFonts w:ascii="Times New Roman" w:hAnsi="Times New Roman"/>
          <w:sz w:val="22"/>
          <w:szCs w:val="22"/>
        </w:rPr>
        <w:t>to indicate that the pending order is to be cancelled in its entirety</w:t>
      </w:r>
      <w:r w:rsidRPr="00432CD5">
        <w:rPr>
          <w:rFonts w:ascii="Times New Roman" w:hAnsi="Times New Roman"/>
          <w:sz w:val="22"/>
          <w:szCs w:val="22"/>
        </w:rPr>
        <w:t xml:space="preserve"> </w:t>
      </w:r>
      <w:r w:rsidR="006F7109" w:rsidRPr="00432CD5">
        <w:rPr>
          <w:rFonts w:ascii="Times New Roman" w:hAnsi="Times New Roman"/>
          <w:sz w:val="22"/>
          <w:szCs w:val="22"/>
        </w:rPr>
        <w:t>(</w:t>
      </w:r>
      <w:r w:rsidRPr="00432CD5">
        <w:rPr>
          <w:rFonts w:ascii="Times New Roman" w:hAnsi="Times New Roman"/>
          <w:sz w:val="22"/>
          <w:szCs w:val="22"/>
        </w:rPr>
        <w:t xml:space="preserve">“1”) within the SUP field of the Administrative Section of the ASR, Customer shall pay a cancellation charge per </w:t>
      </w:r>
      <w:r w:rsidR="007A360C" w:rsidRPr="00432CD5">
        <w:rPr>
          <w:rFonts w:ascii="Times New Roman" w:hAnsi="Times New Roman"/>
          <w:sz w:val="22"/>
          <w:szCs w:val="22"/>
        </w:rPr>
        <w:t>occurrence</w:t>
      </w:r>
      <w:r w:rsidRPr="00432CD5">
        <w:rPr>
          <w:rFonts w:ascii="Times New Roman" w:hAnsi="Times New Roman"/>
          <w:sz w:val="22"/>
          <w:szCs w:val="22"/>
        </w:rPr>
        <w:t>.</w:t>
      </w:r>
    </w:p>
    <w:bookmarkEnd w:id="11"/>
    <w:p w14:paraId="71C9A1BE" w14:textId="24E944AF" w:rsidR="00911BB9" w:rsidRPr="00432CD5" w:rsidRDefault="006B65C3" w:rsidP="00734637">
      <w:pPr>
        <w:pStyle w:val="ListParagraph"/>
        <w:keepNext/>
        <w:keepLines/>
        <w:numPr>
          <w:ilvl w:val="0"/>
          <w:numId w:val="16"/>
        </w:numPr>
        <w:spacing w:before="240" w:after="240"/>
        <w:rPr>
          <w:rFonts w:ascii="Times New Roman" w:hAnsi="Times New Roman"/>
          <w:b/>
          <w:sz w:val="22"/>
          <w:szCs w:val="22"/>
        </w:rPr>
      </w:pPr>
      <w:r w:rsidRPr="00432CD5">
        <w:rPr>
          <w:rFonts w:ascii="Times New Roman" w:hAnsi="Times New Roman"/>
          <w:b/>
          <w:sz w:val="22"/>
          <w:szCs w:val="22"/>
        </w:rPr>
        <w:t xml:space="preserve">Customer </w:t>
      </w:r>
      <w:r w:rsidR="00E22A45" w:rsidRPr="00432CD5">
        <w:rPr>
          <w:rFonts w:ascii="Times New Roman" w:hAnsi="Times New Roman"/>
          <w:b/>
          <w:sz w:val="22"/>
          <w:szCs w:val="22"/>
        </w:rPr>
        <w:t>Site Readiness and Trouble Reporting</w:t>
      </w:r>
      <w:del w:id="13" w:author="Forsythe, Kelly" w:date="2021-03-31T09:01:00Z">
        <w:r w:rsidR="009E63D4" w:rsidRPr="00432CD5" w:rsidDel="00793C59">
          <w:rPr>
            <w:rFonts w:ascii="Times New Roman" w:hAnsi="Times New Roman"/>
            <w:b/>
            <w:sz w:val="22"/>
            <w:szCs w:val="22"/>
          </w:rPr>
          <w:delText>.</w:delText>
        </w:r>
      </w:del>
    </w:p>
    <w:p w14:paraId="5F4EE60A" w14:textId="19980A2F" w:rsidR="000014A0" w:rsidRPr="00432CD5" w:rsidRDefault="00E22A45" w:rsidP="00734637">
      <w:pPr>
        <w:pStyle w:val="ListParagraph"/>
        <w:keepNext/>
        <w:keepLines/>
        <w:numPr>
          <w:ilvl w:val="1"/>
          <w:numId w:val="16"/>
        </w:numPr>
        <w:spacing w:before="240" w:after="240"/>
        <w:rPr>
          <w:rFonts w:ascii="Times New Roman" w:hAnsi="Times New Roman"/>
          <w:sz w:val="22"/>
          <w:szCs w:val="22"/>
        </w:rPr>
      </w:pPr>
      <w:r w:rsidRPr="00432CD5">
        <w:rPr>
          <w:rFonts w:ascii="Times New Roman" w:hAnsi="Times New Roman"/>
          <w:sz w:val="22"/>
          <w:szCs w:val="22"/>
        </w:rPr>
        <w:t>Customer</w:t>
      </w:r>
      <w:r w:rsidRPr="00432CD5">
        <w:rPr>
          <w:rFonts w:ascii="Times New Roman" w:hAnsi="Times New Roman"/>
          <w:color w:val="333333"/>
          <w:sz w:val="22"/>
          <w:szCs w:val="22"/>
          <w:shd w:val="clear" w:color="auto" w:fill="FFFFFF"/>
        </w:rPr>
        <w:t xml:space="preserve"> must be ready at the time of Ethernet installation. </w:t>
      </w:r>
      <w:r w:rsidR="000014A0" w:rsidRPr="00432CD5">
        <w:rPr>
          <w:rFonts w:ascii="Times New Roman" w:hAnsi="Times New Roman"/>
          <w:sz w:val="22"/>
          <w:szCs w:val="22"/>
        </w:rPr>
        <w:t xml:space="preserve">Customer must follow </w:t>
      </w:r>
      <w:r w:rsidRPr="00432CD5">
        <w:rPr>
          <w:rFonts w:ascii="Times New Roman" w:hAnsi="Times New Roman"/>
          <w:sz w:val="22"/>
          <w:szCs w:val="22"/>
        </w:rPr>
        <w:t xml:space="preserve">the </w:t>
      </w:r>
      <w:r w:rsidR="000014A0" w:rsidRPr="00432CD5">
        <w:rPr>
          <w:rFonts w:ascii="Times New Roman" w:hAnsi="Times New Roman"/>
          <w:sz w:val="22"/>
          <w:szCs w:val="22"/>
        </w:rPr>
        <w:t>Ethernet Site Ready Requirements</w:t>
      </w:r>
      <w:r w:rsidR="000476EF" w:rsidRPr="00432CD5">
        <w:rPr>
          <w:rFonts w:ascii="Times New Roman" w:hAnsi="Times New Roman"/>
          <w:sz w:val="22"/>
          <w:szCs w:val="22"/>
        </w:rPr>
        <w:t xml:space="preserve">, which are available </w:t>
      </w:r>
      <w:r w:rsidR="000C1C03" w:rsidRPr="00432CD5">
        <w:rPr>
          <w:rFonts w:ascii="Times New Roman" w:hAnsi="Times New Roman"/>
          <w:sz w:val="22"/>
          <w:szCs w:val="22"/>
        </w:rPr>
        <w:t xml:space="preserve">on </w:t>
      </w:r>
      <w:r w:rsidR="003D79F4" w:rsidRPr="00432CD5">
        <w:rPr>
          <w:rFonts w:ascii="Times New Roman" w:hAnsi="Times New Roman"/>
          <w:sz w:val="22"/>
          <w:szCs w:val="22"/>
        </w:rPr>
        <w:t xml:space="preserve">the Frontier </w:t>
      </w:r>
      <w:r w:rsidRPr="00432CD5">
        <w:rPr>
          <w:rFonts w:ascii="Times New Roman" w:hAnsi="Times New Roman"/>
          <w:sz w:val="22"/>
          <w:szCs w:val="22"/>
        </w:rPr>
        <w:t>w</w:t>
      </w:r>
      <w:r w:rsidR="003D79F4" w:rsidRPr="00432CD5">
        <w:rPr>
          <w:rFonts w:ascii="Times New Roman" w:hAnsi="Times New Roman"/>
          <w:sz w:val="22"/>
          <w:szCs w:val="22"/>
        </w:rPr>
        <w:t xml:space="preserve">holesale </w:t>
      </w:r>
      <w:r w:rsidRPr="00432CD5">
        <w:rPr>
          <w:rFonts w:ascii="Times New Roman" w:hAnsi="Times New Roman"/>
          <w:sz w:val="22"/>
          <w:szCs w:val="22"/>
        </w:rPr>
        <w:t>w</w:t>
      </w:r>
      <w:r w:rsidR="003D79F4" w:rsidRPr="00432CD5">
        <w:rPr>
          <w:rFonts w:ascii="Times New Roman" w:hAnsi="Times New Roman"/>
          <w:sz w:val="22"/>
          <w:szCs w:val="22"/>
        </w:rPr>
        <w:t>ebsite.</w:t>
      </w:r>
    </w:p>
    <w:p w14:paraId="70DBFCC0" w14:textId="7439427C" w:rsidR="00911BB9" w:rsidRPr="00432CD5" w:rsidRDefault="00911BB9" w:rsidP="00734637">
      <w:pPr>
        <w:pStyle w:val="ListParagraph"/>
        <w:numPr>
          <w:ilvl w:val="1"/>
          <w:numId w:val="16"/>
        </w:numPr>
        <w:spacing w:before="240" w:after="240"/>
        <w:rPr>
          <w:rStyle w:val="Hyperlink"/>
          <w:rFonts w:ascii="Times New Roman" w:hAnsi="Times New Roman"/>
          <w:color w:val="auto"/>
          <w:sz w:val="22"/>
          <w:szCs w:val="22"/>
          <w:u w:val="none"/>
        </w:rPr>
      </w:pPr>
      <w:r w:rsidRPr="00432CD5">
        <w:rPr>
          <w:rFonts w:ascii="Times New Roman" w:hAnsi="Times New Roman"/>
          <w:sz w:val="22"/>
          <w:szCs w:val="22"/>
        </w:rPr>
        <w:t xml:space="preserve">Customer </w:t>
      </w:r>
      <w:r w:rsidR="00E75D4F" w:rsidRPr="00432CD5">
        <w:rPr>
          <w:rFonts w:ascii="Times New Roman" w:hAnsi="Times New Roman"/>
          <w:sz w:val="22"/>
          <w:szCs w:val="22"/>
        </w:rPr>
        <w:t>shall report performance issues (“</w:t>
      </w:r>
      <w:r w:rsidR="00E75D4F" w:rsidRPr="00494FBE">
        <w:rPr>
          <w:rFonts w:ascii="Times New Roman" w:hAnsi="Times New Roman"/>
          <w:b/>
          <w:bCs/>
          <w:sz w:val="22"/>
          <w:szCs w:val="22"/>
        </w:rPr>
        <w:t>trouble</w:t>
      </w:r>
      <w:r w:rsidR="00E75D4F" w:rsidRPr="00432CD5">
        <w:rPr>
          <w:rFonts w:ascii="Times New Roman" w:hAnsi="Times New Roman"/>
          <w:sz w:val="22"/>
          <w:szCs w:val="22"/>
        </w:rPr>
        <w:t xml:space="preserve">”) with Service.  Customer must follow </w:t>
      </w:r>
      <w:r w:rsidR="000476EF" w:rsidRPr="00432CD5">
        <w:rPr>
          <w:rFonts w:ascii="Times New Roman" w:hAnsi="Times New Roman"/>
          <w:sz w:val="22"/>
          <w:szCs w:val="22"/>
        </w:rPr>
        <w:t>Frontier’s</w:t>
      </w:r>
      <w:r w:rsidR="00E75D4F" w:rsidRPr="00432CD5">
        <w:rPr>
          <w:rFonts w:ascii="Times New Roman" w:hAnsi="Times New Roman"/>
          <w:sz w:val="22"/>
          <w:szCs w:val="22"/>
        </w:rPr>
        <w:t xml:space="preserve"> </w:t>
      </w:r>
      <w:r w:rsidRPr="00432CD5">
        <w:rPr>
          <w:rFonts w:ascii="Times New Roman" w:hAnsi="Times New Roman"/>
          <w:sz w:val="22"/>
          <w:szCs w:val="22"/>
        </w:rPr>
        <w:t xml:space="preserve">trouble reporting </w:t>
      </w:r>
      <w:r w:rsidR="00E75D4F" w:rsidRPr="00432CD5">
        <w:rPr>
          <w:rFonts w:ascii="Times New Roman" w:hAnsi="Times New Roman"/>
          <w:sz w:val="22"/>
          <w:szCs w:val="22"/>
        </w:rPr>
        <w:t>procedures</w:t>
      </w:r>
      <w:r w:rsidR="000476EF" w:rsidRPr="00432CD5">
        <w:rPr>
          <w:rFonts w:ascii="Times New Roman" w:hAnsi="Times New Roman"/>
          <w:sz w:val="22"/>
          <w:szCs w:val="22"/>
        </w:rPr>
        <w:t xml:space="preserve">, which are available </w:t>
      </w:r>
      <w:r w:rsidR="003D79F4" w:rsidRPr="00432CD5">
        <w:rPr>
          <w:rFonts w:ascii="Times New Roman" w:hAnsi="Times New Roman"/>
          <w:sz w:val="22"/>
          <w:szCs w:val="22"/>
        </w:rPr>
        <w:t xml:space="preserve">on the Frontier </w:t>
      </w:r>
      <w:r w:rsidR="00E75D4F" w:rsidRPr="00432CD5">
        <w:rPr>
          <w:rFonts w:ascii="Times New Roman" w:hAnsi="Times New Roman"/>
          <w:sz w:val="22"/>
          <w:szCs w:val="22"/>
        </w:rPr>
        <w:t>w</w:t>
      </w:r>
      <w:r w:rsidR="003D79F4" w:rsidRPr="00432CD5">
        <w:rPr>
          <w:rFonts w:ascii="Times New Roman" w:hAnsi="Times New Roman"/>
          <w:sz w:val="22"/>
          <w:szCs w:val="22"/>
        </w:rPr>
        <w:t xml:space="preserve">holesale </w:t>
      </w:r>
      <w:r w:rsidR="00E75D4F" w:rsidRPr="00432CD5">
        <w:rPr>
          <w:rFonts w:ascii="Times New Roman" w:hAnsi="Times New Roman"/>
          <w:sz w:val="22"/>
          <w:szCs w:val="22"/>
        </w:rPr>
        <w:t>w</w:t>
      </w:r>
      <w:r w:rsidR="003D79F4" w:rsidRPr="00432CD5">
        <w:rPr>
          <w:rFonts w:ascii="Times New Roman" w:hAnsi="Times New Roman"/>
          <w:sz w:val="22"/>
          <w:szCs w:val="22"/>
        </w:rPr>
        <w:t>ebsite</w:t>
      </w:r>
      <w:r w:rsidR="00BC1688" w:rsidRPr="00432CD5">
        <w:rPr>
          <w:rStyle w:val="Hyperlink"/>
          <w:rFonts w:ascii="Times New Roman" w:hAnsi="Times New Roman"/>
          <w:sz w:val="22"/>
          <w:szCs w:val="22"/>
          <w:u w:val="none"/>
        </w:rPr>
        <w:t>.</w:t>
      </w:r>
    </w:p>
    <w:p w14:paraId="6A9AF55E" w14:textId="6DF0FF67" w:rsidR="00383AC7" w:rsidRPr="00432CD5" w:rsidRDefault="00383AC7" w:rsidP="00734637">
      <w:pPr>
        <w:pStyle w:val="ListParagraph"/>
        <w:numPr>
          <w:ilvl w:val="2"/>
          <w:numId w:val="16"/>
        </w:numPr>
        <w:spacing w:before="240" w:after="240"/>
        <w:rPr>
          <w:rStyle w:val="Hyperlink"/>
          <w:rFonts w:ascii="Times New Roman" w:hAnsi="Times New Roman"/>
          <w:color w:val="auto"/>
          <w:sz w:val="22"/>
          <w:szCs w:val="22"/>
          <w:u w:val="none"/>
        </w:rPr>
      </w:pPr>
      <w:r w:rsidRPr="00432CD5">
        <w:rPr>
          <w:rFonts w:ascii="Times New Roman" w:hAnsi="Times New Roman"/>
          <w:sz w:val="22"/>
          <w:szCs w:val="22"/>
        </w:rPr>
        <w:t>Frontier’s Out of Hours Routine Network Maintenance Window is between 12:00 a.m. and 6:00 a.m. Eastern Standard Time (“</w:t>
      </w:r>
      <w:r w:rsidRPr="00432CD5">
        <w:rPr>
          <w:rFonts w:ascii="Times New Roman" w:hAnsi="Times New Roman"/>
          <w:b/>
          <w:sz w:val="22"/>
          <w:szCs w:val="22"/>
        </w:rPr>
        <w:t>EST</w:t>
      </w:r>
      <w:r w:rsidRPr="00432CD5">
        <w:rPr>
          <w:rFonts w:ascii="Times New Roman" w:hAnsi="Times New Roman"/>
          <w:sz w:val="22"/>
          <w:szCs w:val="22"/>
        </w:rPr>
        <w:t xml:space="preserve">”), beginning on Monday at 12:00 a.m. EST and ending at Friday at 6:00 a.m. EST, </w:t>
      </w:r>
      <w:r w:rsidRPr="00432CD5">
        <w:rPr>
          <w:rFonts w:ascii="Times New Roman" w:hAnsi="Times New Roman"/>
          <w:sz w:val="22"/>
          <w:szCs w:val="22"/>
          <w:u w:val="single"/>
        </w:rPr>
        <w:t>provided</w:t>
      </w:r>
      <w:r w:rsidRPr="00432CD5">
        <w:rPr>
          <w:rFonts w:ascii="Times New Roman" w:hAnsi="Times New Roman"/>
          <w:sz w:val="22"/>
          <w:szCs w:val="22"/>
        </w:rPr>
        <w:t xml:space="preserve">, that Frontier will use commercially reasonable efforts to start such work no earlier than 12:00 a.m. local time. </w:t>
      </w:r>
    </w:p>
    <w:p w14:paraId="5366D2BD" w14:textId="19C891BA" w:rsidR="00C46C30" w:rsidRPr="007A3F12" w:rsidRDefault="00C46C30" w:rsidP="00734637">
      <w:pPr>
        <w:pStyle w:val="ListParagraph"/>
        <w:numPr>
          <w:ilvl w:val="0"/>
          <w:numId w:val="16"/>
        </w:numPr>
        <w:spacing w:before="240" w:after="240"/>
        <w:rPr>
          <w:rFonts w:ascii="Times New Roman" w:hAnsi="Times New Roman"/>
          <w:b/>
          <w:sz w:val="22"/>
          <w:szCs w:val="22"/>
        </w:rPr>
      </w:pPr>
      <w:r w:rsidRPr="007A3F12">
        <w:rPr>
          <w:rFonts w:ascii="Times New Roman" w:hAnsi="Times New Roman"/>
          <w:b/>
          <w:sz w:val="22"/>
          <w:szCs w:val="22"/>
        </w:rPr>
        <w:t>Order</w:t>
      </w:r>
      <w:r w:rsidR="009856EE" w:rsidRPr="007A3F12">
        <w:rPr>
          <w:rFonts w:ascii="Times New Roman" w:hAnsi="Times New Roman"/>
          <w:b/>
          <w:sz w:val="22"/>
          <w:szCs w:val="22"/>
        </w:rPr>
        <w:t>ing</w:t>
      </w:r>
      <w:r w:rsidRPr="007A3F12">
        <w:rPr>
          <w:rFonts w:ascii="Times New Roman" w:eastAsia="Calibri" w:hAnsi="Times New Roman"/>
          <w:b/>
          <w:sz w:val="22"/>
          <w:szCs w:val="22"/>
        </w:rPr>
        <w:t xml:space="preserve"> Requirements</w:t>
      </w:r>
      <w:del w:id="14" w:author="Forsythe, Kelly" w:date="2021-03-31T09:01:00Z">
        <w:r w:rsidR="009E63D4" w:rsidRPr="007A3F12" w:rsidDel="00793C59">
          <w:rPr>
            <w:rFonts w:ascii="Times New Roman" w:eastAsia="Calibri" w:hAnsi="Times New Roman"/>
            <w:b/>
            <w:sz w:val="22"/>
            <w:szCs w:val="22"/>
          </w:rPr>
          <w:delText>.</w:delText>
        </w:r>
      </w:del>
    </w:p>
    <w:p w14:paraId="3AE45E6C" w14:textId="6ED603B4" w:rsidR="00EA6D7D" w:rsidRPr="00432CD5" w:rsidRDefault="00EA6D7D" w:rsidP="00734637">
      <w:pPr>
        <w:pStyle w:val="ListParagraph"/>
        <w:numPr>
          <w:ilvl w:val="1"/>
          <w:numId w:val="16"/>
        </w:numPr>
        <w:spacing w:before="240" w:after="240"/>
        <w:rPr>
          <w:rFonts w:ascii="Times New Roman" w:hAnsi="Times New Roman"/>
          <w:sz w:val="22"/>
          <w:szCs w:val="22"/>
        </w:rPr>
      </w:pPr>
      <w:bookmarkStart w:id="15" w:name="_Hlk54425248"/>
      <w:r w:rsidRPr="00432CD5">
        <w:rPr>
          <w:rFonts w:ascii="Times New Roman" w:hAnsi="Times New Roman"/>
          <w:sz w:val="22"/>
          <w:szCs w:val="22"/>
        </w:rPr>
        <w:t xml:space="preserve">Ordering Period.  All Orders must be placed by Customer during the period beginning on the E-Path Schedule Effective Date and ending at 11:59PM on the one-year anniversary of the E-Path Schedule Effective Date (“Ordering Period”).  The Ordering Period does not include any Service Orders in progress or existing as of the E-Path Schedule Effective Date.  The Ordering Period shall be automatically extended on a one-year basis on </w:t>
      </w:r>
      <w:r w:rsidRPr="00432CD5">
        <w:rPr>
          <w:rFonts w:ascii="Times New Roman" w:hAnsi="Times New Roman"/>
          <w:sz w:val="22"/>
          <w:szCs w:val="22"/>
        </w:rPr>
        <w:lastRenderedPageBreak/>
        <w:t xml:space="preserve">each one-year anniversary of the E-Path Schedule Effective Date, until terminated by either Party on at least sixty (60) days’ prior written notice.  </w:t>
      </w:r>
    </w:p>
    <w:bookmarkEnd w:id="15"/>
    <w:p w14:paraId="2831005F" w14:textId="297E2377" w:rsidR="00C46C30" w:rsidRPr="00432CD5" w:rsidRDefault="00C46C30"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Customer remains responsible in all respects for ensuring the accuracy of orders for Services pursuant to this </w:t>
      </w:r>
      <w:r w:rsidR="00F43040" w:rsidRPr="00432CD5">
        <w:rPr>
          <w:rFonts w:ascii="Times New Roman" w:hAnsi="Times New Roman"/>
          <w:sz w:val="22"/>
          <w:szCs w:val="22"/>
        </w:rPr>
        <w:t xml:space="preserve">Service </w:t>
      </w:r>
      <w:r w:rsidRPr="00432CD5">
        <w:rPr>
          <w:rFonts w:ascii="Times New Roman" w:hAnsi="Times New Roman"/>
          <w:sz w:val="22"/>
          <w:szCs w:val="22"/>
        </w:rPr>
        <w:t>Schedule, as well as for post-ordering verification</w:t>
      </w:r>
      <w:r w:rsidR="00732CE9" w:rsidRPr="00432CD5">
        <w:rPr>
          <w:rFonts w:ascii="Times New Roman" w:hAnsi="Times New Roman"/>
          <w:sz w:val="22"/>
          <w:szCs w:val="22"/>
        </w:rPr>
        <w:t>, including</w:t>
      </w:r>
      <w:r w:rsidRPr="00432CD5">
        <w:rPr>
          <w:rFonts w:ascii="Times New Roman" w:hAnsi="Times New Roman"/>
          <w:sz w:val="22"/>
          <w:szCs w:val="22"/>
        </w:rPr>
        <w:t xml:space="preserve"> </w:t>
      </w:r>
      <w:r w:rsidR="00C53663" w:rsidRPr="00432CD5">
        <w:rPr>
          <w:rFonts w:ascii="Times New Roman" w:hAnsi="Times New Roman"/>
          <w:sz w:val="22"/>
          <w:szCs w:val="22"/>
        </w:rPr>
        <w:t>use of the</w:t>
      </w:r>
      <w:r w:rsidRPr="00432CD5">
        <w:rPr>
          <w:rFonts w:ascii="Times New Roman" w:hAnsi="Times New Roman"/>
          <w:sz w:val="22"/>
          <w:szCs w:val="22"/>
        </w:rPr>
        <w:t xml:space="preserve"> appropriate Contract</w:t>
      </w:r>
      <w:r w:rsidR="00CF2CE8" w:rsidRPr="00432CD5">
        <w:rPr>
          <w:rFonts w:ascii="Times New Roman" w:hAnsi="Times New Roman"/>
          <w:sz w:val="22"/>
          <w:szCs w:val="22"/>
        </w:rPr>
        <w:t xml:space="preserve"> identification number (“</w:t>
      </w:r>
      <w:r w:rsidR="00CF2CE8" w:rsidRPr="00432CD5">
        <w:rPr>
          <w:rFonts w:ascii="Times New Roman" w:hAnsi="Times New Roman"/>
          <w:b/>
          <w:bCs/>
          <w:sz w:val="22"/>
          <w:szCs w:val="22"/>
        </w:rPr>
        <w:t>ID</w:t>
      </w:r>
      <w:r w:rsidR="00CF2CE8" w:rsidRPr="00432CD5">
        <w:rPr>
          <w:rFonts w:ascii="Times New Roman" w:hAnsi="Times New Roman"/>
          <w:sz w:val="22"/>
          <w:szCs w:val="22"/>
        </w:rPr>
        <w:t>”)</w:t>
      </w:r>
      <w:r w:rsidR="00C53663" w:rsidRPr="00432CD5">
        <w:rPr>
          <w:rFonts w:ascii="Times New Roman" w:hAnsi="Times New Roman"/>
          <w:sz w:val="22"/>
          <w:szCs w:val="22"/>
        </w:rPr>
        <w:t>,</w:t>
      </w:r>
      <w:r w:rsidRPr="00432CD5">
        <w:rPr>
          <w:rFonts w:ascii="Times New Roman" w:hAnsi="Times New Roman"/>
          <w:sz w:val="22"/>
          <w:szCs w:val="22"/>
        </w:rPr>
        <w:t xml:space="preserve"> to be eligible for the</w:t>
      </w:r>
      <w:r w:rsidR="006D0573" w:rsidRPr="00432CD5">
        <w:rPr>
          <w:rFonts w:ascii="Times New Roman" w:hAnsi="Times New Roman"/>
          <w:sz w:val="22"/>
          <w:szCs w:val="22"/>
        </w:rPr>
        <w:t xml:space="preserve"> </w:t>
      </w:r>
      <w:r w:rsidR="00732CE9" w:rsidRPr="00432CD5">
        <w:rPr>
          <w:rFonts w:ascii="Times New Roman" w:hAnsi="Times New Roman"/>
          <w:sz w:val="22"/>
          <w:szCs w:val="22"/>
        </w:rPr>
        <w:t>Tier Rates</w:t>
      </w:r>
      <w:r w:rsidR="0090778C" w:rsidRPr="00432CD5">
        <w:rPr>
          <w:rFonts w:ascii="Times New Roman" w:hAnsi="Times New Roman"/>
          <w:sz w:val="22"/>
          <w:szCs w:val="22"/>
        </w:rPr>
        <w:t>, terms and conditions under this Service Schedule</w:t>
      </w:r>
      <w:r w:rsidR="00C53663" w:rsidRPr="00432CD5">
        <w:rPr>
          <w:rFonts w:ascii="Times New Roman" w:hAnsi="Times New Roman"/>
          <w:sz w:val="22"/>
          <w:szCs w:val="22"/>
        </w:rPr>
        <w:t xml:space="preserve">. </w:t>
      </w:r>
      <w:r w:rsidRPr="00432CD5">
        <w:rPr>
          <w:rFonts w:ascii="Times New Roman" w:hAnsi="Times New Roman"/>
          <w:sz w:val="22"/>
          <w:szCs w:val="22"/>
        </w:rPr>
        <w:t xml:space="preserve"> Customer must</w:t>
      </w:r>
      <w:r w:rsidR="00D247D0" w:rsidRPr="00432CD5">
        <w:rPr>
          <w:rFonts w:ascii="Times New Roman" w:hAnsi="Times New Roman"/>
          <w:sz w:val="22"/>
          <w:szCs w:val="22"/>
        </w:rPr>
        <w:t>, when submitting new or subsequent Service Orders,</w:t>
      </w:r>
      <w:r w:rsidRPr="00432CD5">
        <w:rPr>
          <w:rFonts w:ascii="Times New Roman" w:hAnsi="Times New Roman"/>
          <w:sz w:val="22"/>
          <w:szCs w:val="22"/>
        </w:rPr>
        <w:t xml:space="preserve"> populate the </w:t>
      </w:r>
      <w:r w:rsidR="00D247D0" w:rsidRPr="00432CD5">
        <w:rPr>
          <w:rFonts w:ascii="Times New Roman" w:hAnsi="Times New Roman"/>
          <w:sz w:val="22"/>
          <w:szCs w:val="22"/>
        </w:rPr>
        <w:t xml:space="preserve">Service Order accurately, including populating the </w:t>
      </w:r>
      <w:r w:rsidRPr="00432CD5">
        <w:rPr>
          <w:rFonts w:ascii="Times New Roman" w:hAnsi="Times New Roman"/>
          <w:sz w:val="22"/>
          <w:szCs w:val="22"/>
        </w:rPr>
        <w:t xml:space="preserve">PNUM field of the Service Order </w:t>
      </w:r>
      <w:r w:rsidR="00304A05" w:rsidRPr="00432CD5">
        <w:rPr>
          <w:rFonts w:ascii="Times New Roman" w:hAnsi="Times New Roman"/>
          <w:sz w:val="22"/>
          <w:szCs w:val="22"/>
        </w:rPr>
        <w:t xml:space="preserve">(e.g., ASR) </w:t>
      </w:r>
      <w:r w:rsidRPr="00432CD5">
        <w:rPr>
          <w:rFonts w:ascii="Times New Roman" w:hAnsi="Times New Roman"/>
          <w:sz w:val="22"/>
          <w:szCs w:val="22"/>
        </w:rPr>
        <w:t>with the following Contract ID</w:t>
      </w:r>
      <w:r w:rsidR="00673757" w:rsidRPr="00432CD5">
        <w:rPr>
          <w:rFonts w:ascii="Times New Roman" w:hAnsi="Times New Roman"/>
          <w:sz w:val="22"/>
          <w:szCs w:val="22"/>
        </w:rPr>
        <w:t xml:space="preserve"> (or “</w:t>
      </w:r>
      <w:r w:rsidR="00673757" w:rsidRPr="00432CD5">
        <w:rPr>
          <w:rFonts w:ascii="Times New Roman" w:hAnsi="Times New Roman"/>
          <w:b/>
          <w:bCs/>
          <w:sz w:val="22"/>
          <w:szCs w:val="22"/>
        </w:rPr>
        <w:t>PNUM</w:t>
      </w:r>
      <w:r w:rsidR="00673757" w:rsidRPr="00432CD5">
        <w:rPr>
          <w:rFonts w:ascii="Times New Roman" w:hAnsi="Times New Roman"/>
          <w:sz w:val="22"/>
          <w:szCs w:val="22"/>
        </w:rPr>
        <w:t>”)</w:t>
      </w:r>
      <w:r w:rsidRPr="00432CD5">
        <w:rPr>
          <w:rFonts w:ascii="Times New Roman" w:hAnsi="Times New Roman"/>
          <w:sz w:val="22"/>
          <w:szCs w:val="22"/>
        </w:rPr>
        <w:t xml:space="preserve">: </w:t>
      </w:r>
      <w:r w:rsidR="004F75B2" w:rsidRPr="004F75B2">
        <w:rPr>
          <w:rFonts w:ascii="Times New Roman" w:hAnsi="Times New Roman"/>
          <w:b/>
          <w:sz w:val="22"/>
          <w:szCs w:val="22"/>
        </w:rPr>
        <w:t>{{PNUM}}</w:t>
      </w:r>
      <w:r w:rsidR="004F75B2">
        <w:rPr>
          <w:rFonts w:ascii="Times New Roman" w:hAnsi="Times New Roman"/>
          <w:b/>
          <w:sz w:val="22"/>
          <w:szCs w:val="22"/>
        </w:rPr>
        <w:t xml:space="preserve">. </w:t>
      </w:r>
      <w:r w:rsidR="00E00D04" w:rsidRPr="007A3F12">
        <w:rPr>
          <w:rFonts w:ascii="Times New Roman" w:hAnsi="Times New Roman"/>
          <w:sz w:val="22"/>
          <w:szCs w:val="22"/>
        </w:rPr>
        <w:t>I</w:t>
      </w:r>
      <w:hyperlink w:history="1">
        <w:r w:rsidR="00E00D04" w:rsidRPr="00432CD5">
          <w:rPr>
            <w:rFonts w:ascii="Times New Roman" w:hAnsi="Times New Roman"/>
            <w:sz w:val="22"/>
            <w:szCs w:val="22"/>
          </w:rPr>
          <w:t>f Customer fails to use the Contract ID provided in this Section in Customer's Service Order, Customer shall submit a Service Order to correct the Contract ID within ninety (90) days from the Service's in-service date.</w:t>
        </w:r>
      </w:hyperlink>
      <w:r w:rsidR="00E00D04" w:rsidRPr="007A3F12">
        <w:rPr>
          <w:rFonts w:ascii="Times New Roman" w:hAnsi="Times New Roman"/>
          <w:sz w:val="22"/>
          <w:szCs w:val="22"/>
        </w:rPr>
        <w:t xml:space="preserve">  </w:t>
      </w:r>
      <w:r w:rsidR="00304A05" w:rsidRPr="007A3F12">
        <w:rPr>
          <w:rFonts w:ascii="Times New Roman" w:hAnsi="Times New Roman"/>
          <w:sz w:val="22"/>
          <w:szCs w:val="22"/>
        </w:rPr>
        <w:t>When</w:t>
      </w:r>
      <w:r w:rsidR="002812CF" w:rsidRPr="007A3F12">
        <w:rPr>
          <w:rFonts w:ascii="Times New Roman" w:hAnsi="Times New Roman"/>
          <w:sz w:val="22"/>
          <w:szCs w:val="22"/>
        </w:rPr>
        <w:t xml:space="preserve"> </w:t>
      </w:r>
      <w:r w:rsidR="0090778C" w:rsidRPr="007A3F12">
        <w:rPr>
          <w:rFonts w:ascii="Times New Roman" w:hAnsi="Times New Roman"/>
          <w:sz w:val="22"/>
          <w:szCs w:val="22"/>
        </w:rPr>
        <w:t>T</w:t>
      </w:r>
      <w:r w:rsidR="006D0573" w:rsidRPr="007A3F12">
        <w:rPr>
          <w:rFonts w:ascii="Times New Roman" w:hAnsi="Times New Roman"/>
          <w:sz w:val="22"/>
          <w:szCs w:val="22"/>
        </w:rPr>
        <w:t xml:space="preserve">ier </w:t>
      </w:r>
      <w:r w:rsidR="0090778C" w:rsidRPr="007A3F12">
        <w:rPr>
          <w:rFonts w:ascii="Times New Roman" w:hAnsi="Times New Roman"/>
          <w:sz w:val="22"/>
          <w:szCs w:val="22"/>
        </w:rPr>
        <w:t>R</w:t>
      </w:r>
      <w:r w:rsidR="006D0573" w:rsidRPr="007A3F12">
        <w:rPr>
          <w:rFonts w:ascii="Times New Roman" w:hAnsi="Times New Roman"/>
          <w:sz w:val="22"/>
          <w:szCs w:val="22"/>
        </w:rPr>
        <w:t>ates</w:t>
      </w:r>
      <w:r w:rsidRPr="007A3F12">
        <w:rPr>
          <w:rFonts w:ascii="Times New Roman" w:hAnsi="Times New Roman"/>
          <w:sz w:val="22"/>
          <w:szCs w:val="22"/>
        </w:rPr>
        <w:t xml:space="preserve"> associated with the co</w:t>
      </w:r>
      <w:r w:rsidRPr="00432CD5">
        <w:rPr>
          <w:rFonts w:ascii="Times New Roman" w:hAnsi="Times New Roman"/>
          <w:sz w:val="22"/>
          <w:szCs w:val="22"/>
        </w:rPr>
        <w:t>rrected Contract ID are lower, Frontier will correct the billing on a</w:t>
      </w:r>
      <w:r w:rsidR="00DD06E2" w:rsidRPr="00432CD5">
        <w:rPr>
          <w:rFonts w:ascii="Times New Roman" w:hAnsi="Times New Roman"/>
          <w:sz w:val="22"/>
          <w:szCs w:val="22"/>
        </w:rPr>
        <w:t xml:space="preserve"> </w:t>
      </w:r>
      <w:r w:rsidRPr="00432CD5">
        <w:rPr>
          <w:rFonts w:ascii="Times New Roman" w:hAnsi="Times New Roman"/>
          <w:sz w:val="22"/>
          <w:szCs w:val="22"/>
        </w:rPr>
        <w:t xml:space="preserve">prospective basis, beginning with the next billing period after the date on which Frontier receives and processes Customer’s </w:t>
      </w:r>
      <w:r w:rsidR="00C5624C" w:rsidRPr="00432CD5">
        <w:rPr>
          <w:rFonts w:ascii="Times New Roman" w:hAnsi="Times New Roman"/>
          <w:sz w:val="22"/>
          <w:szCs w:val="22"/>
        </w:rPr>
        <w:t xml:space="preserve">“change” </w:t>
      </w:r>
      <w:r w:rsidRPr="00432CD5">
        <w:rPr>
          <w:rFonts w:ascii="Times New Roman" w:hAnsi="Times New Roman"/>
          <w:sz w:val="22"/>
          <w:szCs w:val="22"/>
        </w:rPr>
        <w:t>Service Order.  If Customer orders Service with an incorrect Contract ID on the Service Order resulting in Customer being under-billed for</w:t>
      </w:r>
      <w:r w:rsidR="007E6557" w:rsidRPr="00432CD5">
        <w:rPr>
          <w:rFonts w:ascii="Times New Roman" w:hAnsi="Times New Roman"/>
          <w:sz w:val="22"/>
          <w:szCs w:val="22"/>
        </w:rPr>
        <w:t xml:space="preserve"> </w:t>
      </w:r>
      <w:r w:rsidRPr="00432CD5">
        <w:rPr>
          <w:rFonts w:ascii="Times New Roman" w:hAnsi="Times New Roman"/>
          <w:sz w:val="22"/>
          <w:szCs w:val="22"/>
        </w:rPr>
        <w:t xml:space="preserve">Service, Frontier may subsequently correct the Contract ID </w:t>
      </w:r>
      <w:r w:rsidR="00010CD6" w:rsidRPr="00432CD5">
        <w:rPr>
          <w:rFonts w:ascii="Times New Roman" w:hAnsi="Times New Roman"/>
          <w:sz w:val="22"/>
          <w:szCs w:val="22"/>
        </w:rPr>
        <w:t xml:space="preserve"> </w:t>
      </w:r>
      <w:r w:rsidRPr="00432CD5">
        <w:rPr>
          <w:rFonts w:ascii="Times New Roman" w:hAnsi="Times New Roman"/>
          <w:sz w:val="22"/>
          <w:szCs w:val="22"/>
        </w:rPr>
        <w:t xml:space="preserve">and retroactively bill Customer the appropriate charges associated with the correct Contract ID </w:t>
      </w:r>
      <w:r w:rsidR="008974FD" w:rsidRPr="00432CD5">
        <w:rPr>
          <w:rFonts w:ascii="Times New Roman" w:hAnsi="Times New Roman"/>
          <w:sz w:val="22"/>
          <w:szCs w:val="22"/>
        </w:rPr>
        <w:t>for the full period for which Customer was under</w:t>
      </w:r>
      <w:r w:rsidR="002B0591" w:rsidRPr="00432CD5">
        <w:rPr>
          <w:rFonts w:ascii="Times New Roman" w:hAnsi="Times New Roman"/>
          <w:sz w:val="22"/>
          <w:szCs w:val="22"/>
        </w:rPr>
        <w:t>-</w:t>
      </w:r>
      <w:r w:rsidR="008974FD" w:rsidRPr="00432CD5">
        <w:rPr>
          <w:rFonts w:ascii="Times New Roman" w:hAnsi="Times New Roman"/>
          <w:sz w:val="22"/>
          <w:szCs w:val="22"/>
        </w:rPr>
        <w:t>billed subject to the applicable statute of limitations</w:t>
      </w:r>
      <w:r w:rsidR="00D247D0" w:rsidRPr="00432CD5">
        <w:rPr>
          <w:rFonts w:ascii="Times New Roman" w:hAnsi="Times New Roman"/>
          <w:sz w:val="22"/>
          <w:szCs w:val="22"/>
        </w:rPr>
        <w:t>, and Customer shall pay such charges</w:t>
      </w:r>
      <w:r w:rsidR="008974FD" w:rsidRPr="00432CD5">
        <w:rPr>
          <w:rFonts w:ascii="Times New Roman" w:hAnsi="Times New Roman"/>
          <w:sz w:val="22"/>
          <w:szCs w:val="22"/>
        </w:rPr>
        <w:t>.</w:t>
      </w:r>
    </w:p>
    <w:p w14:paraId="0A036103" w14:textId="4AD0EF72" w:rsidR="009F3407" w:rsidRPr="007A3F12" w:rsidRDefault="3FF2793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Notwithstanding the PNUM provided in Section 10.2 above, for Point-to-Point UNIs available pursuant to Section 4.1.2 above, when submitting new or subsequent Service Orders requesting a Point-to-Point UNI, Customer must populate the Service Order with the following Contract ID (or “</w:t>
      </w:r>
      <w:r w:rsidRPr="00432CD5">
        <w:rPr>
          <w:rFonts w:ascii="Times New Roman" w:hAnsi="Times New Roman"/>
          <w:b/>
          <w:bCs/>
          <w:sz w:val="22"/>
          <w:szCs w:val="22"/>
        </w:rPr>
        <w:t>PNUM</w:t>
      </w:r>
      <w:r w:rsidRPr="00432CD5">
        <w:rPr>
          <w:rFonts w:ascii="Times New Roman" w:hAnsi="Times New Roman"/>
          <w:sz w:val="22"/>
          <w:szCs w:val="22"/>
        </w:rPr>
        <w:t>”): </w:t>
      </w:r>
      <w:r w:rsidR="004F75B2" w:rsidRPr="004F75B2">
        <w:rPr>
          <w:rFonts w:ascii="Times New Roman" w:hAnsi="Times New Roman"/>
          <w:b/>
          <w:bCs/>
          <w:sz w:val="22"/>
          <w:szCs w:val="22"/>
        </w:rPr>
        <w:t>{{PNUM}}</w:t>
      </w:r>
      <w:r w:rsidRPr="007A3F12">
        <w:rPr>
          <w:rFonts w:ascii="Times New Roman" w:hAnsi="Times New Roman"/>
          <w:sz w:val="22"/>
          <w:szCs w:val="22"/>
        </w:rPr>
        <w:t>.</w:t>
      </w:r>
    </w:p>
    <w:p w14:paraId="7AE80F3B" w14:textId="76D29996" w:rsidR="000525C9" w:rsidRPr="00432CD5" w:rsidRDefault="697DB8F4"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Customer shall not use this Service Schedule’s Contract ID to order </w:t>
      </w:r>
      <w:r w:rsidR="1479F004" w:rsidRPr="00432CD5">
        <w:rPr>
          <w:rFonts w:ascii="Times New Roman" w:hAnsi="Times New Roman"/>
          <w:sz w:val="22"/>
          <w:szCs w:val="22"/>
        </w:rPr>
        <w:t xml:space="preserve">or modify </w:t>
      </w:r>
      <w:r w:rsidRPr="00432CD5">
        <w:rPr>
          <w:rFonts w:ascii="Times New Roman" w:hAnsi="Times New Roman"/>
          <w:sz w:val="22"/>
          <w:szCs w:val="22"/>
        </w:rPr>
        <w:t xml:space="preserve">service arrangements not covered by this Service Schedule </w:t>
      </w:r>
      <w:r w:rsidR="25967D3C" w:rsidRPr="00432CD5">
        <w:rPr>
          <w:rFonts w:ascii="Times New Roman" w:hAnsi="Times New Roman"/>
          <w:sz w:val="22"/>
          <w:szCs w:val="22"/>
        </w:rPr>
        <w:t xml:space="preserve">(e.g., </w:t>
      </w:r>
      <w:r w:rsidR="77909AF1" w:rsidRPr="00432CD5">
        <w:rPr>
          <w:rFonts w:ascii="Times New Roman" w:hAnsi="Times New Roman"/>
          <w:sz w:val="22"/>
          <w:szCs w:val="22"/>
        </w:rPr>
        <w:t>circuits ordered under a different contract before the E-Path Schedule Effective Date</w:t>
      </w:r>
      <w:r w:rsidR="25967D3C" w:rsidRPr="00432CD5">
        <w:rPr>
          <w:rFonts w:ascii="Times New Roman" w:hAnsi="Times New Roman"/>
          <w:sz w:val="22"/>
          <w:szCs w:val="22"/>
        </w:rPr>
        <w:t xml:space="preserve">) </w:t>
      </w:r>
      <w:r w:rsidRPr="00432CD5">
        <w:rPr>
          <w:rFonts w:ascii="Times New Roman" w:hAnsi="Times New Roman"/>
          <w:sz w:val="22"/>
          <w:szCs w:val="22"/>
        </w:rPr>
        <w:t xml:space="preserve">but instead shall use the </w:t>
      </w:r>
      <w:r w:rsidR="1751E5E2" w:rsidRPr="00432CD5">
        <w:rPr>
          <w:rFonts w:ascii="Times New Roman" w:hAnsi="Times New Roman"/>
          <w:sz w:val="22"/>
          <w:szCs w:val="22"/>
        </w:rPr>
        <w:t xml:space="preserve">correct </w:t>
      </w:r>
      <w:r w:rsidRPr="00432CD5">
        <w:rPr>
          <w:rFonts w:ascii="Times New Roman" w:hAnsi="Times New Roman"/>
          <w:sz w:val="22"/>
          <w:szCs w:val="22"/>
        </w:rPr>
        <w:t xml:space="preserve">Contract ID </w:t>
      </w:r>
      <w:r w:rsidR="1751E5E2" w:rsidRPr="00432CD5">
        <w:rPr>
          <w:rFonts w:ascii="Times New Roman" w:hAnsi="Times New Roman"/>
          <w:sz w:val="22"/>
          <w:szCs w:val="22"/>
        </w:rPr>
        <w:t xml:space="preserve">(e.g., the Contract ID </w:t>
      </w:r>
      <w:r w:rsidRPr="00432CD5">
        <w:rPr>
          <w:rFonts w:ascii="Times New Roman" w:hAnsi="Times New Roman"/>
          <w:sz w:val="22"/>
          <w:szCs w:val="22"/>
        </w:rPr>
        <w:t xml:space="preserve">associated with the </w:t>
      </w:r>
      <w:r w:rsidR="1751E5E2" w:rsidRPr="00432CD5">
        <w:rPr>
          <w:rFonts w:ascii="Times New Roman" w:hAnsi="Times New Roman"/>
          <w:sz w:val="22"/>
          <w:szCs w:val="22"/>
        </w:rPr>
        <w:t xml:space="preserve">pre-existing </w:t>
      </w:r>
      <w:r w:rsidRPr="00432CD5">
        <w:rPr>
          <w:rFonts w:ascii="Times New Roman" w:hAnsi="Times New Roman"/>
          <w:sz w:val="22"/>
          <w:szCs w:val="22"/>
        </w:rPr>
        <w:t xml:space="preserve">contract under which the </w:t>
      </w:r>
      <w:r w:rsidR="7AEBF7DB" w:rsidRPr="00432CD5">
        <w:rPr>
          <w:rFonts w:ascii="Times New Roman" w:hAnsi="Times New Roman"/>
          <w:sz w:val="22"/>
          <w:szCs w:val="22"/>
        </w:rPr>
        <w:t>circuit</w:t>
      </w:r>
      <w:r w:rsidRPr="00432CD5">
        <w:rPr>
          <w:rFonts w:ascii="Times New Roman" w:hAnsi="Times New Roman"/>
          <w:sz w:val="22"/>
          <w:szCs w:val="22"/>
        </w:rPr>
        <w:t xml:space="preserve"> was initially ordered</w:t>
      </w:r>
      <w:r w:rsidR="1751E5E2" w:rsidRPr="00432CD5">
        <w:rPr>
          <w:rFonts w:ascii="Times New Roman" w:hAnsi="Times New Roman"/>
          <w:sz w:val="22"/>
          <w:szCs w:val="22"/>
        </w:rPr>
        <w:t>)</w:t>
      </w:r>
      <w:r w:rsidRPr="00432CD5">
        <w:rPr>
          <w:rFonts w:ascii="Times New Roman" w:hAnsi="Times New Roman"/>
          <w:sz w:val="22"/>
          <w:szCs w:val="22"/>
        </w:rPr>
        <w:t xml:space="preserve">.  </w:t>
      </w:r>
      <w:r w:rsidR="2422B501" w:rsidRPr="00432CD5">
        <w:rPr>
          <w:rFonts w:ascii="Times New Roman" w:hAnsi="Times New Roman"/>
          <w:sz w:val="22"/>
          <w:szCs w:val="22"/>
        </w:rPr>
        <w:t xml:space="preserve">If Customer, inadvertently or otherwise, uses </w:t>
      </w:r>
      <w:r w:rsidR="27AD587A" w:rsidRPr="00432CD5">
        <w:rPr>
          <w:rFonts w:ascii="Times New Roman" w:hAnsi="Times New Roman"/>
          <w:sz w:val="22"/>
          <w:szCs w:val="22"/>
        </w:rPr>
        <w:t xml:space="preserve">this </w:t>
      </w:r>
      <w:r w:rsidR="219F3477" w:rsidRPr="00432CD5">
        <w:rPr>
          <w:rFonts w:ascii="Times New Roman" w:hAnsi="Times New Roman"/>
          <w:sz w:val="22"/>
          <w:szCs w:val="22"/>
        </w:rPr>
        <w:t xml:space="preserve">Service </w:t>
      </w:r>
      <w:r w:rsidR="27AD587A" w:rsidRPr="00432CD5">
        <w:rPr>
          <w:rFonts w:ascii="Times New Roman" w:hAnsi="Times New Roman"/>
          <w:sz w:val="22"/>
          <w:szCs w:val="22"/>
        </w:rPr>
        <w:t>Schedule</w:t>
      </w:r>
      <w:r w:rsidR="70380767" w:rsidRPr="00432CD5">
        <w:rPr>
          <w:rFonts w:ascii="Times New Roman" w:hAnsi="Times New Roman"/>
          <w:sz w:val="22"/>
          <w:szCs w:val="22"/>
        </w:rPr>
        <w:t>’</w:t>
      </w:r>
      <w:r w:rsidR="27AD587A" w:rsidRPr="00432CD5">
        <w:rPr>
          <w:rFonts w:ascii="Times New Roman" w:hAnsi="Times New Roman"/>
          <w:sz w:val="22"/>
          <w:szCs w:val="22"/>
        </w:rPr>
        <w:t>s Contract</w:t>
      </w:r>
      <w:r w:rsidR="2422B501" w:rsidRPr="00432CD5">
        <w:rPr>
          <w:rFonts w:ascii="Times New Roman" w:hAnsi="Times New Roman"/>
          <w:sz w:val="22"/>
          <w:szCs w:val="22"/>
        </w:rPr>
        <w:t xml:space="preserve"> ID for Service to any locations not listed in</w:t>
      </w:r>
      <w:r w:rsidR="219F3477" w:rsidRPr="00432CD5">
        <w:rPr>
          <w:rFonts w:ascii="Times New Roman" w:hAnsi="Times New Roman"/>
          <w:sz w:val="22"/>
          <w:szCs w:val="22"/>
        </w:rPr>
        <w:t xml:space="preserve"> the</w:t>
      </w:r>
      <w:r w:rsidR="2422B501" w:rsidRPr="00432CD5">
        <w:rPr>
          <w:rFonts w:ascii="Times New Roman" w:hAnsi="Times New Roman"/>
          <w:sz w:val="22"/>
          <w:szCs w:val="22"/>
        </w:rPr>
        <w:t xml:space="preserve"> </w:t>
      </w:r>
      <w:r w:rsidR="282E3E31" w:rsidRPr="00432CD5">
        <w:rPr>
          <w:rFonts w:ascii="Times New Roman" w:hAnsi="Times New Roman"/>
          <w:sz w:val="22"/>
          <w:szCs w:val="22"/>
        </w:rPr>
        <w:t>Building Location List</w:t>
      </w:r>
      <w:r w:rsidR="2422B501" w:rsidRPr="00432CD5">
        <w:rPr>
          <w:rFonts w:ascii="Times New Roman" w:hAnsi="Times New Roman"/>
          <w:sz w:val="22"/>
          <w:szCs w:val="22"/>
        </w:rPr>
        <w:t xml:space="preserve"> </w:t>
      </w:r>
      <w:r w:rsidR="480392CB" w:rsidRPr="00432CD5">
        <w:rPr>
          <w:rFonts w:ascii="Times New Roman" w:hAnsi="Times New Roman"/>
          <w:sz w:val="22"/>
          <w:szCs w:val="22"/>
        </w:rPr>
        <w:t xml:space="preserve">or </w:t>
      </w:r>
      <w:r w:rsidR="282E3E31" w:rsidRPr="00432CD5">
        <w:rPr>
          <w:rFonts w:ascii="Times New Roman" w:hAnsi="Times New Roman"/>
          <w:sz w:val="22"/>
          <w:szCs w:val="22"/>
        </w:rPr>
        <w:t>SWC List</w:t>
      </w:r>
      <w:r w:rsidR="480392CB" w:rsidRPr="00432CD5">
        <w:rPr>
          <w:rFonts w:ascii="Times New Roman" w:hAnsi="Times New Roman"/>
          <w:sz w:val="22"/>
          <w:szCs w:val="22"/>
        </w:rPr>
        <w:t xml:space="preserve"> </w:t>
      </w:r>
      <w:r w:rsidR="2422B501" w:rsidRPr="00432CD5">
        <w:rPr>
          <w:rFonts w:ascii="Times New Roman" w:hAnsi="Times New Roman"/>
          <w:sz w:val="22"/>
          <w:szCs w:val="22"/>
        </w:rPr>
        <w:t xml:space="preserve">of this </w:t>
      </w:r>
      <w:r w:rsidR="45B4E80F" w:rsidRPr="00432CD5">
        <w:rPr>
          <w:rFonts w:ascii="Times New Roman" w:hAnsi="Times New Roman"/>
          <w:sz w:val="22"/>
          <w:szCs w:val="22"/>
        </w:rPr>
        <w:t xml:space="preserve">Service </w:t>
      </w:r>
      <w:r w:rsidR="2422B501" w:rsidRPr="00432CD5">
        <w:rPr>
          <w:rFonts w:ascii="Times New Roman" w:hAnsi="Times New Roman"/>
          <w:sz w:val="22"/>
          <w:szCs w:val="22"/>
        </w:rPr>
        <w:t>Schedule</w:t>
      </w:r>
      <w:r w:rsidR="293D5C81" w:rsidRPr="00432CD5">
        <w:rPr>
          <w:rFonts w:ascii="Times New Roman" w:hAnsi="Times New Roman"/>
          <w:sz w:val="22"/>
          <w:szCs w:val="22"/>
        </w:rPr>
        <w:t xml:space="preserve"> or other service arrangements and/or terms</w:t>
      </w:r>
      <w:r w:rsidR="4119C82B" w:rsidRPr="00432CD5">
        <w:rPr>
          <w:rFonts w:ascii="Times New Roman" w:hAnsi="Times New Roman"/>
          <w:sz w:val="22"/>
          <w:szCs w:val="22"/>
        </w:rPr>
        <w:t xml:space="preserve"> not available to Customer under this Service Schedule</w:t>
      </w:r>
      <w:r w:rsidR="2422B501" w:rsidRPr="00432CD5">
        <w:rPr>
          <w:rFonts w:ascii="Times New Roman" w:hAnsi="Times New Roman"/>
          <w:sz w:val="22"/>
          <w:szCs w:val="22"/>
        </w:rPr>
        <w:t xml:space="preserve">, the </w:t>
      </w:r>
      <w:r w:rsidR="3FCA8EE3" w:rsidRPr="00432CD5">
        <w:rPr>
          <w:rFonts w:ascii="Times New Roman" w:hAnsi="Times New Roman"/>
          <w:sz w:val="22"/>
          <w:szCs w:val="22"/>
        </w:rPr>
        <w:t>rates</w:t>
      </w:r>
      <w:r w:rsidR="2422B501" w:rsidRPr="00432CD5">
        <w:rPr>
          <w:rFonts w:ascii="Times New Roman" w:hAnsi="Times New Roman"/>
          <w:sz w:val="22"/>
          <w:szCs w:val="22"/>
        </w:rPr>
        <w:t xml:space="preserve">, terms and conditions nonetheless shall be those that apply under </w:t>
      </w:r>
      <w:r w:rsidR="27AD587A" w:rsidRPr="00432CD5">
        <w:rPr>
          <w:rFonts w:ascii="Times New Roman" w:hAnsi="Times New Roman"/>
          <w:sz w:val="22"/>
          <w:szCs w:val="22"/>
        </w:rPr>
        <w:t xml:space="preserve">the Customer’s pre-existing </w:t>
      </w:r>
      <w:r w:rsidR="45B4E80F" w:rsidRPr="00432CD5">
        <w:rPr>
          <w:rFonts w:ascii="Times New Roman" w:hAnsi="Times New Roman"/>
          <w:sz w:val="22"/>
          <w:szCs w:val="22"/>
        </w:rPr>
        <w:t xml:space="preserve">contracts </w:t>
      </w:r>
      <w:r w:rsidR="27AD587A" w:rsidRPr="00432CD5">
        <w:rPr>
          <w:rFonts w:ascii="Times New Roman" w:hAnsi="Times New Roman"/>
          <w:sz w:val="22"/>
          <w:szCs w:val="22"/>
        </w:rPr>
        <w:t xml:space="preserve">for such </w:t>
      </w:r>
      <w:r w:rsidR="427A61B2" w:rsidRPr="00432CD5">
        <w:rPr>
          <w:rFonts w:ascii="Times New Roman" w:hAnsi="Times New Roman"/>
          <w:sz w:val="22"/>
          <w:szCs w:val="22"/>
        </w:rPr>
        <w:t>S</w:t>
      </w:r>
      <w:r w:rsidR="27AD587A" w:rsidRPr="00432CD5">
        <w:rPr>
          <w:rFonts w:ascii="Times New Roman" w:hAnsi="Times New Roman"/>
          <w:sz w:val="22"/>
          <w:szCs w:val="22"/>
        </w:rPr>
        <w:t>ervice</w:t>
      </w:r>
      <w:r w:rsidR="2422B501" w:rsidRPr="00432CD5">
        <w:rPr>
          <w:rFonts w:ascii="Times New Roman" w:hAnsi="Times New Roman"/>
          <w:sz w:val="22"/>
          <w:szCs w:val="22"/>
        </w:rPr>
        <w:t xml:space="preserve">, and Frontier, at any time after discovering the error, may </w:t>
      </w:r>
      <w:r w:rsidR="45B4E80F" w:rsidRPr="00432CD5">
        <w:rPr>
          <w:rFonts w:ascii="Times New Roman" w:hAnsi="Times New Roman"/>
          <w:sz w:val="22"/>
          <w:szCs w:val="22"/>
        </w:rPr>
        <w:t xml:space="preserve">adjust billing </w:t>
      </w:r>
      <w:r w:rsidR="2422B501" w:rsidRPr="00432CD5">
        <w:rPr>
          <w:rFonts w:ascii="Times New Roman" w:hAnsi="Times New Roman"/>
          <w:sz w:val="22"/>
          <w:szCs w:val="22"/>
        </w:rPr>
        <w:t>retroactive</w:t>
      </w:r>
      <w:r w:rsidR="45B4E80F" w:rsidRPr="00432CD5">
        <w:rPr>
          <w:rFonts w:ascii="Times New Roman" w:hAnsi="Times New Roman"/>
          <w:sz w:val="22"/>
          <w:szCs w:val="22"/>
        </w:rPr>
        <w:t>ly</w:t>
      </w:r>
      <w:r w:rsidR="2422B501" w:rsidRPr="00432CD5">
        <w:rPr>
          <w:rFonts w:ascii="Times New Roman" w:hAnsi="Times New Roman"/>
          <w:sz w:val="22"/>
          <w:szCs w:val="22"/>
        </w:rPr>
        <w:t xml:space="preserve"> and prospective</w:t>
      </w:r>
      <w:r w:rsidR="45B4E80F" w:rsidRPr="00432CD5">
        <w:rPr>
          <w:rFonts w:ascii="Times New Roman" w:hAnsi="Times New Roman"/>
          <w:sz w:val="22"/>
          <w:szCs w:val="22"/>
        </w:rPr>
        <w:t>ly,</w:t>
      </w:r>
      <w:r w:rsidR="2422B501" w:rsidRPr="00432CD5">
        <w:rPr>
          <w:rFonts w:ascii="Times New Roman" w:hAnsi="Times New Roman"/>
          <w:sz w:val="22"/>
          <w:szCs w:val="22"/>
        </w:rPr>
        <w:t xml:space="preserve"> as </w:t>
      </w:r>
      <w:r w:rsidR="45B4E80F" w:rsidRPr="00432CD5">
        <w:rPr>
          <w:rFonts w:ascii="Times New Roman" w:hAnsi="Times New Roman"/>
          <w:sz w:val="22"/>
          <w:szCs w:val="22"/>
        </w:rPr>
        <w:t>applicable,</w:t>
      </w:r>
      <w:r w:rsidR="2422B501" w:rsidRPr="00432CD5">
        <w:rPr>
          <w:rFonts w:ascii="Times New Roman" w:hAnsi="Times New Roman"/>
          <w:sz w:val="22"/>
          <w:szCs w:val="22"/>
        </w:rPr>
        <w:t xml:space="preserve"> to apply to the correct </w:t>
      </w:r>
      <w:r w:rsidR="27AD587A" w:rsidRPr="00432CD5">
        <w:rPr>
          <w:rFonts w:ascii="Times New Roman" w:hAnsi="Times New Roman"/>
          <w:sz w:val="22"/>
          <w:szCs w:val="22"/>
        </w:rPr>
        <w:t xml:space="preserve">pre-existing </w:t>
      </w:r>
      <w:r w:rsidR="45B4E80F" w:rsidRPr="00432CD5">
        <w:rPr>
          <w:rFonts w:ascii="Times New Roman" w:hAnsi="Times New Roman"/>
          <w:sz w:val="22"/>
          <w:szCs w:val="22"/>
        </w:rPr>
        <w:t xml:space="preserve">contract </w:t>
      </w:r>
      <w:r w:rsidR="4869C481" w:rsidRPr="00432CD5">
        <w:rPr>
          <w:rFonts w:ascii="Times New Roman" w:hAnsi="Times New Roman"/>
          <w:sz w:val="22"/>
          <w:szCs w:val="22"/>
        </w:rPr>
        <w:t>rates</w:t>
      </w:r>
      <w:r w:rsidR="2422B501" w:rsidRPr="00432CD5">
        <w:rPr>
          <w:rFonts w:ascii="Times New Roman" w:hAnsi="Times New Roman"/>
          <w:sz w:val="22"/>
          <w:szCs w:val="22"/>
        </w:rPr>
        <w:t xml:space="preserve"> for the entire period for which Customer incorrectly received </w:t>
      </w:r>
      <w:r w:rsidR="4119C82B" w:rsidRPr="00432CD5">
        <w:rPr>
          <w:rFonts w:ascii="Times New Roman" w:hAnsi="Times New Roman"/>
          <w:sz w:val="22"/>
          <w:szCs w:val="22"/>
        </w:rPr>
        <w:t xml:space="preserve">rates </w:t>
      </w:r>
      <w:r w:rsidR="2422B501" w:rsidRPr="00432CD5">
        <w:rPr>
          <w:rFonts w:ascii="Times New Roman" w:hAnsi="Times New Roman"/>
          <w:sz w:val="22"/>
          <w:szCs w:val="22"/>
        </w:rPr>
        <w:t xml:space="preserve">from this </w:t>
      </w:r>
      <w:r w:rsidR="02E99781" w:rsidRPr="00432CD5">
        <w:rPr>
          <w:rFonts w:ascii="Times New Roman" w:hAnsi="Times New Roman"/>
          <w:sz w:val="22"/>
          <w:szCs w:val="22"/>
        </w:rPr>
        <w:t xml:space="preserve">Service </w:t>
      </w:r>
      <w:r w:rsidR="2422B501" w:rsidRPr="00432CD5">
        <w:rPr>
          <w:rFonts w:ascii="Times New Roman" w:hAnsi="Times New Roman"/>
          <w:sz w:val="22"/>
          <w:szCs w:val="22"/>
        </w:rPr>
        <w:t>Schedule, subject to the applicable statute of limitations</w:t>
      </w:r>
      <w:r w:rsidR="45B4E80F" w:rsidRPr="00432CD5">
        <w:rPr>
          <w:rFonts w:ascii="Times New Roman" w:hAnsi="Times New Roman"/>
          <w:sz w:val="22"/>
          <w:szCs w:val="22"/>
        </w:rPr>
        <w:t>, and Customer shall pay such charges.</w:t>
      </w:r>
    </w:p>
    <w:p w14:paraId="2C5232F0" w14:textId="3E3F3786" w:rsidR="00C219E3" w:rsidRPr="00432CD5" w:rsidRDefault="4CF2AB51"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When a UNI is ordered under this Service Schedule, Customer must order any associated EVC(s) from this Service Schedule (and vice versa).  Customer shall order both UNI and EVC using the same PNUM</w:t>
      </w:r>
      <w:r w:rsidR="554803CB" w:rsidRPr="00432CD5">
        <w:rPr>
          <w:rFonts w:ascii="Times New Roman" w:hAnsi="Times New Roman"/>
          <w:sz w:val="22"/>
          <w:szCs w:val="22"/>
        </w:rPr>
        <w:t xml:space="preserve"> (</w:t>
      </w:r>
      <w:r w:rsidRPr="00432CD5">
        <w:rPr>
          <w:rFonts w:ascii="Times New Roman" w:hAnsi="Times New Roman"/>
          <w:sz w:val="22"/>
          <w:szCs w:val="22"/>
        </w:rPr>
        <w:t>set forth in Section 10.2) and, when Customer requests changes (e.g., disconnection) to the UNI, Customer must also request the same change to the associated EVC (and vice versa).  The VTA for the associated UNI and EVC must be the same.</w:t>
      </w:r>
    </w:p>
    <w:p w14:paraId="2F015F8C" w14:textId="693715E8" w:rsidR="00072F51" w:rsidRPr="00432CD5" w:rsidRDefault="35D77BA1"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Customer shall order E-Path Silver, Gold and Platinum pursuant to Frontier’s ordering guidelines</w:t>
      </w:r>
      <w:r w:rsidR="41BEB2FF" w:rsidRPr="00432CD5">
        <w:rPr>
          <w:rFonts w:ascii="Times New Roman" w:hAnsi="Times New Roman"/>
          <w:sz w:val="22"/>
          <w:szCs w:val="22"/>
        </w:rPr>
        <w:t xml:space="preserve"> found on Frontier’s wholesale website.</w:t>
      </w:r>
    </w:p>
    <w:p w14:paraId="01505D3F" w14:textId="3223A80B" w:rsidR="001A7EF5" w:rsidRPr="00432CD5" w:rsidRDefault="001A7EF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Customer is responsible for, and shall manage, any oversubscription.</w:t>
      </w:r>
    </w:p>
    <w:p w14:paraId="4DAEB9AC" w14:textId="03B2D191" w:rsidR="00F13364" w:rsidRPr="00432CD5" w:rsidRDefault="00063019" w:rsidP="00734637">
      <w:pPr>
        <w:pStyle w:val="ListParagraph"/>
        <w:numPr>
          <w:ilvl w:val="0"/>
          <w:numId w:val="16"/>
        </w:numPr>
        <w:spacing w:before="240" w:after="240"/>
        <w:rPr>
          <w:rFonts w:ascii="Times New Roman" w:eastAsia="MS Mincho" w:hAnsi="Times New Roman"/>
          <w:b/>
          <w:bCs/>
          <w:sz w:val="22"/>
          <w:szCs w:val="22"/>
        </w:rPr>
      </w:pPr>
      <w:r w:rsidRPr="00432CD5">
        <w:rPr>
          <w:rFonts w:ascii="Times New Roman" w:hAnsi="Times New Roman"/>
          <w:b/>
          <w:bCs/>
          <w:sz w:val="22"/>
          <w:szCs w:val="22"/>
        </w:rPr>
        <w:t>Service</w:t>
      </w:r>
      <w:r w:rsidRPr="00432CD5">
        <w:rPr>
          <w:rFonts w:ascii="Times New Roman" w:eastAsia="MS Mincho" w:hAnsi="Times New Roman"/>
          <w:b/>
          <w:bCs/>
          <w:sz w:val="22"/>
          <w:szCs w:val="22"/>
        </w:rPr>
        <w:t xml:space="preserve"> Schedule </w:t>
      </w:r>
      <w:r w:rsidR="0039777C" w:rsidRPr="00432CD5">
        <w:rPr>
          <w:rFonts w:ascii="Times New Roman" w:eastAsia="MS Mincho" w:hAnsi="Times New Roman"/>
          <w:b/>
          <w:bCs/>
          <w:sz w:val="22"/>
          <w:szCs w:val="22"/>
        </w:rPr>
        <w:t>Modification</w:t>
      </w:r>
      <w:del w:id="16" w:author="Forsythe, Kelly" w:date="2021-03-31T09:01:00Z">
        <w:r w:rsidR="009E63D4" w:rsidRPr="00432CD5" w:rsidDel="00793C59">
          <w:rPr>
            <w:rFonts w:ascii="Times New Roman" w:eastAsia="MS Mincho" w:hAnsi="Times New Roman"/>
            <w:b/>
            <w:bCs/>
            <w:sz w:val="22"/>
            <w:szCs w:val="22"/>
          </w:rPr>
          <w:delText>.</w:delText>
        </w:r>
      </w:del>
    </w:p>
    <w:p w14:paraId="4165770E" w14:textId="65DE5AB9" w:rsidR="004369FF" w:rsidRPr="00432CD5" w:rsidRDefault="0039777C"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lastRenderedPageBreak/>
        <w:t xml:space="preserve">No modification of this Service Schedule </w:t>
      </w:r>
      <w:r w:rsidRPr="00432CD5">
        <w:rPr>
          <w:rFonts w:ascii="Times New Roman" w:hAnsi="Times New Roman"/>
          <w:spacing w:val="-3"/>
          <w:sz w:val="22"/>
          <w:szCs w:val="22"/>
        </w:rPr>
        <w:t xml:space="preserve">shall </w:t>
      </w:r>
      <w:r w:rsidRPr="00432CD5">
        <w:rPr>
          <w:rFonts w:ascii="Times New Roman" w:hAnsi="Times New Roman"/>
          <w:sz w:val="22"/>
          <w:szCs w:val="22"/>
        </w:rPr>
        <w:t xml:space="preserve">be </w:t>
      </w:r>
      <w:r w:rsidRPr="00432CD5">
        <w:rPr>
          <w:rFonts w:ascii="Times New Roman" w:hAnsi="Times New Roman"/>
          <w:spacing w:val="-3"/>
          <w:sz w:val="22"/>
          <w:szCs w:val="22"/>
        </w:rPr>
        <w:t xml:space="preserve">effective </w:t>
      </w:r>
      <w:r w:rsidRPr="00432CD5">
        <w:rPr>
          <w:rFonts w:ascii="Times New Roman" w:hAnsi="Times New Roman"/>
          <w:sz w:val="22"/>
          <w:szCs w:val="22"/>
        </w:rPr>
        <w:t xml:space="preserve">or </w:t>
      </w:r>
      <w:r w:rsidRPr="00432CD5">
        <w:rPr>
          <w:rFonts w:ascii="Times New Roman" w:hAnsi="Times New Roman"/>
          <w:spacing w:val="-3"/>
          <w:sz w:val="22"/>
          <w:szCs w:val="22"/>
        </w:rPr>
        <w:t>binding</w:t>
      </w:r>
      <w:r w:rsidRPr="00432CD5">
        <w:rPr>
          <w:rFonts w:ascii="Times New Roman" w:hAnsi="Times New Roman"/>
          <w:spacing w:val="-5"/>
          <w:sz w:val="22"/>
          <w:szCs w:val="22"/>
        </w:rPr>
        <w:t xml:space="preserve"> </w:t>
      </w:r>
      <w:r w:rsidRPr="00432CD5">
        <w:rPr>
          <w:rFonts w:ascii="Times New Roman" w:hAnsi="Times New Roman"/>
          <w:spacing w:val="-3"/>
          <w:sz w:val="22"/>
          <w:szCs w:val="22"/>
        </w:rPr>
        <w:t xml:space="preserve">unless </w:t>
      </w:r>
      <w:r w:rsidRPr="00432CD5">
        <w:rPr>
          <w:rFonts w:ascii="Times New Roman" w:hAnsi="Times New Roman"/>
          <w:spacing w:val="-5"/>
          <w:sz w:val="22"/>
          <w:szCs w:val="22"/>
        </w:rPr>
        <w:t xml:space="preserve">it </w:t>
      </w:r>
      <w:r w:rsidRPr="00432CD5">
        <w:rPr>
          <w:rFonts w:ascii="Times New Roman" w:hAnsi="Times New Roman"/>
          <w:sz w:val="22"/>
          <w:szCs w:val="22"/>
        </w:rPr>
        <w:t xml:space="preserve">is </w:t>
      </w:r>
      <w:r w:rsidRPr="00432CD5">
        <w:rPr>
          <w:rFonts w:ascii="Times New Roman" w:hAnsi="Times New Roman"/>
          <w:spacing w:val="-3"/>
          <w:sz w:val="22"/>
          <w:szCs w:val="22"/>
        </w:rPr>
        <w:t xml:space="preserve">made </w:t>
      </w:r>
      <w:r w:rsidRPr="00432CD5">
        <w:rPr>
          <w:rFonts w:ascii="Times New Roman" w:hAnsi="Times New Roman"/>
          <w:sz w:val="22"/>
          <w:szCs w:val="22"/>
        </w:rPr>
        <w:t xml:space="preserve">in </w:t>
      </w:r>
      <w:r w:rsidRPr="00432CD5">
        <w:rPr>
          <w:rFonts w:ascii="Times New Roman" w:hAnsi="Times New Roman"/>
          <w:spacing w:val="-3"/>
          <w:sz w:val="22"/>
          <w:szCs w:val="22"/>
        </w:rPr>
        <w:t xml:space="preserve">writing </w:t>
      </w:r>
      <w:r w:rsidRPr="00432CD5">
        <w:rPr>
          <w:rFonts w:ascii="Times New Roman" w:hAnsi="Times New Roman"/>
          <w:sz w:val="22"/>
          <w:szCs w:val="22"/>
        </w:rPr>
        <w:t xml:space="preserve">and </w:t>
      </w:r>
      <w:r w:rsidRPr="00432CD5">
        <w:rPr>
          <w:rFonts w:ascii="Times New Roman" w:hAnsi="Times New Roman"/>
          <w:spacing w:val="-3"/>
          <w:sz w:val="22"/>
          <w:szCs w:val="22"/>
        </w:rPr>
        <w:t xml:space="preserve">signed </w:t>
      </w:r>
      <w:r w:rsidRPr="00432CD5">
        <w:rPr>
          <w:rFonts w:ascii="Times New Roman" w:hAnsi="Times New Roman"/>
          <w:sz w:val="22"/>
          <w:szCs w:val="22"/>
        </w:rPr>
        <w:t xml:space="preserve">by an </w:t>
      </w:r>
      <w:r w:rsidRPr="00432CD5">
        <w:rPr>
          <w:rFonts w:ascii="Times New Roman" w:hAnsi="Times New Roman"/>
          <w:spacing w:val="-3"/>
          <w:sz w:val="22"/>
          <w:szCs w:val="22"/>
        </w:rPr>
        <w:t xml:space="preserve">authorized representative </w:t>
      </w:r>
      <w:r w:rsidRPr="00432CD5">
        <w:rPr>
          <w:rFonts w:ascii="Times New Roman" w:hAnsi="Times New Roman"/>
          <w:sz w:val="22"/>
          <w:szCs w:val="22"/>
        </w:rPr>
        <w:t xml:space="preserve">of </w:t>
      </w:r>
      <w:r w:rsidRPr="00432CD5">
        <w:rPr>
          <w:rFonts w:ascii="Times New Roman" w:hAnsi="Times New Roman"/>
          <w:spacing w:val="-3"/>
          <w:sz w:val="22"/>
          <w:szCs w:val="22"/>
        </w:rPr>
        <w:t>each</w:t>
      </w:r>
      <w:r w:rsidRPr="00432CD5">
        <w:rPr>
          <w:rFonts w:ascii="Times New Roman" w:hAnsi="Times New Roman"/>
          <w:spacing w:val="3"/>
          <w:sz w:val="22"/>
          <w:szCs w:val="22"/>
        </w:rPr>
        <w:t xml:space="preserve"> </w:t>
      </w:r>
      <w:r w:rsidRPr="00432CD5">
        <w:rPr>
          <w:rFonts w:ascii="Times New Roman" w:hAnsi="Times New Roman"/>
          <w:spacing w:val="-3"/>
          <w:sz w:val="22"/>
          <w:szCs w:val="22"/>
        </w:rPr>
        <w:t>Party.</w:t>
      </w:r>
    </w:p>
    <w:p w14:paraId="49540724" w14:textId="6A45A268" w:rsidR="004369FF" w:rsidRPr="00432CD5" w:rsidRDefault="004369FF"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Entire Agreement</w:t>
      </w:r>
      <w:del w:id="17" w:author="Forsythe, Kelly" w:date="2021-03-31T09:01:00Z">
        <w:r w:rsidRPr="00432CD5" w:rsidDel="00793C59">
          <w:rPr>
            <w:rFonts w:ascii="Times New Roman" w:hAnsi="Times New Roman"/>
            <w:b/>
            <w:bCs/>
            <w:sz w:val="22"/>
            <w:szCs w:val="22"/>
          </w:rPr>
          <w:delText>.</w:delText>
        </w:r>
      </w:del>
    </w:p>
    <w:p w14:paraId="1E4B499E" w14:textId="57E5F4D8" w:rsidR="004369FF" w:rsidRPr="00432CD5" w:rsidRDefault="004369F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This </w:t>
      </w:r>
      <w:r w:rsidR="00063019" w:rsidRPr="00432CD5">
        <w:rPr>
          <w:rFonts w:ascii="Times New Roman" w:hAnsi="Times New Roman"/>
          <w:sz w:val="22"/>
          <w:szCs w:val="22"/>
        </w:rPr>
        <w:t xml:space="preserve">Service </w:t>
      </w:r>
      <w:r w:rsidRPr="00432CD5">
        <w:rPr>
          <w:rFonts w:ascii="Times New Roman" w:hAnsi="Times New Roman"/>
          <w:sz w:val="22"/>
          <w:szCs w:val="22"/>
        </w:rPr>
        <w:t xml:space="preserve">Schedule, and all terms and conditions of the </w:t>
      </w:r>
      <w:r w:rsidR="001F434C" w:rsidRPr="00432CD5">
        <w:rPr>
          <w:rFonts w:ascii="Times New Roman" w:hAnsi="Times New Roman"/>
          <w:sz w:val="22"/>
          <w:szCs w:val="22"/>
        </w:rPr>
        <w:t>MSA</w:t>
      </w:r>
      <w:r w:rsidRPr="00432CD5">
        <w:rPr>
          <w:rFonts w:ascii="Times New Roman" w:hAnsi="Times New Roman"/>
          <w:sz w:val="22"/>
          <w:szCs w:val="22"/>
        </w:rPr>
        <w:t xml:space="preserve">, is the entire agreement between the </w:t>
      </w:r>
      <w:r w:rsidR="00CC36AE" w:rsidRPr="00432CD5">
        <w:rPr>
          <w:rFonts w:ascii="Times New Roman" w:hAnsi="Times New Roman"/>
          <w:sz w:val="22"/>
          <w:szCs w:val="22"/>
        </w:rPr>
        <w:t>P</w:t>
      </w:r>
      <w:r w:rsidRPr="00432CD5">
        <w:rPr>
          <w:rFonts w:ascii="Times New Roman" w:hAnsi="Times New Roman"/>
          <w:sz w:val="22"/>
          <w:szCs w:val="22"/>
        </w:rPr>
        <w:t xml:space="preserve">arties with respect to the Services </w:t>
      </w:r>
      <w:r w:rsidR="00063019" w:rsidRPr="00432CD5">
        <w:rPr>
          <w:rFonts w:ascii="Times New Roman" w:hAnsi="Times New Roman"/>
          <w:sz w:val="22"/>
          <w:szCs w:val="22"/>
        </w:rPr>
        <w:t xml:space="preserve">ordered under this Service Schedule </w:t>
      </w:r>
      <w:r w:rsidRPr="00432CD5">
        <w:rPr>
          <w:rFonts w:ascii="Times New Roman" w:hAnsi="Times New Roman"/>
          <w:sz w:val="22"/>
          <w:szCs w:val="22"/>
        </w:rPr>
        <w:t>and supersedes any and all prior or contemporaneous agreements, representations, statements, negotiations, and undertakings written or oral with respect to the subject matter of</w:t>
      </w:r>
      <w:r w:rsidR="00063019" w:rsidRPr="00432CD5">
        <w:rPr>
          <w:rFonts w:ascii="Times New Roman" w:hAnsi="Times New Roman"/>
          <w:sz w:val="22"/>
          <w:szCs w:val="22"/>
        </w:rPr>
        <w:t xml:space="preserve"> </w:t>
      </w:r>
      <w:r w:rsidR="00147F68" w:rsidRPr="00432CD5">
        <w:rPr>
          <w:rFonts w:ascii="Times New Roman" w:hAnsi="Times New Roman"/>
          <w:sz w:val="22"/>
          <w:szCs w:val="22"/>
        </w:rPr>
        <w:t xml:space="preserve">Services ordered under </w:t>
      </w:r>
      <w:r w:rsidR="00063019" w:rsidRPr="00432CD5">
        <w:rPr>
          <w:rFonts w:ascii="Times New Roman" w:hAnsi="Times New Roman"/>
          <w:sz w:val="22"/>
          <w:szCs w:val="22"/>
        </w:rPr>
        <w:t>this Service Schedule</w:t>
      </w:r>
      <w:r w:rsidRPr="00432CD5">
        <w:rPr>
          <w:rFonts w:ascii="Times New Roman" w:hAnsi="Times New Roman"/>
          <w:sz w:val="22"/>
          <w:szCs w:val="22"/>
        </w:rPr>
        <w:t>.</w:t>
      </w:r>
    </w:p>
    <w:p w14:paraId="71777A43" w14:textId="1C1C742F" w:rsidR="0016322E" w:rsidRPr="00432CD5" w:rsidRDefault="00194890" w:rsidP="00C70DFC">
      <w:pPr>
        <w:tabs>
          <w:tab w:val="center" w:pos="5400"/>
        </w:tabs>
        <w:jc w:val="center"/>
        <w:rPr>
          <w:b/>
          <w:sz w:val="22"/>
          <w:szCs w:val="22"/>
        </w:rPr>
        <w:sectPr w:rsidR="0016322E" w:rsidRPr="00432CD5" w:rsidSect="00C10C9A">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720" w:right="720" w:bottom="720" w:left="720" w:header="720" w:footer="720" w:gutter="0"/>
          <w:cols w:space="720"/>
          <w:docGrid w:linePitch="360"/>
        </w:sectPr>
      </w:pPr>
      <w:r w:rsidRPr="00432CD5">
        <w:rPr>
          <w:b/>
          <w:sz w:val="22"/>
          <w:szCs w:val="22"/>
        </w:rPr>
        <w:t>[Signature Page Follows]</w:t>
      </w:r>
    </w:p>
    <w:p w14:paraId="3FFA0C79" w14:textId="77777777" w:rsidR="000903A4" w:rsidRPr="00432CD5" w:rsidRDefault="000903A4" w:rsidP="00734637">
      <w:pPr>
        <w:pStyle w:val="ListBullet2"/>
        <w:spacing w:before="240" w:after="240"/>
        <w:rPr>
          <w:sz w:val="22"/>
          <w:szCs w:val="22"/>
        </w:rPr>
      </w:pPr>
      <w:r w:rsidRPr="00432CD5">
        <w:rPr>
          <w:sz w:val="22"/>
          <w:szCs w:val="22"/>
        </w:rPr>
        <w:lastRenderedPageBreak/>
        <w:t>SIGNATURE PAGE</w:t>
      </w:r>
    </w:p>
    <w:p w14:paraId="17E7F44E" w14:textId="6D64B9CE" w:rsidR="00A76090" w:rsidRPr="00432CD5" w:rsidRDefault="000903A4" w:rsidP="00734637">
      <w:pPr>
        <w:pStyle w:val="ListBullet2"/>
        <w:spacing w:before="240" w:after="240"/>
        <w:rPr>
          <w:sz w:val="22"/>
          <w:szCs w:val="22"/>
        </w:rPr>
      </w:pPr>
      <w:r w:rsidRPr="00432CD5">
        <w:rPr>
          <w:sz w:val="22"/>
          <w:szCs w:val="22"/>
        </w:rPr>
        <w:t>Agreed as of the E-Path Schedule Effective Date:</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860"/>
        <w:gridCol w:w="4860"/>
      </w:tblGrid>
      <w:tr w:rsidR="00A76090" w:rsidRPr="00432CD5" w14:paraId="38C0ED59" w14:textId="0B395CD1" w:rsidTr="00CB54F3">
        <w:tc>
          <w:tcPr>
            <w:tcW w:w="4860" w:type="dxa"/>
          </w:tcPr>
          <w:p w14:paraId="390EB5E7" w14:textId="79B19403" w:rsidR="00A76090" w:rsidRPr="00432CD5" w:rsidRDefault="004F75B2" w:rsidP="00FA61AB">
            <w:pPr>
              <w:pStyle w:val="Footer"/>
              <w:tabs>
                <w:tab w:val="left" w:pos="5040"/>
              </w:tabs>
              <w:rPr>
                <w:b/>
                <w:color w:val="000000"/>
                <w:sz w:val="22"/>
                <w:szCs w:val="22"/>
              </w:rPr>
            </w:pPr>
            <w:r w:rsidRPr="004F75B2">
              <w:rPr>
                <w:rFonts w:eastAsia="Arial"/>
                <w:b/>
                <w:bCs/>
                <w:sz w:val="22"/>
                <w:szCs w:val="22"/>
              </w:rPr>
              <w:t>{{</w:t>
            </w:r>
            <w:r w:rsidR="00E44080">
              <w:rPr>
                <w:rFonts w:eastAsia="Arial"/>
                <w:b/>
                <w:bCs/>
                <w:sz w:val="22"/>
                <w:szCs w:val="22"/>
              </w:rPr>
              <w:t>Subscriber</w:t>
            </w:r>
            <w:r w:rsidRPr="004F75B2">
              <w:rPr>
                <w:rFonts w:eastAsia="Arial"/>
                <w:b/>
                <w:bCs/>
                <w:sz w:val="22"/>
                <w:szCs w:val="22"/>
              </w:rPr>
              <w:t>_Name}}</w:t>
            </w:r>
          </w:p>
        </w:tc>
        <w:tc>
          <w:tcPr>
            <w:tcW w:w="4860" w:type="dxa"/>
          </w:tcPr>
          <w:p w14:paraId="04652ECC" w14:textId="06F78E5B" w:rsidR="00A76090" w:rsidRPr="00432CD5" w:rsidRDefault="00A76090" w:rsidP="00FA61AB">
            <w:pPr>
              <w:pStyle w:val="Footer"/>
              <w:tabs>
                <w:tab w:val="left" w:pos="5040"/>
              </w:tabs>
              <w:rPr>
                <w:sz w:val="22"/>
                <w:szCs w:val="22"/>
              </w:rPr>
            </w:pPr>
            <w:r w:rsidRPr="00432CD5">
              <w:rPr>
                <w:rFonts w:eastAsia="MS Mincho"/>
                <w:b/>
                <w:bCs/>
                <w:sz w:val="22"/>
                <w:szCs w:val="22"/>
              </w:rPr>
              <w:t xml:space="preserve">Citizens Telecom Services Company LLC, </w:t>
            </w:r>
            <w:r w:rsidRPr="00432CD5">
              <w:rPr>
                <w:rFonts w:eastAsia="MS Mincho"/>
                <w:sz w:val="22"/>
                <w:szCs w:val="22"/>
              </w:rPr>
              <w:t xml:space="preserve">on behalf of the Frontier Telephone Companies identified in Exhibit 1 to the </w:t>
            </w:r>
            <w:r w:rsidR="001F434C" w:rsidRPr="00432CD5">
              <w:rPr>
                <w:rFonts w:eastAsia="MS Mincho"/>
                <w:sz w:val="22"/>
                <w:szCs w:val="22"/>
              </w:rPr>
              <w:t>MSA</w:t>
            </w:r>
            <w:r w:rsidR="003F257C" w:rsidRPr="00432CD5">
              <w:rPr>
                <w:rFonts w:eastAsia="MS Mincho"/>
                <w:sz w:val="22"/>
                <w:szCs w:val="22"/>
              </w:rPr>
              <w:t xml:space="preserve"> (“Frontier”)</w:t>
            </w:r>
          </w:p>
        </w:tc>
      </w:tr>
      <w:tr w:rsidR="00A76090" w:rsidRPr="00432CD5" w14:paraId="287DCF02" w14:textId="6C631D08" w:rsidTr="00CB54F3">
        <w:tc>
          <w:tcPr>
            <w:tcW w:w="4860" w:type="dxa"/>
          </w:tcPr>
          <w:p w14:paraId="5C5E53BC" w14:textId="32AA8256" w:rsidR="00A76090" w:rsidRPr="00CB54F3" w:rsidRDefault="00A76090" w:rsidP="00CB54F3">
            <w:pPr>
              <w:pStyle w:val="Footer"/>
              <w:tabs>
                <w:tab w:val="right" w:leader="underscore" w:pos="4212"/>
                <w:tab w:val="left" w:pos="5040"/>
              </w:tabs>
              <w:rPr>
                <w:sz w:val="22"/>
                <w:szCs w:val="22"/>
              </w:rPr>
            </w:pPr>
          </w:p>
        </w:tc>
        <w:tc>
          <w:tcPr>
            <w:tcW w:w="4860" w:type="dxa"/>
          </w:tcPr>
          <w:p w14:paraId="29BF3C6C" w14:textId="5256F0DD" w:rsidR="00A76090" w:rsidRPr="00CB54F3" w:rsidRDefault="00A76090" w:rsidP="00CB54F3">
            <w:pPr>
              <w:pStyle w:val="Footer"/>
              <w:tabs>
                <w:tab w:val="right" w:leader="underscore" w:pos="4212"/>
                <w:tab w:val="left" w:pos="5040"/>
              </w:tabs>
              <w:rPr>
                <w:sz w:val="22"/>
                <w:szCs w:val="22"/>
              </w:rPr>
            </w:pPr>
          </w:p>
        </w:tc>
      </w:tr>
      <w:tr w:rsidR="00A76090" w:rsidRPr="00432CD5" w14:paraId="669CDC8C" w14:textId="15BD65F6" w:rsidTr="00CB54F3">
        <w:tc>
          <w:tcPr>
            <w:tcW w:w="4860" w:type="dxa"/>
          </w:tcPr>
          <w:p w14:paraId="7D7B360C" w14:textId="315DB870" w:rsidR="00A76090" w:rsidRPr="00CB54F3" w:rsidRDefault="00A76090" w:rsidP="00CB54F3">
            <w:pPr>
              <w:pStyle w:val="Footer"/>
              <w:tabs>
                <w:tab w:val="right" w:leader="underscore" w:pos="4212"/>
                <w:tab w:val="left" w:pos="5040"/>
              </w:tabs>
              <w:rPr>
                <w:sz w:val="22"/>
                <w:szCs w:val="22"/>
              </w:rPr>
            </w:pPr>
          </w:p>
        </w:tc>
        <w:tc>
          <w:tcPr>
            <w:tcW w:w="4860" w:type="dxa"/>
          </w:tcPr>
          <w:p w14:paraId="7AD55EA5" w14:textId="73797654" w:rsidR="00A76090" w:rsidRPr="00CB54F3" w:rsidRDefault="00A76090" w:rsidP="00CB54F3">
            <w:pPr>
              <w:pStyle w:val="Footer"/>
              <w:tabs>
                <w:tab w:val="right" w:leader="underscore" w:pos="4212"/>
                <w:tab w:val="left" w:pos="5040"/>
              </w:tabs>
              <w:rPr>
                <w:sz w:val="22"/>
                <w:szCs w:val="22"/>
              </w:rPr>
            </w:pPr>
          </w:p>
        </w:tc>
      </w:tr>
      <w:tr w:rsidR="00A76090" w:rsidRPr="00432CD5" w14:paraId="30D0E47B" w14:textId="2098F6F6" w:rsidTr="00CB54F3">
        <w:tc>
          <w:tcPr>
            <w:tcW w:w="4860" w:type="dxa"/>
          </w:tcPr>
          <w:p w14:paraId="2AC5C366" w14:textId="26586C92" w:rsidR="00A76090" w:rsidRPr="00CB54F3" w:rsidRDefault="00A76090" w:rsidP="00CB54F3">
            <w:pPr>
              <w:pStyle w:val="Footer"/>
              <w:tabs>
                <w:tab w:val="right" w:leader="underscore" w:pos="4212"/>
                <w:tab w:val="left" w:pos="5040"/>
              </w:tabs>
              <w:rPr>
                <w:sz w:val="22"/>
                <w:szCs w:val="22"/>
              </w:rPr>
            </w:pPr>
            <w:r w:rsidRPr="00CB54F3">
              <w:rPr>
                <w:sz w:val="22"/>
                <w:szCs w:val="22"/>
              </w:rPr>
              <w:t>By:</w:t>
            </w:r>
            <w:r w:rsidR="00CB1E59" w:rsidRPr="00CB54F3">
              <w:rPr>
                <w:sz w:val="22"/>
                <w:szCs w:val="22"/>
              </w:rPr>
              <w:t xml:space="preserve"> </w:t>
            </w:r>
            <w:r w:rsidR="00CB1E59" w:rsidRPr="00CB54F3">
              <w:rPr>
                <w:color w:val="FFFFFF" w:themeColor="background1"/>
                <w:sz w:val="22"/>
                <w:szCs w:val="22"/>
              </w:rPr>
              <w:t>{{Signer1Signature}}</w:t>
            </w:r>
          </w:p>
        </w:tc>
        <w:tc>
          <w:tcPr>
            <w:tcW w:w="4860" w:type="dxa"/>
          </w:tcPr>
          <w:p w14:paraId="7FE5E00A" w14:textId="7D7E74C9" w:rsidR="00A76090" w:rsidRPr="00CB54F3" w:rsidRDefault="00A76090" w:rsidP="00CB54F3">
            <w:pPr>
              <w:pStyle w:val="Footer"/>
              <w:tabs>
                <w:tab w:val="right" w:leader="underscore" w:pos="4212"/>
                <w:tab w:val="left" w:pos="5040"/>
              </w:tabs>
              <w:rPr>
                <w:sz w:val="22"/>
                <w:szCs w:val="22"/>
              </w:rPr>
            </w:pPr>
            <w:r w:rsidRPr="00CB54F3">
              <w:rPr>
                <w:sz w:val="22"/>
                <w:szCs w:val="22"/>
              </w:rPr>
              <w:t>By:</w:t>
            </w:r>
            <w:r w:rsidR="00CB1E59" w:rsidRPr="00CB54F3">
              <w:rPr>
                <w:sz w:val="22"/>
                <w:szCs w:val="22"/>
              </w:rPr>
              <w:t xml:space="preserve"> </w:t>
            </w:r>
            <w:r w:rsidR="00CB1E59" w:rsidRPr="00CB54F3">
              <w:rPr>
                <w:color w:val="FFFFFF" w:themeColor="background1"/>
                <w:sz w:val="22"/>
                <w:szCs w:val="22"/>
              </w:rPr>
              <w:t>{{Signer2Signature}}</w:t>
            </w:r>
          </w:p>
        </w:tc>
      </w:tr>
      <w:tr w:rsidR="00A76090" w:rsidRPr="00432CD5" w14:paraId="3944A13E" w14:textId="4E07E97B" w:rsidTr="00CB54F3">
        <w:tc>
          <w:tcPr>
            <w:tcW w:w="4860" w:type="dxa"/>
          </w:tcPr>
          <w:p w14:paraId="58DA1E78" w14:textId="274706D2" w:rsidR="00A76090" w:rsidRPr="00CB54F3" w:rsidRDefault="00A76090" w:rsidP="00CB54F3">
            <w:pPr>
              <w:pStyle w:val="Footer"/>
              <w:tabs>
                <w:tab w:val="right" w:leader="underscore" w:pos="4212"/>
                <w:tab w:val="left" w:pos="5040"/>
              </w:tabs>
              <w:rPr>
                <w:sz w:val="22"/>
                <w:szCs w:val="22"/>
              </w:rPr>
            </w:pPr>
          </w:p>
        </w:tc>
        <w:tc>
          <w:tcPr>
            <w:tcW w:w="4860" w:type="dxa"/>
          </w:tcPr>
          <w:p w14:paraId="42CFCEFD" w14:textId="6ADD7CC1" w:rsidR="00A76090" w:rsidRPr="00CB54F3" w:rsidRDefault="00A76090" w:rsidP="00CB54F3">
            <w:pPr>
              <w:pStyle w:val="Footer"/>
              <w:tabs>
                <w:tab w:val="right" w:leader="underscore" w:pos="4212"/>
                <w:tab w:val="left" w:pos="5040"/>
              </w:tabs>
              <w:rPr>
                <w:sz w:val="22"/>
                <w:szCs w:val="22"/>
              </w:rPr>
            </w:pPr>
          </w:p>
        </w:tc>
      </w:tr>
      <w:tr w:rsidR="00A76090" w:rsidRPr="00432CD5" w14:paraId="0FB190A1" w14:textId="6E57BEEC" w:rsidTr="00CB54F3">
        <w:tc>
          <w:tcPr>
            <w:tcW w:w="4860" w:type="dxa"/>
          </w:tcPr>
          <w:p w14:paraId="18EA9F7E" w14:textId="2094E6C8" w:rsidR="00A76090" w:rsidRPr="00CB54F3" w:rsidRDefault="00A76090" w:rsidP="00CB54F3">
            <w:pPr>
              <w:pStyle w:val="Footer"/>
              <w:tabs>
                <w:tab w:val="right" w:leader="underscore" w:pos="4212"/>
                <w:tab w:val="left" w:pos="5040"/>
              </w:tabs>
              <w:rPr>
                <w:sz w:val="22"/>
                <w:szCs w:val="22"/>
              </w:rPr>
            </w:pPr>
          </w:p>
        </w:tc>
        <w:tc>
          <w:tcPr>
            <w:tcW w:w="4860" w:type="dxa"/>
          </w:tcPr>
          <w:p w14:paraId="7BF561B0" w14:textId="0B664AFF" w:rsidR="00A76090" w:rsidRPr="00CB54F3" w:rsidRDefault="00A76090" w:rsidP="00CB54F3">
            <w:pPr>
              <w:pStyle w:val="Footer"/>
              <w:tabs>
                <w:tab w:val="right" w:leader="underscore" w:pos="4212"/>
                <w:tab w:val="left" w:pos="5040"/>
              </w:tabs>
              <w:rPr>
                <w:sz w:val="22"/>
                <w:szCs w:val="22"/>
              </w:rPr>
            </w:pPr>
          </w:p>
        </w:tc>
      </w:tr>
      <w:tr w:rsidR="00A76090" w:rsidRPr="00432CD5" w14:paraId="754D1B70" w14:textId="28A68222" w:rsidTr="00CB54F3">
        <w:tc>
          <w:tcPr>
            <w:tcW w:w="4860" w:type="dxa"/>
          </w:tcPr>
          <w:p w14:paraId="2A063559" w14:textId="2949D743" w:rsidR="00A76090" w:rsidRPr="00CB54F3" w:rsidRDefault="00A76090" w:rsidP="00CB54F3">
            <w:pPr>
              <w:pStyle w:val="Footer"/>
              <w:tabs>
                <w:tab w:val="right" w:leader="underscore" w:pos="4212"/>
                <w:tab w:val="left" w:pos="5040"/>
              </w:tabs>
              <w:rPr>
                <w:sz w:val="22"/>
                <w:szCs w:val="22"/>
              </w:rPr>
            </w:pPr>
            <w:r w:rsidRPr="00CB54F3">
              <w:rPr>
                <w:sz w:val="22"/>
                <w:szCs w:val="22"/>
              </w:rPr>
              <w:t>Printed</w:t>
            </w:r>
            <w:r w:rsidR="00CB1E59" w:rsidRPr="00CB54F3">
              <w:rPr>
                <w:sz w:val="22"/>
                <w:szCs w:val="22"/>
              </w:rPr>
              <w:t xml:space="preserve">: </w:t>
            </w:r>
            <w:r w:rsidR="00CB1E59" w:rsidRPr="00CB54F3">
              <w:rPr>
                <w:color w:val="FFFFFF" w:themeColor="background1"/>
                <w:sz w:val="22"/>
                <w:szCs w:val="22"/>
              </w:rPr>
              <w:t>{{Signer1FullName}}</w:t>
            </w:r>
          </w:p>
        </w:tc>
        <w:tc>
          <w:tcPr>
            <w:tcW w:w="4860" w:type="dxa"/>
          </w:tcPr>
          <w:p w14:paraId="4B396E66" w14:textId="77533309" w:rsidR="00A76090" w:rsidRPr="00CB54F3" w:rsidRDefault="00A76090" w:rsidP="00CB54F3">
            <w:pPr>
              <w:pStyle w:val="Footer"/>
              <w:tabs>
                <w:tab w:val="right" w:leader="underscore" w:pos="4212"/>
                <w:tab w:val="left" w:pos="5040"/>
              </w:tabs>
              <w:rPr>
                <w:sz w:val="22"/>
                <w:szCs w:val="22"/>
              </w:rPr>
            </w:pPr>
            <w:r w:rsidRPr="00CB54F3">
              <w:rPr>
                <w:sz w:val="22"/>
                <w:szCs w:val="22"/>
              </w:rPr>
              <w:t>Printed:</w:t>
            </w:r>
            <w:r w:rsidR="00CB1E59" w:rsidRPr="00CB54F3">
              <w:rPr>
                <w:sz w:val="22"/>
                <w:szCs w:val="22"/>
              </w:rPr>
              <w:t xml:space="preserve"> </w:t>
            </w:r>
            <w:r w:rsidR="00CB1E59" w:rsidRPr="00CB54F3">
              <w:rPr>
                <w:color w:val="FFFFFF" w:themeColor="background1"/>
                <w:sz w:val="22"/>
                <w:szCs w:val="22"/>
              </w:rPr>
              <w:t>{{Signer2FullName}}</w:t>
            </w:r>
          </w:p>
        </w:tc>
      </w:tr>
      <w:tr w:rsidR="00A76090" w:rsidRPr="00432CD5" w14:paraId="0D0346F8" w14:textId="1F0A2440" w:rsidTr="00CB54F3">
        <w:tc>
          <w:tcPr>
            <w:tcW w:w="4860" w:type="dxa"/>
          </w:tcPr>
          <w:p w14:paraId="2A229678" w14:textId="16DB1E8E" w:rsidR="00A76090" w:rsidRPr="00CB54F3" w:rsidRDefault="00A76090" w:rsidP="00CB54F3">
            <w:pPr>
              <w:pStyle w:val="Footer"/>
              <w:tabs>
                <w:tab w:val="right" w:leader="underscore" w:pos="4212"/>
                <w:tab w:val="left" w:pos="5040"/>
              </w:tabs>
              <w:rPr>
                <w:sz w:val="22"/>
                <w:szCs w:val="22"/>
              </w:rPr>
            </w:pPr>
          </w:p>
        </w:tc>
        <w:tc>
          <w:tcPr>
            <w:tcW w:w="4860" w:type="dxa"/>
          </w:tcPr>
          <w:p w14:paraId="0BF339F6" w14:textId="6F2FFD02" w:rsidR="00A76090" w:rsidRPr="00CB54F3" w:rsidRDefault="00A76090" w:rsidP="00CB54F3">
            <w:pPr>
              <w:pStyle w:val="Footer"/>
              <w:tabs>
                <w:tab w:val="right" w:leader="underscore" w:pos="4212"/>
                <w:tab w:val="left" w:pos="5040"/>
              </w:tabs>
              <w:rPr>
                <w:sz w:val="22"/>
                <w:szCs w:val="22"/>
              </w:rPr>
            </w:pPr>
          </w:p>
        </w:tc>
      </w:tr>
      <w:tr w:rsidR="00A76090" w:rsidRPr="00432CD5" w14:paraId="084F0BDD" w14:textId="6A98B349" w:rsidTr="00CB54F3">
        <w:tc>
          <w:tcPr>
            <w:tcW w:w="4860" w:type="dxa"/>
          </w:tcPr>
          <w:p w14:paraId="51C65F33" w14:textId="631D5BBA" w:rsidR="00A76090" w:rsidRPr="00CB54F3" w:rsidRDefault="00A76090" w:rsidP="00CB54F3">
            <w:pPr>
              <w:pStyle w:val="Footer"/>
              <w:tabs>
                <w:tab w:val="right" w:leader="underscore" w:pos="4212"/>
                <w:tab w:val="left" w:pos="5040"/>
              </w:tabs>
              <w:rPr>
                <w:sz w:val="22"/>
                <w:szCs w:val="22"/>
              </w:rPr>
            </w:pPr>
          </w:p>
        </w:tc>
        <w:tc>
          <w:tcPr>
            <w:tcW w:w="4860" w:type="dxa"/>
          </w:tcPr>
          <w:p w14:paraId="423F0FD4" w14:textId="7854DC69" w:rsidR="00A76090" w:rsidRPr="00CB54F3" w:rsidRDefault="00A76090" w:rsidP="00CB54F3">
            <w:pPr>
              <w:pStyle w:val="Footer"/>
              <w:tabs>
                <w:tab w:val="right" w:leader="underscore" w:pos="4212"/>
                <w:tab w:val="left" w:pos="5040"/>
              </w:tabs>
              <w:rPr>
                <w:sz w:val="22"/>
                <w:szCs w:val="22"/>
              </w:rPr>
            </w:pPr>
          </w:p>
        </w:tc>
      </w:tr>
      <w:tr w:rsidR="00A76090" w:rsidRPr="00432CD5" w14:paraId="39539CA8" w14:textId="3C49E923" w:rsidTr="00CB54F3">
        <w:tc>
          <w:tcPr>
            <w:tcW w:w="4860" w:type="dxa"/>
          </w:tcPr>
          <w:p w14:paraId="5B86DA93" w14:textId="10D3DDFD" w:rsidR="00A76090" w:rsidRPr="00CB54F3" w:rsidRDefault="00A76090" w:rsidP="00CB54F3">
            <w:pPr>
              <w:pStyle w:val="Footer"/>
              <w:tabs>
                <w:tab w:val="right" w:leader="underscore" w:pos="4212"/>
                <w:tab w:val="left" w:pos="5040"/>
              </w:tabs>
              <w:rPr>
                <w:sz w:val="22"/>
                <w:szCs w:val="22"/>
              </w:rPr>
            </w:pPr>
            <w:r w:rsidRPr="00CB54F3">
              <w:rPr>
                <w:sz w:val="22"/>
                <w:szCs w:val="22"/>
              </w:rPr>
              <w:t>Title</w:t>
            </w:r>
            <w:r w:rsidR="00CB1E59" w:rsidRPr="00CB54F3">
              <w:rPr>
                <w:sz w:val="22"/>
                <w:szCs w:val="22"/>
              </w:rPr>
              <w:t xml:space="preserve">: </w:t>
            </w:r>
            <w:r w:rsidR="00CB1E59" w:rsidRPr="00CB54F3">
              <w:rPr>
                <w:color w:val="FFFFFF" w:themeColor="background1"/>
                <w:sz w:val="22"/>
                <w:szCs w:val="22"/>
              </w:rPr>
              <w:t>{{Signer1Title}}</w:t>
            </w:r>
          </w:p>
        </w:tc>
        <w:tc>
          <w:tcPr>
            <w:tcW w:w="4860" w:type="dxa"/>
          </w:tcPr>
          <w:p w14:paraId="5F7C2992" w14:textId="4DD9CF63" w:rsidR="00A76090" w:rsidRPr="00CB54F3" w:rsidRDefault="00A76090" w:rsidP="00CB54F3">
            <w:pPr>
              <w:pStyle w:val="Footer"/>
              <w:tabs>
                <w:tab w:val="right" w:leader="underscore" w:pos="4212"/>
                <w:tab w:val="left" w:pos="5040"/>
              </w:tabs>
              <w:rPr>
                <w:sz w:val="22"/>
                <w:szCs w:val="22"/>
              </w:rPr>
            </w:pPr>
            <w:r w:rsidRPr="00CB54F3">
              <w:rPr>
                <w:sz w:val="22"/>
                <w:szCs w:val="22"/>
              </w:rPr>
              <w:t>Title:</w:t>
            </w:r>
            <w:r w:rsidR="00CB1E59" w:rsidRPr="00CB54F3">
              <w:rPr>
                <w:sz w:val="22"/>
                <w:szCs w:val="22"/>
              </w:rPr>
              <w:t xml:space="preserve"> </w:t>
            </w:r>
            <w:r w:rsidR="00CB1E59" w:rsidRPr="00CB54F3">
              <w:rPr>
                <w:color w:val="FFFFFF" w:themeColor="background1"/>
                <w:sz w:val="22"/>
                <w:szCs w:val="22"/>
              </w:rPr>
              <w:t>{{Signer2Title}}</w:t>
            </w:r>
          </w:p>
        </w:tc>
      </w:tr>
      <w:tr w:rsidR="00A76090" w:rsidRPr="00432CD5" w14:paraId="0E58AA47" w14:textId="6821F3E4" w:rsidTr="00CB54F3">
        <w:tc>
          <w:tcPr>
            <w:tcW w:w="4860" w:type="dxa"/>
          </w:tcPr>
          <w:p w14:paraId="57ADB1F8" w14:textId="7A81B7B5" w:rsidR="00A76090" w:rsidRPr="00CB54F3" w:rsidRDefault="00A76090" w:rsidP="00CB54F3">
            <w:pPr>
              <w:pStyle w:val="Footer"/>
              <w:tabs>
                <w:tab w:val="right" w:leader="underscore" w:pos="4212"/>
                <w:tab w:val="left" w:pos="5040"/>
              </w:tabs>
              <w:rPr>
                <w:sz w:val="22"/>
                <w:szCs w:val="22"/>
              </w:rPr>
            </w:pPr>
          </w:p>
        </w:tc>
        <w:tc>
          <w:tcPr>
            <w:tcW w:w="4860" w:type="dxa"/>
          </w:tcPr>
          <w:p w14:paraId="3D91683C" w14:textId="5D718C58" w:rsidR="00A76090" w:rsidRPr="00CB54F3" w:rsidRDefault="00A76090" w:rsidP="00CB54F3">
            <w:pPr>
              <w:pStyle w:val="Footer"/>
              <w:tabs>
                <w:tab w:val="right" w:leader="underscore" w:pos="4212"/>
                <w:tab w:val="left" w:pos="5040"/>
              </w:tabs>
              <w:rPr>
                <w:sz w:val="22"/>
                <w:szCs w:val="22"/>
              </w:rPr>
            </w:pPr>
          </w:p>
        </w:tc>
      </w:tr>
      <w:tr w:rsidR="00A76090" w:rsidRPr="00432CD5" w14:paraId="664D2EA6" w14:textId="640856D6" w:rsidTr="00CB54F3">
        <w:tc>
          <w:tcPr>
            <w:tcW w:w="4860" w:type="dxa"/>
          </w:tcPr>
          <w:p w14:paraId="7A892F85" w14:textId="79966F8E" w:rsidR="00A76090" w:rsidRPr="00CB54F3" w:rsidRDefault="00A76090" w:rsidP="00CB54F3">
            <w:pPr>
              <w:pStyle w:val="Footer"/>
              <w:tabs>
                <w:tab w:val="right" w:leader="underscore" w:pos="4212"/>
                <w:tab w:val="left" w:pos="5040"/>
              </w:tabs>
              <w:rPr>
                <w:sz w:val="22"/>
                <w:szCs w:val="22"/>
              </w:rPr>
            </w:pPr>
          </w:p>
        </w:tc>
        <w:tc>
          <w:tcPr>
            <w:tcW w:w="4860" w:type="dxa"/>
            <w:shd w:val="clear" w:color="auto" w:fill="auto"/>
          </w:tcPr>
          <w:p w14:paraId="7BF0F753" w14:textId="1B4292D9" w:rsidR="00A76090" w:rsidRPr="00CB54F3" w:rsidRDefault="00A76090" w:rsidP="00CB54F3">
            <w:pPr>
              <w:pStyle w:val="Footer"/>
              <w:tabs>
                <w:tab w:val="right" w:leader="underscore" w:pos="4212"/>
                <w:tab w:val="left" w:pos="5040"/>
              </w:tabs>
              <w:rPr>
                <w:sz w:val="22"/>
                <w:szCs w:val="22"/>
              </w:rPr>
            </w:pPr>
          </w:p>
        </w:tc>
      </w:tr>
      <w:tr w:rsidR="00A76090" w:rsidRPr="00432CD5" w14:paraId="1EF35F31" w14:textId="011414B8" w:rsidTr="00CB54F3">
        <w:tc>
          <w:tcPr>
            <w:tcW w:w="4860" w:type="dxa"/>
          </w:tcPr>
          <w:p w14:paraId="3A038E1E" w14:textId="0525A06E" w:rsidR="00A76090" w:rsidRPr="00CB54F3" w:rsidRDefault="00A76090" w:rsidP="00CB54F3">
            <w:pPr>
              <w:pStyle w:val="Footer"/>
              <w:tabs>
                <w:tab w:val="right" w:leader="underscore" w:pos="4212"/>
                <w:tab w:val="left" w:pos="5040"/>
              </w:tabs>
              <w:rPr>
                <w:sz w:val="22"/>
                <w:szCs w:val="22"/>
              </w:rPr>
            </w:pPr>
            <w:r w:rsidRPr="00CB54F3">
              <w:rPr>
                <w:sz w:val="22"/>
                <w:szCs w:val="22"/>
              </w:rPr>
              <w:t>Date</w:t>
            </w:r>
            <w:r w:rsidR="00CB1E59" w:rsidRPr="00CB54F3">
              <w:rPr>
                <w:sz w:val="22"/>
                <w:szCs w:val="22"/>
              </w:rPr>
              <w:t xml:space="preserve">: </w:t>
            </w:r>
            <w:r w:rsidR="00CB1E59" w:rsidRPr="00CB54F3">
              <w:rPr>
                <w:color w:val="FFFFFF" w:themeColor="background1"/>
                <w:sz w:val="22"/>
                <w:szCs w:val="22"/>
              </w:rPr>
              <w:t>{{Signer1Date}}</w:t>
            </w:r>
          </w:p>
        </w:tc>
        <w:tc>
          <w:tcPr>
            <w:tcW w:w="4860" w:type="dxa"/>
          </w:tcPr>
          <w:p w14:paraId="356FD962" w14:textId="37F5F131" w:rsidR="00A76090" w:rsidRPr="00CB54F3" w:rsidRDefault="00A76090" w:rsidP="00CB54F3">
            <w:pPr>
              <w:pStyle w:val="Footer"/>
              <w:tabs>
                <w:tab w:val="right" w:leader="underscore" w:pos="4212"/>
                <w:tab w:val="left" w:pos="5040"/>
              </w:tabs>
              <w:rPr>
                <w:sz w:val="22"/>
                <w:szCs w:val="22"/>
              </w:rPr>
            </w:pPr>
            <w:r w:rsidRPr="00CB54F3">
              <w:rPr>
                <w:sz w:val="22"/>
                <w:szCs w:val="22"/>
              </w:rPr>
              <w:t>Date:</w:t>
            </w:r>
            <w:r w:rsidR="00CB1E59" w:rsidRPr="00CB54F3">
              <w:rPr>
                <w:sz w:val="22"/>
                <w:szCs w:val="22"/>
              </w:rPr>
              <w:t xml:space="preserve"> </w:t>
            </w:r>
            <w:r w:rsidR="00CB1E59" w:rsidRPr="00CB54F3">
              <w:rPr>
                <w:color w:val="FFFFFF" w:themeColor="background1"/>
                <w:sz w:val="22"/>
                <w:szCs w:val="22"/>
              </w:rPr>
              <w:t>{{Signer2Date}}</w:t>
            </w:r>
          </w:p>
        </w:tc>
      </w:tr>
    </w:tbl>
    <w:p w14:paraId="20E2D4E9" w14:textId="77777777" w:rsidR="00A76090" w:rsidRPr="00432CD5" w:rsidRDefault="00A76090" w:rsidP="00B051A7">
      <w:pPr>
        <w:pStyle w:val="ListBullet2"/>
        <w:rPr>
          <w:sz w:val="22"/>
          <w:szCs w:val="22"/>
        </w:rPr>
      </w:pPr>
    </w:p>
    <w:p w14:paraId="0945BB5E" w14:textId="77777777" w:rsidR="00911BB9" w:rsidRPr="00432CD5" w:rsidRDefault="00911BB9" w:rsidP="00911BB9">
      <w:pPr>
        <w:rPr>
          <w:sz w:val="22"/>
          <w:szCs w:val="22"/>
        </w:rPr>
      </w:pPr>
    </w:p>
    <w:p w14:paraId="3532122C" w14:textId="77777777" w:rsidR="00F774A6" w:rsidRPr="00432CD5" w:rsidRDefault="00F774A6" w:rsidP="00642477">
      <w:pPr>
        <w:pStyle w:val="ListParagraph"/>
        <w:ind w:left="2592"/>
        <w:rPr>
          <w:rFonts w:ascii="Times New Roman" w:hAnsi="Times New Roman"/>
          <w:sz w:val="22"/>
          <w:szCs w:val="22"/>
        </w:rPr>
        <w:sectPr w:rsidR="00F774A6" w:rsidRPr="00432CD5" w:rsidSect="00C10C9A">
          <w:footnotePr>
            <w:numRestart w:val="eachSect"/>
          </w:footnotePr>
          <w:pgSz w:w="12240" w:h="15840"/>
          <w:pgMar w:top="720" w:right="720" w:bottom="720" w:left="720" w:header="720" w:footer="720" w:gutter="0"/>
          <w:cols w:space="720"/>
          <w:docGrid w:linePitch="360"/>
        </w:sectPr>
      </w:pPr>
    </w:p>
    <w:p w14:paraId="313F2467" w14:textId="5881FE18" w:rsidR="00DC4CB9" w:rsidRPr="00432CD5" w:rsidRDefault="00DC4CB9" w:rsidP="00DC4CB9">
      <w:pPr>
        <w:spacing w:after="200" w:line="276" w:lineRule="auto"/>
        <w:jc w:val="center"/>
        <w:rPr>
          <w:b/>
          <w:caps/>
          <w:sz w:val="22"/>
          <w:szCs w:val="22"/>
        </w:rPr>
      </w:pPr>
      <w:r w:rsidRPr="00432CD5">
        <w:rPr>
          <w:b/>
          <w:caps/>
          <w:sz w:val="22"/>
          <w:szCs w:val="22"/>
        </w:rPr>
        <w:lastRenderedPageBreak/>
        <w:t xml:space="preserve">Exhibit </w:t>
      </w:r>
      <w:r w:rsidR="00382273" w:rsidRPr="00432CD5">
        <w:rPr>
          <w:b/>
          <w:caps/>
          <w:sz w:val="22"/>
          <w:szCs w:val="22"/>
        </w:rPr>
        <w:t>A</w:t>
      </w:r>
    </w:p>
    <w:p w14:paraId="4BAAFB07" w14:textId="36EC6878" w:rsidR="00DC4CB9" w:rsidRDefault="00DC4CB9" w:rsidP="00734637">
      <w:pPr>
        <w:spacing w:before="240" w:after="240"/>
        <w:jc w:val="center"/>
        <w:rPr>
          <w:b/>
          <w:sz w:val="22"/>
          <w:szCs w:val="22"/>
        </w:rPr>
      </w:pPr>
      <w:bookmarkStart w:id="18" w:name="_Hlk54842277"/>
      <w:bookmarkStart w:id="19" w:name="_Hlk38559607"/>
      <w:r w:rsidRPr="00432CD5">
        <w:rPr>
          <w:b/>
          <w:caps/>
          <w:sz w:val="22"/>
          <w:szCs w:val="22"/>
        </w:rPr>
        <w:t>Rates and Charges</w:t>
      </w:r>
      <w:r w:rsidRPr="007A3F12">
        <w:rPr>
          <w:b/>
          <w:sz w:val="22"/>
          <w:szCs w:val="22"/>
        </w:rPr>
        <w:t>:</w:t>
      </w:r>
      <w:r w:rsidR="00EA7E1B" w:rsidRPr="007A3F12">
        <w:rPr>
          <w:b/>
          <w:sz w:val="22"/>
          <w:szCs w:val="22"/>
        </w:rPr>
        <w:t xml:space="preserve">  </w:t>
      </w:r>
      <w:r w:rsidRPr="007A3F12">
        <w:rPr>
          <w:b/>
          <w:sz w:val="22"/>
          <w:szCs w:val="22"/>
        </w:rPr>
        <w:t>E-PATH SILVER, GOLD &amp; PLATINUM PRICING SCHEDULE</w:t>
      </w:r>
    </w:p>
    <w:p w14:paraId="760DD4E3" w14:textId="77777777" w:rsidR="004A643A" w:rsidRPr="00432CD5" w:rsidRDefault="004A643A" w:rsidP="004A643A">
      <w:pPr>
        <w:pStyle w:val="FootnoteText"/>
        <w:rPr>
          <w:sz w:val="22"/>
          <w:szCs w:val="22"/>
        </w:rPr>
      </w:pPr>
      <w:r w:rsidRPr="00432CD5">
        <w:rPr>
          <w:sz w:val="22"/>
          <w:szCs w:val="22"/>
        </w:rPr>
        <w:t xml:space="preserve">Rates, including tiers, are subject to change.  Frontier may change the rates </w:t>
      </w:r>
      <w:r>
        <w:rPr>
          <w:sz w:val="22"/>
          <w:szCs w:val="22"/>
        </w:rPr>
        <w:t xml:space="preserve">for new ordering and/or out-of-term Services </w:t>
      </w:r>
      <w:r w:rsidRPr="00432CD5">
        <w:rPr>
          <w:sz w:val="22"/>
          <w:szCs w:val="22"/>
        </w:rPr>
        <w:t>from time to time in Frontier’s sole discretion upon thirty (30) days' notice.</w:t>
      </w:r>
      <w:r>
        <w:rPr>
          <w:sz w:val="22"/>
          <w:szCs w:val="22"/>
        </w:rPr>
        <w:t xml:space="preserve">  Regarding auto-renewal see Section 3.3.2.</w:t>
      </w:r>
    </w:p>
    <w:p w14:paraId="0BAD0633" w14:textId="77777777" w:rsidR="004A643A" w:rsidRPr="00432CD5" w:rsidRDefault="004A643A" w:rsidP="004A643A">
      <w:pPr>
        <w:rPr>
          <w:sz w:val="22"/>
          <w:szCs w:val="22"/>
        </w:rPr>
      </w:pPr>
    </w:p>
    <w:p w14:paraId="07D37E37" w14:textId="77777777" w:rsidR="004A643A" w:rsidRPr="00432CD5" w:rsidRDefault="004A643A" w:rsidP="004A643A">
      <w:pPr>
        <w:rPr>
          <w:sz w:val="22"/>
          <w:szCs w:val="22"/>
        </w:rPr>
      </w:pPr>
      <w:r w:rsidRPr="00432CD5">
        <w:rPr>
          <w:sz w:val="22"/>
          <w:szCs w:val="22"/>
        </w:rPr>
        <w:t xml:space="preserve">A rate of $0 is available for a </w:t>
      </w:r>
      <w:r>
        <w:rPr>
          <w:sz w:val="22"/>
          <w:szCs w:val="22"/>
        </w:rPr>
        <w:t xml:space="preserve">rate element (eg, </w:t>
      </w:r>
      <w:r w:rsidRPr="00432CD5">
        <w:rPr>
          <w:sz w:val="22"/>
          <w:szCs w:val="22"/>
        </w:rPr>
        <w:t>UNI or an ENNI</w:t>
      </w:r>
      <w:r>
        <w:rPr>
          <w:sz w:val="22"/>
          <w:szCs w:val="22"/>
        </w:rPr>
        <w:t xml:space="preserve">) </w:t>
      </w:r>
      <w:r w:rsidRPr="00432CD5">
        <w:rPr>
          <w:sz w:val="22"/>
          <w:szCs w:val="22"/>
        </w:rPr>
        <w:t xml:space="preserve">only when, and for so long as, </w:t>
      </w:r>
      <w:r>
        <w:rPr>
          <w:sz w:val="22"/>
          <w:szCs w:val="22"/>
        </w:rPr>
        <w:t>that rate element</w:t>
      </w:r>
      <w:r w:rsidRPr="00432CD5">
        <w:rPr>
          <w:sz w:val="22"/>
          <w:szCs w:val="22"/>
        </w:rPr>
        <w:t xml:space="preserve"> is ordered and associated with a non-zero-rated element</w:t>
      </w:r>
      <w:r>
        <w:rPr>
          <w:sz w:val="22"/>
          <w:szCs w:val="22"/>
        </w:rPr>
        <w:t xml:space="preserve"> designated by Frontier</w:t>
      </w:r>
      <w:r w:rsidRPr="00432CD5">
        <w:rPr>
          <w:sz w:val="22"/>
          <w:szCs w:val="22"/>
        </w:rPr>
        <w:t>.  There are no standalone rate elements with a rate of $0.</w:t>
      </w:r>
    </w:p>
    <w:p w14:paraId="44A18DEA" w14:textId="504C7B8D" w:rsidR="00DC4CB9" w:rsidRDefault="001310E5" w:rsidP="00734637">
      <w:pPr>
        <w:spacing w:before="240" w:after="240"/>
        <w:jc w:val="center"/>
        <w:rPr>
          <w:b/>
          <w:sz w:val="22"/>
          <w:szCs w:val="22"/>
        </w:rPr>
      </w:pPr>
      <w:bookmarkStart w:id="20" w:name="_Hlk53576084"/>
      <w:r w:rsidRPr="00432CD5">
        <w:rPr>
          <w:b/>
          <w:sz w:val="22"/>
          <w:szCs w:val="22"/>
        </w:rPr>
        <w:t>Table A – ENNI, UNI, and EVC Charges</w:t>
      </w:r>
    </w:p>
    <w:p w14:paraId="69A0FB6B" w14:textId="77777777" w:rsidR="00757A81" w:rsidRDefault="00757A81" w:rsidP="00296DB1">
      <w:pPr>
        <w:spacing w:before="240" w:after="240"/>
        <w:rPr>
          <w:bCs/>
          <w:sz w:val="22"/>
          <w:szCs w:val="22"/>
        </w:rPr>
        <w:sectPr w:rsidR="00757A81" w:rsidSect="00C10C9A">
          <w:footnotePr>
            <w:numRestart w:val="eachSect"/>
          </w:footnotePr>
          <w:pgSz w:w="12240" w:h="15840"/>
          <w:pgMar w:top="720" w:right="720" w:bottom="720" w:left="720" w:header="720" w:footer="720" w:gutter="0"/>
          <w:cols w:space="720"/>
          <w:docGrid w:linePitch="360"/>
        </w:sectPr>
      </w:pPr>
    </w:p>
    <w:p w14:paraId="212CA737" w14:textId="13470F71" w:rsidR="00296DB1" w:rsidRPr="00432CD5" w:rsidRDefault="00296DB1" w:rsidP="00296DB1">
      <w:pPr>
        <w:spacing w:before="240" w:after="240"/>
        <w:rPr>
          <w:bCs/>
          <w:sz w:val="22"/>
          <w:szCs w:val="22"/>
        </w:rPr>
      </w:pPr>
    </w:p>
    <w:tbl>
      <w:tblPr>
        <w:tblW w:w="4608" w:type="pct"/>
        <w:jc w:val="center"/>
        <w:tblLook w:val="04A0" w:firstRow="1" w:lastRow="0" w:firstColumn="1" w:lastColumn="0" w:noHBand="0" w:noVBand="1"/>
      </w:tblPr>
      <w:tblGrid>
        <w:gridCol w:w="767"/>
        <w:gridCol w:w="4243"/>
        <w:gridCol w:w="821"/>
        <w:gridCol w:w="779"/>
        <w:gridCol w:w="846"/>
        <w:gridCol w:w="846"/>
        <w:gridCol w:w="846"/>
        <w:gridCol w:w="846"/>
      </w:tblGrid>
      <w:tr w:rsidR="00DC4CB9" w:rsidRPr="00432CD5" w14:paraId="421DD390" w14:textId="77777777" w:rsidTr="00DE7382">
        <w:trPr>
          <w:trHeight w:val="615"/>
          <w:jc w:val="center"/>
        </w:trPr>
        <w:tc>
          <w:tcPr>
            <w:tcW w:w="425"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0F4C803" w14:textId="77777777" w:rsidR="00DC4CB9" w:rsidRPr="00432CD5" w:rsidRDefault="00DC4CB9" w:rsidP="00DE7382">
            <w:pPr>
              <w:jc w:val="center"/>
              <w:rPr>
                <w:b/>
                <w:bCs/>
                <w:color w:val="000000"/>
                <w:sz w:val="22"/>
                <w:szCs w:val="22"/>
              </w:rPr>
            </w:pPr>
            <w:r w:rsidRPr="00432CD5">
              <w:rPr>
                <w:b/>
                <w:bCs/>
                <w:color w:val="000000"/>
                <w:sz w:val="22"/>
                <w:szCs w:val="22"/>
              </w:rPr>
              <w:t>ENNI</w:t>
            </w:r>
          </w:p>
        </w:tc>
        <w:tc>
          <w:tcPr>
            <w:tcW w:w="2044" w:type="pct"/>
            <w:tcBorders>
              <w:top w:val="single" w:sz="8" w:space="0" w:color="auto"/>
              <w:left w:val="nil"/>
              <w:bottom w:val="single" w:sz="8" w:space="0" w:color="auto"/>
              <w:right w:val="single" w:sz="8" w:space="0" w:color="auto"/>
            </w:tcBorders>
            <w:shd w:val="clear" w:color="000000" w:fill="FCE4D6"/>
            <w:noWrap/>
            <w:vAlign w:val="center"/>
            <w:hideMark/>
          </w:tcPr>
          <w:p w14:paraId="79AA1BAA"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DF43D46"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7" w:type="pct"/>
            <w:tcBorders>
              <w:top w:val="single" w:sz="8" w:space="0" w:color="auto"/>
              <w:left w:val="nil"/>
              <w:bottom w:val="single" w:sz="8" w:space="0" w:color="auto"/>
              <w:right w:val="single" w:sz="8" w:space="0" w:color="auto"/>
            </w:tcBorders>
            <w:shd w:val="clear" w:color="000000" w:fill="FCE4D6"/>
            <w:vAlign w:val="center"/>
            <w:hideMark/>
          </w:tcPr>
          <w:p w14:paraId="6DDF6B49"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2F23CCF3"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B7A62D1"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712DABE9"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2" w:type="pct"/>
            <w:tcBorders>
              <w:top w:val="single" w:sz="8" w:space="0" w:color="auto"/>
              <w:left w:val="nil"/>
              <w:bottom w:val="single" w:sz="8" w:space="0" w:color="auto"/>
              <w:right w:val="single" w:sz="8" w:space="0" w:color="auto"/>
            </w:tcBorders>
            <w:shd w:val="clear" w:color="000000" w:fill="FCE4D6"/>
            <w:noWrap/>
            <w:vAlign w:val="center"/>
            <w:hideMark/>
          </w:tcPr>
          <w:p w14:paraId="00290E7F"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5882E1BF" w14:textId="77777777" w:rsidTr="00443137">
        <w:trPr>
          <w:trHeight w:val="376"/>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D4A0259" w14:textId="77777777" w:rsidR="00DC4CB9" w:rsidRPr="00432CD5" w:rsidRDefault="00DC4CB9" w:rsidP="00DE7382">
            <w:pPr>
              <w:jc w:val="center"/>
              <w:rPr>
                <w:color w:val="000000"/>
                <w:sz w:val="22"/>
                <w:szCs w:val="22"/>
              </w:rPr>
            </w:pPr>
            <w:r w:rsidRPr="00432CD5">
              <w:rPr>
                <w:color w:val="000000"/>
                <w:sz w:val="22"/>
                <w:szCs w:val="22"/>
              </w:rPr>
              <w:t>1G</w:t>
            </w:r>
          </w:p>
        </w:tc>
        <w:tc>
          <w:tcPr>
            <w:tcW w:w="2044" w:type="pct"/>
            <w:tcBorders>
              <w:top w:val="nil"/>
              <w:left w:val="single" w:sz="4" w:space="0" w:color="auto"/>
              <w:bottom w:val="single" w:sz="8" w:space="0" w:color="auto"/>
              <w:right w:val="single" w:sz="4" w:space="0" w:color="auto"/>
            </w:tcBorders>
            <w:shd w:val="clear" w:color="auto" w:fill="auto"/>
            <w:noWrap/>
            <w:vAlign w:val="center"/>
            <w:hideMark/>
          </w:tcPr>
          <w:p w14:paraId="6B48D9AF" w14:textId="55F3347E" w:rsidR="00DC4CB9" w:rsidRPr="00432CD5" w:rsidRDefault="00DC4CB9" w:rsidP="00DE7382">
            <w:pPr>
              <w:rPr>
                <w:color w:val="000000"/>
                <w:sz w:val="22"/>
                <w:szCs w:val="22"/>
              </w:rPr>
            </w:pPr>
            <w:r w:rsidRPr="00432CD5">
              <w:rPr>
                <w:color w:val="000000"/>
                <w:sz w:val="22"/>
                <w:szCs w:val="22"/>
              </w:rPr>
              <w:t xml:space="preserve">1G E-Path </w:t>
            </w:r>
            <w:r w:rsidR="00443137">
              <w:rPr>
                <w:color w:val="000000"/>
                <w:sz w:val="22"/>
                <w:szCs w:val="22"/>
              </w:rPr>
              <w:t>E</w:t>
            </w:r>
            <w:r w:rsidRPr="00432CD5">
              <w:rPr>
                <w:color w:val="000000"/>
                <w:sz w:val="22"/>
                <w:szCs w:val="22"/>
              </w:rPr>
              <w:t>NNI Tier Rate Structure- NRC</w:t>
            </w:r>
          </w:p>
        </w:tc>
        <w:tc>
          <w:tcPr>
            <w:tcW w:w="425" w:type="pct"/>
            <w:tcBorders>
              <w:top w:val="nil"/>
              <w:left w:val="single" w:sz="8" w:space="0" w:color="auto"/>
              <w:bottom w:val="single" w:sz="8" w:space="0" w:color="auto"/>
              <w:right w:val="single" w:sz="8" w:space="0" w:color="auto"/>
            </w:tcBorders>
            <w:shd w:val="clear" w:color="auto" w:fill="auto"/>
            <w:noWrap/>
            <w:vAlign w:val="center"/>
            <w:hideMark/>
          </w:tcPr>
          <w:p w14:paraId="64D4081B" w14:textId="77777777" w:rsidR="00DC4CB9" w:rsidRPr="00432CD5" w:rsidRDefault="00DC4CB9" w:rsidP="00DE7382">
            <w:pPr>
              <w:jc w:val="center"/>
              <w:rPr>
                <w:color w:val="000000"/>
                <w:sz w:val="22"/>
                <w:szCs w:val="22"/>
              </w:rPr>
            </w:pPr>
            <w:r w:rsidRPr="00432CD5">
              <w:rPr>
                <w:color w:val="000000"/>
                <w:sz w:val="22"/>
                <w:szCs w:val="22"/>
              </w:rPr>
              <w:t>$2,300</w:t>
            </w:r>
          </w:p>
        </w:tc>
        <w:tc>
          <w:tcPr>
            <w:tcW w:w="407" w:type="pct"/>
            <w:tcBorders>
              <w:top w:val="nil"/>
              <w:left w:val="nil"/>
              <w:bottom w:val="single" w:sz="8" w:space="0" w:color="auto"/>
              <w:right w:val="single" w:sz="8" w:space="0" w:color="auto"/>
            </w:tcBorders>
            <w:shd w:val="clear" w:color="auto" w:fill="auto"/>
            <w:vAlign w:val="center"/>
            <w:hideMark/>
          </w:tcPr>
          <w:p w14:paraId="3547E5A0"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22410198"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32E6EF39"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607430BA"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2" w:type="pct"/>
            <w:tcBorders>
              <w:top w:val="nil"/>
              <w:left w:val="nil"/>
              <w:bottom w:val="single" w:sz="8" w:space="0" w:color="auto"/>
              <w:right w:val="single" w:sz="8" w:space="0" w:color="auto"/>
            </w:tcBorders>
            <w:shd w:val="clear" w:color="auto" w:fill="auto"/>
            <w:noWrap/>
            <w:vAlign w:val="center"/>
            <w:hideMark/>
          </w:tcPr>
          <w:p w14:paraId="647E334C" w14:textId="77777777" w:rsidR="00DC4CB9" w:rsidRPr="00432CD5" w:rsidRDefault="00DC4CB9" w:rsidP="00DE7382">
            <w:pPr>
              <w:jc w:val="center"/>
              <w:rPr>
                <w:b/>
                <w:bCs/>
                <w:color w:val="000000"/>
                <w:sz w:val="22"/>
                <w:szCs w:val="22"/>
              </w:rPr>
            </w:pPr>
            <w:r w:rsidRPr="00432CD5">
              <w:rPr>
                <w:b/>
                <w:bCs/>
                <w:color w:val="000000"/>
                <w:sz w:val="22"/>
                <w:szCs w:val="22"/>
              </w:rPr>
              <w:t> </w:t>
            </w:r>
          </w:p>
        </w:tc>
      </w:tr>
      <w:tr w:rsidR="00DC4CB9" w:rsidRPr="00432CD5" w14:paraId="3182D6B7" w14:textId="77777777" w:rsidTr="00DE7382">
        <w:trPr>
          <w:trHeight w:val="315"/>
          <w:jc w:val="center"/>
        </w:trPr>
        <w:tc>
          <w:tcPr>
            <w:tcW w:w="425" w:type="pct"/>
            <w:tcBorders>
              <w:top w:val="nil"/>
              <w:left w:val="single" w:sz="8" w:space="0" w:color="auto"/>
              <w:bottom w:val="single" w:sz="8" w:space="0" w:color="auto"/>
              <w:right w:val="single" w:sz="4" w:space="0" w:color="auto"/>
            </w:tcBorders>
            <w:shd w:val="clear" w:color="000000" w:fill="FCE4D6"/>
            <w:noWrap/>
            <w:vAlign w:val="center"/>
            <w:hideMark/>
          </w:tcPr>
          <w:p w14:paraId="301B2EE2" w14:textId="77777777" w:rsidR="00DC4CB9" w:rsidRPr="00432CD5" w:rsidRDefault="00DC4CB9" w:rsidP="00DE7382">
            <w:pPr>
              <w:jc w:val="center"/>
              <w:rPr>
                <w:color w:val="000000"/>
                <w:sz w:val="22"/>
                <w:szCs w:val="22"/>
              </w:rPr>
            </w:pPr>
            <w:r w:rsidRPr="00432CD5">
              <w:rPr>
                <w:color w:val="000000"/>
                <w:sz w:val="22"/>
                <w:szCs w:val="22"/>
              </w:rPr>
              <w:t> 1G</w:t>
            </w:r>
          </w:p>
        </w:tc>
        <w:tc>
          <w:tcPr>
            <w:tcW w:w="2044" w:type="pct"/>
            <w:tcBorders>
              <w:top w:val="nil"/>
              <w:left w:val="nil"/>
              <w:bottom w:val="single" w:sz="8" w:space="0" w:color="auto"/>
              <w:right w:val="single" w:sz="4" w:space="0" w:color="auto"/>
            </w:tcBorders>
            <w:shd w:val="clear" w:color="auto" w:fill="auto"/>
            <w:noWrap/>
            <w:vAlign w:val="center"/>
            <w:hideMark/>
          </w:tcPr>
          <w:p w14:paraId="1DE26D6B" w14:textId="24C2CB04" w:rsidR="00DC4CB9" w:rsidRPr="00432CD5" w:rsidRDefault="00DC4CB9" w:rsidP="00DE7382">
            <w:pPr>
              <w:rPr>
                <w:color w:val="000000"/>
                <w:sz w:val="22"/>
                <w:szCs w:val="22"/>
              </w:rPr>
            </w:pPr>
            <w:r w:rsidRPr="00432CD5">
              <w:rPr>
                <w:color w:val="000000"/>
                <w:sz w:val="22"/>
                <w:szCs w:val="22"/>
              </w:rPr>
              <w:t xml:space="preserve">1G E-Path </w:t>
            </w:r>
            <w:r w:rsidR="00443137">
              <w:rPr>
                <w:color w:val="000000"/>
                <w:sz w:val="22"/>
                <w:szCs w:val="22"/>
              </w:rPr>
              <w:t>E</w:t>
            </w:r>
            <w:r w:rsidRPr="00432CD5">
              <w:rPr>
                <w:color w:val="000000"/>
                <w:sz w:val="22"/>
                <w:szCs w:val="22"/>
              </w:rPr>
              <w:t>NNI Tier Rate Structure- MRC</w:t>
            </w:r>
          </w:p>
        </w:tc>
        <w:tc>
          <w:tcPr>
            <w:tcW w:w="425" w:type="pct"/>
            <w:tcBorders>
              <w:top w:val="nil"/>
              <w:left w:val="nil"/>
              <w:bottom w:val="single" w:sz="8" w:space="0" w:color="auto"/>
              <w:right w:val="single" w:sz="4" w:space="0" w:color="auto"/>
            </w:tcBorders>
            <w:shd w:val="clear" w:color="auto" w:fill="auto"/>
            <w:noWrap/>
            <w:vAlign w:val="center"/>
            <w:hideMark/>
          </w:tcPr>
          <w:p w14:paraId="128C6922"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07" w:type="pct"/>
            <w:tcBorders>
              <w:top w:val="nil"/>
              <w:left w:val="nil"/>
              <w:bottom w:val="single" w:sz="8" w:space="0" w:color="auto"/>
              <w:right w:val="single" w:sz="4" w:space="0" w:color="auto"/>
            </w:tcBorders>
            <w:shd w:val="clear" w:color="auto" w:fill="auto"/>
            <w:noWrap/>
            <w:vAlign w:val="center"/>
            <w:hideMark/>
          </w:tcPr>
          <w:p w14:paraId="2FA9E6DD"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240A77E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A623D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BAE4C6"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2" w:type="pct"/>
            <w:tcBorders>
              <w:top w:val="nil"/>
              <w:left w:val="nil"/>
              <w:bottom w:val="single" w:sz="8" w:space="0" w:color="auto"/>
              <w:right w:val="single" w:sz="8" w:space="0" w:color="auto"/>
            </w:tcBorders>
            <w:shd w:val="clear" w:color="auto" w:fill="auto"/>
            <w:noWrap/>
            <w:vAlign w:val="center"/>
            <w:hideMark/>
          </w:tcPr>
          <w:p w14:paraId="5CE753B3" w14:textId="77777777" w:rsidR="00DC4CB9" w:rsidRPr="00432CD5" w:rsidRDefault="00DC4CB9" w:rsidP="00DE7382">
            <w:pPr>
              <w:jc w:val="center"/>
              <w:rPr>
                <w:color w:val="000000"/>
                <w:sz w:val="22"/>
                <w:szCs w:val="22"/>
              </w:rPr>
            </w:pPr>
            <w:r w:rsidRPr="00432CD5">
              <w:rPr>
                <w:color w:val="000000"/>
                <w:sz w:val="22"/>
                <w:szCs w:val="22"/>
              </w:rPr>
              <w:t xml:space="preserve">$0 </w:t>
            </w:r>
          </w:p>
        </w:tc>
      </w:tr>
      <w:tr w:rsidR="00DC4CB9" w:rsidRPr="00432CD5" w14:paraId="4A75F224" w14:textId="77777777" w:rsidTr="00DE7382">
        <w:trPr>
          <w:trHeight w:val="615"/>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373F869" w14:textId="77777777" w:rsidR="00DC4CB9" w:rsidRPr="00432CD5" w:rsidRDefault="00DC4CB9" w:rsidP="00DE7382">
            <w:pPr>
              <w:jc w:val="center"/>
              <w:rPr>
                <w:b/>
                <w:bCs/>
                <w:color w:val="000000"/>
                <w:sz w:val="22"/>
                <w:szCs w:val="22"/>
              </w:rPr>
            </w:pPr>
            <w:r w:rsidRPr="00432CD5">
              <w:rPr>
                <w:b/>
                <w:bCs/>
                <w:color w:val="000000"/>
                <w:sz w:val="22"/>
                <w:szCs w:val="22"/>
              </w:rPr>
              <w:t>ENNI</w:t>
            </w:r>
          </w:p>
        </w:tc>
        <w:tc>
          <w:tcPr>
            <w:tcW w:w="2044" w:type="pct"/>
            <w:tcBorders>
              <w:top w:val="nil"/>
              <w:left w:val="nil"/>
              <w:bottom w:val="single" w:sz="8" w:space="0" w:color="auto"/>
              <w:right w:val="single" w:sz="8" w:space="0" w:color="auto"/>
            </w:tcBorders>
            <w:shd w:val="clear" w:color="000000" w:fill="FCE4D6"/>
            <w:noWrap/>
            <w:vAlign w:val="center"/>
            <w:hideMark/>
          </w:tcPr>
          <w:p w14:paraId="130D8407"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25" w:type="pct"/>
            <w:tcBorders>
              <w:top w:val="nil"/>
              <w:left w:val="nil"/>
              <w:bottom w:val="single" w:sz="8" w:space="0" w:color="auto"/>
              <w:right w:val="single" w:sz="8" w:space="0" w:color="auto"/>
            </w:tcBorders>
            <w:shd w:val="clear" w:color="000000" w:fill="FCE4D6"/>
            <w:noWrap/>
            <w:vAlign w:val="center"/>
            <w:hideMark/>
          </w:tcPr>
          <w:p w14:paraId="088EB6A5"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7" w:type="pct"/>
            <w:tcBorders>
              <w:top w:val="nil"/>
              <w:left w:val="nil"/>
              <w:bottom w:val="single" w:sz="8" w:space="0" w:color="auto"/>
              <w:right w:val="single" w:sz="8" w:space="0" w:color="auto"/>
            </w:tcBorders>
            <w:shd w:val="clear" w:color="000000" w:fill="FCE4D6"/>
            <w:vAlign w:val="center"/>
            <w:hideMark/>
          </w:tcPr>
          <w:p w14:paraId="660190F6"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5" w:type="pct"/>
            <w:tcBorders>
              <w:top w:val="nil"/>
              <w:left w:val="nil"/>
              <w:bottom w:val="single" w:sz="8" w:space="0" w:color="auto"/>
              <w:right w:val="single" w:sz="8" w:space="0" w:color="auto"/>
            </w:tcBorders>
            <w:shd w:val="clear" w:color="000000" w:fill="FCE4D6"/>
            <w:noWrap/>
            <w:vAlign w:val="center"/>
            <w:hideMark/>
          </w:tcPr>
          <w:p w14:paraId="65230FF9"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5" w:type="pct"/>
            <w:tcBorders>
              <w:top w:val="nil"/>
              <w:left w:val="nil"/>
              <w:bottom w:val="single" w:sz="8" w:space="0" w:color="auto"/>
              <w:right w:val="single" w:sz="8" w:space="0" w:color="auto"/>
            </w:tcBorders>
            <w:shd w:val="clear" w:color="000000" w:fill="FCE4D6"/>
            <w:noWrap/>
            <w:vAlign w:val="center"/>
            <w:hideMark/>
          </w:tcPr>
          <w:p w14:paraId="0D289ECC"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5" w:type="pct"/>
            <w:tcBorders>
              <w:top w:val="nil"/>
              <w:left w:val="nil"/>
              <w:bottom w:val="single" w:sz="8" w:space="0" w:color="auto"/>
              <w:right w:val="single" w:sz="8" w:space="0" w:color="auto"/>
            </w:tcBorders>
            <w:shd w:val="clear" w:color="000000" w:fill="FCE4D6"/>
            <w:noWrap/>
            <w:vAlign w:val="center"/>
            <w:hideMark/>
          </w:tcPr>
          <w:p w14:paraId="6A60BBB1"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2" w:type="pct"/>
            <w:tcBorders>
              <w:top w:val="nil"/>
              <w:left w:val="nil"/>
              <w:bottom w:val="single" w:sz="8" w:space="0" w:color="auto"/>
              <w:right w:val="single" w:sz="8" w:space="0" w:color="auto"/>
            </w:tcBorders>
            <w:shd w:val="clear" w:color="000000" w:fill="FCE4D6"/>
            <w:noWrap/>
            <w:vAlign w:val="center"/>
            <w:hideMark/>
          </w:tcPr>
          <w:p w14:paraId="1C0D6F5D"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11D76D3F"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29D72120" w14:textId="77777777" w:rsidR="00DC4CB9" w:rsidRPr="00432CD5" w:rsidRDefault="00DC4CB9" w:rsidP="00DE7382">
            <w:pPr>
              <w:jc w:val="center"/>
              <w:rPr>
                <w:color w:val="000000"/>
                <w:sz w:val="22"/>
                <w:szCs w:val="22"/>
              </w:rPr>
            </w:pPr>
            <w:r w:rsidRPr="00432CD5">
              <w:rPr>
                <w:color w:val="000000"/>
                <w:sz w:val="22"/>
                <w:szCs w:val="22"/>
              </w:rPr>
              <w:t>10G </w:t>
            </w:r>
          </w:p>
        </w:tc>
        <w:tc>
          <w:tcPr>
            <w:tcW w:w="2044" w:type="pct"/>
            <w:tcBorders>
              <w:top w:val="nil"/>
              <w:left w:val="nil"/>
              <w:bottom w:val="single" w:sz="4" w:space="0" w:color="auto"/>
              <w:right w:val="single" w:sz="4" w:space="0" w:color="auto"/>
            </w:tcBorders>
            <w:shd w:val="clear" w:color="auto" w:fill="auto"/>
            <w:noWrap/>
            <w:vAlign w:val="center"/>
            <w:hideMark/>
          </w:tcPr>
          <w:p w14:paraId="3D1E9E7E" w14:textId="5FF329C0" w:rsidR="00DC4CB9" w:rsidRPr="00432CD5" w:rsidRDefault="00DC4CB9" w:rsidP="00DE7382">
            <w:pPr>
              <w:rPr>
                <w:color w:val="000000"/>
                <w:sz w:val="22"/>
                <w:szCs w:val="22"/>
              </w:rPr>
            </w:pPr>
            <w:r w:rsidRPr="00432CD5">
              <w:rPr>
                <w:color w:val="000000"/>
                <w:sz w:val="22"/>
                <w:szCs w:val="22"/>
              </w:rPr>
              <w:t xml:space="preserve">10G E-Path </w:t>
            </w:r>
            <w:r w:rsidR="00443137">
              <w:rPr>
                <w:color w:val="000000"/>
                <w:sz w:val="22"/>
                <w:szCs w:val="22"/>
              </w:rPr>
              <w:t>E</w:t>
            </w:r>
            <w:r w:rsidRPr="00432CD5">
              <w:rPr>
                <w:color w:val="000000"/>
                <w:sz w:val="22"/>
                <w:szCs w:val="22"/>
              </w:rPr>
              <w:t>NNI Tier Rate Structure - NRC</w:t>
            </w:r>
          </w:p>
        </w:tc>
        <w:tc>
          <w:tcPr>
            <w:tcW w:w="425" w:type="pct"/>
            <w:tcBorders>
              <w:top w:val="nil"/>
              <w:left w:val="nil"/>
              <w:bottom w:val="single" w:sz="4" w:space="0" w:color="auto"/>
              <w:right w:val="single" w:sz="4" w:space="0" w:color="auto"/>
            </w:tcBorders>
            <w:shd w:val="clear" w:color="auto" w:fill="auto"/>
            <w:noWrap/>
            <w:vAlign w:val="center"/>
            <w:hideMark/>
          </w:tcPr>
          <w:p w14:paraId="5AB327C1" w14:textId="77777777" w:rsidR="00DC4CB9" w:rsidRPr="00432CD5" w:rsidRDefault="00DC4CB9" w:rsidP="00DE7382">
            <w:pPr>
              <w:jc w:val="center"/>
              <w:rPr>
                <w:color w:val="000000"/>
                <w:sz w:val="22"/>
                <w:szCs w:val="22"/>
              </w:rPr>
            </w:pPr>
            <w:r w:rsidRPr="00432CD5">
              <w:rPr>
                <w:color w:val="000000"/>
                <w:sz w:val="22"/>
                <w:szCs w:val="22"/>
              </w:rPr>
              <w:t xml:space="preserve">$5,000 </w:t>
            </w:r>
          </w:p>
        </w:tc>
        <w:tc>
          <w:tcPr>
            <w:tcW w:w="407" w:type="pct"/>
            <w:tcBorders>
              <w:top w:val="nil"/>
              <w:left w:val="nil"/>
              <w:bottom w:val="single" w:sz="4" w:space="0" w:color="auto"/>
              <w:right w:val="single" w:sz="4" w:space="0" w:color="auto"/>
            </w:tcBorders>
            <w:shd w:val="clear" w:color="auto" w:fill="auto"/>
            <w:noWrap/>
            <w:vAlign w:val="center"/>
            <w:hideMark/>
          </w:tcPr>
          <w:p w14:paraId="26090B1B"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43FBC52E"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2CC83C4B"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18BDE722"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2" w:type="pct"/>
            <w:tcBorders>
              <w:top w:val="nil"/>
              <w:left w:val="nil"/>
              <w:bottom w:val="single" w:sz="4" w:space="0" w:color="auto"/>
              <w:right w:val="single" w:sz="4" w:space="0" w:color="auto"/>
            </w:tcBorders>
            <w:shd w:val="clear" w:color="auto" w:fill="auto"/>
            <w:noWrap/>
            <w:vAlign w:val="center"/>
            <w:hideMark/>
          </w:tcPr>
          <w:p w14:paraId="4858CDAE" w14:textId="77777777" w:rsidR="00DC4CB9" w:rsidRPr="00432CD5" w:rsidRDefault="00DC4CB9" w:rsidP="00DE7382">
            <w:pPr>
              <w:jc w:val="center"/>
              <w:rPr>
                <w:color w:val="000000"/>
                <w:sz w:val="22"/>
                <w:szCs w:val="22"/>
              </w:rPr>
            </w:pPr>
            <w:r w:rsidRPr="00432CD5">
              <w:rPr>
                <w:color w:val="000000"/>
                <w:sz w:val="22"/>
                <w:szCs w:val="22"/>
              </w:rPr>
              <w:t xml:space="preserve"> </w:t>
            </w:r>
          </w:p>
        </w:tc>
      </w:tr>
      <w:tr w:rsidR="00DC4CB9" w:rsidRPr="00432CD5" w14:paraId="134245FB"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1086C5FC" w14:textId="77777777" w:rsidR="00DC4CB9" w:rsidRPr="00432CD5" w:rsidRDefault="00DC4CB9" w:rsidP="00DE7382">
            <w:pPr>
              <w:jc w:val="center"/>
              <w:rPr>
                <w:color w:val="000000"/>
                <w:sz w:val="22"/>
                <w:szCs w:val="22"/>
              </w:rPr>
            </w:pPr>
            <w:r w:rsidRPr="00432CD5">
              <w:rPr>
                <w:color w:val="000000"/>
                <w:sz w:val="22"/>
                <w:szCs w:val="22"/>
              </w:rPr>
              <w:t>10G </w:t>
            </w:r>
          </w:p>
        </w:tc>
        <w:tc>
          <w:tcPr>
            <w:tcW w:w="2044" w:type="pct"/>
            <w:tcBorders>
              <w:top w:val="nil"/>
              <w:left w:val="nil"/>
              <w:bottom w:val="single" w:sz="4" w:space="0" w:color="auto"/>
              <w:right w:val="single" w:sz="4" w:space="0" w:color="auto"/>
            </w:tcBorders>
            <w:shd w:val="clear" w:color="auto" w:fill="auto"/>
            <w:noWrap/>
            <w:vAlign w:val="center"/>
            <w:hideMark/>
          </w:tcPr>
          <w:p w14:paraId="1D65FB96" w14:textId="0E9587AA" w:rsidR="00DC4CB9" w:rsidRPr="00432CD5" w:rsidRDefault="00DC4CB9" w:rsidP="00DE7382">
            <w:pPr>
              <w:rPr>
                <w:color w:val="000000"/>
                <w:sz w:val="22"/>
                <w:szCs w:val="22"/>
              </w:rPr>
            </w:pPr>
            <w:r w:rsidRPr="00432CD5">
              <w:rPr>
                <w:color w:val="000000"/>
                <w:sz w:val="22"/>
                <w:szCs w:val="22"/>
              </w:rPr>
              <w:t xml:space="preserve">10G E-Path </w:t>
            </w:r>
            <w:r w:rsidR="00443137">
              <w:rPr>
                <w:color w:val="000000"/>
                <w:sz w:val="22"/>
                <w:szCs w:val="22"/>
              </w:rPr>
              <w:t>E</w:t>
            </w:r>
            <w:r w:rsidRPr="00432CD5">
              <w:rPr>
                <w:color w:val="000000"/>
                <w:sz w:val="22"/>
                <w:szCs w:val="22"/>
              </w:rPr>
              <w:t>NNI Tier Rate Structure - MRC</w:t>
            </w:r>
          </w:p>
        </w:tc>
        <w:tc>
          <w:tcPr>
            <w:tcW w:w="425" w:type="pct"/>
            <w:tcBorders>
              <w:top w:val="nil"/>
              <w:left w:val="nil"/>
              <w:bottom w:val="single" w:sz="4" w:space="0" w:color="auto"/>
              <w:right w:val="single" w:sz="4" w:space="0" w:color="auto"/>
            </w:tcBorders>
            <w:shd w:val="clear" w:color="auto" w:fill="auto"/>
            <w:noWrap/>
            <w:vAlign w:val="center"/>
            <w:hideMark/>
          </w:tcPr>
          <w:p w14:paraId="6C717551"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07" w:type="pct"/>
            <w:tcBorders>
              <w:top w:val="nil"/>
              <w:left w:val="nil"/>
              <w:bottom w:val="single" w:sz="4" w:space="0" w:color="auto"/>
              <w:right w:val="single" w:sz="4" w:space="0" w:color="auto"/>
            </w:tcBorders>
            <w:shd w:val="clear" w:color="auto" w:fill="auto"/>
            <w:noWrap/>
            <w:vAlign w:val="center"/>
            <w:hideMark/>
          </w:tcPr>
          <w:p w14:paraId="57AE9DBC"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60E61222"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5527E36"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8C0D1FA"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2" w:type="pct"/>
            <w:tcBorders>
              <w:top w:val="nil"/>
              <w:left w:val="nil"/>
              <w:bottom w:val="single" w:sz="4" w:space="0" w:color="auto"/>
              <w:right w:val="single" w:sz="4" w:space="0" w:color="auto"/>
            </w:tcBorders>
            <w:shd w:val="clear" w:color="auto" w:fill="auto"/>
            <w:noWrap/>
            <w:vAlign w:val="center"/>
            <w:hideMark/>
          </w:tcPr>
          <w:p w14:paraId="18446779" w14:textId="77777777" w:rsidR="00DC4CB9" w:rsidRPr="00432CD5" w:rsidRDefault="00DC4CB9" w:rsidP="00DE7382">
            <w:pPr>
              <w:jc w:val="center"/>
              <w:rPr>
                <w:color w:val="000000"/>
                <w:sz w:val="22"/>
                <w:szCs w:val="22"/>
              </w:rPr>
            </w:pPr>
            <w:r w:rsidRPr="00432CD5">
              <w:rPr>
                <w:color w:val="000000"/>
                <w:sz w:val="22"/>
                <w:szCs w:val="22"/>
              </w:rPr>
              <w:t xml:space="preserve">$0 </w:t>
            </w:r>
          </w:p>
        </w:tc>
      </w:tr>
    </w:tbl>
    <w:p w14:paraId="70836A6C" w14:textId="77777777" w:rsidR="00DC4CB9" w:rsidRPr="00432CD5" w:rsidRDefault="00DC4CB9" w:rsidP="00DC4CB9">
      <w:pPr>
        <w:rPr>
          <w:sz w:val="22"/>
          <w:szCs w:val="22"/>
        </w:rPr>
      </w:pPr>
    </w:p>
    <w:tbl>
      <w:tblPr>
        <w:tblW w:w="4575" w:type="pct"/>
        <w:jc w:val="center"/>
        <w:tblLook w:val="04A0" w:firstRow="1" w:lastRow="0" w:firstColumn="1" w:lastColumn="0" w:noHBand="0" w:noVBand="1"/>
      </w:tblPr>
      <w:tblGrid>
        <w:gridCol w:w="824"/>
        <w:gridCol w:w="4042"/>
        <w:gridCol w:w="825"/>
        <w:gridCol w:w="789"/>
        <w:gridCol w:w="846"/>
        <w:gridCol w:w="846"/>
        <w:gridCol w:w="846"/>
        <w:gridCol w:w="846"/>
      </w:tblGrid>
      <w:tr w:rsidR="00DC4CB9" w:rsidRPr="00432CD5" w14:paraId="5BDD3CE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C96B2EF" w14:textId="77777777" w:rsidR="00DC4CB9" w:rsidRPr="00432CD5" w:rsidRDefault="00DC4CB9" w:rsidP="00DE7382">
            <w:pPr>
              <w:jc w:val="center"/>
              <w:rPr>
                <w:b/>
                <w:bCs/>
                <w:color w:val="000000"/>
                <w:sz w:val="22"/>
                <w:szCs w:val="22"/>
              </w:rPr>
            </w:pPr>
            <w:r w:rsidRPr="00432CD5">
              <w:rPr>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3C5B64D9"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1938B393"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2F4DC09B"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4E2C89C"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1B36DB65"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28B798D"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BC2D11D"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3366C3C1" w14:textId="77777777" w:rsidTr="00022EB9">
        <w:trPr>
          <w:trHeight w:val="315"/>
          <w:jc w:val="center"/>
        </w:trPr>
        <w:tc>
          <w:tcPr>
            <w:tcW w:w="418" w:type="pct"/>
            <w:tcBorders>
              <w:top w:val="nil"/>
              <w:left w:val="single" w:sz="4" w:space="0" w:color="auto"/>
              <w:bottom w:val="nil"/>
              <w:right w:val="single" w:sz="4" w:space="0" w:color="auto"/>
            </w:tcBorders>
            <w:shd w:val="clear" w:color="000000" w:fill="FCE4D6"/>
            <w:noWrap/>
            <w:vAlign w:val="center"/>
            <w:hideMark/>
          </w:tcPr>
          <w:p w14:paraId="51760497" w14:textId="77777777" w:rsidR="00DC4CB9" w:rsidRPr="00432CD5" w:rsidRDefault="00DC4CB9" w:rsidP="00DE7382">
            <w:pPr>
              <w:jc w:val="center"/>
              <w:rPr>
                <w:color w:val="000000"/>
                <w:sz w:val="22"/>
                <w:szCs w:val="22"/>
              </w:rPr>
            </w:pPr>
            <w:r w:rsidRPr="00432CD5">
              <w:rPr>
                <w:color w:val="000000"/>
                <w:sz w:val="22"/>
                <w:szCs w:val="22"/>
              </w:rPr>
              <w:t>100M</w:t>
            </w:r>
          </w:p>
        </w:tc>
        <w:tc>
          <w:tcPr>
            <w:tcW w:w="2049" w:type="pct"/>
            <w:tcBorders>
              <w:top w:val="nil"/>
              <w:left w:val="nil"/>
              <w:bottom w:val="nil"/>
              <w:right w:val="single" w:sz="4" w:space="0" w:color="auto"/>
            </w:tcBorders>
            <w:shd w:val="clear" w:color="auto" w:fill="auto"/>
            <w:noWrap/>
            <w:vAlign w:val="center"/>
            <w:hideMark/>
          </w:tcPr>
          <w:p w14:paraId="379B082C" w14:textId="77777777" w:rsidR="00DC4CB9" w:rsidRPr="00432CD5" w:rsidRDefault="00DC4CB9" w:rsidP="00DE7382">
            <w:pPr>
              <w:rPr>
                <w:color w:val="000000"/>
                <w:sz w:val="22"/>
                <w:szCs w:val="22"/>
              </w:rPr>
            </w:pPr>
            <w:r w:rsidRPr="00432CD5">
              <w:rPr>
                <w:color w:val="000000"/>
                <w:sz w:val="22"/>
                <w:szCs w:val="22"/>
              </w:rPr>
              <w:t>100M E-Path UNI Tier Rate Structure</w:t>
            </w:r>
          </w:p>
        </w:tc>
        <w:tc>
          <w:tcPr>
            <w:tcW w:w="418" w:type="pct"/>
            <w:tcBorders>
              <w:top w:val="nil"/>
              <w:left w:val="nil"/>
              <w:bottom w:val="nil"/>
              <w:right w:val="single" w:sz="4" w:space="0" w:color="auto"/>
            </w:tcBorders>
            <w:shd w:val="clear" w:color="auto" w:fill="auto"/>
            <w:noWrap/>
            <w:vAlign w:val="center"/>
            <w:hideMark/>
          </w:tcPr>
          <w:p w14:paraId="5195485D"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00" w:type="pct"/>
            <w:tcBorders>
              <w:top w:val="nil"/>
              <w:left w:val="nil"/>
              <w:bottom w:val="nil"/>
              <w:right w:val="single" w:sz="4" w:space="0" w:color="auto"/>
            </w:tcBorders>
            <w:shd w:val="clear" w:color="auto" w:fill="auto"/>
            <w:noWrap/>
            <w:vAlign w:val="center"/>
            <w:hideMark/>
          </w:tcPr>
          <w:p w14:paraId="6706037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6CBF7A0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08B8D57B"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35E2840F"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4DF10C04" w14:textId="77777777" w:rsidR="00DC4CB9" w:rsidRPr="00432CD5" w:rsidRDefault="00DC4CB9" w:rsidP="00DE7382">
            <w:pPr>
              <w:jc w:val="center"/>
              <w:rPr>
                <w:color w:val="000000"/>
                <w:sz w:val="22"/>
                <w:szCs w:val="22"/>
              </w:rPr>
            </w:pPr>
            <w:r w:rsidRPr="00432CD5">
              <w:rPr>
                <w:color w:val="000000"/>
                <w:sz w:val="22"/>
                <w:szCs w:val="22"/>
              </w:rPr>
              <w:t xml:space="preserve">$0 </w:t>
            </w:r>
          </w:p>
        </w:tc>
      </w:tr>
      <w:tr w:rsidR="00DC4CB9" w:rsidRPr="00432CD5" w14:paraId="53A6131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87095D6" w14:textId="77777777" w:rsidR="00DC4CB9" w:rsidRPr="00432CD5" w:rsidRDefault="00DC4CB9" w:rsidP="00DE7382">
            <w:pPr>
              <w:jc w:val="center"/>
              <w:rPr>
                <w:b/>
                <w:bCs/>
                <w:color w:val="000000"/>
                <w:sz w:val="22"/>
                <w:szCs w:val="22"/>
              </w:rPr>
            </w:pPr>
            <w:r w:rsidRPr="00432CD5">
              <w:rPr>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6230FA99"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0C0AA0D8"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0EC9291B"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63AB1D8"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4C59EC9"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4C694D66"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7ECB2DB9"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3AADAE02" w14:textId="77777777" w:rsidTr="00022EB9">
        <w:trPr>
          <w:trHeight w:val="300"/>
          <w:jc w:val="center"/>
        </w:trPr>
        <w:tc>
          <w:tcPr>
            <w:tcW w:w="418" w:type="pct"/>
            <w:tcBorders>
              <w:top w:val="nil"/>
              <w:left w:val="single" w:sz="4" w:space="0" w:color="auto"/>
              <w:bottom w:val="single" w:sz="4" w:space="0" w:color="auto"/>
              <w:right w:val="single" w:sz="4" w:space="0" w:color="auto"/>
            </w:tcBorders>
            <w:shd w:val="clear" w:color="000000" w:fill="FCE4D6"/>
            <w:noWrap/>
            <w:vAlign w:val="center"/>
            <w:hideMark/>
          </w:tcPr>
          <w:p w14:paraId="2536F6A8" w14:textId="77777777" w:rsidR="00DC4CB9" w:rsidRPr="00432CD5" w:rsidRDefault="00DC4CB9" w:rsidP="00DE7382">
            <w:pPr>
              <w:jc w:val="center"/>
              <w:rPr>
                <w:color w:val="000000"/>
                <w:sz w:val="22"/>
                <w:szCs w:val="22"/>
              </w:rPr>
            </w:pPr>
            <w:r w:rsidRPr="00432CD5">
              <w:rPr>
                <w:color w:val="000000"/>
                <w:sz w:val="22"/>
                <w:szCs w:val="22"/>
              </w:rPr>
              <w:t>1G</w:t>
            </w:r>
          </w:p>
        </w:tc>
        <w:tc>
          <w:tcPr>
            <w:tcW w:w="2049" w:type="pct"/>
            <w:tcBorders>
              <w:top w:val="nil"/>
              <w:left w:val="nil"/>
              <w:bottom w:val="single" w:sz="4" w:space="0" w:color="auto"/>
              <w:right w:val="single" w:sz="4" w:space="0" w:color="auto"/>
            </w:tcBorders>
            <w:shd w:val="clear" w:color="auto" w:fill="auto"/>
            <w:noWrap/>
            <w:vAlign w:val="center"/>
            <w:hideMark/>
          </w:tcPr>
          <w:p w14:paraId="48A13F55" w14:textId="77777777" w:rsidR="00DC4CB9" w:rsidRPr="00432CD5" w:rsidRDefault="00DC4CB9" w:rsidP="00DE7382">
            <w:pPr>
              <w:rPr>
                <w:color w:val="000000"/>
                <w:sz w:val="22"/>
                <w:szCs w:val="22"/>
              </w:rPr>
            </w:pPr>
            <w:r w:rsidRPr="00432CD5">
              <w:rPr>
                <w:color w:val="000000"/>
                <w:sz w:val="22"/>
                <w:szCs w:val="22"/>
              </w:rPr>
              <w:t>1G E-Path UNI Tier Rate Structure</w:t>
            </w:r>
          </w:p>
        </w:tc>
        <w:tc>
          <w:tcPr>
            <w:tcW w:w="418" w:type="pct"/>
            <w:tcBorders>
              <w:top w:val="nil"/>
              <w:left w:val="nil"/>
              <w:bottom w:val="single" w:sz="4" w:space="0" w:color="auto"/>
              <w:right w:val="single" w:sz="4" w:space="0" w:color="auto"/>
            </w:tcBorders>
            <w:shd w:val="clear" w:color="auto" w:fill="auto"/>
            <w:noWrap/>
            <w:vAlign w:val="center"/>
            <w:hideMark/>
          </w:tcPr>
          <w:p w14:paraId="6D077179"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00" w:type="pct"/>
            <w:tcBorders>
              <w:top w:val="nil"/>
              <w:left w:val="nil"/>
              <w:bottom w:val="single" w:sz="4" w:space="0" w:color="auto"/>
              <w:right w:val="single" w:sz="4" w:space="0" w:color="auto"/>
            </w:tcBorders>
            <w:shd w:val="clear" w:color="auto" w:fill="auto"/>
            <w:noWrap/>
            <w:vAlign w:val="center"/>
            <w:hideMark/>
          </w:tcPr>
          <w:p w14:paraId="519927B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7B96765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5647E5E3"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1F4B2B7B"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21CFC462" w14:textId="77777777" w:rsidR="00DC4CB9" w:rsidRPr="00432CD5" w:rsidRDefault="00DC4CB9" w:rsidP="00DE7382">
            <w:pPr>
              <w:jc w:val="center"/>
              <w:rPr>
                <w:color w:val="000000"/>
                <w:sz w:val="22"/>
                <w:szCs w:val="22"/>
              </w:rPr>
            </w:pPr>
            <w:r w:rsidRPr="00432CD5">
              <w:rPr>
                <w:color w:val="000000"/>
                <w:sz w:val="22"/>
                <w:szCs w:val="22"/>
              </w:rPr>
              <w:t xml:space="preserve">$0 </w:t>
            </w:r>
          </w:p>
        </w:tc>
      </w:tr>
    </w:tbl>
    <w:p w14:paraId="32F08226" w14:textId="77777777" w:rsidR="00022EB9" w:rsidRPr="00432CD5" w:rsidRDefault="00022EB9" w:rsidP="00022EB9">
      <w:pPr>
        <w:rPr>
          <w:sz w:val="22"/>
          <w:szCs w:val="22"/>
        </w:rPr>
      </w:pPr>
    </w:p>
    <w:p w14:paraId="004CAD0B" w14:textId="77777777" w:rsidR="00DC4CB9" w:rsidRPr="00432CD5" w:rsidRDefault="00DC4CB9" w:rsidP="00DC4CB9">
      <w:pPr>
        <w:rPr>
          <w:sz w:val="22"/>
          <w:szCs w:val="22"/>
        </w:rPr>
      </w:pPr>
    </w:p>
    <w:bookmarkEnd w:id="18"/>
    <w:p w14:paraId="566D193B" w14:textId="77777777" w:rsidR="00D8783A" w:rsidRDefault="00D8783A" w:rsidP="00C82722">
      <w:pPr>
        <w:rPr>
          <w:b/>
          <w:bCs/>
          <w:sz w:val="22"/>
          <w:szCs w:val="22"/>
          <w:u w:val="single"/>
        </w:rPr>
        <w:sectPr w:rsidR="00D8783A" w:rsidSect="00757A81">
          <w:footnotePr>
            <w:numRestart w:val="eachSect"/>
          </w:footnotePr>
          <w:type w:val="continuous"/>
          <w:pgSz w:w="12240" w:h="15840"/>
          <w:pgMar w:top="720" w:right="720" w:bottom="720" w:left="720" w:header="720" w:footer="720" w:gutter="0"/>
          <w:cols w:space="720"/>
          <w:formProt w:val="0"/>
          <w:docGrid w:linePitch="360"/>
        </w:sectPr>
      </w:pPr>
    </w:p>
    <w:p w14:paraId="31B70E8A" w14:textId="77777777" w:rsidR="003919CE" w:rsidRDefault="00C82722" w:rsidP="00C82722">
      <w:pPr>
        <w:rPr>
          <w:b/>
          <w:bCs/>
          <w:sz w:val="22"/>
          <w:szCs w:val="22"/>
          <w:u w:val="single"/>
        </w:rPr>
        <w:sectPr w:rsidR="003919CE" w:rsidSect="00637408">
          <w:footnotePr>
            <w:numRestart w:val="eachSect"/>
          </w:footnotePr>
          <w:pgSz w:w="15840" w:h="12240" w:orient="landscape"/>
          <w:pgMar w:top="720" w:right="720" w:bottom="720" w:left="720" w:header="288" w:footer="288" w:gutter="0"/>
          <w:cols w:space="720"/>
          <w:docGrid w:linePitch="360"/>
        </w:sectPr>
      </w:pPr>
      <w:r w:rsidRPr="00432CD5">
        <w:rPr>
          <w:b/>
          <w:bCs/>
          <w:sz w:val="22"/>
          <w:szCs w:val="22"/>
          <w:u w:val="single"/>
        </w:rPr>
        <w:lastRenderedPageBreak/>
        <w:t>Insert EVC Rates (see above blank Rows) before Non-Recurring Charges.</w:t>
      </w:r>
    </w:p>
    <w:p w14:paraId="67BD7102" w14:textId="427C32D6" w:rsidR="00C82722" w:rsidRPr="00432CD5" w:rsidRDefault="00C82722" w:rsidP="00C82722">
      <w:pPr>
        <w:rPr>
          <w:b/>
          <w:bCs/>
          <w:sz w:val="22"/>
          <w:szCs w:val="22"/>
          <w:u w:val="single"/>
        </w:rPr>
      </w:pPr>
    </w:p>
    <w:p w14:paraId="78DD3BA1" w14:textId="77777777" w:rsidR="00DC4CB9" w:rsidRPr="00432CD5" w:rsidRDefault="00DC4CB9" w:rsidP="00DC4CB9">
      <w:pPr>
        <w:rPr>
          <w:sz w:val="22"/>
          <w:szCs w:val="22"/>
        </w:rPr>
      </w:pPr>
    </w:p>
    <w:bookmarkEnd w:id="19"/>
    <w:bookmarkEnd w:id="20"/>
    <w:p w14:paraId="6D34A1CA" w14:textId="77777777" w:rsidR="0062380C" w:rsidRPr="00432CD5" w:rsidRDefault="0062380C" w:rsidP="00DC4CB9">
      <w:pPr>
        <w:ind w:left="2880"/>
        <w:rPr>
          <w:b/>
          <w:bCs/>
          <w:sz w:val="22"/>
          <w:szCs w:val="22"/>
        </w:rPr>
        <w:sectPr w:rsidR="0062380C" w:rsidRPr="00432CD5" w:rsidSect="003919CE">
          <w:footnotePr>
            <w:numRestart w:val="eachSect"/>
          </w:footnotePr>
          <w:type w:val="continuous"/>
          <w:pgSz w:w="15840" w:h="12240" w:orient="landscape"/>
          <w:pgMar w:top="720" w:right="720" w:bottom="720" w:left="720" w:header="288" w:footer="288" w:gutter="0"/>
          <w:cols w:space="720"/>
          <w:formProt w:val="0"/>
          <w:docGrid w:linePitch="360"/>
        </w:sectPr>
      </w:pPr>
    </w:p>
    <w:p w14:paraId="5A459A9C" w14:textId="4A2E4C5E" w:rsidR="00DC4CB9" w:rsidRPr="00432CD5" w:rsidRDefault="00DC4CB9" w:rsidP="00DC4CB9">
      <w:pPr>
        <w:ind w:left="2880"/>
        <w:rPr>
          <w:b/>
          <w:bCs/>
          <w:sz w:val="22"/>
          <w:szCs w:val="22"/>
        </w:rPr>
      </w:pPr>
      <w:r w:rsidRPr="00432CD5">
        <w:rPr>
          <w:b/>
          <w:bCs/>
          <w:sz w:val="22"/>
          <w:szCs w:val="22"/>
        </w:rPr>
        <w:lastRenderedPageBreak/>
        <w:t>Table B to Exhibit A – Non-Recurring Charges**</w:t>
      </w:r>
    </w:p>
    <w:p w14:paraId="3B494025" w14:textId="77777777" w:rsidR="00DC4CB9" w:rsidRPr="00432CD5" w:rsidRDefault="00DC4CB9" w:rsidP="00DC4CB9">
      <w:pPr>
        <w:rPr>
          <w:sz w:val="22"/>
          <w:szCs w:val="22"/>
        </w:rPr>
      </w:pPr>
    </w:p>
    <w:tbl>
      <w:tblPr>
        <w:tblStyle w:val="TableGrid"/>
        <w:tblW w:w="0" w:type="auto"/>
        <w:tblInd w:w="985" w:type="dxa"/>
        <w:tblLook w:val="04A0" w:firstRow="1" w:lastRow="0" w:firstColumn="1" w:lastColumn="0" w:noHBand="0" w:noVBand="1"/>
      </w:tblPr>
      <w:tblGrid>
        <w:gridCol w:w="4348"/>
        <w:gridCol w:w="3117"/>
      </w:tblGrid>
      <w:tr w:rsidR="003A52BE" w:rsidRPr="00432CD5" w14:paraId="5A76C553" w14:textId="77777777" w:rsidTr="00704DF1">
        <w:tc>
          <w:tcPr>
            <w:tcW w:w="4348" w:type="dxa"/>
          </w:tcPr>
          <w:p w14:paraId="08F29616" w14:textId="77777777" w:rsidR="003A52BE" w:rsidRPr="00432CD5" w:rsidRDefault="003A52BE" w:rsidP="00DE7382">
            <w:pPr>
              <w:rPr>
                <w:b/>
                <w:bCs/>
                <w:sz w:val="22"/>
                <w:szCs w:val="22"/>
              </w:rPr>
            </w:pPr>
            <w:bookmarkStart w:id="21" w:name="_Hlk67305702"/>
            <w:r w:rsidRPr="00432CD5">
              <w:rPr>
                <w:b/>
                <w:bCs/>
                <w:sz w:val="22"/>
                <w:szCs w:val="22"/>
              </w:rPr>
              <w:t>NRC Description</w:t>
            </w:r>
          </w:p>
        </w:tc>
        <w:tc>
          <w:tcPr>
            <w:tcW w:w="3117" w:type="dxa"/>
          </w:tcPr>
          <w:p w14:paraId="5D748748" w14:textId="77777777" w:rsidR="003A52BE" w:rsidRPr="00432CD5" w:rsidRDefault="003A52BE" w:rsidP="00DE7382">
            <w:pPr>
              <w:rPr>
                <w:b/>
                <w:bCs/>
                <w:sz w:val="22"/>
                <w:szCs w:val="22"/>
              </w:rPr>
            </w:pPr>
            <w:r w:rsidRPr="00432CD5">
              <w:rPr>
                <w:b/>
                <w:bCs/>
                <w:sz w:val="22"/>
                <w:szCs w:val="22"/>
              </w:rPr>
              <w:t>Rate</w:t>
            </w:r>
          </w:p>
        </w:tc>
      </w:tr>
      <w:tr w:rsidR="003A52BE" w:rsidRPr="00432CD5" w14:paraId="3A3C79D8" w14:textId="77777777" w:rsidTr="00704DF1">
        <w:tc>
          <w:tcPr>
            <w:tcW w:w="4348" w:type="dxa"/>
          </w:tcPr>
          <w:p w14:paraId="656E7981" w14:textId="77777777" w:rsidR="003A52BE" w:rsidRPr="00432CD5" w:rsidRDefault="003A52BE" w:rsidP="00DE7382">
            <w:pPr>
              <w:rPr>
                <w:sz w:val="22"/>
                <w:szCs w:val="22"/>
              </w:rPr>
            </w:pPr>
            <w:r w:rsidRPr="00432CD5">
              <w:rPr>
                <w:sz w:val="22"/>
                <w:szCs w:val="22"/>
              </w:rPr>
              <w:t>Additional Labor Charges</w:t>
            </w:r>
          </w:p>
        </w:tc>
        <w:tc>
          <w:tcPr>
            <w:tcW w:w="3117" w:type="dxa"/>
          </w:tcPr>
          <w:p w14:paraId="5A383B01" w14:textId="77777777" w:rsidR="003A52BE" w:rsidRPr="00432CD5" w:rsidRDefault="003A52BE" w:rsidP="00DE7382">
            <w:pPr>
              <w:rPr>
                <w:sz w:val="22"/>
                <w:szCs w:val="22"/>
              </w:rPr>
            </w:pPr>
            <w:r w:rsidRPr="00432CD5">
              <w:rPr>
                <w:sz w:val="22"/>
                <w:szCs w:val="22"/>
              </w:rPr>
              <w:t>See note ** below</w:t>
            </w:r>
          </w:p>
        </w:tc>
      </w:tr>
      <w:tr w:rsidR="003A52BE" w:rsidRPr="00432CD5" w14:paraId="6551A854" w14:textId="77777777" w:rsidTr="00704DF1">
        <w:tc>
          <w:tcPr>
            <w:tcW w:w="4348" w:type="dxa"/>
          </w:tcPr>
          <w:p w14:paraId="578CF21F" w14:textId="5EB8EC78" w:rsidR="003A52BE" w:rsidRPr="00432CD5" w:rsidRDefault="003A52BE" w:rsidP="00DE7382">
            <w:pPr>
              <w:rPr>
                <w:rFonts w:eastAsia="MS Mincho"/>
                <w:sz w:val="22"/>
                <w:szCs w:val="22"/>
              </w:rPr>
            </w:pPr>
            <w:r w:rsidRPr="00432CD5">
              <w:rPr>
                <w:rFonts w:eastAsia="MS Mincho"/>
                <w:sz w:val="22"/>
                <w:szCs w:val="22"/>
              </w:rPr>
              <w:t>Build Fee</w:t>
            </w:r>
          </w:p>
        </w:tc>
        <w:tc>
          <w:tcPr>
            <w:tcW w:w="3117" w:type="dxa"/>
          </w:tcPr>
          <w:p w14:paraId="55317490" w14:textId="3862B473" w:rsidR="003A52BE" w:rsidRPr="00432CD5" w:rsidRDefault="003A52BE" w:rsidP="00DE7382">
            <w:pPr>
              <w:rPr>
                <w:sz w:val="22"/>
                <w:szCs w:val="22"/>
              </w:rPr>
            </w:pPr>
            <w:r w:rsidRPr="00432CD5">
              <w:rPr>
                <w:sz w:val="22"/>
                <w:szCs w:val="22"/>
              </w:rPr>
              <w:t>See Section 5 above</w:t>
            </w:r>
          </w:p>
        </w:tc>
      </w:tr>
      <w:tr w:rsidR="003A52BE" w:rsidRPr="00432CD5" w14:paraId="047C0B93" w14:textId="77777777" w:rsidTr="00704DF1">
        <w:tc>
          <w:tcPr>
            <w:tcW w:w="4348" w:type="dxa"/>
          </w:tcPr>
          <w:p w14:paraId="719ABA41" w14:textId="77777777" w:rsidR="003A52BE" w:rsidRPr="00432CD5" w:rsidRDefault="003A52BE" w:rsidP="00DE7382">
            <w:pPr>
              <w:rPr>
                <w:sz w:val="22"/>
                <w:szCs w:val="22"/>
              </w:rPr>
            </w:pPr>
            <w:r w:rsidRPr="00432CD5">
              <w:rPr>
                <w:rFonts w:eastAsia="MS Mincho"/>
                <w:sz w:val="22"/>
                <w:szCs w:val="22"/>
              </w:rPr>
              <w:t>Cancellation Charge</w:t>
            </w:r>
          </w:p>
        </w:tc>
        <w:tc>
          <w:tcPr>
            <w:tcW w:w="3117" w:type="dxa"/>
          </w:tcPr>
          <w:p w14:paraId="592542C5" w14:textId="4428F380" w:rsidR="003A52BE" w:rsidRPr="00432CD5" w:rsidRDefault="003A52BE" w:rsidP="00DE7382">
            <w:pPr>
              <w:rPr>
                <w:sz w:val="22"/>
                <w:szCs w:val="22"/>
              </w:rPr>
            </w:pPr>
            <w:r w:rsidRPr="00432CD5">
              <w:rPr>
                <w:sz w:val="22"/>
                <w:szCs w:val="22"/>
              </w:rPr>
              <w:t>See Section 8.4.3 above</w:t>
            </w:r>
          </w:p>
          <w:p w14:paraId="57E843C0" w14:textId="32F5D3AD" w:rsidR="003A52BE" w:rsidRPr="00432CD5" w:rsidRDefault="003A52BE" w:rsidP="00EB316D">
            <w:pPr>
              <w:rPr>
                <w:sz w:val="22"/>
                <w:szCs w:val="22"/>
              </w:rPr>
            </w:pPr>
            <w:r w:rsidRPr="00432CD5">
              <w:rPr>
                <w:sz w:val="22"/>
                <w:szCs w:val="22"/>
              </w:rPr>
              <w:t>Installation NRC and one-month MRC</w:t>
            </w:r>
          </w:p>
        </w:tc>
      </w:tr>
      <w:tr w:rsidR="003A52BE" w:rsidRPr="00432CD5" w14:paraId="300AF04C" w14:textId="77777777" w:rsidTr="00704DF1">
        <w:tc>
          <w:tcPr>
            <w:tcW w:w="4348" w:type="dxa"/>
          </w:tcPr>
          <w:p w14:paraId="6AE375D1" w14:textId="77777777" w:rsidR="003A52BE" w:rsidRPr="00432CD5" w:rsidRDefault="003A52BE" w:rsidP="00DE7382">
            <w:pPr>
              <w:rPr>
                <w:sz w:val="22"/>
                <w:szCs w:val="22"/>
              </w:rPr>
            </w:pPr>
            <w:r w:rsidRPr="00432CD5">
              <w:rPr>
                <w:sz w:val="22"/>
                <w:szCs w:val="22"/>
              </w:rPr>
              <w:t>Capital in Aid of Construction (CIAC) Charge</w:t>
            </w:r>
          </w:p>
        </w:tc>
        <w:tc>
          <w:tcPr>
            <w:tcW w:w="3117" w:type="dxa"/>
          </w:tcPr>
          <w:p w14:paraId="332BBD53" w14:textId="77777777" w:rsidR="003A52BE" w:rsidRPr="00432CD5" w:rsidRDefault="003A52BE" w:rsidP="00DE7382">
            <w:pPr>
              <w:rPr>
                <w:sz w:val="22"/>
                <w:szCs w:val="22"/>
              </w:rPr>
            </w:pPr>
            <w:r w:rsidRPr="00432CD5">
              <w:rPr>
                <w:sz w:val="22"/>
                <w:szCs w:val="22"/>
              </w:rPr>
              <w:t>See Section 5 above</w:t>
            </w:r>
          </w:p>
        </w:tc>
      </w:tr>
      <w:tr w:rsidR="003A52BE" w:rsidRPr="00432CD5" w14:paraId="012A98C9" w14:textId="77777777" w:rsidTr="00757A81">
        <w:trPr>
          <w:trHeight w:val="323"/>
        </w:trPr>
        <w:tc>
          <w:tcPr>
            <w:tcW w:w="4348" w:type="dxa"/>
          </w:tcPr>
          <w:p w14:paraId="4833127B" w14:textId="6D049A04" w:rsidR="003A52BE" w:rsidRPr="00432CD5" w:rsidRDefault="003A52BE" w:rsidP="001244A3">
            <w:pPr>
              <w:rPr>
                <w:sz w:val="22"/>
                <w:szCs w:val="22"/>
              </w:rPr>
            </w:pPr>
            <w:r w:rsidRPr="00432CD5">
              <w:rPr>
                <w:sz w:val="22"/>
                <w:szCs w:val="22"/>
              </w:rPr>
              <w:t>Circuit Extension Charge aka NID Annexation Charge</w:t>
            </w:r>
          </w:p>
          <w:p w14:paraId="6A58CC00" w14:textId="77777777" w:rsidR="003A52BE" w:rsidRPr="00432CD5" w:rsidRDefault="003A52BE" w:rsidP="001244A3">
            <w:pPr>
              <w:rPr>
                <w:sz w:val="22"/>
                <w:szCs w:val="22"/>
              </w:rPr>
            </w:pPr>
            <w:r w:rsidRPr="00432CD5">
              <w:rPr>
                <w:sz w:val="22"/>
                <w:szCs w:val="22"/>
              </w:rPr>
              <w:t>Equal to or less than 15 feet of the MPOE</w:t>
            </w:r>
          </w:p>
          <w:p w14:paraId="636DF83D" w14:textId="3F43FA98" w:rsidR="003A52BE" w:rsidRPr="00432CD5" w:rsidRDefault="003A52BE" w:rsidP="001244A3">
            <w:pPr>
              <w:rPr>
                <w:sz w:val="22"/>
                <w:szCs w:val="22"/>
              </w:rPr>
            </w:pPr>
            <w:r w:rsidRPr="00432CD5">
              <w:rPr>
                <w:sz w:val="22"/>
                <w:szCs w:val="22"/>
              </w:rPr>
              <w:t>Greater than 15 feet of the MPOE and additional parameters per Section 8.4.11</w:t>
            </w:r>
          </w:p>
        </w:tc>
        <w:tc>
          <w:tcPr>
            <w:tcW w:w="3117" w:type="dxa"/>
          </w:tcPr>
          <w:p w14:paraId="7BE4C6B9" w14:textId="77777777" w:rsidR="003A52BE" w:rsidRPr="00432CD5" w:rsidRDefault="003A52BE" w:rsidP="001244A3">
            <w:pPr>
              <w:rPr>
                <w:sz w:val="22"/>
                <w:szCs w:val="22"/>
              </w:rPr>
            </w:pPr>
          </w:p>
          <w:p w14:paraId="2B56F673" w14:textId="77777777" w:rsidR="003A52BE" w:rsidRPr="00432CD5" w:rsidRDefault="003A52BE" w:rsidP="001244A3">
            <w:pPr>
              <w:rPr>
                <w:sz w:val="22"/>
                <w:szCs w:val="22"/>
              </w:rPr>
            </w:pPr>
          </w:p>
          <w:p w14:paraId="12A8A6BD" w14:textId="77777777" w:rsidR="003A52BE" w:rsidRPr="00432CD5" w:rsidRDefault="003A52BE" w:rsidP="001244A3">
            <w:pPr>
              <w:rPr>
                <w:sz w:val="22"/>
                <w:szCs w:val="22"/>
              </w:rPr>
            </w:pPr>
            <w:r w:rsidRPr="00432CD5">
              <w:rPr>
                <w:sz w:val="22"/>
                <w:szCs w:val="22"/>
              </w:rPr>
              <w:t>$680.00</w:t>
            </w:r>
          </w:p>
          <w:p w14:paraId="0CD92344" w14:textId="2DF16293" w:rsidR="003A52BE" w:rsidRPr="00432CD5" w:rsidRDefault="003A52BE" w:rsidP="001244A3">
            <w:pPr>
              <w:rPr>
                <w:sz w:val="22"/>
                <w:szCs w:val="22"/>
              </w:rPr>
            </w:pPr>
            <w:r w:rsidRPr="00432CD5">
              <w:rPr>
                <w:sz w:val="22"/>
                <w:szCs w:val="22"/>
              </w:rPr>
              <w:t>See Section 5 above</w:t>
            </w:r>
          </w:p>
        </w:tc>
      </w:tr>
      <w:tr w:rsidR="003A52BE" w:rsidRPr="00432CD5" w14:paraId="32E961A9" w14:textId="77777777" w:rsidTr="00704DF1">
        <w:tc>
          <w:tcPr>
            <w:tcW w:w="4348" w:type="dxa"/>
          </w:tcPr>
          <w:p w14:paraId="195E1D7E" w14:textId="74FD1CA8" w:rsidR="003A52BE" w:rsidRPr="00432CD5" w:rsidRDefault="003A52BE" w:rsidP="001244A3">
            <w:pPr>
              <w:rPr>
                <w:sz w:val="22"/>
                <w:szCs w:val="22"/>
              </w:rPr>
            </w:pPr>
            <w:r>
              <w:rPr>
                <w:sz w:val="22"/>
                <w:szCs w:val="22"/>
              </w:rPr>
              <w:t>ETL Charge</w:t>
            </w:r>
          </w:p>
        </w:tc>
        <w:tc>
          <w:tcPr>
            <w:tcW w:w="3117" w:type="dxa"/>
          </w:tcPr>
          <w:p w14:paraId="4A9E3879" w14:textId="0907F6B5" w:rsidR="003A52BE" w:rsidRPr="00432CD5" w:rsidRDefault="003A52BE" w:rsidP="001244A3">
            <w:pPr>
              <w:rPr>
                <w:sz w:val="22"/>
                <w:szCs w:val="22"/>
              </w:rPr>
            </w:pPr>
            <w:r w:rsidRPr="00432CD5">
              <w:rPr>
                <w:sz w:val="22"/>
                <w:szCs w:val="22"/>
              </w:rPr>
              <w:t>See Section 8.4.6 above</w:t>
            </w:r>
          </w:p>
        </w:tc>
      </w:tr>
      <w:tr w:rsidR="003A52BE" w:rsidRPr="00432CD5" w14:paraId="42906810" w14:textId="77777777" w:rsidTr="00704DF1">
        <w:tc>
          <w:tcPr>
            <w:tcW w:w="4348" w:type="dxa"/>
          </w:tcPr>
          <w:p w14:paraId="43FB79D2" w14:textId="77777777" w:rsidR="003A52BE" w:rsidRPr="00432CD5" w:rsidRDefault="003A52BE" w:rsidP="001244A3">
            <w:pPr>
              <w:rPr>
                <w:sz w:val="22"/>
                <w:szCs w:val="22"/>
              </w:rPr>
            </w:pPr>
            <w:r w:rsidRPr="00432CD5">
              <w:rPr>
                <w:sz w:val="22"/>
                <w:szCs w:val="22"/>
              </w:rPr>
              <w:t>Expedite Charge</w:t>
            </w:r>
          </w:p>
          <w:p w14:paraId="217D3419" w14:textId="77777777" w:rsidR="003A52BE" w:rsidRPr="00432CD5" w:rsidRDefault="003A52BE" w:rsidP="001244A3">
            <w:pPr>
              <w:rPr>
                <w:sz w:val="22"/>
                <w:szCs w:val="22"/>
              </w:rPr>
            </w:pPr>
            <w:r w:rsidRPr="00432CD5">
              <w:rPr>
                <w:sz w:val="22"/>
                <w:szCs w:val="22"/>
              </w:rPr>
              <w:t xml:space="preserve">  Per physical circuit, per day date is improved</w:t>
            </w:r>
          </w:p>
          <w:p w14:paraId="5B446F82" w14:textId="77777777" w:rsidR="003A52BE" w:rsidRPr="00432CD5" w:rsidRDefault="003A52BE" w:rsidP="001244A3">
            <w:pPr>
              <w:rPr>
                <w:sz w:val="22"/>
                <w:szCs w:val="22"/>
              </w:rPr>
            </w:pPr>
            <w:r w:rsidRPr="00432CD5">
              <w:rPr>
                <w:sz w:val="22"/>
                <w:szCs w:val="22"/>
              </w:rPr>
              <w:t xml:space="preserve">  Per virtual circuit, per day date is improved</w:t>
            </w:r>
          </w:p>
        </w:tc>
        <w:tc>
          <w:tcPr>
            <w:tcW w:w="3117" w:type="dxa"/>
          </w:tcPr>
          <w:p w14:paraId="6B76B28E" w14:textId="77777777" w:rsidR="003A52BE" w:rsidRPr="00432CD5" w:rsidRDefault="003A52BE" w:rsidP="001244A3">
            <w:pPr>
              <w:rPr>
                <w:sz w:val="22"/>
                <w:szCs w:val="22"/>
              </w:rPr>
            </w:pPr>
          </w:p>
          <w:p w14:paraId="43ACD3BE" w14:textId="77777777" w:rsidR="003A52BE" w:rsidRPr="00432CD5" w:rsidRDefault="003A52BE" w:rsidP="001244A3">
            <w:pPr>
              <w:rPr>
                <w:sz w:val="22"/>
                <w:szCs w:val="22"/>
              </w:rPr>
            </w:pPr>
            <w:r w:rsidRPr="00432CD5">
              <w:rPr>
                <w:sz w:val="22"/>
                <w:szCs w:val="22"/>
              </w:rPr>
              <w:t>$ 450.00</w:t>
            </w:r>
          </w:p>
          <w:p w14:paraId="5843F810" w14:textId="77777777" w:rsidR="003A52BE" w:rsidRPr="00432CD5" w:rsidRDefault="003A52BE" w:rsidP="001244A3">
            <w:pPr>
              <w:rPr>
                <w:sz w:val="22"/>
                <w:szCs w:val="22"/>
              </w:rPr>
            </w:pPr>
            <w:r w:rsidRPr="00432CD5">
              <w:rPr>
                <w:sz w:val="22"/>
                <w:szCs w:val="22"/>
              </w:rPr>
              <w:t>$ 50.00</w:t>
            </w:r>
          </w:p>
        </w:tc>
      </w:tr>
      <w:tr w:rsidR="003A52BE" w:rsidRPr="00432CD5" w14:paraId="27684CD9" w14:textId="77777777" w:rsidTr="00704DF1">
        <w:tc>
          <w:tcPr>
            <w:tcW w:w="4348" w:type="dxa"/>
          </w:tcPr>
          <w:p w14:paraId="28B5400D" w14:textId="77777777" w:rsidR="003A52BE" w:rsidRPr="00432CD5" w:rsidRDefault="003A52BE" w:rsidP="001244A3">
            <w:pPr>
              <w:rPr>
                <w:sz w:val="22"/>
                <w:szCs w:val="22"/>
              </w:rPr>
            </w:pPr>
            <w:r w:rsidRPr="00432CD5">
              <w:rPr>
                <w:sz w:val="22"/>
                <w:szCs w:val="22"/>
              </w:rPr>
              <w:t>Installation of ENNI Charge</w:t>
            </w:r>
          </w:p>
        </w:tc>
        <w:tc>
          <w:tcPr>
            <w:tcW w:w="3117" w:type="dxa"/>
          </w:tcPr>
          <w:p w14:paraId="4C670644" w14:textId="77777777" w:rsidR="003A52BE" w:rsidRPr="00432CD5" w:rsidRDefault="003A52BE" w:rsidP="001244A3">
            <w:pPr>
              <w:rPr>
                <w:sz w:val="22"/>
                <w:szCs w:val="22"/>
              </w:rPr>
            </w:pPr>
            <w:r w:rsidRPr="00432CD5">
              <w:rPr>
                <w:sz w:val="22"/>
                <w:szCs w:val="22"/>
              </w:rPr>
              <w:t>See Table A above</w:t>
            </w:r>
          </w:p>
        </w:tc>
      </w:tr>
      <w:tr w:rsidR="003A52BE" w:rsidRPr="00432CD5" w14:paraId="6DF5DF0D" w14:textId="77777777" w:rsidTr="00704DF1">
        <w:tc>
          <w:tcPr>
            <w:tcW w:w="4348" w:type="dxa"/>
          </w:tcPr>
          <w:p w14:paraId="1E4E622E" w14:textId="41C5D28C" w:rsidR="003A52BE" w:rsidRPr="00432CD5" w:rsidRDefault="003A52BE" w:rsidP="001244A3">
            <w:pPr>
              <w:rPr>
                <w:sz w:val="22"/>
                <w:szCs w:val="22"/>
              </w:rPr>
            </w:pPr>
            <w:r w:rsidRPr="00432CD5">
              <w:rPr>
                <w:sz w:val="22"/>
                <w:szCs w:val="22"/>
              </w:rPr>
              <w:t>Installation of EVC Charge</w:t>
            </w:r>
          </w:p>
        </w:tc>
        <w:tc>
          <w:tcPr>
            <w:tcW w:w="3117" w:type="dxa"/>
          </w:tcPr>
          <w:p w14:paraId="3D07C3F8" w14:textId="3505F12E" w:rsidR="003A52BE" w:rsidRPr="00432CD5" w:rsidRDefault="003A52BE" w:rsidP="001244A3">
            <w:pPr>
              <w:rPr>
                <w:sz w:val="22"/>
                <w:szCs w:val="22"/>
              </w:rPr>
            </w:pPr>
            <w:r w:rsidRPr="00432CD5">
              <w:rPr>
                <w:sz w:val="22"/>
                <w:szCs w:val="22"/>
              </w:rPr>
              <w:t>See Table A above</w:t>
            </w:r>
          </w:p>
        </w:tc>
      </w:tr>
      <w:tr w:rsidR="003A52BE" w:rsidRPr="00432CD5" w14:paraId="6956E401" w14:textId="77777777" w:rsidTr="00704DF1">
        <w:tc>
          <w:tcPr>
            <w:tcW w:w="4348" w:type="dxa"/>
          </w:tcPr>
          <w:p w14:paraId="62F1A596" w14:textId="77777777" w:rsidR="003A52BE" w:rsidRPr="00432CD5" w:rsidRDefault="003A52BE" w:rsidP="001244A3">
            <w:pPr>
              <w:rPr>
                <w:sz w:val="22"/>
                <w:szCs w:val="22"/>
              </w:rPr>
            </w:pPr>
            <w:r w:rsidRPr="00432CD5">
              <w:rPr>
                <w:sz w:val="22"/>
                <w:szCs w:val="22"/>
              </w:rPr>
              <w:t>Installation of UNI Charge</w:t>
            </w:r>
          </w:p>
        </w:tc>
        <w:tc>
          <w:tcPr>
            <w:tcW w:w="3117" w:type="dxa"/>
          </w:tcPr>
          <w:p w14:paraId="6B6A554A" w14:textId="77777777" w:rsidR="003A52BE" w:rsidRPr="00432CD5" w:rsidRDefault="003A52BE" w:rsidP="001244A3">
            <w:pPr>
              <w:rPr>
                <w:sz w:val="22"/>
                <w:szCs w:val="22"/>
              </w:rPr>
            </w:pPr>
            <w:r w:rsidRPr="00432CD5">
              <w:rPr>
                <w:sz w:val="22"/>
                <w:szCs w:val="22"/>
              </w:rPr>
              <w:t>See Table A above</w:t>
            </w:r>
          </w:p>
        </w:tc>
      </w:tr>
      <w:tr w:rsidR="003A52BE" w:rsidRPr="00432CD5" w14:paraId="06429BE0" w14:textId="77777777" w:rsidTr="00704DF1">
        <w:tc>
          <w:tcPr>
            <w:tcW w:w="4348" w:type="dxa"/>
          </w:tcPr>
          <w:p w14:paraId="2E3CF695" w14:textId="77777777" w:rsidR="003A52BE" w:rsidRPr="00432CD5" w:rsidRDefault="003A52BE" w:rsidP="001244A3">
            <w:pPr>
              <w:rPr>
                <w:sz w:val="22"/>
                <w:szCs w:val="22"/>
              </w:rPr>
            </w:pPr>
            <w:r w:rsidRPr="00432CD5">
              <w:rPr>
                <w:sz w:val="22"/>
                <w:szCs w:val="22"/>
              </w:rPr>
              <w:t>No Trouble Found Administration Charge</w:t>
            </w:r>
          </w:p>
        </w:tc>
        <w:tc>
          <w:tcPr>
            <w:tcW w:w="3117" w:type="dxa"/>
          </w:tcPr>
          <w:p w14:paraId="73CC78C9" w14:textId="77777777" w:rsidR="003A52BE" w:rsidRPr="00432CD5" w:rsidRDefault="003A52BE" w:rsidP="001244A3">
            <w:pPr>
              <w:rPr>
                <w:sz w:val="22"/>
                <w:szCs w:val="22"/>
              </w:rPr>
            </w:pPr>
            <w:r w:rsidRPr="00432CD5">
              <w:rPr>
                <w:sz w:val="22"/>
                <w:szCs w:val="22"/>
              </w:rPr>
              <w:t>$ 150.00</w:t>
            </w:r>
          </w:p>
        </w:tc>
      </w:tr>
      <w:tr w:rsidR="003A52BE" w:rsidRPr="00432CD5" w14:paraId="036961F6" w14:textId="77777777" w:rsidTr="00704DF1">
        <w:tc>
          <w:tcPr>
            <w:tcW w:w="4348" w:type="dxa"/>
          </w:tcPr>
          <w:p w14:paraId="17A34348" w14:textId="57EE20BB" w:rsidR="003A52BE" w:rsidRPr="00432CD5" w:rsidRDefault="003A52BE" w:rsidP="001244A3">
            <w:pPr>
              <w:rPr>
                <w:sz w:val="22"/>
                <w:szCs w:val="22"/>
              </w:rPr>
            </w:pPr>
            <w:r w:rsidRPr="00432CD5">
              <w:rPr>
                <w:sz w:val="22"/>
                <w:szCs w:val="22"/>
              </w:rPr>
              <w:t>Supplement Administrative Charge, per occurrence</w:t>
            </w:r>
          </w:p>
        </w:tc>
        <w:tc>
          <w:tcPr>
            <w:tcW w:w="3117" w:type="dxa"/>
          </w:tcPr>
          <w:p w14:paraId="6D58D17C" w14:textId="77777777" w:rsidR="003A52BE" w:rsidRPr="00432CD5" w:rsidRDefault="003A52BE" w:rsidP="001244A3">
            <w:pPr>
              <w:rPr>
                <w:sz w:val="22"/>
                <w:szCs w:val="22"/>
              </w:rPr>
            </w:pPr>
            <w:r w:rsidRPr="00432CD5">
              <w:rPr>
                <w:sz w:val="22"/>
                <w:szCs w:val="22"/>
              </w:rPr>
              <w:t>$ 75.00</w:t>
            </w:r>
          </w:p>
        </w:tc>
      </w:tr>
      <w:bookmarkEnd w:id="21"/>
    </w:tbl>
    <w:p w14:paraId="7CDFBAA8" w14:textId="77777777" w:rsidR="00DC4CB9" w:rsidRPr="00432CD5" w:rsidRDefault="00DC4CB9" w:rsidP="00DC4CB9">
      <w:pPr>
        <w:rPr>
          <w:sz w:val="22"/>
          <w:szCs w:val="22"/>
        </w:rPr>
      </w:pPr>
    </w:p>
    <w:p w14:paraId="397389B0" w14:textId="77777777" w:rsidR="00757A81" w:rsidRDefault="00757A81" w:rsidP="00DC4CB9">
      <w:pPr>
        <w:rPr>
          <w:sz w:val="22"/>
          <w:szCs w:val="22"/>
        </w:rPr>
        <w:sectPr w:rsidR="00757A81" w:rsidSect="00C10C9A">
          <w:footnotePr>
            <w:numRestart w:val="eachSect"/>
          </w:footnotePr>
          <w:pgSz w:w="12240" w:h="15840"/>
          <w:pgMar w:top="720" w:right="720" w:bottom="720" w:left="720" w:header="720" w:footer="720" w:gutter="0"/>
          <w:cols w:space="720"/>
          <w:formProt w:val="0"/>
          <w:docGrid w:linePitch="360"/>
        </w:sectPr>
      </w:pPr>
      <w:bookmarkStart w:id="22" w:name="_Hlk55908341"/>
    </w:p>
    <w:p w14:paraId="781818E4" w14:textId="741735B0" w:rsidR="00734637" w:rsidRDefault="00DC4CB9" w:rsidP="00DC4CB9">
      <w:pPr>
        <w:rPr>
          <w:sz w:val="22"/>
          <w:szCs w:val="22"/>
        </w:rPr>
        <w:sectPr w:rsidR="00734637" w:rsidSect="00757A81">
          <w:footnotePr>
            <w:numRestart w:val="eachSect"/>
          </w:footnotePr>
          <w:type w:val="continuous"/>
          <w:pgSz w:w="12240" w:h="15840"/>
          <w:pgMar w:top="720" w:right="720" w:bottom="720" w:left="720" w:header="720" w:footer="720" w:gutter="0"/>
          <w:cols w:space="720"/>
          <w:docGrid w:linePitch="360"/>
        </w:sectPr>
      </w:pPr>
      <w:r w:rsidRPr="00432CD5">
        <w:rPr>
          <w:sz w:val="22"/>
          <w:szCs w:val="22"/>
        </w:rPr>
        <w:t>**Additional NRCs not listed in Tables 1 and 2 of Exhibit A (such as additional labor, out of hours charges) are set forth in Frontier’s FCC tariff or Interstate Service Guide (“ISG”), as applicable.</w:t>
      </w:r>
    </w:p>
    <w:bookmarkEnd w:id="22"/>
    <w:p w14:paraId="2A1A003A" w14:textId="3EA72989" w:rsidR="00096758" w:rsidRPr="00432CD5" w:rsidRDefault="00096758" w:rsidP="00096758">
      <w:pPr>
        <w:jc w:val="center"/>
        <w:rPr>
          <w:b/>
          <w:bCs/>
          <w:caps/>
          <w:sz w:val="22"/>
          <w:szCs w:val="22"/>
        </w:rPr>
      </w:pPr>
      <w:r w:rsidRPr="00432CD5">
        <w:rPr>
          <w:b/>
          <w:bCs/>
          <w:caps/>
          <w:sz w:val="22"/>
          <w:szCs w:val="22"/>
        </w:rPr>
        <w:lastRenderedPageBreak/>
        <w:t xml:space="preserve">Exhibit </w:t>
      </w:r>
      <w:r w:rsidR="00DC4CB9" w:rsidRPr="00432CD5">
        <w:rPr>
          <w:b/>
          <w:bCs/>
          <w:caps/>
          <w:sz w:val="22"/>
          <w:szCs w:val="22"/>
        </w:rPr>
        <w:t>B</w:t>
      </w:r>
    </w:p>
    <w:p w14:paraId="42878AFC" w14:textId="7B6FF189" w:rsidR="00096758" w:rsidRPr="00432CD5" w:rsidRDefault="00096758" w:rsidP="00096758">
      <w:pPr>
        <w:jc w:val="center"/>
        <w:rPr>
          <w:b/>
          <w:bCs/>
          <w:caps/>
          <w:sz w:val="22"/>
          <w:szCs w:val="22"/>
        </w:rPr>
      </w:pPr>
      <w:r w:rsidRPr="00432CD5">
        <w:rPr>
          <w:b/>
          <w:bCs/>
          <w:caps/>
          <w:sz w:val="22"/>
          <w:szCs w:val="22"/>
        </w:rPr>
        <w:t>Technical Specifications</w:t>
      </w:r>
    </w:p>
    <w:p w14:paraId="64EBBE2F" w14:textId="4DA33891" w:rsidR="00096758" w:rsidRPr="00432CD5" w:rsidRDefault="00096758"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t>Service Specifications</w:t>
      </w:r>
    </w:p>
    <w:p w14:paraId="42EC0CB5" w14:textId="6FDE3614"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E-Path Silver, Gold and Platinum will accept and carry untagged (no pre-established VLAN) and/or tagged (pre-established VLAN) traffic as described per IEEE 802.1Q networking standard</w:t>
      </w:r>
      <w:r w:rsidR="008C7D85" w:rsidRPr="00432CD5">
        <w:rPr>
          <w:rFonts w:ascii="Times New Roman" w:hAnsi="Times New Roman"/>
          <w:sz w:val="22"/>
          <w:szCs w:val="22"/>
        </w:rPr>
        <w:t xml:space="preserve"> and specific to Frontier’s ordering guidelines for this Service, which are available on the Frontier wholesale website</w:t>
      </w:r>
      <w:r w:rsidRPr="00432CD5">
        <w:rPr>
          <w:rFonts w:ascii="Times New Roman" w:hAnsi="Times New Roman"/>
          <w:sz w:val="22"/>
          <w:szCs w:val="22"/>
        </w:rPr>
        <w:t>.</w:t>
      </w:r>
    </w:p>
    <w:p w14:paraId="695FEE1A" w14:textId="77777777" w:rsidR="00757A81" w:rsidRDefault="00096758" w:rsidP="0061633E">
      <w:pPr>
        <w:pStyle w:val="ListParagraph"/>
        <w:numPr>
          <w:ilvl w:val="1"/>
          <w:numId w:val="42"/>
        </w:numPr>
        <w:spacing w:before="240" w:after="240"/>
        <w:rPr>
          <w:rFonts w:ascii="Times New Roman" w:hAnsi="Times New Roman"/>
          <w:sz w:val="22"/>
          <w:szCs w:val="22"/>
        </w:rPr>
        <w:sectPr w:rsidR="00757A81" w:rsidSect="00C10C9A">
          <w:footnotePr>
            <w:numRestart w:val="eachSect"/>
          </w:footnotePr>
          <w:pgSz w:w="12240" w:h="15840"/>
          <w:pgMar w:top="720" w:right="720" w:bottom="720" w:left="720" w:header="720" w:footer="720" w:gutter="0"/>
          <w:cols w:space="720"/>
          <w:docGrid w:linePitch="360"/>
        </w:sectPr>
      </w:pPr>
      <w:r w:rsidRPr="00432CD5">
        <w:rPr>
          <w:rFonts w:ascii="Times New Roman" w:hAnsi="Times New Roman"/>
          <w:sz w:val="22"/>
          <w:szCs w:val="22"/>
        </w:rPr>
        <w:t xml:space="preserve">E-Path Silver, Gold and Platinum IEEE 802.3 interfaces </w:t>
      </w:r>
      <w:r w:rsidR="00C3567B" w:rsidRPr="00432CD5">
        <w:rPr>
          <w:rFonts w:ascii="Times New Roman" w:hAnsi="Times New Roman"/>
          <w:sz w:val="22"/>
          <w:szCs w:val="22"/>
        </w:rPr>
        <w:t>a</w:t>
      </w:r>
      <w:r w:rsidR="00B352C9" w:rsidRPr="00432CD5">
        <w:rPr>
          <w:rFonts w:ascii="Times New Roman" w:hAnsi="Times New Roman"/>
          <w:sz w:val="22"/>
          <w:szCs w:val="22"/>
        </w:rPr>
        <w:t>re available on the Frontier wholesale website and are subject to change. As of the E-Path Schedule Effective Date, currently supported IEEE 802.3 interfaces are</w:t>
      </w:r>
      <w:r w:rsidRPr="00432CD5">
        <w:rPr>
          <w:rFonts w:ascii="Times New Roman" w:hAnsi="Times New Roman"/>
          <w:sz w:val="22"/>
          <w:szCs w:val="22"/>
        </w:rPr>
        <w:t>:</w:t>
      </w:r>
    </w:p>
    <w:p w14:paraId="74B04A5A" w14:textId="2075FC62" w:rsidR="00096758" w:rsidRPr="00432CD5" w:rsidRDefault="00096758" w:rsidP="00757A81">
      <w:pPr>
        <w:pStyle w:val="ListParagraph"/>
        <w:spacing w:before="240" w:after="240"/>
        <w:ind w:left="792"/>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6899"/>
      </w:tblGrid>
      <w:tr w:rsidR="00096758" w:rsidRPr="00432CD5" w14:paraId="1E0EA928" w14:textId="7044C1AC" w:rsidTr="3F6B052D">
        <w:trPr>
          <w:jc w:val="center"/>
        </w:trPr>
        <w:tc>
          <w:tcPr>
            <w:tcW w:w="1885" w:type="dxa"/>
            <w:shd w:val="clear" w:color="auto" w:fill="000000" w:themeFill="text1"/>
          </w:tcPr>
          <w:p w14:paraId="2A214D4B" w14:textId="5CC07651"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Interface</w:t>
            </w:r>
          </w:p>
        </w:tc>
        <w:tc>
          <w:tcPr>
            <w:tcW w:w="6899" w:type="dxa"/>
            <w:shd w:val="clear" w:color="auto" w:fill="000000" w:themeFill="text1"/>
          </w:tcPr>
          <w:p w14:paraId="5A9EED9E" w14:textId="1E2443AB"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Definition</w:t>
            </w:r>
          </w:p>
        </w:tc>
      </w:tr>
      <w:tr w:rsidR="00096758" w:rsidRPr="00432CD5" w14:paraId="50664CEC" w14:textId="5BA65EFA" w:rsidTr="3F6B052D">
        <w:trPr>
          <w:jc w:val="center"/>
        </w:trPr>
        <w:tc>
          <w:tcPr>
            <w:tcW w:w="1885" w:type="dxa"/>
            <w:shd w:val="clear" w:color="auto" w:fill="auto"/>
          </w:tcPr>
          <w:p w14:paraId="337C2671" w14:textId="1F8FDA7B"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100Base - TX</w:t>
            </w:r>
          </w:p>
        </w:tc>
        <w:tc>
          <w:tcPr>
            <w:tcW w:w="6899" w:type="dxa"/>
            <w:shd w:val="clear" w:color="auto" w:fill="auto"/>
          </w:tcPr>
          <w:p w14:paraId="3CDB9EC2" w14:textId="1CDCBF5F"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100M Baseband signaling over 2 wire pairs CAT-5 cabling</w:t>
            </w:r>
          </w:p>
        </w:tc>
      </w:tr>
      <w:tr w:rsidR="00096758" w:rsidRPr="00432CD5" w14:paraId="0FC890A9" w14:textId="1F7D22DC" w:rsidTr="3F6B052D">
        <w:trPr>
          <w:jc w:val="center"/>
        </w:trPr>
        <w:tc>
          <w:tcPr>
            <w:tcW w:w="1885" w:type="dxa"/>
            <w:shd w:val="clear" w:color="auto" w:fill="auto"/>
          </w:tcPr>
          <w:p w14:paraId="7FA1C868" w14:textId="5E75AD06"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T</w:t>
            </w:r>
          </w:p>
        </w:tc>
        <w:tc>
          <w:tcPr>
            <w:tcW w:w="6899" w:type="dxa"/>
            <w:shd w:val="clear" w:color="auto" w:fill="auto"/>
          </w:tcPr>
          <w:p w14:paraId="7C923357" w14:textId="68E7CBAA"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four wire pairs CAT-5 cabling</w:t>
            </w:r>
          </w:p>
        </w:tc>
      </w:tr>
      <w:tr w:rsidR="00096758" w:rsidRPr="00432CD5" w14:paraId="4C849121" w14:textId="75B97F44" w:rsidTr="3F6B052D">
        <w:trPr>
          <w:jc w:val="center"/>
        </w:trPr>
        <w:tc>
          <w:tcPr>
            <w:tcW w:w="1885" w:type="dxa"/>
            <w:shd w:val="clear" w:color="auto" w:fill="auto"/>
          </w:tcPr>
          <w:p w14:paraId="1C626735" w14:textId="3C99DE47"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SX</w:t>
            </w:r>
          </w:p>
        </w:tc>
        <w:tc>
          <w:tcPr>
            <w:tcW w:w="6899" w:type="dxa"/>
            <w:shd w:val="clear" w:color="auto" w:fill="auto"/>
          </w:tcPr>
          <w:p w14:paraId="061E1E7F" w14:textId="483A0AB4"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multi-mode fiber</w:t>
            </w:r>
          </w:p>
        </w:tc>
      </w:tr>
      <w:tr w:rsidR="00096758" w:rsidRPr="00432CD5" w14:paraId="2DD91F0F" w14:textId="180883F2" w:rsidTr="3F6B052D">
        <w:trPr>
          <w:jc w:val="center"/>
        </w:trPr>
        <w:tc>
          <w:tcPr>
            <w:tcW w:w="1885" w:type="dxa"/>
            <w:shd w:val="clear" w:color="auto" w:fill="auto"/>
          </w:tcPr>
          <w:p w14:paraId="14C07229" w14:textId="06DE948D"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LX</w:t>
            </w:r>
          </w:p>
        </w:tc>
        <w:tc>
          <w:tcPr>
            <w:tcW w:w="6899" w:type="dxa"/>
            <w:shd w:val="clear" w:color="auto" w:fill="auto"/>
          </w:tcPr>
          <w:p w14:paraId="35E85A33" w14:textId="32B2FFB5"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single-mode fiber</w:t>
            </w:r>
          </w:p>
        </w:tc>
      </w:tr>
      <w:tr w:rsidR="00096758" w:rsidRPr="00432CD5" w14:paraId="34D23EBF" w14:textId="5FA88CAD" w:rsidTr="3F6B052D">
        <w:trPr>
          <w:jc w:val="center"/>
        </w:trPr>
        <w:tc>
          <w:tcPr>
            <w:tcW w:w="1885" w:type="dxa"/>
            <w:shd w:val="clear" w:color="auto" w:fill="auto"/>
          </w:tcPr>
          <w:p w14:paraId="7D8955B1" w14:textId="251DA231"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ZX</w:t>
            </w:r>
          </w:p>
        </w:tc>
        <w:tc>
          <w:tcPr>
            <w:tcW w:w="6899" w:type="dxa"/>
            <w:shd w:val="clear" w:color="auto" w:fill="auto"/>
          </w:tcPr>
          <w:p w14:paraId="18A95FF0" w14:textId="045F861C"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single-mode fiber</w:t>
            </w:r>
          </w:p>
        </w:tc>
      </w:tr>
      <w:tr w:rsidR="00096758" w:rsidRPr="00432CD5" w14:paraId="1D0A5E28" w14:textId="56E37E63" w:rsidTr="3F6B052D">
        <w:trPr>
          <w:jc w:val="center"/>
        </w:trPr>
        <w:tc>
          <w:tcPr>
            <w:tcW w:w="1885" w:type="dxa"/>
            <w:shd w:val="clear" w:color="auto" w:fill="auto"/>
          </w:tcPr>
          <w:p w14:paraId="00BE06F3" w14:textId="3D779061"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10GBase - LR</w:t>
            </w:r>
          </w:p>
        </w:tc>
        <w:tc>
          <w:tcPr>
            <w:tcW w:w="6899" w:type="dxa"/>
            <w:shd w:val="clear" w:color="auto" w:fill="auto"/>
          </w:tcPr>
          <w:p w14:paraId="151D386D" w14:textId="5CA5921E"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10000M Baseband signaling over 2 strands of single mode fiber</w:t>
            </w:r>
          </w:p>
        </w:tc>
      </w:tr>
      <w:tr w:rsidR="00096758" w:rsidRPr="00432CD5" w14:paraId="08793F49" w14:textId="08698947" w:rsidTr="3F6B052D">
        <w:trPr>
          <w:jc w:val="center"/>
        </w:trPr>
        <w:tc>
          <w:tcPr>
            <w:tcW w:w="1885" w:type="dxa"/>
            <w:shd w:val="clear" w:color="auto" w:fill="auto"/>
          </w:tcPr>
          <w:p w14:paraId="31CAD81F" w14:textId="3DC43DEC"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10GBase - SR</w:t>
            </w:r>
          </w:p>
        </w:tc>
        <w:tc>
          <w:tcPr>
            <w:tcW w:w="6899" w:type="dxa"/>
            <w:shd w:val="clear" w:color="auto" w:fill="auto"/>
          </w:tcPr>
          <w:p w14:paraId="4DD1E634" w14:textId="3FF3D61A"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10000M Baseband signaling over 2 strands of multi-mode fiber</w:t>
            </w:r>
          </w:p>
        </w:tc>
      </w:tr>
    </w:tbl>
    <w:p w14:paraId="1001A700" w14:textId="77777777" w:rsidR="00757A81" w:rsidRDefault="00757A81" w:rsidP="0061633E">
      <w:pPr>
        <w:pStyle w:val="ListParagraph"/>
        <w:numPr>
          <w:ilvl w:val="1"/>
          <w:numId w:val="42"/>
        </w:numPr>
        <w:spacing w:before="240" w:after="240"/>
        <w:rPr>
          <w:rFonts w:ascii="Times New Roman" w:hAnsi="Times New Roman"/>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372C9A3B" w14:textId="77777777" w:rsidR="00757A81" w:rsidRDefault="00096758" w:rsidP="0061633E">
      <w:pPr>
        <w:pStyle w:val="ListParagraph"/>
        <w:numPr>
          <w:ilvl w:val="1"/>
          <w:numId w:val="42"/>
        </w:numPr>
        <w:spacing w:before="240" w:after="240"/>
        <w:rPr>
          <w:rFonts w:ascii="Times New Roman" w:hAnsi="Times New Roman"/>
          <w:sz w:val="22"/>
          <w:szCs w:val="22"/>
        </w:rPr>
        <w:sectPr w:rsidR="00757A81" w:rsidSect="00757A81">
          <w:footnotePr>
            <w:numRestart w:val="eachSect"/>
          </w:footnotePr>
          <w:type w:val="continuous"/>
          <w:pgSz w:w="12240" w:h="15840"/>
          <w:pgMar w:top="720" w:right="720" w:bottom="720" w:left="720" w:header="720" w:footer="720" w:gutter="0"/>
          <w:cols w:space="720"/>
          <w:docGrid w:linePitch="360"/>
        </w:sectPr>
      </w:pPr>
      <w:r w:rsidRPr="00432CD5">
        <w:rPr>
          <w:rFonts w:ascii="Times New Roman" w:hAnsi="Times New Roman"/>
          <w:sz w:val="22"/>
          <w:szCs w:val="22"/>
        </w:rPr>
        <w:t xml:space="preserve">E-Path Silver, Gold and Platinum </w:t>
      </w:r>
      <w:r w:rsidR="00141C90" w:rsidRPr="00432CD5">
        <w:rPr>
          <w:rFonts w:ascii="Times New Roman" w:hAnsi="Times New Roman"/>
          <w:sz w:val="22"/>
          <w:szCs w:val="22"/>
        </w:rPr>
        <w:t>throughput connections are available on the Frontier wholesale website and are subject to change.  As of the E-Path Schedule Effective Date, currently supported throughput connections are</w:t>
      </w:r>
      <w:r w:rsidRPr="00432CD5">
        <w:rPr>
          <w:rFonts w:ascii="Times New Roman" w:hAnsi="Times New Roman"/>
          <w:sz w:val="22"/>
          <w:szCs w:val="22"/>
        </w:rPr>
        <w:t>:</w:t>
      </w:r>
    </w:p>
    <w:p w14:paraId="237308C7" w14:textId="2A70745B" w:rsidR="00096758" w:rsidRPr="00432CD5" w:rsidRDefault="00096758" w:rsidP="00757A81">
      <w:pPr>
        <w:pStyle w:val="ListParagraph"/>
        <w:spacing w:before="240" w:after="240"/>
        <w:ind w:left="792"/>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0"/>
      </w:tblGrid>
      <w:tr w:rsidR="00096758" w:rsidRPr="00432CD5" w14:paraId="5D551071" w14:textId="052761E2" w:rsidTr="3F6B052D">
        <w:trPr>
          <w:jc w:val="center"/>
        </w:trPr>
        <w:tc>
          <w:tcPr>
            <w:tcW w:w="4394" w:type="dxa"/>
            <w:shd w:val="clear" w:color="auto" w:fill="000000" w:themeFill="text1"/>
          </w:tcPr>
          <w:p w14:paraId="0F2472A4" w14:textId="1E7FE2C4"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Throughput Interface</w:t>
            </w:r>
          </w:p>
        </w:tc>
        <w:tc>
          <w:tcPr>
            <w:tcW w:w="4390" w:type="dxa"/>
            <w:shd w:val="clear" w:color="auto" w:fill="000000" w:themeFill="text1"/>
          </w:tcPr>
          <w:p w14:paraId="044EC7D6" w14:textId="363AB465"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Available Best Effort EVC Increments</w:t>
            </w:r>
          </w:p>
        </w:tc>
      </w:tr>
      <w:tr w:rsidR="00096758" w:rsidRPr="00432CD5" w14:paraId="258F3D4E" w14:textId="23116252" w:rsidTr="3F6B052D">
        <w:trPr>
          <w:jc w:val="center"/>
        </w:trPr>
        <w:tc>
          <w:tcPr>
            <w:tcW w:w="4394" w:type="dxa"/>
            <w:shd w:val="clear" w:color="auto" w:fill="auto"/>
          </w:tcPr>
          <w:p w14:paraId="2364A5A1" w14:textId="5ED201E8"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100M</w:t>
            </w:r>
          </w:p>
        </w:tc>
        <w:tc>
          <w:tcPr>
            <w:tcW w:w="4390" w:type="dxa"/>
            <w:shd w:val="clear" w:color="auto" w:fill="auto"/>
          </w:tcPr>
          <w:p w14:paraId="6732DE83" w14:textId="400F392E"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5M and 10M to 50M in 10M increments</w:t>
            </w:r>
          </w:p>
        </w:tc>
      </w:tr>
      <w:tr w:rsidR="00096758" w:rsidRPr="00432CD5" w14:paraId="40B4E1E1" w14:textId="26F27D6F" w:rsidTr="3F6B052D">
        <w:trPr>
          <w:jc w:val="center"/>
        </w:trPr>
        <w:tc>
          <w:tcPr>
            <w:tcW w:w="4394" w:type="dxa"/>
            <w:shd w:val="clear" w:color="auto" w:fill="auto"/>
          </w:tcPr>
          <w:p w14:paraId="371AE7C6" w14:textId="59371F3D"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1G</w:t>
            </w:r>
          </w:p>
        </w:tc>
        <w:tc>
          <w:tcPr>
            <w:tcW w:w="4390" w:type="dxa"/>
            <w:shd w:val="clear" w:color="auto" w:fill="auto"/>
          </w:tcPr>
          <w:p w14:paraId="1E3A6156" w14:textId="5B89FA9D"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 xml:space="preserve">All of the above and 100M, 200M, 500M, </w:t>
            </w:r>
            <w:r w:rsidR="007D0362" w:rsidRPr="00432CD5">
              <w:rPr>
                <w:rFonts w:ascii="Times New Roman" w:hAnsi="Times New Roman"/>
                <w:sz w:val="22"/>
                <w:szCs w:val="22"/>
              </w:rPr>
              <w:t xml:space="preserve">600M, 800M, </w:t>
            </w:r>
            <w:r w:rsidRPr="00432CD5">
              <w:rPr>
                <w:rFonts w:ascii="Times New Roman" w:hAnsi="Times New Roman"/>
                <w:sz w:val="22"/>
                <w:szCs w:val="22"/>
              </w:rPr>
              <w:t>and 1000M</w:t>
            </w:r>
          </w:p>
        </w:tc>
      </w:tr>
    </w:tbl>
    <w:p w14:paraId="1E743EA5" w14:textId="77777777" w:rsidR="00757A81" w:rsidRDefault="00757A81" w:rsidP="0061633E">
      <w:pPr>
        <w:pStyle w:val="ListParagraph"/>
        <w:numPr>
          <w:ilvl w:val="1"/>
          <w:numId w:val="42"/>
        </w:numPr>
        <w:spacing w:before="240" w:after="240"/>
        <w:rPr>
          <w:rFonts w:ascii="Times New Roman" w:hAnsi="Times New Roman"/>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1E7C80A3" w14:textId="3A31AADA"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Frame Size</w:t>
      </w:r>
    </w:p>
    <w:p w14:paraId="6BA70DAA" w14:textId="77777777" w:rsidR="00977E90" w:rsidRPr="00432CD5" w:rsidRDefault="00AE46F4" w:rsidP="0061633E">
      <w:pPr>
        <w:pStyle w:val="ListParagraph"/>
        <w:numPr>
          <w:ilvl w:val="2"/>
          <w:numId w:val="42"/>
        </w:numPr>
        <w:spacing w:before="240" w:after="240"/>
        <w:rPr>
          <w:rFonts w:ascii="Times New Roman" w:hAnsi="Times New Roman"/>
          <w:sz w:val="22"/>
          <w:szCs w:val="22"/>
        </w:rPr>
      </w:pPr>
      <w:r w:rsidRPr="00432CD5">
        <w:rPr>
          <w:rFonts w:ascii="Times New Roman" w:hAnsi="Times New Roman"/>
          <w:sz w:val="22"/>
          <w:szCs w:val="22"/>
        </w:rPr>
        <w:t>Standard Frame size supported across network is 1600 Bytes. If Maximum Frame size of 9000 Bytes (Jumbo Frame) is required, Customer must submit a Service Order with Maximum Service Frame Size, MSFS field set to 9000 to accommodate support of 9000 Bytes across network</w:t>
      </w:r>
      <w:r w:rsidR="00096758" w:rsidRPr="00432CD5">
        <w:rPr>
          <w:rFonts w:ascii="Times New Roman" w:hAnsi="Times New Roman"/>
          <w:sz w:val="22"/>
          <w:szCs w:val="22"/>
        </w:rPr>
        <w:t>.</w:t>
      </w:r>
      <w:r w:rsidR="00B62847" w:rsidRPr="00432CD5">
        <w:rPr>
          <w:rFonts w:ascii="Times New Roman" w:hAnsi="Times New Roman"/>
          <w:sz w:val="22"/>
          <w:szCs w:val="22"/>
        </w:rPr>
        <w:t xml:space="preserve"> </w:t>
      </w:r>
    </w:p>
    <w:p w14:paraId="5847CE12" w14:textId="3D010845" w:rsidR="00096758" w:rsidRPr="00432CD5" w:rsidRDefault="00F0565A" w:rsidP="0061633E">
      <w:pPr>
        <w:pStyle w:val="ListParagraph"/>
        <w:numPr>
          <w:ilvl w:val="3"/>
          <w:numId w:val="42"/>
        </w:numPr>
        <w:spacing w:before="240" w:after="240"/>
        <w:rPr>
          <w:rFonts w:ascii="Times New Roman" w:hAnsi="Times New Roman"/>
          <w:sz w:val="22"/>
          <w:szCs w:val="22"/>
        </w:rPr>
      </w:pPr>
      <w:r w:rsidRPr="00432CD5">
        <w:rPr>
          <w:rFonts w:ascii="Times New Roman" w:hAnsi="Times New Roman"/>
          <w:sz w:val="22"/>
          <w:szCs w:val="22"/>
        </w:rPr>
        <w:t xml:space="preserve">When Customer requests full fiber for UNI service, Customer shall populate the MSFS field of the ASR with </w:t>
      </w:r>
      <w:r w:rsidR="00857191" w:rsidRPr="00432CD5">
        <w:rPr>
          <w:rFonts w:ascii="Times New Roman" w:hAnsi="Times New Roman"/>
          <w:sz w:val="22"/>
          <w:szCs w:val="22"/>
        </w:rPr>
        <w:t>9000</w:t>
      </w:r>
      <w:r w:rsidRPr="00432CD5">
        <w:rPr>
          <w:rFonts w:ascii="Times New Roman" w:hAnsi="Times New Roman"/>
          <w:sz w:val="22"/>
          <w:szCs w:val="22"/>
        </w:rPr>
        <w:t xml:space="preserve"> to signify full </w:t>
      </w:r>
      <w:r w:rsidR="00857191" w:rsidRPr="00432CD5">
        <w:rPr>
          <w:rFonts w:ascii="Times New Roman" w:hAnsi="Times New Roman"/>
          <w:sz w:val="22"/>
          <w:szCs w:val="22"/>
        </w:rPr>
        <w:t>fiber</w:t>
      </w:r>
      <w:r w:rsidRPr="00432CD5">
        <w:rPr>
          <w:rFonts w:ascii="Times New Roman" w:hAnsi="Times New Roman"/>
          <w:sz w:val="22"/>
          <w:szCs w:val="22"/>
        </w:rPr>
        <w:t>.</w:t>
      </w:r>
      <w:r w:rsidR="00857191" w:rsidRPr="00432CD5">
        <w:rPr>
          <w:rFonts w:ascii="Times New Roman" w:hAnsi="Times New Roman"/>
          <w:sz w:val="22"/>
          <w:szCs w:val="22"/>
        </w:rPr>
        <w:t xml:space="preserve">  </w:t>
      </w:r>
      <w:r w:rsidR="0060377C" w:rsidRPr="00432CD5">
        <w:rPr>
          <w:rFonts w:ascii="Times New Roman" w:hAnsi="Times New Roman"/>
          <w:sz w:val="22"/>
          <w:szCs w:val="22"/>
        </w:rPr>
        <w:t xml:space="preserve">When </w:t>
      </w:r>
      <w:r w:rsidR="00B62847" w:rsidRPr="00432CD5">
        <w:rPr>
          <w:rFonts w:ascii="Times New Roman" w:hAnsi="Times New Roman"/>
          <w:sz w:val="22"/>
          <w:szCs w:val="22"/>
        </w:rPr>
        <w:t xml:space="preserve">Customer </w:t>
      </w:r>
      <w:r w:rsidRPr="00432CD5">
        <w:rPr>
          <w:rFonts w:ascii="Times New Roman" w:hAnsi="Times New Roman"/>
          <w:sz w:val="22"/>
          <w:szCs w:val="22"/>
        </w:rPr>
        <w:t>requests full copper for</w:t>
      </w:r>
      <w:r w:rsidR="00B62847" w:rsidRPr="00432CD5">
        <w:rPr>
          <w:rFonts w:ascii="Times New Roman" w:hAnsi="Times New Roman"/>
          <w:sz w:val="22"/>
          <w:szCs w:val="22"/>
        </w:rPr>
        <w:t xml:space="preserve"> UNI service</w:t>
      </w:r>
      <w:r w:rsidRPr="00432CD5">
        <w:rPr>
          <w:rFonts w:ascii="Times New Roman" w:hAnsi="Times New Roman"/>
          <w:sz w:val="22"/>
          <w:szCs w:val="22"/>
        </w:rPr>
        <w:t>, Customer shall</w:t>
      </w:r>
      <w:r w:rsidR="00B62847" w:rsidRPr="00432CD5">
        <w:rPr>
          <w:rFonts w:ascii="Times New Roman" w:hAnsi="Times New Roman"/>
          <w:sz w:val="22"/>
          <w:szCs w:val="22"/>
        </w:rPr>
        <w:t xml:space="preserve"> populate </w:t>
      </w:r>
      <w:r w:rsidRPr="00432CD5">
        <w:rPr>
          <w:rFonts w:ascii="Times New Roman" w:hAnsi="Times New Roman"/>
          <w:sz w:val="22"/>
          <w:szCs w:val="22"/>
        </w:rPr>
        <w:t xml:space="preserve">the </w:t>
      </w:r>
      <w:r w:rsidR="00B62847" w:rsidRPr="00432CD5">
        <w:rPr>
          <w:rFonts w:ascii="Times New Roman" w:hAnsi="Times New Roman"/>
          <w:sz w:val="22"/>
          <w:szCs w:val="22"/>
        </w:rPr>
        <w:t xml:space="preserve">MSFS field </w:t>
      </w:r>
      <w:r w:rsidRPr="00432CD5">
        <w:rPr>
          <w:rFonts w:ascii="Times New Roman" w:hAnsi="Times New Roman"/>
          <w:sz w:val="22"/>
          <w:szCs w:val="22"/>
        </w:rPr>
        <w:t xml:space="preserve">of the ASR </w:t>
      </w:r>
      <w:r w:rsidR="00B62847" w:rsidRPr="00432CD5">
        <w:rPr>
          <w:rFonts w:ascii="Times New Roman" w:hAnsi="Times New Roman"/>
          <w:sz w:val="22"/>
          <w:szCs w:val="22"/>
        </w:rPr>
        <w:t xml:space="preserve">with </w:t>
      </w:r>
      <w:r w:rsidRPr="00432CD5">
        <w:rPr>
          <w:rFonts w:ascii="Times New Roman" w:hAnsi="Times New Roman"/>
          <w:sz w:val="22"/>
          <w:szCs w:val="22"/>
        </w:rPr>
        <w:t>1600</w:t>
      </w:r>
      <w:r w:rsidR="00B62847" w:rsidRPr="00432CD5">
        <w:rPr>
          <w:rFonts w:ascii="Times New Roman" w:hAnsi="Times New Roman"/>
          <w:sz w:val="22"/>
          <w:szCs w:val="22"/>
        </w:rPr>
        <w:t xml:space="preserve"> to signify full copper.</w:t>
      </w:r>
    </w:p>
    <w:p w14:paraId="057AA431" w14:textId="77777777" w:rsidR="00757A81" w:rsidRDefault="00096758" w:rsidP="0061633E">
      <w:pPr>
        <w:pStyle w:val="ListParagraph"/>
        <w:numPr>
          <w:ilvl w:val="1"/>
          <w:numId w:val="42"/>
        </w:numPr>
        <w:spacing w:before="240" w:after="240"/>
        <w:rPr>
          <w:rFonts w:ascii="Times New Roman" w:hAnsi="Times New Roman"/>
          <w:sz w:val="22"/>
          <w:szCs w:val="22"/>
        </w:rPr>
        <w:sectPr w:rsidR="00757A81" w:rsidSect="00757A81">
          <w:footnotePr>
            <w:numRestart w:val="eachSect"/>
          </w:footnotePr>
          <w:type w:val="continuous"/>
          <w:pgSz w:w="12240" w:h="15840"/>
          <w:pgMar w:top="720" w:right="720" w:bottom="720" w:left="720" w:header="720" w:footer="720" w:gutter="0"/>
          <w:cols w:space="720"/>
          <w:docGrid w:linePitch="360"/>
        </w:sectPr>
      </w:pPr>
      <w:r w:rsidRPr="00432CD5">
        <w:rPr>
          <w:rFonts w:ascii="Times New Roman" w:hAnsi="Times New Roman"/>
          <w:sz w:val="22"/>
          <w:szCs w:val="22"/>
        </w:rPr>
        <w:lastRenderedPageBreak/>
        <w:t>Committed Information Rate (“</w:t>
      </w:r>
      <w:r w:rsidRPr="00494FBE">
        <w:rPr>
          <w:rFonts w:ascii="Times New Roman" w:hAnsi="Times New Roman"/>
          <w:b/>
          <w:bCs/>
          <w:sz w:val="22"/>
          <w:szCs w:val="22"/>
        </w:rPr>
        <w:t>CIR</w:t>
      </w:r>
      <w:r w:rsidRPr="00432CD5">
        <w:rPr>
          <w:rFonts w:ascii="Times New Roman" w:hAnsi="Times New Roman"/>
          <w:sz w:val="22"/>
          <w:szCs w:val="22"/>
        </w:rPr>
        <w:t>”) and Committed Burst Size (“</w:t>
      </w:r>
      <w:r w:rsidRPr="00494FBE">
        <w:rPr>
          <w:rFonts w:ascii="Times New Roman" w:hAnsi="Times New Roman"/>
          <w:b/>
          <w:bCs/>
          <w:sz w:val="22"/>
          <w:szCs w:val="22"/>
        </w:rPr>
        <w:t>CBS</w:t>
      </w:r>
      <w:r w:rsidRPr="00432CD5">
        <w:rPr>
          <w:rFonts w:ascii="Times New Roman" w:hAnsi="Times New Roman"/>
          <w:sz w:val="22"/>
          <w:szCs w:val="22"/>
        </w:rPr>
        <w:t>”) Parameters:</w:t>
      </w:r>
    </w:p>
    <w:p w14:paraId="55B9696C" w14:textId="6C94046C" w:rsidR="00096758" w:rsidRPr="00432CD5" w:rsidRDefault="00096758" w:rsidP="00757A81">
      <w:pPr>
        <w:pStyle w:val="ListParagraph"/>
        <w:spacing w:before="240" w:after="240"/>
        <w:ind w:left="792"/>
        <w:rPr>
          <w:rFonts w:ascii="Times New Roman" w:hAnsi="Times New Roman"/>
          <w:sz w:val="22"/>
          <w:szCs w:val="22"/>
        </w:rPr>
      </w:pPr>
    </w:p>
    <w:tbl>
      <w:tblPr>
        <w:tblW w:w="3859" w:type="dxa"/>
        <w:jc w:val="center"/>
        <w:tblCellMar>
          <w:left w:w="0" w:type="dxa"/>
          <w:right w:w="0" w:type="dxa"/>
        </w:tblCellMar>
        <w:tblLook w:val="04A0" w:firstRow="1" w:lastRow="0" w:firstColumn="1" w:lastColumn="0" w:noHBand="0" w:noVBand="1"/>
      </w:tblPr>
      <w:tblGrid>
        <w:gridCol w:w="2445"/>
        <w:gridCol w:w="1414"/>
      </w:tblGrid>
      <w:tr w:rsidR="00E05EBA" w14:paraId="314A2ED1" w14:textId="77777777" w:rsidTr="00E05EBA">
        <w:trPr>
          <w:trHeight w:val="615"/>
          <w:jc w:val="center"/>
        </w:trPr>
        <w:tc>
          <w:tcPr>
            <w:tcW w:w="1660"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15CEC174" w14:textId="77777777" w:rsidR="00E05EBA" w:rsidRDefault="00E05EBA">
            <w:pPr>
              <w:jc w:val="center"/>
              <w:rPr>
                <w:b/>
                <w:bCs/>
                <w:color w:val="000000"/>
                <w:sz w:val="22"/>
                <w:szCs w:val="22"/>
              </w:rPr>
            </w:pPr>
            <w:r>
              <w:rPr>
                <w:b/>
                <w:bCs/>
                <w:color w:val="000000"/>
              </w:rPr>
              <w:t>CIR (M)</w:t>
            </w:r>
          </w:p>
        </w:tc>
        <w:tc>
          <w:tcPr>
            <w:tcW w:w="960" w:type="dxa"/>
            <w:tcBorders>
              <w:top w:val="single" w:sz="8" w:space="0" w:color="000000"/>
              <w:left w:val="nil"/>
              <w:bottom w:val="single" w:sz="8" w:space="0" w:color="000000"/>
              <w:right w:val="single" w:sz="8" w:space="0" w:color="000000"/>
            </w:tcBorders>
            <w:noWrap/>
            <w:tcMar>
              <w:top w:w="0" w:type="dxa"/>
              <w:left w:w="108" w:type="dxa"/>
              <w:bottom w:w="0" w:type="dxa"/>
              <w:right w:w="108" w:type="dxa"/>
            </w:tcMar>
            <w:vAlign w:val="center"/>
            <w:hideMark/>
          </w:tcPr>
          <w:p w14:paraId="37E041D4" w14:textId="77777777" w:rsidR="00E05EBA" w:rsidRDefault="00E05EBA">
            <w:pPr>
              <w:jc w:val="center"/>
              <w:rPr>
                <w:b/>
                <w:bCs/>
                <w:color w:val="000000"/>
              </w:rPr>
            </w:pPr>
            <w:r>
              <w:rPr>
                <w:b/>
                <w:bCs/>
                <w:color w:val="000000"/>
              </w:rPr>
              <w:t>CBS (KB)</w:t>
            </w:r>
          </w:p>
        </w:tc>
      </w:tr>
      <w:tr w:rsidR="00E05EBA" w14:paraId="2705FB99"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05F2E8BD" w14:textId="77777777" w:rsidR="00E05EBA" w:rsidRDefault="00E05EBA">
            <w:pPr>
              <w:jc w:val="center"/>
              <w:rPr>
                <w:color w:val="000000"/>
              </w:rPr>
            </w:pPr>
            <w:r>
              <w:rPr>
                <w:color w:val="000000"/>
              </w:rPr>
              <w:t>5, 10, 20, 50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2D741D9" w14:textId="77777777" w:rsidR="00E05EBA" w:rsidRDefault="00E05EBA">
            <w:pPr>
              <w:jc w:val="center"/>
              <w:rPr>
                <w:color w:val="000000"/>
              </w:rPr>
            </w:pPr>
            <w:r>
              <w:rPr>
                <w:color w:val="000000"/>
              </w:rPr>
              <w:t>128</w:t>
            </w:r>
          </w:p>
        </w:tc>
      </w:tr>
      <w:tr w:rsidR="00E05EBA" w14:paraId="416135C2"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2B91E74A" w14:textId="77777777" w:rsidR="00E05EBA" w:rsidRDefault="00E05EBA">
            <w:pPr>
              <w:jc w:val="center"/>
              <w:rPr>
                <w:color w:val="000000"/>
              </w:rPr>
            </w:pPr>
            <w:r>
              <w:rPr>
                <w:color w:val="000000"/>
              </w:rPr>
              <w:t>100-200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762B908" w14:textId="77777777" w:rsidR="00E05EBA" w:rsidRDefault="00E05EBA">
            <w:pPr>
              <w:jc w:val="center"/>
              <w:rPr>
                <w:color w:val="000000"/>
              </w:rPr>
            </w:pPr>
            <w:r>
              <w:rPr>
                <w:color w:val="000000"/>
              </w:rPr>
              <w:t>256</w:t>
            </w:r>
          </w:p>
        </w:tc>
      </w:tr>
      <w:tr w:rsidR="00E05EBA" w14:paraId="2D2B9BE4"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495822C0" w14:textId="77777777" w:rsidR="00E05EBA" w:rsidRDefault="00E05EBA">
            <w:pPr>
              <w:jc w:val="center"/>
              <w:rPr>
                <w:color w:val="000000"/>
              </w:rPr>
            </w:pPr>
            <w:r>
              <w:rPr>
                <w:color w:val="000000"/>
              </w:rPr>
              <w:t>500, 1000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53A0055" w14:textId="77777777" w:rsidR="00E05EBA" w:rsidRDefault="00E05EBA">
            <w:pPr>
              <w:jc w:val="center"/>
              <w:rPr>
                <w:color w:val="000000"/>
              </w:rPr>
            </w:pPr>
            <w:r>
              <w:rPr>
                <w:color w:val="000000"/>
              </w:rPr>
              <w:t>512</w:t>
            </w:r>
          </w:p>
        </w:tc>
      </w:tr>
    </w:tbl>
    <w:p w14:paraId="1D1B9297" w14:textId="77777777" w:rsidR="00757A81" w:rsidRDefault="00757A81" w:rsidP="0061633E">
      <w:pPr>
        <w:pStyle w:val="ListParagraph"/>
        <w:numPr>
          <w:ilvl w:val="0"/>
          <w:numId w:val="39"/>
        </w:numPr>
        <w:spacing w:before="240" w:after="240"/>
        <w:rPr>
          <w:rFonts w:ascii="Times New Roman" w:hAnsi="Times New Roman"/>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088D2E02" w14:textId="4CF99024" w:rsidR="00586AB5" w:rsidRPr="00432CD5" w:rsidRDefault="00586AB5"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t>Auto Negotiation</w:t>
      </w:r>
    </w:p>
    <w:p w14:paraId="2B2AAF50" w14:textId="77777777" w:rsidR="00586AB5" w:rsidRPr="00432CD5" w:rsidRDefault="00586AB5" w:rsidP="0061633E">
      <w:pPr>
        <w:pStyle w:val="ListParagraph"/>
        <w:numPr>
          <w:ilvl w:val="1"/>
          <w:numId w:val="39"/>
        </w:numPr>
        <w:spacing w:before="240" w:after="240"/>
        <w:rPr>
          <w:rFonts w:ascii="Times New Roman" w:hAnsi="Times New Roman"/>
          <w:sz w:val="22"/>
          <w:szCs w:val="22"/>
        </w:rPr>
      </w:pPr>
      <w:r w:rsidRPr="00432CD5">
        <w:rPr>
          <w:rFonts w:ascii="Times New Roman" w:hAnsi="Times New Roman"/>
          <w:sz w:val="22"/>
          <w:szCs w:val="22"/>
        </w:rPr>
        <w:t xml:space="preserve">The Customer shall disable the Auto Negotiation function or set to it to “No,” unless the Parties agree otherwise on an ICB basis.  </w:t>
      </w:r>
    </w:p>
    <w:p w14:paraId="1F9451F7" w14:textId="77777777" w:rsidR="00586AB5" w:rsidRPr="00432CD5" w:rsidRDefault="00586AB5" w:rsidP="0061633E">
      <w:pPr>
        <w:pStyle w:val="ListParagraph"/>
        <w:numPr>
          <w:ilvl w:val="2"/>
          <w:numId w:val="39"/>
        </w:numPr>
        <w:spacing w:before="240" w:after="240"/>
        <w:rPr>
          <w:rFonts w:ascii="Times New Roman" w:hAnsi="Times New Roman"/>
          <w:sz w:val="22"/>
          <w:szCs w:val="22"/>
        </w:rPr>
      </w:pPr>
      <w:r w:rsidRPr="00432CD5">
        <w:rPr>
          <w:rFonts w:ascii="Times New Roman" w:hAnsi="Times New Roman"/>
          <w:sz w:val="22"/>
          <w:szCs w:val="22"/>
        </w:rPr>
        <w:t xml:space="preserve">When the Parties agree that Customer may enable the Auto Negotiation feature on an ICB basis, Customer shall document that it is enabled within the remarks field of the Service Order and communicate the same to the Customer-assigned implementation project manager.  Customer shall provide the appropriate NCI Code which is assigned by Frontier. </w:t>
      </w:r>
    </w:p>
    <w:p w14:paraId="18192DEA" w14:textId="77777777" w:rsidR="00586AB5" w:rsidRPr="00432CD5" w:rsidRDefault="00586AB5"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t>Tag Protocol Identifier (“</w:t>
      </w:r>
      <w:r w:rsidRPr="00494FBE">
        <w:rPr>
          <w:rFonts w:ascii="Times New Roman" w:hAnsi="Times New Roman"/>
          <w:b/>
          <w:bCs/>
          <w:sz w:val="22"/>
          <w:szCs w:val="22"/>
        </w:rPr>
        <w:t>TPID</w:t>
      </w:r>
      <w:r w:rsidRPr="00432CD5">
        <w:rPr>
          <w:rFonts w:ascii="Times New Roman" w:hAnsi="Times New Roman"/>
          <w:sz w:val="22"/>
          <w:szCs w:val="22"/>
        </w:rPr>
        <w:t>”)</w:t>
      </w:r>
    </w:p>
    <w:p w14:paraId="1903162E" w14:textId="77777777" w:rsidR="00586AB5" w:rsidRPr="00432CD5" w:rsidRDefault="00586AB5" w:rsidP="0061633E">
      <w:pPr>
        <w:pStyle w:val="ListParagraph"/>
        <w:numPr>
          <w:ilvl w:val="1"/>
          <w:numId w:val="39"/>
        </w:numPr>
        <w:spacing w:before="240" w:after="240"/>
        <w:rPr>
          <w:rFonts w:ascii="Times New Roman" w:hAnsi="Times New Roman"/>
          <w:sz w:val="22"/>
          <w:szCs w:val="22"/>
        </w:rPr>
      </w:pPr>
      <w:r w:rsidRPr="00432CD5">
        <w:rPr>
          <w:rFonts w:ascii="Times New Roman" w:hAnsi="Times New Roman"/>
          <w:sz w:val="22"/>
          <w:szCs w:val="22"/>
        </w:rPr>
        <w:t xml:space="preserve">Customer must set the method of encapsulation at 0x8100, unless the Parties agree otherwise on an ICB basis.  </w:t>
      </w:r>
    </w:p>
    <w:p w14:paraId="2676AC54" w14:textId="77777777" w:rsidR="00586AB5" w:rsidRPr="00432CD5" w:rsidRDefault="00586AB5" w:rsidP="0061633E">
      <w:pPr>
        <w:pStyle w:val="ListParagraph"/>
        <w:numPr>
          <w:ilvl w:val="2"/>
          <w:numId w:val="39"/>
        </w:numPr>
        <w:spacing w:before="240" w:after="240"/>
        <w:rPr>
          <w:rFonts w:ascii="Times New Roman" w:hAnsi="Times New Roman"/>
          <w:sz w:val="22"/>
          <w:szCs w:val="22"/>
        </w:rPr>
      </w:pPr>
      <w:r w:rsidRPr="00432CD5">
        <w:rPr>
          <w:rFonts w:ascii="Times New Roman" w:hAnsi="Times New Roman"/>
          <w:sz w:val="22"/>
          <w:szCs w:val="22"/>
        </w:rPr>
        <w:t>When the Parties agree that Customer may set the method of encapsulation at 0x88A8 on an ICB basis, Customer shall document that it is enabled within the remarks field of the Service Order and communicate the same to the Customer-assigned implementation project manager.</w:t>
      </w:r>
    </w:p>
    <w:p w14:paraId="10E23F9E" w14:textId="49FC54F0" w:rsidR="00096758" w:rsidRPr="00432CD5" w:rsidRDefault="00096758" w:rsidP="00096758">
      <w:pPr>
        <w:jc w:val="center"/>
        <w:rPr>
          <w:b/>
          <w:sz w:val="22"/>
          <w:szCs w:val="22"/>
        </w:rPr>
      </w:pPr>
    </w:p>
    <w:p w14:paraId="52AF4F30" w14:textId="77777777" w:rsidR="00096758" w:rsidRPr="00432CD5" w:rsidRDefault="00096758" w:rsidP="00096758">
      <w:pPr>
        <w:jc w:val="center"/>
        <w:rPr>
          <w:bCs/>
          <w:sz w:val="22"/>
          <w:szCs w:val="22"/>
        </w:rPr>
        <w:sectPr w:rsidR="00096758" w:rsidRPr="00432CD5" w:rsidSect="00757A81">
          <w:footnotePr>
            <w:numRestart w:val="eachSect"/>
          </w:footnotePr>
          <w:type w:val="continuous"/>
          <w:pgSz w:w="12240" w:h="15840"/>
          <w:pgMar w:top="720" w:right="720" w:bottom="720" w:left="720" w:header="720" w:footer="720" w:gutter="0"/>
          <w:cols w:space="720"/>
          <w:docGrid w:linePitch="360"/>
        </w:sectPr>
      </w:pPr>
    </w:p>
    <w:p w14:paraId="2A7DC685" w14:textId="05BDAD0D" w:rsidR="00096758" w:rsidRPr="00432CD5" w:rsidRDefault="00B248CC" w:rsidP="00096758">
      <w:pPr>
        <w:jc w:val="center"/>
        <w:rPr>
          <w:b/>
          <w:caps/>
          <w:sz w:val="22"/>
          <w:szCs w:val="22"/>
        </w:rPr>
      </w:pPr>
      <w:r w:rsidRPr="00432CD5">
        <w:rPr>
          <w:b/>
          <w:caps/>
          <w:sz w:val="22"/>
          <w:szCs w:val="22"/>
        </w:rPr>
        <w:lastRenderedPageBreak/>
        <w:t xml:space="preserve">Exhibit </w:t>
      </w:r>
      <w:r w:rsidR="0017386C" w:rsidRPr="00432CD5">
        <w:rPr>
          <w:b/>
          <w:caps/>
          <w:sz w:val="22"/>
          <w:szCs w:val="22"/>
        </w:rPr>
        <w:t>C</w:t>
      </w:r>
    </w:p>
    <w:p w14:paraId="034A3FFF" w14:textId="77777777" w:rsidR="000F30A8" w:rsidRPr="007A3F12" w:rsidRDefault="000F30A8" w:rsidP="00096758">
      <w:pPr>
        <w:jc w:val="center"/>
        <w:rPr>
          <w:b/>
          <w:sz w:val="22"/>
          <w:szCs w:val="22"/>
        </w:rPr>
      </w:pPr>
    </w:p>
    <w:p w14:paraId="3635AD3D" w14:textId="77777777" w:rsidR="00096758" w:rsidRPr="00432CD5" w:rsidRDefault="00096758" w:rsidP="00096758">
      <w:pPr>
        <w:jc w:val="center"/>
        <w:rPr>
          <w:b/>
          <w:sz w:val="22"/>
          <w:szCs w:val="22"/>
        </w:rPr>
      </w:pPr>
      <w:r w:rsidRPr="00432CD5">
        <w:rPr>
          <w:b/>
          <w:sz w:val="22"/>
          <w:szCs w:val="22"/>
        </w:rPr>
        <w:t>FRONTIER E-PATH GOLD &amp; PLATINUM</w:t>
      </w:r>
    </w:p>
    <w:p w14:paraId="4443DD98" w14:textId="77777777" w:rsidR="00096758" w:rsidRPr="00432CD5" w:rsidRDefault="00096758" w:rsidP="00096758">
      <w:pPr>
        <w:jc w:val="center"/>
        <w:rPr>
          <w:bCs/>
          <w:sz w:val="22"/>
          <w:szCs w:val="22"/>
        </w:rPr>
      </w:pPr>
      <w:r w:rsidRPr="00432CD5">
        <w:rPr>
          <w:b/>
          <w:sz w:val="22"/>
          <w:szCs w:val="22"/>
        </w:rPr>
        <w:t>SERVICE LEVEL AGREEMENT</w:t>
      </w:r>
    </w:p>
    <w:p w14:paraId="7A98E14A" w14:textId="77777777" w:rsidR="00096758" w:rsidRPr="00432CD5" w:rsidRDefault="00096758" w:rsidP="00096758">
      <w:pPr>
        <w:jc w:val="center"/>
        <w:rPr>
          <w:bCs/>
          <w:sz w:val="22"/>
          <w:szCs w:val="22"/>
        </w:rPr>
      </w:pPr>
    </w:p>
    <w:p w14:paraId="5607C240" w14:textId="6B93D545" w:rsidR="00096758" w:rsidRPr="00432CD5" w:rsidRDefault="00096758" w:rsidP="0061633E">
      <w:pPr>
        <w:pStyle w:val="ListParagraph"/>
        <w:numPr>
          <w:ilvl w:val="0"/>
          <w:numId w:val="19"/>
        </w:numPr>
        <w:spacing w:before="240" w:after="240"/>
        <w:rPr>
          <w:rFonts w:ascii="Times New Roman" w:hAnsi="Times New Roman"/>
          <w:b/>
          <w:bCs/>
          <w:sz w:val="22"/>
          <w:szCs w:val="22"/>
        </w:rPr>
      </w:pPr>
      <w:r w:rsidRPr="00432CD5">
        <w:rPr>
          <w:rFonts w:ascii="Times New Roman" w:hAnsi="Times New Roman"/>
          <w:b/>
          <w:bCs/>
          <w:sz w:val="22"/>
          <w:szCs w:val="22"/>
        </w:rPr>
        <w:t>Service Level Agreement (“SLA”)</w:t>
      </w:r>
    </w:p>
    <w:p w14:paraId="02B40086" w14:textId="2181D845" w:rsidR="00096758" w:rsidRPr="00432CD5" w:rsidRDefault="006961B5" w:rsidP="0061633E">
      <w:pPr>
        <w:spacing w:before="240" w:after="240"/>
        <w:ind w:left="720"/>
        <w:rPr>
          <w:sz w:val="22"/>
          <w:szCs w:val="22"/>
        </w:rPr>
      </w:pPr>
      <w:r w:rsidRPr="00432CD5">
        <w:rPr>
          <w:sz w:val="22"/>
          <w:szCs w:val="22"/>
        </w:rPr>
        <w:t xml:space="preserve">This SLA </w:t>
      </w:r>
      <w:r w:rsidR="00096758" w:rsidRPr="00432CD5">
        <w:rPr>
          <w:sz w:val="22"/>
          <w:szCs w:val="22"/>
        </w:rPr>
        <w:t>applies to Frontier’s E-Path Gold and Platinum Service only</w:t>
      </w:r>
      <w:r w:rsidR="00864CA7" w:rsidRPr="00432CD5">
        <w:rPr>
          <w:sz w:val="22"/>
          <w:szCs w:val="22"/>
        </w:rPr>
        <w:t xml:space="preserve">.  This SLA </w:t>
      </w:r>
      <w:r w:rsidR="00096758" w:rsidRPr="00432CD5">
        <w:rPr>
          <w:sz w:val="22"/>
          <w:szCs w:val="22"/>
        </w:rPr>
        <w:t>provide</w:t>
      </w:r>
      <w:r w:rsidR="007628AF" w:rsidRPr="00432CD5">
        <w:rPr>
          <w:sz w:val="22"/>
          <w:szCs w:val="22"/>
        </w:rPr>
        <w:t>s</w:t>
      </w:r>
      <w:r w:rsidR="00096758" w:rsidRPr="00432CD5">
        <w:rPr>
          <w:sz w:val="22"/>
          <w:szCs w:val="22"/>
        </w:rPr>
        <w:t xml:space="preserve"> Customer’s sole and exclusive remedy for </w:t>
      </w:r>
      <w:r w:rsidR="00E00F39" w:rsidRPr="00432CD5">
        <w:rPr>
          <w:sz w:val="22"/>
          <w:szCs w:val="22"/>
        </w:rPr>
        <w:t>S</w:t>
      </w:r>
      <w:r w:rsidR="00096758" w:rsidRPr="00432CD5">
        <w:rPr>
          <w:sz w:val="22"/>
          <w:szCs w:val="22"/>
        </w:rPr>
        <w:t xml:space="preserve">ervice interruptions and </w:t>
      </w:r>
      <w:r w:rsidR="00E00F39" w:rsidRPr="00432CD5">
        <w:rPr>
          <w:sz w:val="22"/>
          <w:szCs w:val="22"/>
        </w:rPr>
        <w:t>S</w:t>
      </w:r>
      <w:r w:rsidR="00096758" w:rsidRPr="00432CD5">
        <w:rPr>
          <w:sz w:val="22"/>
          <w:szCs w:val="22"/>
        </w:rPr>
        <w:t>ervice deficiencies</w:t>
      </w:r>
      <w:r w:rsidR="009F087D" w:rsidRPr="00432CD5">
        <w:rPr>
          <w:sz w:val="22"/>
          <w:szCs w:val="22"/>
        </w:rPr>
        <w:t>.  T</w:t>
      </w:r>
      <w:r w:rsidR="00096758" w:rsidRPr="00432CD5">
        <w:rPr>
          <w:sz w:val="22"/>
          <w:szCs w:val="22"/>
        </w:rPr>
        <w:t xml:space="preserve">here are no SLAs or measurements associated with the Silver </w:t>
      </w:r>
      <w:r w:rsidRPr="00432CD5">
        <w:rPr>
          <w:sz w:val="22"/>
          <w:szCs w:val="22"/>
        </w:rPr>
        <w:t>E-Path S</w:t>
      </w:r>
      <w:r w:rsidR="00096758" w:rsidRPr="00432CD5">
        <w:rPr>
          <w:sz w:val="22"/>
          <w:szCs w:val="22"/>
        </w:rPr>
        <w:t>ervice.</w:t>
      </w:r>
    </w:p>
    <w:p w14:paraId="4E84BE0A" w14:textId="77777777" w:rsidR="00096758" w:rsidRPr="00432CD5" w:rsidRDefault="00096758" w:rsidP="0061633E">
      <w:pPr>
        <w:pStyle w:val="ListParagraph"/>
        <w:numPr>
          <w:ilvl w:val="0"/>
          <w:numId w:val="19"/>
        </w:numPr>
        <w:spacing w:before="240" w:after="240"/>
        <w:rPr>
          <w:rFonts w:ascii="Times New Roman" w:hAnsi="Times New Roman"/>
          <w:b/>
          <w:bCs/>
          <w:sz w:val="22"/>
          <w:szCs w:val="22"/>
        </w:rPr>
      </w:pPr>
      <w:bookmarkStart w:id="23" w:name="_Hlk67305871"/>
      <w:r w:rsidRPr="00432CD5">
        <w:rPr>
          <w:rFonts w:ascii="Times New Roman" w:hAnsi="Times New Roman"/>
          <w:b/>
          <w:bCs/>
          <w:sz w:val="22"/>
          <w:szCs w:val="22"/>
        </w:rPr>
        <w:t>Service Level Guarantees (“SLGs”) and Missed Performance Credits (“MPCs”)</w:t>
      </w:r>
    </w:p>
    <w:p w14:paraId="3A50914E" w14:textId="0ABABC22" w:rsidR="00096758" w:rsidRPr="00432CD5" w:rsidRDefault="00DB62E6" w:rsidP="0061633E">
      <w:pPr>
        <w:pStyle w:val="ListParagraph"/>
        <w:numPr>
          <w:ilvl w:val="1"/>
          <w:numId w:val="19"/>
        </w:numPr>
        <w:spacing w:before="240" w:after="240"/>
        <w:ind w:left="792"/>
        <w:rPr>
          <w:rFonts w:ascii="Times New Roman" w:hAnsi="Times New Roman"/>
          <w:sz w:val="22"/>
          <w:szCs w:val="22"/>
        </w:rPr>
      </w:pPr>
      <w:r w:rsidRPr="00432CD5">
        <w:rPr>
          <w:rFonts w:ascii="Times New Roman" w:hAnsi="Times New Roman"/>
          <w:sz w:val="22"/>
          <w:szCs w:val="22"/>
        </w:rPr>
        <w:t>Performance attributes and operational attributes are based on definitions and recommendations provided by the Metro Ethernet Forum (“</w:t>
      </w:r>
      <w:r w:rsidRPr="00494FBE">
        <w:rPr>
          <w:rFonts w:ascii="Times New Roman" w:hAnsi="Times New Roman"/>
          <w:b/>
          <w:bCs/>
          <w:sz w:val="22"/>
          <w:szCs w:val="22"/>
        </w:rPr>
        <w:t>MEF</w:t>
      </w:r>
      <w:r w:rsidRPr="00432CD5">
        <w:rPr>
          <w:rFonts w:ascii="Times New Roman" w:hAnsi="Times New Roman"/>
          <w:sz w:val="22"/>
          <w:szCs w:val="22"/>
        </w:rPr>
        <w:t>”) and</w:t>
      </w:r>
      <w:r w:rsidRPr="00432CD5">
        <w:rPr>
          <w:rFonts w:ascii="Times New Roman" w:hAnsi="Times New Roman"/>
          <w:color w:val="FF0000"/>
          <w:sz w:val="22"/>
          <w:szCs w:val="22"/>
        </w:rPr>
        <w:t xml:space="preserve"> </w:t>
      </w:r>
      <w:r w:rsidRPr="00432CD5">
        <w:rPr>
          <w:rFonts w:ascii="Times New Roman" w:hAnsi="Times New Roman"/>
          <w:sz w:val="22"/>
          <w:szCs w:val="22"/>
        </w:rPr>
        <w:t>International Telecommunication Union (“</w:t>
      </w:r>
      <w:r w:rsidRPr="00494FBE">
        <w:rPr>
          <w:rFonts w:ascii="Times New Roman" w:hAnsi="Times New Roman"/>
          <w:b/>
          <w:bCs/>
          <w:sz w:val="22"/>
          <w:szCs w:val="22"/>
        </w:rPr>
        <w:t>ITU</w:t>
      </w:r>
      <w:r w:rsidRPr="00432CD5">
        <w:rPr>
          <w:rFonts w:ascii="Times New Roman" w:hAnsi="Times New Roman"/>
          <w:sz w:val="22"/>
          <w:szCs w:val="22"/>
        </w:rPr>
        <w:t xml:space="preserve">”) standards.  </w:t>
      </w:r>
      <w:r w:rsidR="736B847A" w:rsidRPr="00432CD5">
        <w:rPr>
          <w:rFonts w:ascii="Times New Roman" w:hAnsi="Times New Roman"/>
          <w:b/>
          <w:bCs/>
          <w:sz w:val="22"/>
          <w:szCs w:val="22"/>
        </w:rPr>
        <w:t>P</w:t>
      </w:r>
      <w:r w:rsidR="267EA6BB" w:rsidRPr="00432CD5">
        <w:rPr>
          <w:rFonts w:ascii="Times New Roman" w:hAnsi="Times New Roman"/>
          <w:b/>
          <w:bCs/>
          <w:sz w:val="22"/>
          <w:szCs w:val="22"/>
        </w:rPr>
        <w:t xml:space="preserve">erformance </w:t>
      </w:r>
      <w:r w:rsidR="736B847A" w:rsidRPr="00432CD5">
        <w:rPr>
          <w:rFonts w:ascii="Times New Roman" w:hAnsi="Times New Roman"/>
          <w:b/>
          <w:bCs/>
          <w:sz w:val="22"/>
          <w:szCs w:val="22"/>
        </w:rPr>
        <w:t>Attribute M</w:t>
      </w:r>
      <w:r w:rsidR="267EA6BB" w:rsidRPr="00432CD5">
        <w:rPr>
          <w:rFonts w:ascii="Times New Roman" w:hAnsi="Times New Roman"/>
          <w:b/>
          <w:bCs/>
          <w:sz w:val="22"/>
          <w:szCs w:val="22"/>
        </w:rPr>
        <w:t>onitoring</w:t>
      </w:r>
      <w:r w:rsidR="4827A17A" w:rsidRPr="00432CD5">
        <w:rPr>
          <w:rFonts w:ascii="Times New Roman" w:hAnsi="Times New Roman"/>
          <w:b/>
          <w:bCs/>
          <w:sz w:val="22"/>
          <w:szCs w:val="22"/>
        </w:rPr>
        <w:t xml:space="preserve"> </w:t>
      </w:r>
      <w:r w:rsidR="267EA6BB" w:rsidRPr="00432CD5">
        <w:rPr>
          <w:rFonts w:ascii="Times New Roman" w:hAnsi="Times New Roman"/>
          <w:sz w:val="22"/>
          <w:szCs w:val="22"/>
        </w:rPr>
        <w:t xml:space="preserve">PT1 (Metro PT):  derived from typical Metro distances (&lt; 250 km,).  If the Customer </w:t>
      </w:r>
      <w:r w:rsidR="674CB7AA" w:rsidRPr="00432CD5">
        <w:rPr>
          <w:rFonts w:ascii="Times New Roman" w:hAnsi="Times New Roman"/>
          <w:sz w:val="22"/>
          <w:szCs w:val="22"/>
        </w:rPr>
        <w:t>e</w:t>
      </w:r>
      <w:r w:rsidR="267EA6BB" w:rsidRPr="00432CD5">
        <w:rPr>
          <w:rFonts w:ascii="Times New Roman" w:hAnsi="Times New Roman"/>
          <w:sz w:val="22"/>
          <w:szCs w:val="22"/>
        </w:rPr>
        <w:t xml:space="preserve">nd </w:t>
      </w:r>
      <w:r w:rsidR="674CB7AA" w:rsidRPr="00432CD5">
        <w:rPr>
          <w:rFonts w:ascii="Times New Roman" w:hAnsi="Times New Roman"/>
          <w:sz w:val="22"/>
          <w:szCs w:val="22"/>
        </w:rPr>
        <w:t>u</w:t>
      </w:r>
      <w:r w:rsidR="267EA6BB" w:rsidRPr="00432CD5">
        <w:rPr>
          <w:rFonts w:ascii="Times New Roman" w:hAnsi="Times New Roman"/>
          <w:sz w:val="22"/>
          <w:szCs w:val="22"/>
        </w:rPr>
        <w:t>ser location</w:t>
      </w:r>
      <w:r w:rsidR="3B676B9E" w:rsidRPr="00432CD5">
        <w:rPr>
          <w:rFonts w:ascii="Times New Roman" w:hAnsi="Times New Roman"/>
          <w:sz w:val="22"/>
          <w:szCs w:val="22"/>
        </w:rPr>
        <w:t xml:space="preserve"> and ENNI</w:t>
      </w:r>
      <w:r w:rsidR="267EA6BB" w:rsidRPr="00432CD5">
        <w:rPr>
          <w:rFonts w:ascii="Times New Roman" w:hAnsi="Times New Roman"/>
          <w:sz w:val="22"/>
          <w:szCs w:val="22"/>
        </w:rPr>
        <w:t xml:space="preserve"> are served out of the same exchange, PT1</w:t>
      </w:r>
      <w:r w:rsidR="674CB7AA" w:rsidRPr="00432CD5">
        <w:rPr>
          <w:rFonts w:ascii="Times New Roman" w:hAnsi="Times New Roman"/>
          <w:sz w:val="22"/>
          <w:szCs w:val="22"/>
        </w:rPr>
        <w:t xml:space="preserve"> will be used</w:t>
      </w:r>
      <w:r w:rsidR="267EA6BB" w:rsidRPr="00432CD5">
        <w:rPr>
          <w:rFonts w:ascii="Times New Roman" w:hAnsi="Times New Roman"/>
          <w:sz w:val="22"/>
          <w:szCs w:val="22"/>
        </w:rPr>
        <w:t>.</w:t>
      </w:r>
    </w:p>
    <w:p w14:paraId="3BDA5154" w14:textId="5C83B3AA" w:rsidR="545C8D19" w:rsidRPr="00432CD5" w:rsidRDefault="545C8D19" w:rsidP="0061633E">
      <w:pPr>
        <w:pStyle w:val="ListParagraph"/>
        <w:numPr>
          <w:ilvl w:val="1"/>
          <w:numId w:val="19"/>
        </w:numPr>
        <w:spacing w:before="240" w:after="240"/>
        <w:ind w:left="792"/>
        <w:rPr>
          <w:rFonts w:ascii="Times New Roman" w:hAnsi="Times New Roman"/>
          <w:sz w:val="22"/>
          <w:szCs w:val="22"/>
        </w:rPr>
      </w:pPr>
      <w:r w:rsidRPr="00432CD5">
        <w:rPr>
          <w:rFonts w:ascii="Times New Roman" w:hAnsi="Times New Roman"/>
          <w:sz w:val="22"/>
          <w:szCs w:val="22"/>
        </w:rPr>
        <w:t>PT2</w:t>
      </w:r>
      <w:r w:rsidR="69F2910B" w:rsidRPr="00432CD5">
        <w:rPr>
          <w:rFonts w:ascii="Times New Roman" w:hAnsi="Times New Roman"/>
          <w:sz w:val="22"/>
          <w:szCs w:val="22"/>
        </w:rPr>
        <w:t xml:space="preserve"> (Regional PT):  derived from typical Regional distances (&lt; 1200 km,).  If the Customer end user locations are served out of different exchanges but are within the same State and both locations are on-net, Frontier will use PT2.</w:t>
      </w:r>
    </w:p>
    <w:p w14:paraId="34B2071F" w14:textId="654F9F89" w:rsidR="00870587" w:rsidRDefault="545C8D19" w:rsidP="00870587">
      <w:pPr>
        <w:pStyle w:val="ListParagraph"/>
        <w:numPr>
          <w:ilvl w:val="1"/>
          <w:numId w:val="19"/>
        </w:numPr>
        <w:spacing w:before="240" w:after="240"/>
        <w:ind w:left="792"/>
        <w:rPr>
          <w:rFonts w:ascii="Times New Roman" w:eastAsiaTheme="minorEastAsia" w:hAnsi="Times New Roman"/>
          <w:sz w:val="22"/>
          <w:szCs w:val="22"/>
        </w:rPr>
      </w:pPr>
      <w:r w:rsidRPr="00432CD5">
        <w:rPr>
          <w:rFonts w:ascii="Times New Roman" w:hAnsi="Times New Roman"/>
          <w:sz w:val="22"/>
          <w:szCs w:val="22"/>
        </w:rPr>
        <w:t>PT3</w:t>
      </w:r>
      <w:r w:rsidR="178981D2" w:rsidRPr="00432CD5">
        <w:rPr>
          <w:rFonts w:ascii="Times New Roman" w:hAnsi="Times New Roman"/>
          <w:sz w:val="22"/>
          <w:szCs w:val="22"/>
        </w:rPr>
        <w:t xml:space="preserve"> (Continental PT):  derived from typical national/continental distances (&lt; 7000 km).  If the Customer end user locations cross state lines, or if one or both locations are off-net, Frontier will use PT3.</w:t>
      </w:r>
      <w:r w:rsidR="2C110149" w:rsidRPr="00432CD5">
        <w:rPr>
          <w:rFonts w:ascii="Times New Roman" w:hAnsi="Times New Roman"/>
          <w:sz w:val="22"/>
          <w:szCs w:val="22"/>
        </w:rPr>
        <w:t xml:space="preserve"> </w:t>
      </w:r>
      <w:r w:rsidR="632CDBFD" w:rsidRPr="00432CD5">
        <w:rPr>
          <w:rFonts w:ascii="Times New Roman" w:hAnsi="Times New Roman"/>
          <w:sz w:val="22"/>
          <w:szCs w:val="22"/>
        </w:rPr>
        <w:t xml:space="preserve"> </w:t>
      </w:r>
      <w:r w:rsidR="6EA797D5" w:rsidRPr="00432CD5">
        <w:rPr>
          <w:rFonts w:ascii="Times New Roman" w:hAnsi="Times New Roman"/>
          <w:sz w:val="22"/>
          <w:szCs w:val="22"/>
        </w:rPr>
        <w:t xml:space="preserve">Subject to the Exclusions set forth in Section </w:t>
      </w:r>
      <w:r w:rsidR="002F3315">
        <w:rPr>
          <w:rFonts w:ascii="Times New Roman" w:hAnsi="Times New Roman"/>
          <w:sz w:val="22"/>
          <w:szCs w:val="22"/>
        </w:rPr>
        <w:t>8</w:t>
      </w:r>
      <w:r w:rsidR="6EA797D5" w:rsidRPr="00432CD5">
        <w:rPr>
          <w:rFonts w:ascii="Times New Roman" w:hAnsi="Times New Roman"/>
          <w:sz w:val="22"/>
          <w:szCs w:val="22"/>
        </w:rPr>
        <w:t xml:space="preserve"> below, the following measures will be calculated as </w:t>
      </w:r>
      <w:r w:rsidR="632CDBFD" w:rsidRPr="00432CD5">
        <w:rPr>
          <w:rFonts w:ascii="Times New Roman" w:hAnsi="Times New Roman"/>
          <w:sz w:val="22"/>
          <w:szCs w:val="22"/>
        </w:rPr>
        <w:t xml:space="preserve">Frontier’s SLGs and available MPCs. </w:t>
      </w:r>
    </w:p>
    <w:p w14:paraId="5CCBA61B" w14:textId="77777777" w:rsidR="00757A81" w:rsidRDefault="00870587" w:rsidP="002F3315">
      <w:pPr>
        <w:pStyle w:val="ListParagraph"/>
        <w:spacing w:before="240" w:after="240"/>
        <w:ind w:left="360"/>
        <w:rPr>
          <w:rFonts w:ascii="Times New Roman" w:eastAsiaTheme="minorEastAsia" w:hAnsi="Times New Roman"/>
          <w:sz w:val="22"/>
          <w:szCs w:val="22"/>
        </w:rPr>
        <w:sectPr w:rsidR="00757A81" w:rsidSect="00A156EE">
          <w:footnotePr>
            <w:numRestart w:val="eachSect"/>
          </w:footnotePr>
          <w:pgSz w:w="12240" w:h="15840"/>
          <w:pgMar w:top="720" w:right="720" w:bottom="720" w:left="720" w:header="720" w:footer="720" w:gutter="0"/>
          <w:cols w:space="720"/>
          <w:docGrid w:linePitch="360"/>
        </w:sectPr>
      </w:pPr>
      <w:r w:rsidRPr="003E4406">
        <w:rPr>
          <w:rFonts w:ascii="Times New Roman" w:eastAsiaTheme="minorEastAsia" w:hAnsi="Times New Roman"/>
          <w:sz w:val="22"/>
          <w:szCs w:val="22"/>
        </w:rPr>
        <w:t>Circuit Performance (“Performance Attributes”):</w:t>
      </w:r>
    </w:p>
    <w:p w14:paraId="3F63FDBB" w14:textId="6DD69980" w:rsidR="00870587" w:rsidRPr="00870587" w:rsidRDefault="00870587" w:rsidP="002F3315">
      <w:pPr>
        <w:pStyle w:val="ListParagraph"/>
        <w:spacing w:before="240" w:after="240"/>
        <w:ind w:left="360"/>
        <w:rPr>
          <w:rFonts w:ascii="Times New Roman" w:eastAsiaTheme="minorEastAsia" w:hAnsi="Times New Roman"/>
          <w:sz w:val="22"/>
          <w:szCs w:val="22"/>
        </w:r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0"/>
        <w:gridCol w:w="790"/>
        <w:gridCol w:w="2215"/>
        <w:gridCol w:w="949"/>
        <w:gridCol w:w="1194"/>
        <w:gridCol w:w="1732"/>
        <w:gridCol w:w="1364"/>
      </w:tblGrid>
      <w:tr w:rsidR="00F66B20" w:rsidRPr="00432CD5" w14:paraId="6CC0AB3C" w14:textId="77777777" w:rsidTr="00F66B20">
        <w:trPr>
          <w:trHeight w:val="501"/>
          <w:jc w:val="center"/>
        </w:trPr>
        <w:tc>
          <w:tcPr>
            <w:tcW w:w="4345" w:type="dxa"/>
            <w:gridSpan w:val="3"/>
            <w:shd w:val="clear" w:color="auto" w:fill="F2F2F2" w:themeFill="background1" w:themeFillShade="F2"/>
            <w:tcMar>
              <w:top w:w="0" w:type="dxa"/>
              <w:left w:w="108" w:type="dxa"/>
              <w:bottom w:w="0" w:type="dxa"/>
              <w:right w:w="108" w:type="dxa"/>
            </w:tcMar>
            <w:vAlign w:val="center"/>
            <w:hideMark/>
          </w:tcPr>
          <w:p w14:paraId="4F2B3811" w14:textId="6037DC7D" w:rsidR="00F66B20" w:rsidRPr="00432CD5" w:rsidRDefault="00F66B20" w:rsidP="00F66B20">
            <w:pPr>
              <w:pStyle w:val="ListParagraph"/>
              <w:ind w:left="360"/>
              <w:jc w:val="center"/>
              <w:rPr>
                <w:rFonts w:ascii="Times New Roman" w:hAnsi="Times New Roman"/>
                <w:b/>
                <w:bCs/>
                <w:sz w:val="22"/>
                <w:szCs w:val="22"/>
              </w:rPr>
            </w:pPr>
            <w:r w:rsidRPr="00432CD5">
              <w:rPr>
                <w:rFonts w:ascii="Times New Roman" w:hAnsi="Times New Roman"/>
                <w:sz w:val="22"/>
                <w:szCs w:val="22"/>
              </w:rPr>
              <w:t>Performance Tiers/Names</w:t>
            </w:r>
            <w:r w:rsidR="00870587">
              <w:rPr>
                <w:rFonts w:ascii="Times New Roman" w:hAnsi="Times New Roman"/>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4812CD4D" w14:textId="77777777" w:rsidR="00F66B20" w:rsidRPr="00432CD5" w:rsidRDefault="00F66B20" w:rsidP="00172B76">
            <w:pPr>
              <w:jc w:val="center"/>
              <w:rPr>
                <w:b/>
                <w:bCs/>
                <w:sz w:val="22"/>
                <w:szCs w:val="22"/>
              </w:rPr>
            </w:pPr>
            <w:r w:rsidRPr="00432CD5">
              <w:rPr>
                <w:b/>
                <w:bCs/>
                <w:sz w:val="22"/>
                <w:szCs w:val="22"/>
              </w:rPr>
              <w:t>PT1</w:t>
            </w:r>
            <w:r w:rsidRPr="00432CD5">
              <w:rPr>
                <w:b/>
                <w:bCs/>
                <w:sz w:val="22"/>
                <w:szCs w:val="22"/>
              </w:rPr>
              <w:br/>
              <w:t>(Metro)</w:t>
            </w:r>
          </w:p>
        </w:tc>
        <w:tc>
          <w:tcPr>
            <w:tcW w:w="1194" w:type="dxa"/>
            <w:shd w:val="clear" w:color="auto" w:fill="FFFF00"/>
            <w:tcMar>
              <w:top w:w="0" w:type="dxa"/>
              <w:left w:w="108" w:type="dxa"/>
              <w:bottom w:w="0" w:type="dxa"/>
              <w:right w:w="108" w:type="dxa"/>
            </w:tcMar>
            <w:vAlign w:val="center"/>
            <w:hideMark/>
          </w:tcPr>
          <w:p w14:paraId="145AD6BF" w14:textId="77777777" w:rsidR="00F66B20" w:rsidRPr="00432CD5" w:rsidRDefault="00F66B20" w:rsidP="00172B76">
            <w:pPr>
              <w:jc w:val="center"/>
              <w:rPr>
                <w:b/>
                <w:bCs/>
                <w:sz w:val="22"/>
                <w:szCs w:val="22"/>
              </w:rPr>
            </w:pPr>
            <w:r w:rsidRPr="00432CD5">
              <w:rPr>
                <w:b/>
                <w:bCs/>
                <w:sz w:val="22"/>
                <w:szCs w:val="22"/>
              </w:rPr>
              <w:t>PT2</w:t>
            </w:r>
            <w:r w:rsidRPr="00432CD5">
              <w:rPr>
                <w:b/>
                <w:bCs/>
                <w:sz w:val="22"/>
                <w:szCs w:val="22"/>
              </w:rPr>
              <w:br/>
              <w:t>(Regional)</w:t>
            </w:r>
          </w:p>
        </w:tc>
        <w:tc>
          <w:tcPr>
            <w:tcW w:w="1732" w:type="dxa"/>
            <w:shd w:val="clear" w:color="auto" w:fill="FFFF00"/>
            <w:tcMar>
              <w:top w:w="0" w:type="dxa"/>
              <w:left w:w="108" w:type="dxa"/>
              <w:bottom w:w="0" w:type="dxa"/>
              <w:right w:w="108" w:type="dxa"/>
            </w:tcMar>
            <w:vAlign w:val="center"/>
            <w:hideMark/>
          </w:tcPr>
          <w:p w14:paraId="7BED13B5" w14:textId="77777777" w:rsidR="00F66B20" w:rsidRPr="00432CD5" w:rsidRDefault="00F66B20" w:rsidP="00172B76">
            <w:pPr>
              <w:jc w:val="center"/>
              <w:rPr>
                <w:b/>
                <w:bCs/>
                <w:sz w:val="22"/>
                <w:szCs w:val="22"/>
              </w:rPr>
            </w:pPr>
            <w:r w:rsidRPr="00432CD5">
              <w:rPr>
                <w:b/>
                <w:bCs/>
                <w:sz w:val="22"/>
                <w:szCs w:val="22"/>
              </w:rPr>
              <w:t>PT3 (Continental)</w:t>
            </w:r>
          </w:p>
        </w:tc>
        <w:tc>
          <w:tcPr>
            <w:tcW w:w="1364" w:type="dxa"/>
            <w:shd w:val="clear" w:color="auto" w:fill="FFFF00"/>
          </w:tcPr>
          <w:p w14:paraId="5119FB0B" w14:textId="77777777" w:rsidR="00F66B20" w:rsidRPr="00432CD5" w:rsidRDefault="00F66B20" w:rsidP="00172B76">
            <w:pPr>
              <w:jc w:val="center"/>
              <w:rPr>
                <w:b/>
                <w:bCs/>
                <w:sz w:val="22"/>
                <w:szCs w:val="22"/>
              </w:rPr>
            </w:pPr>
            <w:r w:rsidRPr="00432CD5">
              <w:rPr>
                <w:b/>
                <w:bCs/>
                <w:sz w:val="22"/>
                <w:szCs w:val="22"/>
              </w:rPr>
              <w:t>Missed Performance Credits.</w:t>
            </w:r>
          </w:p>
        </w:tc>
      </w:tr>
      <w:tr w:rsidR="00F66B20" w:rsidRPr="00432CD5" w14:paraId="3CCA6FE3" w14:textId="77777777" w:rsidTr="00F66B20">
        <w:trPr>
          <w:trHeight w:val="255"/>
          <w:jc w:val="center"/>
        </w:trPr>
        <w:tc>
          <w:tcPr>
            <w:tcW w:w="2130" w:type="dxa"/>
            <w:gridSpan w:val="2"/>
            <w:shd w:val="clear" w:color="auto" w:fill="F2F2F2" w:themeFill="background1" w:themeFillShade="F2"/>
            <w:noWrap/>
            <w:tcMar>
              <w:top w:w="0" w:type="dxa"/>
              <w:left w:w="108" w:type="dxa"/>
              <w:bottom w:w="0" w:type="dxa"/>
              <w:right w:w="108" w:type="dxa"/>
            </w:tcMar>
            <w:vAlign w:val="center"/>
            <w:hideMark/>
          </w:tcPr>
          <w:p w14:paraId="36761F9F" w14:textId="77777777" w:rsidR="00F66B20" w:rsidRPr="00432CD5" w:rsidRDefault="00F66B20" w:rsidP="00172B76">
            <w:pPr>
              <w:jc w:val="center"/>
              <w:rPr>
                <w:b/>
                <w:bCs/>
                <w:color w:val="000000"/>
                <w:sz w:val="22"/>
                <w:szCs w:val="22"/>
              </w:rPr>
            </w:pPr>
            <w:r w:rsidRPr="00432CD5">
              <w:rPr>
                <w:b/>
                <w:bCs/>
                <w:color w:val="000000"/>
                <w:sz w:val="22"/>
                <w:szCs w:val="22"/>
              </w:rPr>
              <w:t>Frontier's SLO Names</w:t>
            </w:r>
          </w:p>
        </w:tc>
        <w:tc>
          <w:tcPr>
            <w:tcW w:w="2215" w:type="dxa"/>
            <w:shd w:val="clear" w:color="auto" w:fill="F2F2F2" w:themeFill="background1" w:themeFillShade="F2"/>
            <w:tcMar>
              <w:top w:w="0" w:type="dxa"/>
              <w:left w:w="108" w:type="dxa"/>
              <w:bottom w:w="0" w:type="dxa"/>
              <w:right w:w="108" w:type="dxa"/>
            </w:tcMar>
            <w:vAlign w:val="center"/>
            <w:hideMark/>
          </w:tcPr>
          <w:p w14:paraId="6CA7F64B" w14:textId="77777777" w:rsidR="00F66B20" w:rsidRPr="00432CD5" w:rsidRDefault="00F66B20" w:rsidP="00172B76">
            <w:pPr>
              <w:jc w:val="center"/>
              <w:rPr>
                <w:b/>
                <w:bCs/>
                <w:sz w:val="22"/>
                <w:szCs w:val="22"/>
              </w:rPr>
            </w:pPr>
            <w:r w:rsidRPr="00432CD5">
              <w:rPr>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02A08BCB" w14:textId="77777777" w:rsidR="00F66B20" w:rsidRPr="00432CD5" w:rsidRDefault="00F66B20" w:rsidP="00172B76">
            <w:pPr>
              <w:jc w:val="center"/>
              <w:rPr>
                <w:b/>
                <w:bCs/>
                <w:color w:val="000000"/>
                <w:sz w:val="22"/>
                <w:szCs w:val="22"/>
              </w:rPr>
            </w:pPr>
            <w:r w:rsidRPr="00432CD5">
              <w:rPr>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641F97A0" w14:textId="77777777" w:rsidR="00F66B20" w:rsidRPr="00432CD5" w:rsidRDefault="00F66B20" w:rsidP="00172B76">
            <w:pPr>
              <w:jc w:val="center"/>
              <w:rPr>
                <w:b/>
                <w:bCs/>
                <w:color w:val="000000"/>
                <w:sz w:val="22"/>
                <w:szCs w:val="22"/>
              </w:rPr>
            </w:pPr>
            <w:r w:rsidRPr="00432CD5">
              <w:rPr>
                <w:b/>
                <w:bCs/>
                <w:color w:val="000000"/>
                <w:sz w:val="22"/>
                <w:szCs w:val="22"/>
              </w:rPr>
              <w:t>STATE</w:t>
            </w:r>
          </w:p>
        </w:tc>
        <w:tc>
          <w:tcPr>
            <w:tcW w:w="1732" w:type="dxa"/>
            <w:shd w:val="clear" w:color="auto" w:fill="FFFF00"/>
            <w:noWrap/>
            <w:tcMar>
              <w:top w:w="0" w:type="dxa"/>
              <w:left w:w="108" w:type="dxa"/>
              <w:bottom w:w="0" w:type="dxa"/>
              <w:right w:w="108" w:type="dxa"/>
            </w:tcMar>
            <w:vAlign w:val="center"/>
            <w:hideMark/>
          </w:tcPr>
          <w:p w14:paraId="2B08CDC3" w14:textId="77777777" w:rsidR="00F66B20" w:rsidRPr="00432CD5" w:rsidRDefault="00F66B20" w:rsidP="00172B76">
            <w:pPr>
              <w:jc w:val="center"/>
              <w:rPr>
                <w:b/>
                <w:bCs/>
                <w:color w:val="000000"/>
                <w:sz w:val="22"/>
                <w:szCs w:val="22"/>
              </w:rPr>
            </w:pPr>
            <w:r w:rsidRPr="00432CD5">
              <w:rPr>
                <w:b/>
                <w:bCs/>
                <w:color w:val="000000"/>
                <w:sz w:val="22"/>
                <w:szCs w:val="22"/>
              </w:rPr>
              <w:t>NATIONAL</w:t>
            </w:r>
          </w:p>
        </w:tc>
        <w:tc>
          <w:tcPr>
            <w:tcW w:w="1364" w:type="dxa"/>
            <w:vMerge w:val="restart"/>
            <w:shd w:val="clear" w:color="auto" w:fill="FFFF00"/>
          </w:tcPr>
          <w:p w14:paraId="0BCA8D42" w14:textId="77777777" w:rsidR="00F66B20" w:rsidRPr="00432CD5" w:rsidRDefault="00F66B20" w:rsidP="00172B76">
            <w:pPr>
              <w:jc w:val="center"/>
              <w:rPr>
                <w:sz w:val="22"/>
                <w:szCs w:val="22"/>
              </w:rPr>
            </w:pPr>
          </w:p>
          <w:p w14:paraId="7499C12A" w14:textId="77777777" w:rsidR="00F66B20" w:rsidRPr="00432CD5" w:rsidRDefault="00F66B20" w:rsidP="00172B76">
            <w:pPr>
              <w:jc w:val="center"/>
              <w:rPr>
                <w:sz w:val="22"/>
                <w:szCs w:val="22"/>
              </w:rPr>
            </w:pPr>
          </w:p>
          <w:p w14:paraId="49945E32" w14:textId="77777777" w:rsidR="00F66B20" w:rsidRPr="00432CD5" w:rsidRDefault="00F66B20" w:rsidP="00172B76">
            <w:pPr>
              <w:jc w:val="center"/>
              <w:rPr>
                <w:sz w:val="22"/>
                <w:szCs w:val="22"/>
              </w:rPr>
            </w:pPr>
          </w:p>
          <w:p w14:paraId="5BEE7A68" w14:textId="77777777" w:rsidR="00F66B20" w:rsidRPr="00432CD5" w:rsidRDefault="00F66B20" w:rsidP="00172B76">
            <w:pPr>
              <w:jc w:val="center"/>
              <w:rPr>
                <w:sz w:val="22"/>
                <w:szCs w:val="22"/>
              </w:rPr>
            </w:pPr>
          </w:p>
          <w:p w14:paraId="66DAC43E" w14:textId="77777777" w:rsidR="00F66B20" w:rsidRPr="00432CD5" w:rsidRDefault="00F66B20" w:rsidP="00172B76">
            <w:pPr>
              <w:jc w:val="center"/>
              <w:rPr>
                <w:sz w:val="22"/>
                <w:szCs w:val="22"/>
              </w:rPr>
            </w:pPr>
          </w:p>
          <w:p w14:paraId="71A75DE8" w14:textId="77777777" w:rsidR="00F66B20" w:rsidRPr="00432CD5" w:rsidRDefault="00F66B20" w:rsidP="00172B76">
            <w:pPr>
              <w:jc w:val="center"/>
              <w:rPr>
                <w:b/>
                <w:bCs/>
                <w:color w:val="000000"/>
                <w:sz w:val="22"/>
                <w:szCs w:val="22"/>
              </w:rPr>
            </w:pPr>
            <w:r w:rsidRPr="00432CD5">
              <w:rPr>
                <w:sz w:val="22"/>
                <w:szCs w:val="22"/>
              </w:rPr>
              <w:t>15% of impacted Rate Elements</w:t>
            </w:r>
          </w:p>
        </w:tc>
      </w:tr>
      <w:tr w:rsidR="00F66B20" w:rsidRPr="00432CD5" w14:paraId="3434A4A3" w14:textId="77777777" w:rsidTr="00F66B20">
        <w:trPr>
          <w:trHeight w:val="255"/>
          <w:jc w:val="center"/>
        </w:trPr>
        <w:tc>
          <w:tcPr>
            <w:tcW w:w="1340" w:type="dxa"/>
            <w:vMerge w:val="restart"/>
            <w:shd w:val="clear" w:color="auto" w:fill="F3F3F3"/>
            <w:tcMar>
              <w:top w:w="0" w:type="dxa"/>
              <w:left w:w="108" w:type="dxa"/>
              <w:bottom w:w="0" w:type="dxa"/>
              <w:right w:w="108" w:type="dxa"/>
            </w:tcMar>
            <w:vAlign w:val="center"/>
            <w:hideMark/>
          </w:tcPr>
          <w:p w14:paraId="3D3332CE" w14:textId="77777777" w:rsidR="00F66B20" w:rsidRPr="00432CD5" w:rsidRDefault="00F66B20" w:rsidP="00172B76">
            <w:pPr>
              <w:jc w:val="center"/>
              <w:rPr>
                <w:sz w:val="22"/>
                <w:szCs w:val="22"/>
              </w:rPr>
            </w:pPr>
            <w:r w:rsidRPr="00432CD5">
              <w:rPr>
                <w:sz w:val="22"/>
                <w:szCs w:val="22"/>
              </w:rPr>
              <w:t>Platinum Performance</w:t>
            </w:r>
            <w:r w:rsidRPr="00432CD5">
              <w:rPr>
                <w:sz w:val="22"/>
                <w:szCs w:val="22"/>
              </w:rPr>
              <w:br/>
              <w:t>MEF H (1-way)</w:t>
            </w:r>
          </w:p>
        </w:tc>
        <w:tc>
          <w:tcPr>
            <w:tcW w:w="790" w:type="dxa"/>
            <w:shd w:val="clear" w:color="auto" w:fill="F3F3F3"/>
            <w:tcMar>
              <w:top w:w="0" w:type="dxa"/>
              <w:left w:w="108" w:type="dxa"/>
              <w:bottom w:w="0" w:type="dxa"/>
              <w:right w:w="108" w:type="dxa"/>
            </w:tcMar>
            <w:vAlign w:val="center"/>
            <w:hideMark/>
          </w:tcPr>
          <w:p w14:paraId="7030CC6B" w14:textId="77777777" w:rsidR="00F66B20" w:rsidRPr="00432CD5" w:rsidRDefault="00F66B20" w:rsidP="00172B76">
            <w:pPr>
              <w:jc w:val="center"/>
              <w:rPr>
                <w:sz w:val="22"/>
                <w:szCs w:val="22"/>
              </w:rPr>
            </w:pPr>
            <w:r w:rsidRPr="00432CD5">
              <w:rPr>
                <w:sz w:val="22"/>
                <w:szCs w:val="22"/>
              </w:rPr>
              <w:t>FD (ms)</w:t>
            </w:r>
          </w:p>
        </w:tc>
        <w:tc>
          <w:tcPr>
            <w:tcW w:w="2215" w:type="dxa"/>
            <w:shd w:val="clear" w:color="auto" w:fill="F3F3F3"/>
            <w:tcMar>
              <w:top w:w="0" w:type="dxa"/>
              <w:left w:w="108" w:type="dxa"/>
              <w:bottom w:w="0" w:type="dxa"/>
              <w:right w:w="108" w:type="dxa"/>
            </w:tcMar>
            <w:vAlign w:val="center"/>
            <w:hideMark/>
          </w:tcPr>
          <w:p w14:paraId="1B1F1EEF" w14:textId="161D0196" w:rsidR="00F66B20" w:rsidRPr="00432CD5" w:rsidRDefault="00F66B20" w:rsidP="00172B76">
            <w:pPr>
              <w:rPr>
                <w:sz w:val="22"/>
                <w:szCs w:val="22"/>
              </w:rPr>
            </w:pPr>
            <w:r w:rsidRPr="00432CD5">
              <w:rPr>
                <w:sz w:val="22"/>
                <w:szCs w:val="22"/>
              </w:rPr>
              <w:t>One-way Frame Delay (FD)</w:t>
            </w:r>
          </w:p>
        </w:tc>
        <w:tc>
          <w:tcPr>
            <w:tcW w:w="949" w:type="dxa"/>
            <w:tcMar>
              <w:top w:w="0" w:type="dxa"/>
              <w:left w:w="108" w:type="dxa"/>
              <w:bottom w:w="0" w:type="dxa"/>
              <w:right w:w="108" w:type="dxa"/>
            </w:tcMar>
            <w:vAlign w:val="center"/>
            <w:hideMark/>
          </w:tcPr>
          <w:p w14:paraId="13F26642" w14:textId="77777777" w:rsidR="00F66B20" w:rsidRPr="00432CD5" w:rsidRDefault="00F66B20" w:rsidP="00172B76">
            <w:pPr>
              <w:jc w:val="center"/>
              <w:rPr>
                <w:sz w:val="22"/>
                <w:szCs w:val="22"/>
              </w:rPr>
            </w:pPr>
            <w:r w:rsidRPr="00432CD5">
              <w:rPr>
                <w:sz w:val="22"/>
                <w:szCs w:val="22"/>
              </w:rPr>
              <w:t>10</w:t>
            </w:r>
          </w:p>
        </w:tc>
        <w:tc>
          <w:tcPr>
            <w:tcW w:w="1194" w:type="dxa"/>
            <w:shd w:val="clear" w:color="auto" w:fill="FFFF00"/>
            <w:tcMar>
              <w:top w:w="0" w:type="dxa"/>
              <w:left w:w="108" w:type="dxa"/>
              <w:bottom w:w="0" w:type="dxa"/>
              <w:right w:w="108" w:type="dxa"/>
            </w:tcMar>
            <w:vAlign w:val="center"/>
            <w:hideMark/>
          </w:tcPr>
          <w:p w14:paraId="5549A4A1" w14:textId="77777777" w:rsidR="00F66B20" w:rsidRPr="00432CD5" w:rsidRDefault="00F66B20" w:rsidP="00172B76">
            <w:pPr>
              <w:jc w:val="center"/>
              <w:rPr>
                <w:sz w:val="22"/>
                <w:szCs w:val="22"/>
              </w:rPr>
            </w:pPr>
            <w:r w:rsidRPr="00432CD5">
              <w:rPr>
                <w:sz w:val="22"/>
                <w:szCs w:val="22"/>
              </w:rPr>
              <w:t>25</w:t>
            </w:r>
          </w:p>
        </w:tc>
        <w:tc>
          <w:tcPr>
            <w:tcW w:w="1732" w:type="dxa"/>
            <w:shd w:val="clear" w:color="auto" w:fill="FFFF00"/>
            <w:tcMar>
              <w:top w:w="0" w:type="dxa"/>
              <w:left w:w="108" w:type="dxa"/>
              <w:bottom w:w="0" w:type="dxa"/>
              <w:right w:w="108" w:type="dxa"/>
            </w:tcMar>
            <w:vAlign w:val="center"/>
            <w:hideMark/>
          </w:tcPr>
          <w:p w14:paraId="053D863D" w14:textId="77777777" w:rsidR="00F66B20" w:rsidRPr="00432CD5" w:rsidRDefault="00F66B20" w:rsidP="00172B76">
            <w:pPr>
              <w:jc w:val="center"/>
              <w:rPr>
                <w:sz w:val="22"/>
                <w:szCs w:val="22"/>
              </w:rPr>
            </w:pPr>
            <w:r w:rsidRPr="00432CD5">
              <w:rPr>
                <w:sz w:val="22"/>
                <w:szCs w:val="22"/>
              </w:rPr>
              <w:t>77</w:t>
            </w:r>
          </w:p>
        </w:tc>
        <w:tc>
          <w:tcPr>
            <w:tcW w:w="1364" w:type="dxa"/>
            <w:vMerge/>
            <w:shd w:val="clear" w:color="auto" w:fill="FFFF00"/>
          </w:tcPr>
          <w:p w14:paraId="24538C28" w14:textId="77777777" w:rsidR="00F66B20" w:rsidRPr="00432CD5" w:rsidRDefault="00F66B20" w:rsidP="00172B76">
            <w:pPr>
              <w:jc w:val="center"/>
              <w:rPr>
                <w:sz w:val="22"/>
                <w:szCs w:val="22"/>
              </w:rPr>
            </w:pPr>
          </w:p>
        </w:tc>
      </w:tr>
      <w:tr w:rsidR="00F66B20" w:rsidRPr="00432CD5" w14:paraId="787F2AD3" w14:textId="77777777" w:rsidTr="00F66B20">
        <w:trPr>
          <w:trHeight w:val="470"/>
          <w:jc w:val="center"/>
        </w:trPr>
        <w:tc>
          <w:tcPr>
            <w:tcW w:w="0" w:type="auto"/>
            <w:vMerge/>
            <w:vAlign w:val="center"/>
            <w:hideMark/>
          </w:tcPr>
          <w:p w14:paraId="629CCD57" w14:textId="77777777" w:rsidR="00F66B20" w:rsidRPr="00432CD5" w:rsidRDefault="00F66B20" w:rsidP="00172B76">
            <w:pPr>
              <w:rPr>
                <w:rFonts w:eastAsiaTheme="minorHAnsi"/>
                <w:sz w:val="22"/>
                <w:szCs w:val="22"/>
              </w:rPr>
            </w:pPr>
          </w:p>
        </w:tc>
        <w:tc>
          <w:tcPr>
            <w:tcW w:w="790" w:type="dxa"/>
            <w:shd w:val="clear" w:color="auto" w:fill="F3F3F3"/>
            <w:tcMar>
              <w:top w:w="0" w:type="dxa"/>
              <w:left w:w="108" w:type="dxa"/>
              <w:bottom w:w="0" w:type="dxa"/>
              <w:right w:w="108" w:type="dxa"/>
            </w:tcMar>
            <w:vAlign w:val="center"/>
            <w:hideMark/>
          </w:tcPr>
          <w:p w14:paraId="347E716D" w14:textId="77777777" w:rsidR="00F66B20" w:rsidRPr="00432CD5" w:rsidRDefault="00F66B20" w:rsidP="00172B76">
            <w:pPr>
              <w:jc w:val="center"/>
              <w:rPr>
                <w:sz w:val="22"/>
                <w:szCs w:val="22"/>
              </w:rPr>
            </w:pPr>
            <w:r w:rsidRPr="007A3F12">
              <w:rPr>
                <w:sz w:val="22"/>
                <w:szCs w:val="22"/>
              </w:rPr>
              <w:t>IFDV (ms)</w:t>
            </w:r>
          </w:p>
        </w:tc>
        <w:tc>
          <w:tcPr>
            <w:tcW w:w="2215" w:type="dxa"/>
            <w:shd w:val="clear" w:color="auto" w:fill="F3F3F3"/>
            <w:tcMar>
              <w:top w:w="0" w:type="dxa"/>
              <w:left w:w="108" w:type="dxa"/>
              <w:bottom w:w="0" w:type="dxa"/>
              <w:right w:w="108" w:type="dxa"/>
            </w:tcMar>
            <w:vAlign w:val="center"/>
            <w:hideMark/>
          </w:tcPr>
          <w:p w14:paraId="71D22EDF" w14:textId="71D28366" w:rsidR="00F66B20" w:rsidRPr="00432CD5" w:rsidRDefault="00F66B20" w:rsidP="00172B76">
            <w:pPr>
              <w:rPr>
                <w:sz w:val="22"/>
                <w:szCs w:val="22"/>
              </w:rPr>
            </w:pPr>
            <w:r w:rsidRPr="00432CD5">
              <w:rPr>
                <w:sz w:val="22"/>
                <w:szCs w:val="22"/>
              </w:rPr>
              <w:t>One-way Inter-Frame Delay Variation (IFDV)</w:t>
            </w:r>
          </w:p>
        </w:tc>
        <w:tc>
          <w:tcPr>
            <w:tcW w:w="949" w:type="dxa"/>
            <w:tcMar>
              <w:top w:w="0" w:type="dxa"/>
              <w:left w:w="108" w:type="dxa"/>
              <w:bottom w:w="0" w:type="dxa"/>
              <w:right w:w="108" w:type="dxa"/>
            </w:tcMar>
            <w:vAlign w:val="center"/>
            <w:hideMark/>
          </w:tcPr>
          <w:p w14:paraId="275D1DC5" w14:textId="77777777" w:rsidR="00F66B20" w:rsidRPr="00432CD5" w:rsidRDefault="00F66B20" w:rsidP="00172B76">
            <w:pPr>
              <w:jc w:val="center"/>
              <w:rPr>
                <w:sz w:val="22"/>
                <w:szCs w:val="22"/>
              </w:rPr>
            </w:pPr>
            <w:r w:rsidRPr="00432CD5">
              <w:rPr>
                <w:sz w:val="22"/>
                <w:szCs w:val="22"/>
              </w:rPr>
              <w:t>3</w:t>
            </w:r>
          </w:p>
        </w:tc>
        <w:tc>
          <w:tcPr>
            <w:tcW w:w="1194" w:type="dxa"/>
            <w:shd w:val="clear" w:color="auto" w:fill="FFFF00"/>
            <w:tcMar>
              <w:top w:w="0" w:type="dxa"/>
              <w:left w:w="108" w:type="dxa"/>
              <w:bottom w:w="0" w:type="dxa"/>
              <w:right w:w="108" w:type="dxa"/>
            </w:tcMar>
            <w:vAlign w:val="center"/>
            <w:hideMark/>
          </w:tcPr>
          <w:p w14:paraId="3A4BD2AD" w14:textId="77777777" w:rsidR="00F66B20" w:rsidRPr="00432CD5" w:rsidRDefault="00F66B20" w:rsidP="00172B76">
            <w:pPr>
              <w:jc w:val="center"/>
              <w:rPr>
                <w:sz w:val="22"/>
                <w:szCs w:val="22"/>
              </w:rPr>
            </w:pPr>
            <w:r w:rsidRPr="00432CD5">
              <w:rPr>
                <w:sz w:val="22"/>
                <w:szCs w:val="22"/>
              </w:rPr>
              <w:t>8</w:t>
            </w:r>
          </w:p>
        </w:tc>
        <w:tc>
          <w:tcPr>
            <w:tcW w:w="1732" w:type="dxa"/>
            <w:shd w:val="clear" w:color="auto" w:fill="FFFF00"/>
            <w:tcMar>
              <w:top w:w="0" w:type="dxa"/>
              <w:left w:w="108" w:type="dxa"/>
              <w:bottom w:w="0" w:type="dxa"/>
              <w:right w:w="108" w:type="dxa"/>
            </w:tcMar>
            <w:vAlign w:val="center"/>
            <w:hideMark/>
          </w:tcPr>
          <w:p w14:paraId="09DE14F6" w14:textId="77777777" w:rsidR="00F66B20" w:rsidRPr="00432CD5" w:rsidRDefault="00F66B20" w:rsidP="00172B76">
            <w:pPr>
              <w:jc w:val="center"/>
              <w:rPr>
                <w:sz w:val="22"/>
                <w:szCs w:val="22"/>
              </w:rPr>
            </w:pPr>
            <w:r w:rsidRPr="00432CD5">
              <w:rPr>
                <w:sz w:val="22"/>
                <w:szCs w:val="22"/>
              </w:rPr>
              <w:t>10</w:t>
            </w:r>
          </w:p>
        </w:tc>
        <w:tc>
          <w:tcPr>
            <w:tcW w:w="1364" w:type="dxa"/>
            <w:vMerge/>
            <w:shd w:val="clear" w:color="auto" w:fill="FFFF00"/>
          </w:tcPr>
          <w:p w14:paraId="27D6DA3D" w14:textId="77777777" w:rsidR="00F66B20" w:rsidRPr="00432CD5" w:rsidRDefault="00F66B20" w:rsidP="00172B76">
            <w:pPr>
              <w:jc w:val="center"/>
              <w:rPr>
                <w:sz w:val="22"/>
                <w:szCs w:val="22"/>
              </w:rPr>
            </w:pPr>
          </w:p>
        </w:tc>
      </w:tr>
      <w:tr w:rsidR="00F66B20" w:rsidRPr="00432CD5" w14:paraId="0E30336B" w14:textId="77777777" w:rsidTr="00F66B20">
        <w:trPr>
          <w:trHeight w:val="245"/>
          <w:jc w:val="center"/>
        </w:trPr>
        <w:tc>
          <w:tcPr>
            <w:tcW w:w="0" w:type="auto"/>
            <w:vMerge/>
            <w:vAlign w:val="center"/>
            <w:hideMark/>
          </w:tcPr>
          <w:p w14:paraId="419AEA98" w14:textId="77777777" w:rsidR="00F66B20" w:rsidRPr="00432CD5" w:rsidRDefault="00F66B20" w:rsidP="00172B76">
            <w:pPr>
              <w:rPr>
                <w:rFonts w:eastAsiaTheme="minorHAnsi"/>
                <w:sz w:val="22"/>
                <w:szCs w:val="22"/>
              </w:rPr>
            </w:pPr>
          </w:p>
        </w:tc>
        <w:tc>
          <w:tcPr>
            <w:tcW w:w="790" w:type="dxa"/>
            <w:shd w:val="clear" w:color="auto" w:fill="F3F3F3"/>
            <w:tcMar>
              <w:top w:w="0" w:type="dxa"/>
              <w:left w:w="108" w:type="dxa"/>
              <w:bottom w:w="0" w:type="dxa"/>
              <w:right w:w="108" w:type="dxa"/>
            </w:tcMar>
            <w:vAlign w:val="center"/>
          </w:tcPr>
          <w:p w14:paraId="3A9A6D7B" w14:textId="3407CAD4" w:rsidR="00F66B20" w:rsidRPr="00432CD5" w:rsidRDefault="00F66B20" w:rsidP="00172B76">
            <w:pPr>
              <w:jc w:val="center"/>
              <w:rPr>
                <w:sz w:val="22"/>
                <w:szCs w:val="22"/>
              </w:rPr>
            </w:pPr>
            <w:r w:rsidRPr="007A3F12">
              <w:rPr>
                <w:sz w:val="22"/>
                <w:szCs w:val="22"/>
              </w:rPr>
              <w:t xml:space="preserve">FLR (%) </w:t>
            </w:r>
          </w:p>
        </w:tc>
        <w:tc>
          <w:tcPr>
            <w:tcW w:w="2215" w:type="dxa"/>
            <w:shd w:val="clear" w:color="auto" w:fill="F3F3F3"/>
            <w:tcMar>
              <w:top w:w="0" w:type="dxa"/>
              <w:left w:w="108" w:type="dxa"/>
              <w:bottom w:w="0" w:type="dxa"/>
              <w:right w:w="108" w:type="dxa"/>
            </w:tcMar>
            <w:vAlign w:val="center"/>
          </w:tcPr>
          <w:p w14:paraId="7217ACA9" w14:textId="692AEDD5" w:rsidR="00F66B20" w:rsidRPr="00432CD5" w:rsidRDefault="00F66B20" w:rsidP="00172B76">
            <w:pPr>
              <w:rPr>
                <w:sz w:val="22"/>
                <w:szCs w:val="22"/>
              </w:rPr>
            </w:pPr>
            <w:r w:rsidRPr="00432CD5">
              <w:rPr>
                <w:sz w:val="22"/>
                <w:szCs w:val="22"/>
              </w:rPr>
              <w:t>One-way Frame Loss Ratio (FLR)</w:t>
            </w:r>
          </w:p>
        </w:tc>
        <w:tc>
          <w:tcPr>
            <w:tcW w:w="949" w:type="dxa"/>
            <w:tcMar>
              <w:top w:w="0" w:type="dxa"/>
              <w:left w:w="108" w:type="dxa"/>
              <w:bottom w:w="0" w:type="dxa"/>
              <w:right w:w="108" w:type="dxa"/>
            </w:tcMar>
            <w:vAlign w:val="center"/>
          </w:tcPr>
          <w:p w14:paraId="1147C4F6" w14:textId="77777777" w:rsidR="00F66B20" w:rsidRPr="00432CD5" w:rsidRDefault="00F66B20" w:rsidP="00172B76">
            <w:pPr>
              <w:jc w:val="center"/>
              <w:rPr>
                <w:sz w:val="22"/>
                <w:szCs w:val="22"/>
              </w:rPr>
            </w:pPr>
            <w:r w:rsidRPr="00432CD5">
              <w:rPr>
                <w:sz w:val="22"/>
                <w:szCs w:val="22"/>
              </w:rPr>
              <w:t>.01</w:t>
            </w:r>
          </w:p>
        </w:tc>
        <w:tc>
          <w:tcPr>
            <w:tcW w:w="1194" w:type="dxa"/>
            <w:shd w:val="clear" w:color="auto" w:fill="FFFF00"/>
            <w:tcMar>
              <w:top w:w="0" w:type="dxa"/>
              <w:left w:w="108" w:type="dxa"/>
              <w:bottom w:w="0" w:type="dxa"/>
              <w:right w:w="108" w:type="dxa"/>
            </w:tcMar>
            <w:vAlign w:val="center"/>
          </w:tcPr>
          <w:p w14:paraId="095BC4B2" w14:textId="77777777" w:rsidR="00F66B20" w:rsidRPr="00432CD5" w:rsidRDefault="00F66B20" w:rsidP="00172B76">
            <w:pPr>
              <w:jc w:val="center"/>
              <w:rPr>
                <w:sz w:val="22"/>
                <w:szCs w:val="22"/>
              </w:rPr>
            </w:pPr>
            <w:r w:rsidRPr="00432CD5">
              <w:rPr>
                <w:sz w:val="22"/>
                <w:szCs w:val="22"/>
              </w:rPr>
              <w:t>.01</w:t>
            </w:r>
          </w:p>
        </w:tc>
        <w:tc>
          <w:tcPr>
            <w:tcW w:w="1732" w:type="dxa"/>
            <w:shd w:val="clear" w:color="auto" w:fill="FFFF00"/>
            <w:tcMar>
              <w:top w:w="0" w:type="dxa"/>
              <w:left w:w="108" w:type="dxa"/>
              <w:bottom w:w="0" w:type="dxa"/>
              <w:right w:w="108" w:type="dxa"/>
            </w:tcMar>
            <w:vAlign w:val="center"/>
          </w:tcPr>
          <w:p w14:paraId="2095A467" w14:textId="77777777" w:rsidR="00F66B20" w:rsidRPr="00432CD5" w:rsidRDefault="00F66B20" w:rsidP="00172B76">
            <w:pPr>
              <w:jc w:val="center"/>
              <w:rPr>
                <w:sz w:val="22"/>
                <w:szCs w:val="22"/>
              </w:rPr>
            </w:pPr>
            <w:r w:rsidRPr="00432CD5">
              <w:rPr>
                <w:sz w:val="22"/>
                <w:szCs w:val="22"/>
              </w:rPr>
              <w:t>.025</w:t>
            </w:r>
          </w:p>
        </w:tc>
        <w:tc>
          <w:tcPr>
            <w:tcW w:w="1364" w:type="dxa"/>
            <w:vMerge/>
            <w:shd w:val="clear" w:color="auto" w:fill="FFFF00"/>
          </w:tcPr>
          <w:p w14:paraId="27D0BEB0" w14:textId="77777777" w:rsidR="00F66B20" w:rsidRPr="00432CD5" w:rsidRDefault="00F66B20" w:rsidP="00172B76">
            <w:pPr>
              <w:jc w:val="center"/>
              <w:rPr>
                <w:sz w:val="22"/>
                <w:szCs w:val="22"/>
              </w:rPr>
            </w:pPr>
          </w:p>
        </w:tc>
      </w:tr>
    </w:tbl>
    <w:p w14:paraId="01F3B665" w14:textId="77777777" w:rsidR="00757A81" w:rsidRDefault="00757A81" w:rsidP="002F3315">
      <w:pPr>
        <w:ind w:left="720"/>
        <w:rPr>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54C031E6" w14:textId="77777777" w:rsidR="00757A81" w:rsidRDefault="00870587" w:rsidP="002F3315">
      <w:pPr>
        <w:ind w:left="720"/>
        <w:rPr>
          <w:sz w:val="22"/>
          <w:szCs w:val="22"/>
        </w:rPr>
        <w:sectPr w:rsidR="00757A81" w:rsidSect="00757A81">
          <w:footnotePr>
            <w:numRestart w:val="eachSect"/>
          </w:footnotePr>
          <w:type w:val="continuous"/>
          <w:pgSz w:w="12240" w:h="15840"/>
          <w:pgMar w:top="720" w:right="720" w:bottom="720" w:left="720" w:header="720" w:footer="720" w:gutter="0"/>
          <w:cols w:space="720"/>
          <w:docGrid w:linePitch="360"/>
        </w:sectPr>
      </w:pPr>
      <w:r>
        <w:rPr>
          <w:sz w:val="22"/>
          <w:szCs w:val="22"/>
        </w:rPr>
        <w:t>*Performance Attributes are per MEF H 23.1 performance parameters.</w:t>
      </w:r>
    </w:p>
    <w:p w14:paraId="6A313C4D" w14:textId="7DA8EE05" w:rsidR="00F66B20" w:rsidRDefault="00F66B20" w:rsidP="002F3315">
      <w:pPr>
        <w:ind w:left="720"/>
        <w:rPr>
          <w:sz w:val="22"/>
          <w:szCs w:val="22"/>
        </w:rPr>
      </w:pPr>
    </w:p>
    <w:p w14:paraId="75AAFAA3" w14:textId="77777777" w:rsidR="00870587" w:rsidRPr="00432CD5" w:rsidRDefault="00870587" w:rsidP="00F66B20"/>
    <w:tbl>
      <w:tblPr>
        <w:tblStyle w:val="TableGrid"/>
        <w:tblW w:w="8450" w:type="dxa"/>
        <w:jc w:val="center"/>
        <w:tblLook w:val="04A0" w:firstRow="1" w:lastRow="0" w:firstColumn="1" w:lastColumn="0" w:noHBand="0" w:noVBand="1"/>
      </w:tblPr>
      <w:tblGrid>
        <w:gridCol w:w="2759"/>
        <w:gridCol w:w="1138"/>
        <w:gridCol w:w="1626"/>
        <w:gridCol w:w="2927"/>
      </w:tblGrid>
      <w:tr w:rsidR="00F66B20" w:rsidRPr="00432CD5" w14:paraId="12A48316" w14:textId="77777777" w:rsidTr="00F66B20">
        <w:trPr>
          <w:trHeight w:val="664"/>
          <w:jc w:val="center"/>
        </w:trPr>
        <w:tc>
          <w:tcPr>
            <w:tcW w:w="2759" w:type="dxa"/>
            <w:vMerge w:val="restart"/>
          </w:tcPr>
          <w:p w14:paraId="7DE34B28" w14:textId="77777777" w:rsidR="00F66B20" w:rsidRPr="00432CD5" w:rsidRDefault="00F66B20" w:rsidP="00172B76">
            <w:pPr>
              <w:spacing w:before="120" w:after="120"/>
              <w:rPr>
                <w:sz w:val="22"/>
                <w:szCs w:val="22"/>
              </w:rPr>
            </w:pPr>
            <w:r w:rsidRPr="00432CD5">
              <w:rPr>
                <w:sz w:val="22"/>
                <w:szCs w:val="22"/>
              </w:rPr>
              <w:t>Circuit Availability</w:t>
            </w:r>
          </w:p>
        </w:tc>
        <w:tc>
          <w:tcPr>
            <w:tcW w:w="1138" w:type="dxa"/>
            <w:vMerge w:val="restart"/>
          </w:tcPr>
          <w:p w14:paraId="13C74109" w14:textId="77777777" w:rsidR="00F66B20" w:rsidRPr="00432CD5" w:rsidRDefault="00F66B20" w:rsidP="00172B76">
            <w:pPr>
              <w:spacing w:before="120" w:after="120"/>
              <w:rPr>
                <w:sz w:val="22"/>
                <w:szCs w:val="22"/>
              </w:rPr>
            </w:pPr>
          </w:p>
        </w:tc>
        <w:tc>
          <w:tcPr>
            <w:tcW w:w="1626" w:type="dxa"/>
          </w:tcPr>
          <w:p w14:paraId="5E16A15A" w14:textId="77777777" w:rsidR="00F66B20" w:rsidRPr="00432CD5" w:rsidRDefault="00F66B20" w:rsidP="00172B76">
            <w:pPr>
              <w:spacing w:before="120" w:after="120"/>
              <w:rPr>
                <w:sz w:val="22"/>
                <w:szCs w:val="22"/>
              </w:rPr>
            </w:pPr>
            <w:r w:rsidRPr="00432CD5">
              <w:rPr>
                <w:sz w:val="22"/>
                <w:szCs w:val="22"/>
              </w:rPr>
              <w:t>Copper to Copper – 99.9%</w:t>
            </w:r>
          </w:p>
        </w:tc>
        <w:tc>
          <w:tcPr>
            <w:tcW w:w="2927" w:type="dxa"/>
          </w:tcPr>
          <w:p w14:paraId="2538E48C" w14:textId="77777777" w:rsidR="00F66B20" w:rsidRPr="00432CD5" w:rsidRDefault="00F66B20" w:rsidP="00172B76">
            <w:pPr>
              <w:spacing w:before="120" w:after="120"/>
              <w:rPr>
                <w:sz w:val="22"/>
                <w:szCs w:val="22"/>
              </w:rPr>
            </w:pPr>
            <w:r w:rsidRPr="00432CD5">
              <w:rPr>
                <w:sz w:val="22"/>
                <w:szCs w:val="22"/>
              </w:rPr>
              <w:t>≥ 43.1’ (50% of PTP Circuit Path MRC)</w:t>
            </w:r>
          </w:p>
        </w:tc>
      </w:tr>
      <w:tr w:rsidR="00F66B20" w:rsidRPr="00432CD5" w14:paraId="2FD263B0" w14:textId="77777777" w:rsidTr="00F66B20">
        <w:trPr>
          <w:trHeight w:val="617"/>
          <w:jc w:val="center"/>
        </w:trPr>
        <w:tc>
          <w:tcPr>
            <w:tcW w:w="2759" w:type="dxa"/>
            <w:vMerge/>
          </w:tcPr>
          <w:p w14:paraId="4C45AD9F" w14:textId="77777777" w:rsidR="00F66B20" w:rsidRPr="00432CD5" w:rsidRDefault="00F66B20" w:rsidP="00172B76"/>
        </w:tc>
        <w:tc>
          <w:tcPr>
            <w:tcW w:w="1138" w:type="dxa"/>
            <w:vMerge/>
          </w:tcPr>
          <w:p w14:paraId="2822834E" w14:textId="77777777" w:rsidR="00F66B20" w:rsidRPr="00432CD5" w:rsidRDefault="00F66B20" w:rsidP="00172B76"/>
        </w:tc>
        <w:tc>
          <w:tcPr>
            <w:tcW w:w="1626" w:type="dxa"/>
          </w:tcPr>
          <w:p w14:paraId="4F14194F" w14:textId="77777777" w:rsidR="00F66B20" w:rsidRPr="00432CD5" w:rsidRDefault="00F66B20" w:rsidP="00172B76">
            <w:pPr>
              <w:spacing w:before="120" w:after="120"/>
              <w:rPr>
                <w:sz w:val="22"/>
                <w:szCs w:val="22"/>
              </w:rPr>
            </w:pPr>
            <w:r w:rsidRPr="00432CD5">
              <w:rPr>
                <w:sz w:val="22"/>
                <w:szCs w:val="22"/>
              </w:rPr>
              <w:t>Fiber to Fiber – 99.95%</w:t>
            </w:r>
          </w:p>
        </w:tc>
        <w:tc>
          <w:tcPr>
            <w:tcW w:w="2927" w:type="dxa"/>
          </w:tcPr>
          <w:p w14:paraId="511BBA99" w14:textId="77777777" w:rsidR="00F66B20" w:rsidRPr="00432CD5" w:rsidRDefault="00F66B20" w:rsidP="00172B76">
            <w:pPr>
              <w:spacing w:before="120" w:after="120"/>
              <w:rPr>
                <w:sz w:val="22"/>
                <w:szCs w:val="22"/>
              </w:rPr>
            </w:pPr>
            <w:r w:rsidRPr="00432CD5">
              <w:rPr>
                <w:sz w:val="22"/>
                <w:szCs w:val="22"/>
              </w:rPr>
              <w:t>≥ 21.7’ (50% of PTP Circuit Path MRC)</w:t>
            </w:r>
          </w:p>
        </w:tc>
      </w:tr>
      <w:tr w:rsidR="00F66B20" w:rsidRPr="00432CD5" w14:paraId="0EE5DC2D" w14:textId="77777777" w:rsidTr="00F66B20">
        <w:trPr>
          <w:trHeight w:val="483"/>
          <w:jc w:val="center"/>
        </w:trPr>
        <w:tc>
          <w:tcPr>
            <w:tcW w:w="2759" w:type="dxa"/>
            <w:vMerge/>
          </w:tcPr>
          <w:p w14:paraId="35472431" w14:textId="77777777" w:rsidR="00F66B20" w:rsidRPr="00432CD5" w:rsidRDefault="00F66B20" w:rsidP="00172B76"/>
        </w:tc>
        <w:tc>
          <w:tcPr>
            <w:tcW w:w="1138" w:type="dxa"/>
            <w:vMerge/>
          </w:tcPr>
          <w:p w14:paraId="054429B2" w14:textId="77777777" w:rsidR="00F66B20" w:rsidRPr="00432CD5" w:rsidRDefault="00F66B20" w:rsidP="00172B76"/>
        </w:tc>
        <w:tc>
          <w:tcPr>
            <w:tcW w:w="1626" w:type="dxa"/>
          </w:tcPr>
          <w:p w14:paraId="2300467E" w14:textId="77777777" w:rsidR="00F66B20" w:rsidRPr="00432CD5" w:rsidRDefault="00F66B20" w:rsidP="00172B76">
            <w:pPr>
              <w:spacing w:before="120" w:after="120"/>
              <w:rPr>
                <w:sz w:val="22"/>
                <w:szCs w:val="22"/>
              </w:rPr>
            </w:pPr>
            <w:r w:rsidRPr="00432CD5">
              <w:rPr>
                <w:sz w:val="22"/>
                <w:szCs w:val="22"/>
              </w:rPr>
              <w:t>Hybrid – 99.9%</w:t>
            </w:r>
          </w:p>
        </w:tc>
        <w:tc>
          <w:tcPr>
            <w:tcW w:w="2927" w:type="dxa"/>
          </w:tcPr>
          <w:p w14:paraId="5C9D056C" w14:textId="77777777" w:rsidR="00F66B20" w:rsidRPr="00432CD5" w:rsidRDefault="00F66B20" w:rsidP="00172B76">
            <w:pPr>
              <w:spacing w:before="120" w:after="120"/>
              <w:rPr>
                <w:sz w:val="22"/>
                <w:szCs w:val="22"/>
              </w:rPr>
            </w:pPr>
            <w:r w:rsidRPr="00432CD5">
              <w:rPr>
                <w:sz w:val="22"/>
                <w:szCs w:val="22"/>
              </w:rPr>
              <w:t>≥ 43.1’ (50% of PTP Circuit Path MRC)</w:t>
            </w:r>
          </w:p>
        </w:tc>
      </w:tr>
      <w:tr w:rsidR="00F66B20" w:rsidRPr="00432CD5" w14:paraId="6B661DF9" w14:textId="77777777" w:rsidTr="00F66B20">
        <w:trPr>
          <w:trHeight w:val="629"/>
          <w:jc w:val="center"/>
        </w:trPr>
        <w:tc>
          <w:tcPr>
            <w:tcW w:w="2759" w:type="dxa"/>
            <w:vMerge w:val="restart"/>
          </w:tcPr>
          <w:p w14:paraId="233C58F5" w14:textId="77777777" w:rsidR="00F66B20" w:rsidRPr="00432CD5" w:rsidRDefault="00F66B20" w:rsidP="00172B76">
            <w:pPr>
              <w:spacing w:before="120" w:after="120"/>
              <w:rPr>
                <w:sz w:val="22"/>
                <w:szCs w:val="22"/>
              </w:rPr>
            </w:pPr>
            <w:r w:rsidRPr="00432CD5">
              <w:rPr>
                <w:sz w:val="22"/>
                <w:szCs w:val="22"/>
              </w:rPr>
              <w:t>Mean Time To Repair (MTTR)</w:t>
            </w:r>
          </w:p>
        </w:tc>
        <w:tc>
          <w:tcPr>
            <w:tcW w:w="1138" w:type="dxa"/>
            <w:vMerge w:val="restart"/>
          </w:tcPr>
          <w:p w14:paraId="5D2D61BB" w14:textId="77777777" w:rsidR="00F66B20" w:rsidRPr="00432CD5" w:rsidRDefault="00F66B20" w:rsidP="00172B76">
            <w:pPr>
              <w:spacing w:before="120" w:after="120"/>
              <w:rPr>
                <w:sz w:val="22"/>
                <w:szCs w:val="22"/>
              </w:rPr>
            </w:pPr>
            <w:r w:rsidRPr="00432CD5">
              <w:rPr>
                <w:sz w:val="22"/>
                <w:szCs w:val="22"/>
              </w:rPr>
              <w:t>Guarantee</w:t>
            </w:r>
          </w:p>
        </w:tc>
        <w:tc>
          <w:tcPr>
            <w:tcW w:w="1626" w:type="dxa"/>
          </w:tcPr>
          <w:p w14:paraId="310B1BA6" w14:textId="77777777" w:rsidR="00F66B20" w:rsidRPr="00432CD5" w:rsidRDefault="00F66B20" w:rsidP="00172B76">
            <w:pPr>
              <w:spacing w:before="120" w:after="120"/>
              <w:rPr>
                <w:sz w:val="22"/>
                <w:szCs w:val="22"/>
              </w:rPr>
            </w:pPr>
            <w:r w:rsidRPr="00432CD5">
              <w:rPr>
                <w:sz w:val="22"/>
                <w:szCs w:val="22"/>
              </w:rPr>
              <w:t>0-3 Hours, 59’59”</w:t>
            </w:r>
          </w:p>
        </w:tc>
        <w:tc>
          <w:tcPr>
            <w:tcW w:w="2927" w:type="dxa"/>
          </w:tcPr>
          <w:p w14:paraId="12308B8B" w14:textId="77777777" w:rsidR="00F66B20" w:rsidRPr="00432CD5" w:rsidRDefault="00F66B20" w:rsidP="00172B76">
            <w:pPr>
              <w:spacing w:before="120" w:after="120"/>
              <w:rPr>
                <w:sz w:val="22"/>
                <w:szCs w:val="22"/>
              </w:rPr>
            </w:pPr>
            <w:r w:rsidRPr="00432CD5">
              <w:rPr>
                <w:sz w:val="22"/>
                <w:szCs w:val="22"/>
              </w:rPr>
              <w:t>0% of PTP Circuit Path MRC</w:t>
            </w:r>
          </w:p>
        </w:tc>
      </w:tr>
      <w:tr w:rsidR="00F66B20" w:rsidRPr="00432CD5" w14:paraId="041BD202" w14:textId="77777777" w:rsidTr="00F66B20">
        <w:trPr>
          <w:trHeight w:val="460"/>
          <w:jc w:val="center"/>
        </w:trPr>
        <w:tc>
          <w:tcPr>
            <w:tcW w:w="2759" w:type="dxa"/>
            <w:vMerge/>
          </w:tcPr>
          <w:p w14:paraId="4798C86D" w14:textId="77777777" w:rsidR="00F66B20" w:rsidRPr="00432CD5" w:rsidRDefault="00F66B20" w:rsidP="00172B76"/>
        </w:tc>
        <w:tc>
          <w:tcPr>
            <w:tcW w:w="1138" w:type="dxa"/>
            <w:vMerge/>
          </w:tcPr>
          <w:p w14:paraId="4B4DD7E3" w14:textId="77777777" w:rsidR="00F66B20" w:rsidRPr="00432CD5" w:rsidRDefault="00F66B20" w:rsidP="00172B76"/>
        </w:tc>
        <w:tc>
          <w:tcPr>
            <w:tcW w:w="1626" w:type="dxa"/>
          </w:tcPr>
          <w:p w14:paraId="045FF496" w14:textId="77777777" w:rsidR="00F66B20" w:rsidRPr="00432CD5" w:rsidRDefault="00F66B20" w:rsidP="00172B76">
            <w:pPr>
              <w:spacing w:before="120" w:after="120"/>
              <w:rPr>
                <w:sz w:val="22"/>
                <w:szCs w:val="22"/>
              </w:rPr>
            </w:pPr>
            <w:r w:rsidRPr="00432CD5">
              <w:rPr>
                <w:sz w:val="22"/>
                <w:szCs w:val="22"/>
              </w:rPr>
              <w:t>Anything &gt; 4 hours</w:t>
            </w:r>
          </w:p>
        </w:tc>
        <w:tc>
          <w:tcPr>
            <w:tcW w:w="2927" w:type="dxa"/>
          </w:tcPr>
          <w:p w14:paraId="7036DF27" w14:textId="77777777" w:rsidR="00F66B20" w:rsidRPr="00432CD5" w:rsidRDefault="00F66B20" w:rsidP="00172B76">
            <w:pPr>
              <w:spacing w:before="120" w:after="120"/>
              <w:rPr>
                <w:sz w:val="22"/>
                <w:szCs w:val="22"/>
              </w:rPr>
            </w:pPr>
            <w:r w:rsidRPr="00432CD5">
              <w:rPr>
                <w:sz w:val="22"/>
                <w:szCs w:val="22"/>
              </w:rPr>
              <w:t>30% of PTP Circuit Path MRC</w:t>
            </w:r>
          </w:p>
        </w:tc>
      </w:tr>
    </w:tbl>
    <w:p w14:paraId="3A544D80" w14:textId="4CA3BC33" w:rsidR="00F66B20" w:rsidRDefault="00F66B20" w:rsidP="00F66B20"/>
    <w:p w14:paraId="01B03FFC" w14:textId="77777777" w:rsidR="00757A81" w:rsidRDefault="00757A81" w:rsidP="00F66B20">
      <w:pPr>
        <w:rPr>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6D6464AE" w14:textId="77777777" w:rsidR="00757A81" w:rsidRDefault="00870587" w:rsidP="00F66B20">
      <w:pPr>
        <w:rPr>
          <w:sz w:val="22"/>
          <w:szCs w:val="22"/>
        </w:rPr>
        <w:sectPr w:rsidR="00757A81" w:rsidSect="00757A81">
          <w:footnotePr>
            <w:numRestart w:val="eachSect"/>
          </w:footnotePr>
          <w:type w:val="continuous"/>
          <w:pgSz w:w="12240" w:h="15840"/>
          <w:pgMar w:top="720" w:right="720" w:bottom="720" w:left="720" w:header="720" w:footer="720" w:gutter="0"/>
          <w:cols w:space="720"/>
          <w:docGrid w:linePitch="360"/>
        </w:sectPr>
      </w:pPr>
      <w:r>
        <w:rPr>
          <w:sz w:val="22"/>
          <w:szCs w:val="22"/>
        </w:rPr>
        <w:t xml:space="preserve">Circuit </w:t>
      </w:r>
      <w:r w:rsidRPr="00C92D02">
        <w:rPr>
          <w:sz w:val="22"/>
          <w:szCs w:val="22"/>
        </w:rPr>
        <w:t>Operational Performance</w:t>
      </w:r>
      <w:r>
        <w:rPr>
          <w:sz w:val="22"/>
          <w:szCs w:val="22"/>
        </w:rPr>
        <w:t xml:space="preserve"> (“</w:t>
      </w:r>
      <w:r w:rsidRPr="00C15323">
        <w:rPr>
          <w:b/>
          <w:bCs/>
          <w:sz w:val="22"/>
          <w:szCs w:val="22"/>
        </w:rPr>
        <w:t>Operational Attributes</w:t>
      </w:r>
      <w:r>
        <w:rPr>
          <w:sz w:val="22"/>
          <w:szCs w:val="22"/>
        </w:rPr>
        <w:t>”):</w:t>
      </w:r>
    </w:p>
    <w:p w14:paraId="4077DF32" w14:textId="61935D05" w:rsidR="00870587" w:rsidRDefault="00870587" w:rsidP="00F66B20">
      <w:pPr>
        <w:rPr>
          <w:sz w:val="22"/>
          <w:szCs w:val="22"/>
        </w:rPr>
      </w:pPr>
    </w:p>
    <w:p w14:paraId="0DD5BDD7" w14:textId="77777777" w:rsidR="00870587" w:rsidRPr="00432CD5" w:rsidRDefault="00870587" w:rsidP="00F66B20"/>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0"/>
        <w:gridCol w:w="814"/>
        <w:gridCol w:w="2259"/>
        <w:gridCol w:w="949"/>
        <w:gridCol w:w="1194"/>
        <w:gridCol w:w="1713"/>
        <w:gridCol w:w="1364"/>
      </w:tblGrid>
      <w:tr w:rsidR="00F66B20" w:rsidRPr="00432CD5" w14:paraId="7EF06DFD" w14:textId="77777777" w:rsidTr="00F66B20">
        <w:trPr>
          <w:trHeight w:val="501"/>
          <w:jc w:val="center"/>
        </w:trPr>
        <w:tc>
          <w:tcPr>
            <w:tcW w:w="4413" w:type="dxa"/>
            <w:gridSpan w:val="3"/>
            <w:shd w:val="clear" w:color="auto" w:fill="F2F2F2" w:themeFill="background1" w:themeFillShade="F2"/>
            <w:tcMar>
              <w:top w:w="0" w:type="dxa"/>
              <w:left w:w="108" w:type="dxa"/>
              <w:bottom w:w="0" w:type="dxa"/>
              <w:right w:w="108" w:type="dxa"/>
            </w:tcMar>
            <w:vAlign w:val="center"/>
            <w:hideMark/>
          </w:tcPr>
          <w:p w14:paraId="4F2DF8DF" w14:textId="3AD8A740" w:rsidR="00F66B20" w:rsidRPr="00432CD5" w:rsidRDefault="00F66B20" w:rsidP="00172B76">
            <w:pPr>
              <w:jc w:val="center"/>
              <w:rPr>
                <w:b/>
                <w:bCs/>
                <w:sz w:val="22"/>
                <w:szCs w:val="22"/>
              </w:rPr>
            </w:pPr>
            <w:r w:rsidRPr="00432CD5">
              <w:rPr>
                <w:sz w:val="22"/>
                <w:szCs w:val="22"/>
              </w:rPr>
              <w:t>Performance Tiers/Names</w:t>
            </w:r>
            <w:r w:rsidR="00870587">
              <w:rPr>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31B166E4" w14:textId="77777777" w:rsidR="00F66B20" w:rsidRPr="00432CD5" w:rsidRDefault="00F66B20" w:rsidP="00172B76">
            <w:pPr>
              <w:jc w:val="center"/>
              <w:rPr>
                <w:b/>
                <w:bCs/>
                <w:sz w:val="22"/>
                <w:szCs w:val="22"/>
              </w:rPr>
            </w:pPr>
            <w:r w:rsidRPr="00432CD5">
              <w:rPr>
                <w:b/>
                <w:bCs/>
                <w:sz w:val="22"/>
                <w:szCs w:val="22"/>
              </w:rPr>
              <w:t>PT1</w:t>
            </w:r>
            <w:r w:rsidRPr="00432CD5">
              <w:rPr>
                <w:b/>
                <w:bCs/>
                <w:sz w:val="22"/>
                <w:szCs w:val="22"/>
              </w:rPr>
              <w:br/>
              <w:t>(Metro)</w:t>
            </w:r>
          </w:p>
        </w:tc>
        <w:tc>
          <w:tcPr>
            <w:tcW w:w="1194" w:type="dxa"/>
            <w:shd w:val="clear" w:color="auto" w:fill="FFFF00"/>
            <w:tcMar>
              <w:top w:w="0" w:type="dxa"/>
              <w:left w:w="108" w:type="dxa"/>
              <w:bottom w:w="0" w:type="dxa"/>
              <w:right w:w="108" w:type="dxa"/>
            </w:tcMar>
            <w:vAlign w:val="center"/>
            <w:hideMark/>
          </w:tcPr>
          <w:p w14:paraId="7DC51789" w14:textId="77777777" w:rsidR="00F66B20" w:rsidRPr="00432CD5" w:rsidRDefault="00F66B20" w:rsidP="00172B76">
            <w:pPr>
              <w:jc w:val="center"/>
              <w:rPr>
                <w:b/>
                <w:bCs/>
                <w:sz w:val="22"/>
                <w:szCs w:val="22"/>
              </w:rPr>
            </w:pPr>
            <w:r w:rsidRPr="00432CD5">
              <w:rPr>
                <w:b/>
                <w:bCs/>
                <w:sz w:val="22"/>
                <w:szCs w:val="22"/>
              </w:rPr>
              <w:t>PT2</w:t>
            </w:r>
            <w:r w:rsidRPr="00432CD5">
              <w:rPr>
                <w:b/>
                <w:bCs/>
                <w:sz w:val="22"/>
                <w:szCs w:val="22"/>
              </w:rPr>
              <w:br/>
              <w:t>(Regional)</w:t>
            </w:r>
          </w:p>
        </w:tc>
        <w:tc>
          <w:tcPr>
            <w:tcW w:w="1713" w:type="dxa"/>
            <w:shd w:val="clear" w:color="auto" w:fill="FFFF00"/>
            <w:tcMar>
              <w:top w:w="0" w:type="dxa"/>
              <w:left w:w="108" w:type="dxa"/>
              <w:bottom w:w="0" w:type="dxa"/>
              <w:right w:w="108" w:type="dxa"/>
            </w:tcMar>
            <w:vAlign w:val="center"/>
            <w:hideMark/>
          </w:tcPr>
          <w:p w14:paraId="0D24D364" w14:textId="77777777" w:rsidR="00F66B20" w:rsidRPr="00432CD5" w:rsidRDefault="00F66B20" w:rsidP="00172B76">
            <w:pPr>
              <w:jc w:val="center"/>
              <w:rPr>
                <w:b/>
                <w:bCs/>
                <w:sz w:val="22"/>
                <w:szCs w:val="22"/>
              </w:rPr>
            </w:pPr>
            <w:r w:rsidRPr="00432CD5">
              <w:rPr>
                <w:b/>
                <w:bCs/>
                <w:sz w:val="22"/>
                <w:szCs w:val="22"/>
              </w:rPr>
              <w:t>PT3 (Continental)</w:t>
            </w:r>
          </w:p>
        </w:tc>
        <w:tc>
          <w:tcPr>
            <w:tcW w:w="1364" w:type="dxa"/>
            <w:shd w:val="clear" w:color="auto" w:fill="FFFF00"/>
          </w:tcPr>
          <w:p w14:paraId="58CE571A" w14:textId="77777777" w:rsidR="00F66B20" w:rsidRPr="00432CD5" w:rsidRDefault="00F66B20" w:rsidP="00172B76">
            <w:pPr>
              <w:jc w:val="center"/>
              <w:rPr>
                <w:b/>
                <w:bCs/>
                <w:sz w:val="22"/>
                <w:szCs w:val="22"/>
              </w:rPr>
            </w:pPr>
            <w:r w:rsidRPr="00432CD5">
              <w:rPr>
                <w:b/>
                <w:bCs/>
                <w:sz w:val="22"/>
                <w:szCs w:val="22"/>
              </w:rPr>
              <w:t>Missed Performance Credits.</w:t>
            </w:r>
          </w:p>
        </w:tc>
      </w:tr>
      <w:tr w:rsidR="00F66B20" w:rsidRPr="00432CD5" w14:paraId="225157A2" w14:textId="77777777" w:rsidTr="00F66B20">
        <w:trPr>
          <w:trHeight w:val="255"/>
          <w:jc w:val="center"/>
        </w:trPr>
        <w:tc>
          <w:tcPr>
            <w:tcW w:w="2154" w:type="dxa"/>
            <w:gridSpan w:val="2"/>
            <w:shd w:val="clear" w:color="auto" w:fill="F2F2F2" w:themeFill="background1" w:themeFillShade="F2"/>
            <w:noWrap/>
            <w:tcMar>
              <w:top w:w="0" w:type="dxa"/>
              <w:left w:w="108" w:type="dxa"/>
              <w:bottom w:w="0" w:type="dxa"/>
              <w:right w:w="108" w:type="dxa"/>
            </w:tcMar>
            <w:vAlign w:val="center"/>
            <w:hideMark/>
          </w:tcPr>
          <w:p w14:paraId="68B8722D" w14:textId="77777777" w:rsidR="00F66B20" w:rsidRPr="00432CD5" w:rsidRDefault="00F66B20" w:rsidP="00172B76">
            <w:pPr>
              <w:jc w:val="center"/>
              <w:rPr>
                <w:b/>
                <w:bCs/>
                <w:color w:val="000000"/>
                <w:sz w:val="22"/>
                <w:szCs w:val="22"/>
              </w:rPr>
            </w:pPr>
            <w:r w:rsidRPr="00432CD5">
              <w:rPr>
                <w:b/>
                <w:bCs/>
                <w:color w:val="000000"/>
                <w:sz w:val="22"/>
                <w:szCs w:val="22"/>
              </w:rPr>
              <w:t>Frontier's SLO Names</w:t>
            </w:r>
          </w:p>
        </w:tc>
        <w:tc>
          <w:tcPr>
            <w:tcW w:w="2259" w:type="dxa"/>
            <w:shd w:val="clear" w:color="auto" w:fill="F2F2F2" w:themeFill="background1" w:themeFillShade="F2"/>
            <w:tcMar>
              <w:top w:w="0" w:type="dxa"/>
              <w:left w:w="108" w:type="dxa"/>
              <w:bottom w:w="0" w:type="dxa"/>
              <w:right w:w="108" w:type="dxa"/>
            </w:tcMar>
            <w:vAlign w:val="center"/>
            <w:hideMark/>
          </w:tcPr>
          <w:p w14:paraId="07011E83" w14:textId="77777777" w:rsidR="00F66B20" w:rsidRPr="00432CD5" w:rsidRDefault="00F66B20" w:rsidP="00172B76">
            <w:pPr>
              <w:jc w:val="center"/>
              <w:rPr>
                <w:b/>
                <w:bCs/>
                <w:sz w:val="22"/>
                <w:szCs w:val="22"/>
              </w:rPr>
            </w:pPr>
            <w:r w:rsidRPr="00432CD5">
              <w:rPr>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50FC4C39" w14:textId="77777777" w:rsidR="00F66B20" w:rsidRPr="00432CD5" w:rsidRDefault="00F66B20" w:rsidP="00172B76">
            <w:pPr>
              <w:jc w:val="center"/>
              <w:rPr>
                <w:b/>
                <w:bCs/>
                <w:color w:val="000000"/>
                <w:sz w:val="22"/>
                <w:szCs w:val="22"/>
              </w:rPr>
            </w:pPr>
            <w:r w:rsidRPr="00432CD5">
              <w:rPr>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7A050F3B" w14:textId="77777777" w:rsidR="00F66B20" w:rsidRPr="00432CD5" w:rsidRDefault="00F66B20" w:rsidP="00172B76">
            <w:pPr>
              <w:jc w:val="center"/>
              <w:rPr>
                <w:b/>
                <w:bCs/>
                <w:color w:val="000000"/>
                <w:sz w:val="22"/>
                <w:szCs w:val="22"/>
              </w:rPr>
            </w:pPr>
            <w:r w:rsidRPr="00432CD5">
              <w:rPr>
                <w:b/>
                <w:bCs/>
                <w:color w:val="000000"/>
                <w:sz w:val="22"/>
                <w:szCs w:val="22"/>
              </w:rPr>
              <w:t>STATE</w:t>
            </w:r>
          </w:p>
        </w:tc>
        <w:tc>
          <w:tcPr>
            <w:tcW w:w="1713" w:type="dxa"/>
            <w:shd w:val="clear" w:color="auto" w:fill="FFFF00"/>
            <w:noWrap/>
            <w:tcMar>
              <w:top w:w="0" w:type="dxa"/>
              <w:left w:w="108" w:type="dxa"/>
              <w:bottom w:w="0" w:type="dxa"/>
              <w:right w:w="108" w:type="dxa"/>
            </w:tcMar>
            <w:vAlign w:val="center"/>
            <w:hideMark/>
          </w:tcPr>
          <w:p w14:paraId="2F26332F" w14:textId="77777777" w:rsidR="00F66B20" w:rsidRPr="00432CD5" w:rsidRDefault="00F66B20" w:rsidP="00172B76">
            <w:pPr>
              <w:jc w:val="center"/>
              <w:rPr>
                <w:b/>
                <w:bCs/>
                <w:color w:val="000000"/>
                <w:sz w:val="22"/>
                <w:szCs w:val="22"/>
              </w:rPr>
            </w:pPr>
            <w:r w:rsidRPr="00432CD5">
              <w:rPr>
                <w:b/>
                <w:bCs/>
                <w:color w:val="000000"/>
                <w:sz w:val="22"/>
                <w:szCs w:val="22"/>
              </w:rPr>
              <w:t>NATIONAL</w:t>
            </w:r>
          </w:p>
        </w:tc>
        <w:tc>
          <w:tcPr>
            <w:tcW w:w="1364" w:type="dxa"/>
            <w:vMerge w:val="restart"/>
            <w:shd w:val="clear" w:color="auto" w:fill="FFFF00"/>
          </w:tcPr>
          <w:p w14:paraId="67866983" w14:textId="77777777" w:rsidR="00F66B20" w:rsidRPr="00432CD5" w:rsidRDefault="00F66B20" w:rsidP="00172B76">
            <w:pPr>
              <w:jc w:val="center"/>
              <w:rPr>
                <w:sz w:val="22"/>
                <w:szCs w:val="22"/>
              </w:rPr>
            </w:pPr>
          </w:p>
          <w:p w14:paraId="2A8AC5D2" w14:textId="77777777" w:rsidR="00F66B20" w:rsidRPr="00432CD5" w:rsidRDefault="00F66B20" w:rsidP="00172B76">
            <w:pPr>
              <w:jc w:val="center"/>
              <w:rPr>
                <w:sz w:val="22"/>
                <w:szCs w:val="22"/>
              </w:rPr>
            </w:pPr>
          </w:p>
          <w:p w14:paraId="28D3CD1A" w14:textId="77777777" w:rsidR="00F66B20" w:rsidRPr="00432CD5" w:rsidRDefault="00F66B20" w:rsidP="00172B76">
            <w:pPr>
              <w:jc w:val="center"/>
              <w:rPr>
                <w:sz w:val="22"/>
                <w:szCs w:val="22"/>
              </w:rPr>
            </w:pPr>
          </w:p>
          <w:p w14:paraId="607020AE" w14:textId="77777777" w:rsidR="00F66B20" w:rsidRPr="00432CD5" w:rsidRDefault="00F66B20" w:rsidP="00172B76">
            <w:pPr>
              <w:jc w:val="center"/>
              <w:rPr>
                <w:sz w:val="22"/>
                <w:szCs w:val="22"/>
              </w:rPr>
            </w:pPr>
            <w:r w:rsidRPr="00432CD5">
              <w:rPr>
                <w:sz w:val="22"/>
                <w:szCs w:val="22"/>
              </w:rPr>
              <w:t>5% of impacted Rate Elements</w:t>
            </w:r>
          </w:p>
          <w:p w14:paraId="48A2A2EE" w14:textId="77777777" w:rsidR="00F66B20" w:rsidRPr="00432CD5" w:rsidRDefault="00F66B20" w:rsidP="00172B76">
            <w:pPr>
              <w:jc w:val="center"/>
              <w:rPr>
                <w:b/>
                <w:bCs/>
                <w:color w:val="000000"/>
                <w:sz w:val="22"/>
                <w:szCs w:val="22"/>
              </w:rPr>
            </w:pPr>
          </w:p>
        </w:tc>
      </w:tr>
      <w:tr w:rsidR="00F66B20" w:rsidRPr="00432CD5" w14:paraId="347C01F7" w14:textId="77777777" w:rsidTr="00F66B20">
        <w:trPr>
          <w:trHeight w:val="202"/>
          <w:jc w:val="center"/>
        </w:trPr>
        <w:tc>
          <w:tcPr>
            <w:tcW w:w="1340" w:type="dxa"/>
            <w:vMerge w:val="restart"/>
            <w:shd w:val="clear" w:color="auto" w:fill="F3F3F3"/>
            <w:tcMar>
              <w:top w:w="0" w:type="dxa"/>
              <w:left w:w="108" w:type="dxa"/>
              <w:bottom w:w="0" w:type="dxa"/>
              <w:right w:w="108" w:type="dxa"/>
            </w:tcMar>
            <w:vAlign w:val="center"/>
            <w:hideMark/>
          </w:tcPr>
          <w:p w14:paraId="259BAD28" w14:textId="77777777" w:rsidR="00F66B20" w:rsidRPr="00432CD5" w:rsidRDefault="00F66B20" w:rsidP="00172B76">
            <w:pPr>
              <w:jc w:val="center"/>
              <w:rPr>
                <w:sz w:val="22"/>
                <w:szCs w:val="22"/>
              </w:rPr>
            </w:pPr>
            <w:r w:rsidRPr="00432CD5">
              <w:rPr>
                <w:sz w:val="22"/>
                <w:szCs w:val="22"/>
              </w:rPr>
              <w:t>Gold Performance</w:t>
            </w:r>
            <w:r w:rsidRPr="00432CD5">
              <w:rPr>
                <w:sz w:val="22"/>
                <w:szCs w:val="22"/>
              </w:rPr>
              <w:br/>
              <w:t>MEF M (1-way)</w:t>
            </w:r>
          </w:p>
        </w:tc>
        <w:tc>
          <w:tcPr>
            <w:tcW w:w="814" w:type="dxa"/>
            <w:shd w:val="clear" w:color="auto" w:fill="F3F3F3"/>
            <w:tcMar>
              <w:top w:w="0" w:type="dxa"/>
              <w:left w:w="108" w:type="dxa"/>
              <w:bottom w:w="0" w:type="dxa"/>
              <w:right w:w="108" w:type="dxa"/>
            </w:tcMar>
            <w:vAlign w:val="center"/>
            <w:hideMark/>
          </w:tcPr>
          <w:p w14:paraId="604EA00F" w14:textId="77777777" w:rsidR="00F66B20" w:rsidRPr="00432CD5" w:rsidRDefault="00F66B20" w:rsidP="00172B76">
            <w:pPr>
              <w:jc w:val="center"/>
              <w:rPr>
                <w:sz w:val="22"/>
                <w:szCs w:val="22"/>
              </w:rPr>
            </w:pPr>
            <w:r w:rsidRPr="00432CD5">
              <w:rPr>
                <w:sz w:val="22"/>
                <w:szCs w:val="22"/>
              </w:rPr>
              <w:t>FD (ms)</w:t>
            </w:r>
          </w:p>
        </w:tc>
        <w:tc>
          <w:tcPr>
            <w:tcW w:w="2259" w:type="dxa"/>
            <w:shd w:val="clear" w:color="auto" w:fill="F3F3F3"/>
            <w:tcMar>
              <w:top w:w="0" w:type="dxa"/>
              <w:left w:w="108" w:type="dxa"/>
              <w:bottom w:w="0" w:type="dxa"/>
              <w:right w:w="108" w:type="dxa"/>
            </w:tcMar>
            <w:vAlign w:val="center"/>
            <w:hideMark/>
          </w:tcPr>
          <w:p w14:paraId="3BE866B9" w14:textId="084F256D" w:rsidR="00F66B20" w:rsidRPr="00432CD5" w:rsidRDefault="00F66B20" w:rsidP="00EA6083">
            <w:pPr>
              <w:rPr>
                <w:sz w:val="22"/>
                <w:szCs w:val="22"/>
              </w:rPr>
            </w:pPr>
            <w:r w:rsidRPr="00432CD5">
              <w:rPr>
                <w:sz w:val="22"/>
                <w:szCs w:val="22"/>
              </w:rPr>
              <w:t xml:space="preserve">One-way Frame Delay (FD) per </w:t>
            </w:r>
          </w:p>
        </w:tc>
        <w:tc>
          <w:tcPr>
            <w:tcW w:w="949" w:type="dxa"/>
            <w:tcMar>
              <w:top w:w="0" w:type="dxa"/>
              <w:left w:w="108" w:type="dxa"/>
              <w:bottom w:w="0" w:type="dxa"/>
              <w:right w:w="108" w:type="dxa"/>
            </w:tcMar>
            <w:vAlign w:val="center"/>
            <w:hideMark/>
          </w:tcPr>
          <w:p w14:paraId="5DB98B9D" w14:textId="77777777" w:rsidR="00F66B20" w:rsidRPr="00432CD5" w:rsidRDefault="00F66B20" w:rsidP="00172B76">
            <w:pPr>
              <w:jc w:val="center"/>
              <w:rPr>
                <w:sz w:val="22"/>
                <w:szCs w:val="22"/>
              </w:rPr>
            </w:pPr>
            <w:r w:rsidRPr="00432CD5">
              <w:rPr>
                <w:sz w:val="22"/>
                <w:szCs w:val="22"/>
              </w:rPr>
              <w:t>20</w:t>
            </w:r>
          </w:p>
        </w:tc>
        <w:tc>
          <w:tcPr>
            <w:tcW w:w="1194" w:type="dxa"/>
            <w:shd w:val="clear" w:color="auto" w:fill="FFFF00"/>
            <w:tcMar>
              <w:top w:w="0" w:type="dxa"/>
              <w:left w:w="108" w:type="dxa"/>
              <w:bottom w:w="0" w:type="dxa"/>
              <w:right w:w="108" w:type="dxa"/>
            </w:tcMar>
            <w:vAlign w:val="center"/>
            <w:hideMark/>
          </w:tcPr>
          <w:p w14:paraId="322E0005" w14:textId="77777777" w:rsidR="00F66B20" w:rsidRPr="00432CD5" w:rsidRDefault="00F66B20" w:rsidP="00172B76">
            <w:pPr>
              <w:jc w:val="center"/>
              <w:rPr>
                <w:sz w:val="22"/>
                <w:szCs w:val="22"/>
              </w:rPr>
            </w:pPr>
            <w:r w:rsidRPr="00432CD5">
              <w:rPr>
                <w:sz w:val="22"/>
                <w:szCs w:val="22"/>
              </w:rPr>
              <w:t>75</w:t>
            </w:r>
          </w:p>
        </w:tc>
        <w:tc>
          <w:tcPr>
            <w:tcW w:w="1713" w:type="dxa"/>
            <w:shd w:val="clear" w:color="auto" w:fill="FFFF00"/>
            <w:tcMar>
              <w:top w:w="0" w:type="dxa"/>
              <w:left w:w="108" w:type="dxa"/>
              <w:bottom w:w="0" w:type="dxa"/>
              <w:right w:w="108" w:type="dxa"/>
            </w:tcMar>
            <w:vAlign w:val="center"/>
            <w:hideMark/>
          </w:tcPr>
          <w:p w14:paraId="29C38E91" w14:textId="77777777" w:rsidR="00F66B20" w:rsidRPr="00432CD5" w:rsidRDefault="00F66B20" w:rsidP="00172B76">
            <w:pPr>
              <w:jc w:val="center"/>
              <w:rPr>
                <w:sz w:val="22"/>
                <w:szCs w:val="22"/>
              </w:rPr>
            </w:pPr>
            <w:r w:rsidRPr="00432CD5">
              <w:rPr>
                <w:sz w:val="22"/>
                <w:szCs w:val="22"/>
              </w:rPr>
              <w:t>115</w:t>
            </w:r>
          </w:p>
        </w:tc>
        <w:tc>
          <w:tcPr>
            <w:tcW w:w="1364" w:type="dxa"/>
            <w:vMerge/>
            <w:shd w:val="clear" w:color="auto" w:fill="FFFF00"/>
          </w:tcPr>
          <w:p w14:paraId="4E4126D8" w14:textId="77777777" w:rsidR="00F66B20" w:rsidRPr="00432CD5" w:rsidRDefault="00F66B20" w:rsidP="00172B76">
            <w:pPr>
              <w:jc w:val="center"/>
              <w:rPr>
                <w:sz w:val="22"/>
                <w:szCs w:val="22"/>
              </w:rPr>
            </w:pPr>
          </w:p>
        </w:tc>
      </w:tr>
      <w:tr w:rsidR="00F66B20" w:rsidRPr="00432CD5" w14:paraId="52CB33B4" w14:textId="77777777" w:rsidTr="00F66B20">
        <w:trPr>
          <w:trHeight w:val="372"/>
          <w:jc w:val="center"/>
        </w:trPr>
        <w:tc>
          <w:tcPr>
            <w:tcW w:w="0" w:type="auto"/>
            <w:vMerge/>
            <w:vAlign w:val="center"/>
            <w:hideMark/>
          </w:tcPr>
          <w:p w14:paraId="14641DE0" w14:textId="77777777" w:rsidR="00F66B20" w:rsidRPr="00432CD5" w:rsidRDefault="00F66B20" w:rsidP="00172B76">
            <w:pPr>
              <w:rPr>
                <w:rFonts w:eastAsiaTheme="minorHAnsi"/>
                <w:sz w:val="22"/>
                <w:szCs w:val="22"/>
              </w:rPr>
            </w:pPr>
          </w:p>
        </w:tc>
        <w:tc>
          <w:tcPr>
            <w:tcW w:w="814" w:type="dxa"/>
            <w:shd w:val="clear" w:color="auto" w:fill="F3F3F3"/>
            <w:tcMar>
              <w:top w:w="0" w:type="dxa"/>
              <w:left w:w="108" w:type="dxa"/>
              <w:bottom w:w="0" w:type="dxa"/>
              <w:right w:w="108" w:type="dxa"/>
            </w:tcMar>
            <w:vAlign w:val="center"/>
            <w:hideMark/>
          </w:tcPr>
          <w:p w14:paraId="5FDAD63E" w14:textId="77777777" w:rsidR="00F66B20" w:rsidRPr="00432CD5" w:rsidRDefault="00F66B20" w:rsidP="00172B76">
            <w:pPr>
              <w:jc w:val="center"/>
              <w:rPr>
                <w:sz w:val="22"/>
                <w:szCs w:val="22"/>
              </w:rPr>
            </w:pPr>
            <w:r w:rsidRPr="007A3F12">
              <w:rPr>
                <w:sz w:val="22"/>
                <w:szCs w:val="22"/>
              </w:rPr>
              <w:t>IFDV (ms)</w:t>
            </w:r>
          </w:p>
        </w:tc>
        <w:tc>
          <w:tcPr>
            <w:tcW w:w="2259" w:type="dxa"/>
            <w:shd w:val="clear" w:color="auto" w:fill="F3F3F3"/>
            <w:tcMar>
              <w:top w:w="0" w:type="dxa"/>
              <w:left w:w="108" w:type="dxa"/>
              <w:bottom w:w="0" w:type="dxa"/>
              <w:right w:w="108" w:type="dxa"/>
            </w:tcMar>
            <w:vAlign w:val="center"/>
            <w:hideMark/>
          </w:tcPr>
          <w:p w14:paraId="6959E761" w14:textId="52427ABB" w:rsidR="00F66B20" w:rsidRPr="00432CD5" w:rsidRDefault="00F66B20" w:rsidP="00172B76">
            <w:pPr>
              <w:rPr>
                <w:sz w:val="22"/>
                <w:szCs w:val="22"/>
              </w:rPr>
            </w:pPr>
            <w:r w:rsidRPr="00432CD5">
              <w:rPr>
                <w:sz w:val="22"/>
                <w:szCs w:val="22"/>
              </w:rPr>
              <w:t>One-way Inter-Frame Delay Variation (IFDV)</w:t>
            </w:r>
          </w:p>
        </w:tc>
        <w:tc>
          <w:tcPr>
            <w:tcW w:w="949" w:type="dxa"/>
            <w:tcMar>
              <w:top w:w="0" w:type="dxa"/>
              <w:left w:w="108" w:type="dxa"/>
              <w:bottom w:w="0" w:type="dxa"/>
              <w:right w:w="108" w:type="dxa"/>
            </w:tcMar>
            <w:vAlign w:val="center"/>
            <w:hideMark/>
          </w:tcPr>
          <w:p w14:paraId="390E72CB" w14:textId="77777777" w:rsidR="00F66B20" w:rsidRPr="00432CD5" w:rsidRDefault="00F66B20" w:rsidP="00172B76">
            <w:pPr>
              <w:jc w:val="center"/>
              <w:rPr>
                <w:sz w:val="22"/>
                <w:szCs w:val="22"/>
              </w:rPr>
            </w:pPr>
            <w:r w:rsidRPr="00432CD5">
              <w:rPr>
                <w:sz w:val="22"/>
                <w:szCs w:val="22"/>
              </w:rPr>
              <w:t>8</w:t>
            </w:r>
          </w:p>
        </w:tc>
        <w:tc>
          <w:tcPr>
            <w:tcW w:w="1194" w:type="dxa"/>
            <w:shd w:val="clear" w:color="auto" w:fill="FFFF00"/>
            <w:tcMar>
              <w:top w:w="0" w:type="dxa"/>
              <w:left w:w="108" w:type="dxa"/>
              <w:bottom w:w="0" w:type="dxa"/>
              <w:right w:w="108" w:type="dxa"/>
            </w:tcMar>
            <w:vAlign w:val="center"/>
            <w:hideMark/>
          </w:tcPr>
          <w:p w14:paraId="7A56A791" w14:textId="77777777" w:rsidR="00F66B20" w:rsidRPr="00432CD5" w:rsidRDefault="00F66B20" w:rsidP="00172B76">
            <w:pPr>
              <w:jc w:val="center"/>
              <w:rPr>
                <w:sz w:val="22"/>
                <w:szCs w:val="22"/>
              </w:rPr>
            </w:pPr>
            <w:r w:rsidRPr="00432CD5">
              <w:rPr>
                <w:sz w:val="22"/>
                <w:szCs w:val="22"/>
              </w:rPr>
              <w:t>40</w:t>
            </w:r>
          </w:p>
        </w:tc>
        <w:tc>
          <w:tcPr>
            <w:tcW w:w="1713" w:type="dxa"/>
            <w:shd w:val="clear" w:color="auto" w:fill="FFFF00"/>
            <w:tcMar>
              <w:top w:w="0" w:type="dxa"/>
              <w:left w:w="108" w:type="dxa"/>
              <w:bottom w:w="0" w:type="dxa"/>
              <w:right w:w="108" w:type="dxa"/>
            </w:tcMar>
            <w:vAlign w:val="center"/>
            <w:hideMark/>
          </w:tcPr>
          <w:p w14:paraId="69674D00" w14:textId="77777777" w:rsidR="00F66B20" w:rsidRPr="00432CD5" w:rsidRDefault="00F66B20" w:rsidP="00172B76">
            <w:pPr>
              <w:jc w:val="center"/>
              <w:rPr>
                <w:sz w:val="22"/>
                <w:szCs w:val="22"/>
              </w:rPr>
            </w:pPr>
            <w:r w:rsidRPr="00432CD5">
              <w:rPr>
                <w:sz w:val="22"/>
                <w:szCs w:val="22"/>
              </w:rPr>
              <w:t>40</w:t>
            </w:r>
          </w:p>
        </w:tc>
        <w:tc>
          <w:tcPr>
            <w:tcW w:w="1364" w:type="dxa"/>
            <w:vMerge/>
            <w:shd w:val="clear" w:color="auto" w:fill="FFFF00"/>
          </w:tcPr>
          <w:p w14:paraId="3B01E56C" w14:textId="77777777" w:rsidR="00F66B20" w:rsidRPr="00432CD5" w:rsidRDefault="00F66B20" w:rsidP="00172B76">
            <w:pPr>
              <w:jc w:val="center"/>
              <w:rPr>
                <w:sz w:val="22"/>
                <w:szCs w:val="22"/>
              </w:rPr>
            </w:pPr>
          </w:p>
        </w:tc>
      </w:tr>
      <w:tr w:rsidR="00F66B20" w:rsidRPr="00432CD5" w14:paraId="416E5843" w14:textId="77777777" w:rsidTr="00F66B20">
        <w:trPr>
          <w:trHeight w:val="194"/>
          <w:jc w:val="center"/>
        </w:trPr>
        <w:tc>
          <w:tcPr>
            <w:tcW w:w="0" w:type="auto"/>
            <w:vMerge/>
            <w:vAlign w:val="center"/>
            <w:hideMark/>
          </w:tcPr>
          <w:p w14:paraId="588B6791" w14:textId="77777777" w:rsidR="00F66B20" w:rsidRPr="00432CD5" w:rsidRDefault="00F66B20" w:rsidP="00172B76">
            <w:pPr>
              <w:rPr>
                <w:rFonts w:eastAsiaTheme="minorHAnsi"/>
                <w:sz w:val="22"/>
                <w:szCs w:val="22"/>
              </w:rPr>
            </w:pPr>
          </w:p>
        </w:tc>
        <w:tc>
          <w:tcPr>
            <w:tcW w:w="814" w:type="dxa"/>
            <w:shd w:val="clear" w:color="auto" w:fill="F3F3F3"/>
            <w:tcMar>
              <w:top w:w="0" w:type="dxa"/>
              <w:left w:w="108" w:type="dxa"/>
              <w:bottom w:w="0" w:type="dxa"/>
              <w:right w:w="108" w:type="dxa"/>
            </w:tcMar>
            <w:vAlign w:val="center"/>
          </w:tcPr>
          <w:p w14:paraId="62D694BC" w14:textId="5B6B48A0" w:rsidR="00F66B20" w:rsidRPr="00432CD5" w:rsidRDefault="00F66B20" w:rsidP="00172B76">
            <w:pPr>
              <w:jc w:val="center"/>
              <w:rPr>
                <w:sz w:val="22"/>
                <w:szCs w:val="22"/>
              </w:rPr>
            </w:pPr>
            <w:r w:rsidRPr="007A3F12">
              <w:rPr>
                <w:sz w:val="22"/>
                <w:szCs w:val="22"/>
              </w:rPr>
              <w:t xml:space="preserve"> FLR (%)</w:t>
            </w:r>
          </w:p>
        </w:tc>
        <w:tc>
          <w:tcPr>
            <w:tcW w:w="2259" w:type="dxa"/>
            <w:shd w:val="clear" w:color="auto" w:fill="F3F3F3"/>
            <w:tcMar>
              <w:top w:w="0" w:type="dxa"/>
              <w:left w:w="108" w:type="dxa"/>
              <w:bottom w:w="0" w:type="dxa"/>
              <w:right w:w="108" w:type="dxa"/>
            </w:tcMar>
            <w:vAlign w:val="center"/>
          </w:tcPr>
          <w:p w14:paraId="041F556C" w14:textId="235BF7FD" w:rsidR="00F66B20" w:rsidRPr="00432CD5" w:rsidRDefault="00F66B20" w:rsidP="00EA6083">
            <w:pPr>
              <w:rPr>
                <w:sz w:val="22"/>
                <w:szCs w:val="22"/>
              </w:rPr>
            </w:pPr>
            <w:r w:rsidRPr="00432CD5">
              <w:rPr>
                <w:sz w:val="22"/>
                <w:szCs w:val="22"/>
              </w:rPr>
              <w:t xml:space="preserve"> One-way Frame Loss Ratio (FLR) </w:t>
            </w:r>
          </w:p>
        </w:tc>
        <w:tc>
          <w:tcPr>
            <w:tcW w:w="949" w:type="dxa"/>
            <w:tcMar>
              <w:top w:w="0" w:type="dxa"/>
              <w:left w:w="108" w:type="dxa"/>
              <w:bottom w:w="0" w:type="dxa"/>
              <w:right w:w="108" w:type="dxa"/>
            </w:tcMar>
            <w:vAlign w:val="center"/>
          </w:tcPr>
          <w:p w14:paraId="411CC0DD" w14:textId="77777777" w:rsidR="00F66B20" w:rsidRPr="00432CD5" w:rsidRDefault="00F66B20" w:rsidP="00172B76">
            <w:pPr>
              <w:jc w:val="center"/>
              <w:rPr>
                <w:sz w:val="22"/>
                <w:szCs w:val="22"/>
              </w:rPr>
            </w:pPr>
            <w:r w:rsidRPr="00432CD5">
              <w:rPr>
                <w:sz w:val="22"/>
                <w:szCs w:val="22"/>
              </w:rPr>
              <w:t>.01</w:t>
            </w:r>
          </w:p>
        </w:tc>
        <w:tc>
          <w:tcPr>
            <w:tcW w:w="1194" w:type="dxa"/>
            <w:shd w:val="clear" w:color="auto" w:fill="FFFF00"/>
            <w:tcMar>
              <w:top w:w="0" w:type="dxa"/>
              <w:left w:w="108" w:type="dxa"/>
              <w:bottom w:w="0" w:type="dxa"/>
              <w:right w:w="108" w:type="dxa"/>
            </w:tcMar>
            <w:vAlign w:val="center"/>
          </w:tcPr>
          <w:p w14:paraId="071FB3B5" w14:textId="77777777" w:rsidR="00F66B20" w:rsidRPr="00432CD5" w:rsidRDefault="00F66B20" w:rsidP="00172B76">
            <w:pPr>
              <w:jc w:val="center"/>
              <w:rPr>
                <w:sz w:val="22"/>
                <w:szCs w:val="22"/>
              </w:rPr>
            </w:pPr>
            <w:r w:rsidRPr="00432CD5">
              <w:rPr>
                <w:sz w:val="22"/>
                <w:szCs w:val="22"/>
              </w:rPr>
              <w:t>.01</w:t>
            </w:r>
          </w:p>
        </w:tc>
        <w:tc>
          <w:tcPr>
            <w:tcW w:w="1713" w:type="dxa"/>
            <w:shd w:val="clear" w:color="auto" w:fill="FFFF00"/>
            <w:tcMar>
              <w:top w:w="0" w:type="dxa"/>
              <w:left w:w="108" w:type="dxa"/>
              <w:bottom w:w="0" w:type="dxa"/>
              <w:right w:w="108" w:type="dxa"/>
            </w:tcMar>
            <w:vAlign w:val="center"/>
          </w:tcPr>
          <w:p w14:paraId="663DDCED" w14:textId="77777777" w:rsidR="00F66B20" w:rsidRPr="00432CD5" w:rsidRDefault="00F66B20" w:rsidP="00172B76">
            <w:pPr>
              <w:jc w:val="center"/>
              <w:rPr>
                <w:sz w:val="22"/>
                <w:szCs w:val="22"/>
              </w:rPr>
            </w:pPr>
            <w:r w:rsidRPr="00432CD5">
              <w:rPr>
                <w:sz w:val="22"/>
                <w:szCs w:val="22"/>
              </w:rPr>
              <w:t>.025</w:t>
            </w:r>
          </w:p>
        </w:tc>
        <w:tc>
          <w:tcPr>
            <w:tcW w:w="1364" w:type="dxa"/>
            <w:vMerge/>
            <w:shd w:val="clear" w:color="auto" w:fill="FFFF00"/>
          </w:tcPr>
          <w:p w14:paraId="6E515672" w14:textId="77777777" w:rsidR="00F66B20" w:rsidRPr="00432CD5" w:rsidRDefault="00F66B20" w:rsidP="00172B76">
            <w:pPr>
              <w:jc w:val="center"/>
              <w:rPr>
                <w:sz w:val="22"/>
                <w:szCs w:val="22"/>
              </w:rPr>
            </w:pPr>
          </w:p>
        </w:tc>
      </w:tr>
    </w:tbl>
    <w:p w14:paraId="5EB3AE20" w14:textId="77777777" w:rsidR="00757A81" w:rsidRDefault="00757A81" w:rsidP="00870587">
      <w:pPr>
        <w:ind w:left="720"/>
        <w:rPr>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63755710" w14:textId="77777777" w:rsidR="00757A81" w:rsidRDefault="00870587" w:rsidP="00870587">
      <w:pPr>
        <w:ind w:left="720"/>
        <w:rPr>
          <w:sz w:val="22"/>
          <w:szCs w:val="22"/>
        </w:rPr>
        <w:sectPr w:rsidR="00757A81" w:rsidSect="00757A81">
          <w:footnotePr>
            <w:numRestart w:val="eachSect"/>
          </w:footnotePr>
          <w:type w:val="continuous"/>
          <w:pgSz w:w="12240" w:h="15840"/>
          <w:pgMar w:top="720" w:right="720" w:bottom="720" w:left="720" w:header="720" w:footer="720" w:gutter="0"/>
          <w:cols w:space="720"/>
          <w:docGrid w:linePitch="360"/>
        </w:sectPr>
      </w:pPr>
      <w:r>
        <w:rPr>
          <w:sz w:val="22"/>
          <w:szCs w:val="22"/>
        </w:rPr>
        <w:t>*Performance Attributes are per MEF H 23.1 performance parameters.</w:t>
      </w:r>
    </w:p>
    <w:p w14:paraId="0BD14B1E" w14:textId="2E2BDACB" w:rsidR="00870587" w:rsidRDefault="00870587" w:rsidP="00870587">
      <w:pPr>
        <w:ind w:left="720"/>
        <w:rPr>
          <w:sz w:val="22"/>
          <w:szCs w:val="22"/>
        </w:rPr>
      </w:pPr>
    </w:p>
    <w:p w14:paraId="413CDE21" w14:textId="77777777" w:rsidR="00F66B20" w:rsidRPr="00432CD5" w:rsidRDefault="00F66B20" w:rsidP="00F66B20"/>
    <w:tbl>
      <w:tblPr>
        <w:tblStyle w:val="TableGrid"/>
        <w:tblW w:w="0" w:type="auto"/>
        <w:jc w:val="center"/>
        <w:tblLook w:val="04A0" w:firstRow="1" w:lastRow="0" w:firstColumn="1" w:lastColumn="0" w:noHBand="0" w:noVBand="1"/>
      </w:tblPr>
      <w:tblGrid>
        <w:gridCol w:w="2639"/>
        <w:gridCol w:w="1120"/>
        <w:gridCol w:w="1561"/>
        <w:gridCol w:w="2793"/>
      </w:tblGrid>
      <w:tr w:rsidR="00F66B20" w:rsidRPr="00432CD5" w14:paraId="240C5F29" w14:textId="77777777" w:rsidTr="00F66B20">
        <w:trPr>
          <w:trHeight w:val="603"/>
          <w:jc w:val="center"/>
        </w:trPr>
        <w:tc>
          <w:tcPr>
            <w:tcW w:w="2639" w:type="dxa"/>
            <w:vMerge w:val="restart"/>
          </w:tcPr>
          <w:p w14:paraId="57225F05" w14:textId="77777777" w:rsidR="00F66B20" w:rsidRPr="00432CD5" w:rsidRDefault="00F66B20" w:rsidP="00172B76">
            <w:pPr>
              <w:spacing w:before="120" w:after="120"/>
              <w:rPr>
                <w:sz w:val="22"/>
                <w:szCs w:val="22"/>
              </w:rPr>
            </w:pPr>
            <w:bookmarkStart w:id="24" w:name="_Hlk56433957"/>
            <w:r w:rsidRPr="00432CD5">
              <w:rPr>
                <w:sz w:val="22"/>
                <w:szCs w:val="22"/>
              </w:rPr>
              <w:t>Circuit Availability</w:t>
            </w:r>
          </w:p>
        </w:tc>
        <w:tc>
          <w:tcPr>
            <w:tcW w:w="1084" w:type="dxa"/>
            <w:vMerge w:val="restart"/>
          </w:tcPr>
          <w:p w14:paraId="5CA42426" w14:textId="77777777" w:rsidR="00F66B20" w:rsidRPr="00432CD5" w:rsidRDefault="00F66B20" w:rsidP="00172B76">
            <w:pPr>
              <w:spacing w:before="120" w:after="120"/>
              <w:rPr>
                <w:sz w:val="22"/>
                <w:szCs w:val="22"/>
              </w:rPr>
            </w:pPr>
          </w:p>
        </w:tc>
        <w:tc>
          <w:tcPr>
            <w:tcW w:w="1561" w:type="dxa"/>
          </w:tcPr>
          <w:p w14:paraId="200B9DC6" w14:textId="77777777" w:rsidR="00F66B20" w:rsidRPr="00432CD5" w:rsidRDefault="00F66B20" w:rsidP="00172B76">
            <w:pPr>
              <w:spacing w:before="120" w:after="120"/>
              <w:rPr>
                <w:sz w:val="22"/>
                <w:szCs w:val="22"/>
              </w:rPr>
            </w:pPr>
            <w:r w:rsidRPr="00432CD5">
              <w:rPr>
                <w:sz w:val="22"/>
                <w:szCs w:val="22"/>
              </w:rPr>
              <w:t>Copper to Copper – 99.9%</w:t>
            </w:r>
          </w:p>
        </w:tc>
        <w:tc>
          <w:tcPr>
            <w:tcW w:w="2793" w:type="dxa"/>
          </w:tcPr>
          <w:p w14:paraId="78B071D8" w14:textId="1A457250" w:rsidR="00F66B20" w:rsidRPr="00432CD5" w:rsidRDefault="00F66B20" w:rsidP="00172B76">
            <w:pPr>
              <w:spacing w:before="120" w:after="120"/>
              <w:rPr>
                <w:sz w:val="22"/>
                <w:szCs w:val="22"/>
              </w:rPr>
            </w:pPr>
            <w:r w:rsidRPr="00432CD5">
              <w:rPr>
                <w:sz w:val="22"/>
                <w:szCs w:val="22"/>
              </w:rPr>
              <w:t xml:space="preserve">≥ 43.1’ (30% </w:t>
            </w:r>
            <w:r w:rsidR="00870587" w:rsidRPr="00870587">
              <w:rPr>
                <w:sz w:val="22"/>
                <w:szCs w:val="22"/>
              </w:rPr>
              <w:t>impacted Rate Elements (or service elements</w:t>
            </w:r>
            <w:r w:rsidRPr="00432CD5">
              <w:rPr>
                <w:sz w:val="22"/>
                <w:szCs w:val="22"/>
              </w:rPr>
              <w:t>)</w:t>
            </w:r>
          </w:p>
        </w:tc>
      </w:tr>
      <w:tr w:rsidR="00F66B20" w:rsidRPr="00432CD5" w14:paraId="7C204DDC" w14:textId="77777777" w:rsidTr="00F66B20">
        <w:trPr>
          <w:trHeight w:val="616"/>
          <w:jc w:val="center"/>
        </w:trPr>
        <w:tc>
          <w:tcPr>
            <w:tcW w:w="2639" w:type="dxa"/>
            <w:vMerge/>
          </w:tcPr>
          <w:p w14:paraId="09AB6CC2" w14:textId="77777777" w:rsidR="00F66B20" w:rsidRPr="00432CD5" w:rsidRDefault="00F66B20" w:rsidP="00172B76"/>
        </w:tc>
        <w:tc>
          <w:tcPr>
            <w:tcW w:w="1084" w:type="dxa"/>
            <w:vMerge/>
          </w:tcPr>
          <w:p w14:paraId="1077FF2F" w14:textId="77777777" w:rsidR="00F66B20" w:rsidRPr="00432CD5" w:rsidRDefault="00F66B20" w:rsidP="00172B76"/>
        </w:tc>
        <w:tc>
          <w:tcPr>
            <w:tcW w:w="1561" w:type="dxa"/>
          </w:tcPr>
          <w:p w14:paraId="66856418" w14:textId="77777777" w:rsidR="00F66B20" w:rsidRPr="00432CD5" w:rsidRDefault="00F66B20" w:rsidP="00172B76">
            <w:pPr>
              <w:spacing w:before="120" w:after="120"/>
              <w:rPr>
                <w:sz w:val="22"/>
                <w:szCs w:val="22"/>
              </w:rPr>
            </w:pPr>
            <w:r w:rsidRPr="00432CD5">
              <w:rPr>
                <w:sz w:val="22"/>
                <w:szCs w:val="22"/>
              </w:rPr>
              <w:t>Fiber to Fiber – 99.95%</w:t>
            </w:r>
          </w:p>
        </w:tc>
        <w:tc>
          <w:tcPr>
            <w:tcW w:w="2793" w:type="dxa"/>
          </w:tcPr>
          <w:p w14:paraId="265DEB80" w14:textId="753F32E3" w:rsidR="00F66B20" w:rsidRPr="00432CD5" w:rsidRDefault="00F66B20" w:rsidP="00172B76">
            <w:pPr>
              <w:spacing w:before="120" w:after="120"/>
              <w:rPr>
                <w:sz w:val="22"/>
                <w:szCs w:val="22"/>
              </w:rPr>
            </w:pPr>
            <w:r w:rsidRPr="00432CD5">
              <w:rPr>
                <w:sz w:val="22"/>
                <w:szCs w:val="22"/>
              </w:rPr>
              <w:t xml:space="preserve">≥ 21.7’ (30% </w:t>
            </w:r>
            <w:r w:rsidR="00870587" w:rsidRPr="00870587">
              <w:rPr>
                <w:sz w:val="22"/>
                <w:szCs w:val="22"/>
              </w:rPr>
              <w:t>impacted Rate Elements (or service elements</w:t>
            </w:r>
            <w:r w:rsidRPr="00432CD5">
              <w:rPr>
                <w:sz w:val="22"/>
                <w:szCs w:val="22"/>
              </w:rPr>
              <w:t>)</w:t>
            </w:r>
          </w:p>
        </w:tc>
      </w:tr>
      <w:tr w:rsidR="00F66B20" w:rsidRPr="00432CD5" w14:paraId="346FB2CE" w14:textId="77777777" w:rsidTr="00F66B20">
        <w:trPr>
          <w:trHeight w:val="616"/>
          <w:jc w:val="center"/>
        </w:trPr>
        <w:tc>
          <w:tcPr>
            <w:tcW w:w="2639" w:type="dxa"/>
            <w:vMerge/>
          </w:tcPr>
          <w:p w14:paraId="7E57F23F" w14:textId="77777777" w:rsidR="00F66B20" w:rsidRPr="00432CD5" w:rsidRDefault="00F66B20" w:rsidP="00172B76"/>
        </w:tc>
        <w:tc>
          <w:tcPr>
            <w:tcW w:w="1084" w:type="dxa"/>
            <w:vMerge/>
          </w:tcPr>
          <w:p w14:paraId="0EF54883" w14:textId="77777777" w:rsidR="00F66B20" w:rsidRPr="00432CD5" w:rsidRDefault="00F66B20" w:rsidP="00172B76"/>
        </w:tc>
        <w:tc>
          <w:tcPr>
            <w:tcW w:w="1561" w:type="dxa"/>
          </w:tcPr>
          <w:p w14:paraId="72EB732C" w14:textId="77777777" w:rsidR="00F66B20" w:rsidRPr="00432CD5" w:rsidRDefault="00F66B20" w:rsidP="00172B76">
            <w:pPr>
              <w:spacing w:before="120" w:after="120"/>
              <w:rPr>
                <w:sz w:val="22"/>
                <w:szCs w:val="22"/>
              </w:rPr>
            </w:pPr>
            <w:r w:rsidRPr="00432CD5">
              <w:rPr>
                <w:sz w:val="22"/>
                <w:szCs w:val="22"/>
              </w:rPr>
              <w:t>Hybrid – 99.9%</w:t>
            </w:r>
          </w:p>
        </w:tc>
        <w:tc>
          <w:tcPr>
            <w:tcW w:w="2793" w:type="dxa"/>
          </w:tcPr>
          <w:p w14:paraId="4DAE57EB" w14:textId="149027C7" w:rsidR="00F66B20" w:rsidRPr="00432CD5" w:rsidRDefault="00F66B20" w:rsidP="00172B76">
            <w:pPr>
              <w:spacing w:before="120" w:after="120"/>
              <w:rPr>
                <w:sz w:val="22"/>
                <w:szCs w:val="22"/>
              </w:rPr>
            </w:pPr>
            <w:r w:rsidRPr="00432CD5">
              <w:rPr>
                <w:sz w:val="22"/>
                <w:szCs w:val="22"/>
              </w:rPr>
              <w:t xml:space="preserve">≥ 43.1’ (30% </w:t>
            </w:r>
            <w:r w:rsidR="00870587" w:rsidRPr="00870587">
              <w:rPr>
                <w:sz w:val="22"/>
                <w:szCs w:val="22"/>
              </w:rPr>
              <w:t>impacted Rate Elements (or service elements</w:t>
            </w:r>
            <w:r w:rsidRPr="00432CD5">
              <w:rPr>
                <w:sz w:val="22"/>
                <w:szCs w:val="22"/>
              </w:rPr>
              <w:t>)</w:t>
            </w:r>
          </w:p>
        </w:tc>
      </w:tr>
      <w:bookmarkEnd w:id="24"/>
      <w:tr w:rsidR="00F66B20" w:rsidRPr="00432CD5" w14:paraId="11110AC4" w14:textId="77777777" w:rsidTr="00F66B20">
        <w:trPr>
          <w:trHeight w:val="616"/>
          <w:jc w:val="center"/>
        </w:trPr>
        <w:tc>
          <w:tcPr>
            <w:tcW w:w="2639" w:type="dxa"/>
            <w:vMerge w:val="restart"/>
          </w:tcPr>
          <w:p w14:paraId="3C2B59E9" w14:textId="77777777" w:rsidR="00F66B20" w:rsidRPr="00432CD5" w:rsidRDefault="00F66B20" w:rsidP="00172B76">
            <w:pPr>
              <w:spacing w:before="120" w:after="120"/>
              <w:rPr>
                <w:sz w:val="22"/>
                <w:szCs w:val="22"/>
              </w:rPr>
            </w:pPr>
            <w:r w:rsidRPr="00432CD5">
              <w:rPr>
                <w:sz w:val="22"/>
                <w:szCs w:val="22"/>
              </w:rPr>
              <w:t>Mean Time To Repair (MTTR)</w:t>
            </w:r>
          </w:p>
        </w:tc>
        <w:tc>
          <w:tcPr>
            <w:tcW w:w="1084" w:type="dxa"/>
            <w:vMerge w:val="restart"/>
          </w:tcPr>
          <w:p w14:paraId="662507A6" w14:textId="77777777" w:rsidR="00F66B20" w:rsidRPr="00432CD5" w:rsidRDefault="00F66B20" w:rsidP="00172B76">
            <w:pPr>
              <w:spacing w:before="120" w:after="120"/>
              <w:rPr>
                <w:sz w:val="22"/>
                <w:szCs w:val="22"/>
              </w:rPr>
            </w:pPr>
            <w:r w:rsidRPr="00432CD5">
              <w:rPr>
                <w:sz w:val="22"/>
                <w:szCs w:val="22"/>
              </w:rPr>
              <w:t>Guarantee</w:t>
            </w:r>
          </w:p>
        </w:tc>
        <w:tc>
          <w:tcPr>
            <w:tcW w:w="1561" w:type="dxa"/>
          </w:tcPr>
          <w:p w14:paraId="35A35A80" w14:textId="77777777" w:rsidR="00F66B20" w:rsidRPr="00432CD5" w:rsidRDefault="00F66B20" w:rsidP="00172B76">
            <w:pPr>
              <w:spacing w:before="120" w:after="120"/>
              <w:rPr>
                <w:sz w:val="22"/>
                <w:szCs w:val="22"/>
              </w:rPr>
            </w:pPr>
            <w:r w:rsidRPr="00432CD5">
              <w:rPr>
                <w:sz w:val="22"/>
                <w:szCs w:val="22"/>
              </w:rPr>
              <w:t>0-3 Hours, 59’59”</w:t>
            </w:r>
          </w:p>
        </w:tc>
        <w:tc>
          <w:tcPr>
            <w:tcW w:w="2793" w:type="dxa"/>
          </w:tcPr>
          <w:p w14:paraId="56D3A941" w14:textId="4135DF60" w:rsidR="00F66B20" w:rsidRPr="00432CD5" w:rsidRDefault="00F66B20" w:rsidP="00172B76">
            <w:pPr>
              <w:spacing w:before="120" w:after="120"/>
              <w:rPr>
                <w:sz w:val="22"/>
                <w:szCs w:val="22"/>
              </w:rPr>
            </w:pPr>
            <w:r w:rsidRPr="00432CD5">
              <w:rPr>
                <w:sz w:val="22"/>
                <w:szCs w:val="22"/>
              </w:rPr>
              <w:t xml:space="preserve">0% of </w:t>
            </w:r>
            <w:r w:rsidR="00870587" w:rsidRPr="00870587">
              <w:rPr>
                <w:sz w:val="22"/>
                <w:szCs w:val="22"/>
              </w:rPr>
              <w:t>impacted Rate Elements (or service elements</w:t>
            </w:r>
          </w:p>
        </w:tc>
      </w:tr>
      <w:tr w:rsidR="00F66B20" w:rsidRPr="00432CD5" w14:paraId="329EC787" w14:textId="77777777" w:rsidTr="00F66B20">
        <w:trPr>
          <w:trHeight w:val="616"/>
          <w:jc w:val="center"/>
        </w:trPr>
        <w:tc>
          <w:tcPr>
            <w:tcW w:w="2639" w:type="dxa"/>
            <w:vMerge/>
          </w:tcPr>
          <w:p w14:paraId="55D6C71C" w14:textId="77777777" w:rsidR="00F66B20" w:rsidRPr="00432CD5" w:rsidRDefault="00F66B20" w:rsidP="00172B76"/>
        </w:tc>
        <w:tc>
          <w:tcPr>
            <w:tcW w:w="1084" w:type="dxa"/>
            <w:vMerge/>
          </w:tcPr>
          <w:p w14:paraId="2BA16912" w14:textId="77777777" w:rsidR="00F66B20" w:rsidRPr="00432CD5" w:rsidRDefault="00F66B20" w:rsidP="00172B76"/>
        </w:tc>
        <w:tc>
          <w:tcPr>
            <w:tcW w:w="1561" w:type="dxa"/>
          </w:tcPr>
          <w:p w14:paraId="6A48A098" w14:textId="77777777" w:rsidR="00F66B20" w:rsidRPr="00432CD5" w:rsidRDefault="00F66B20" w:rsidP="00172B76">
            <w:pPr>
              <w:spacing w:before="120" w:after="120"/>
              <w:rPr>
                <w:sz w:val="22"/>
                <w:szCs w:val="22"/>
              </w:rPr>
            </w:pPr>
            <w:r w:rsidRPr="00432CD5">
              <w:rPr>
                <w:sz w:val="22"/>
                <w:szCs w:val="22"/>
              </w:rPr>
              <w:t>4-5 Hours, 59’59”</w:t>
            </w:r>
          </w:p>
        </w:tc>
        <w:tc>
          <w:tcPr>
            <w:tcW w:w="2793" w:type="dxa"/>
          </w:tcPr>
          <w:p w14:paraId="7F45C4E0" w14:textId="4AC73CF1" w:rsidR="00F66B20" w:rsidRPr="00432CD5" w:rsidRDefault="00F66B20" w:rsidP="00172B76">
            <w:pPr>
              <w:spacing w:before="120" w:after="120"/>
              <w:rPr>
                <w:sz w:val="22"/>
                <w:szCs w:val="22"/>
              </w:rPr>
            </w:pPr>
            <w:r w:rsidRPr="00432CD5">
              <w:rPr>
                <w:sz w:val="22"/>
                <w:szCs w:val="22"/>
              </w:rPr>
              <w:t xml:space="preserve">10% of </w:t>
            </w:r>
            <w:r w:rsidR="00870587" w:rsidRPr="00870587">
              <w:rPr>
                <w:sz w:val="22"/>
                <w:szCs w:val="22"/>
              </w:rPr>
              <w:t>impacted Rate Elements (or service elements</w:t>
            </w:r>
          </w:p>
        </w:tc>
      </w:tr>
      <w:tr w:rsidR="00F66B20" w:rsidRPr="00432CD5" w14:paraId="130D31F6" w14:textId="77777777" w:rsidTr="00F66B20">
        <w:trPr>
          <w:trHeight w:val="603"/>
          <w:jc w:val="center"/>
        </w:trPr>
        <w:tc>
          <w:tcPr>
            <w:tcW w:w="2639" w:type="dxa"/>
            <w:vMerge/>
          </w:tcPr>
          <w:p w14:paraId="10594D27" w14:textId="77777777" w:rsidR="00F66B20" w:rsidRPr="00432CD5" w:rsidRDefault="00F66B20" w:rsidP="00172B76"/>
        </w:tc>
        <w:tc>
          <w:tcPr>
            <w:tcW w:w="1084" w:type="dxa"/>
            <w:vMerge/>
          </w:tcPr>
          <w:p w14:paraId="4CF1931B" w14:textId="77777777" w:rsidR="00F66B20" w:rsidRPr="00432CD5" w:rsidRDefault="00F66B20" w:rsidP="00172B76"/>
        </w:tc>
        <w:tc>
          <w:tcPr>
            <w:tcW w:w="1561" w:type="dxa"/>
          </w:tcPr>
          <w:p w14:paraId="6AA546A7" w14:textId="77777777" w:rsidR="00F66B20" w:rsidRPr="00432CD5" w:rsidRDefault="00F66B20" w:rsidP="00172B76">
            <w:pPr>
              <w:spacing w:before="120" w:after="120"/>
              <w:rPr>
                <w:sz w:val="22"/>
                <w:szCs w:val="22"/>
              </w:rPr>
            </w:pPr>
            <w:r w:rsidRPr="00432CD5">
              <w:rPr>
                <w:sz w:val="22"/>
                <w:szCs w:val="22"/>
              </w:rPr>
              <w:t>Anything &gt; 6 hours</w:t>
            </w:r>
          </w:p>
        </w:tc>
        <w:tc>
          <w:tcPr>
            <w:tcW w:w="2793" w:type="dxa"/>
          </w:tcPr>
          <w:p w14:paraId="61945852" w14:textId="5879C5F0" w:rsidR="00F66B20" w:rsidRPr="00432CD5" w:rsidRDefault="00F66B20" w:rsidP="00172B76">
            <w:pPr>
              <w:spacing w:before="120" w:after="120"/>
              <w:rPr>
                <w:sz w:val="22"/>
                <w:szCs w:val="22"/>
              </w:rPr>
            </w:pPr>
            <w:r w:rsidRPr="00432CD5">
              <w:rPr>
                <w:sz w:val="22"/>
                <w:szCs w:val="22"/>
              </w:rPr>
              <w:t xml:space="preserve">25% of </w:t>
            </w:r>
            <w:r w:rsidR="00870587" w:rsidRPr="00870587">
              <w:rPr>
                <w:sz w:val="22"/>
                <w:szCs w:val="22"/>
              </w:rPr>
              <w:t>impacted Rate Elements (or service elements</w:t>
            </w:r>
          </w:p>
        </w:tc>
      </w:tr>
    </w:tbl>
    <w:p w14:paraId="59E3AB19" w14:textId="77777777" w:rsidR="00757A81" w:rsidRDefault="00757A81" w:rsidP="0061633E">
      <w:pPr>
        <w:pStyle w:val="ListParagraph"/>
        <w:numPr>
          <w:ilvl w:val="0"/>
          <w:numId w:val="19"/>
        </w:numPr>
        <w:spacing w:before="240" w:after="240"/>
        <w:rPr>
          <w:rFonts w:ascii="Times New Roman" w:hAnsi="Times New Roman"/>
          <w:b/>
          <w:bCs/>
          <w:sz w:val="22"/>
          <w:szCs w:val="22"/>
        </w:rPr>
        <w:sectPr w:rsidR="00757A81" w:rsidSect="00757A81">
          <w:footnotePr>
            <w:numRestart w:val="eachSect"/>
          </w:footnotePr>
          <w:type w:val="continuous"/>
          <w:pgSz w:w="12240" w:h="15840"/>
          <w:pgMar w:top="720" w:right="720" w:bottom="720" w:left="720" w:header="720" w:footer="720" w:gutter="0"/>
          <w:cols w:space="720"/>
          <w:formProt w:val="0"/>
          <w:docGrid w:linePitch="360"/>
        </w:sectPr>
      </w:pPr>
    </w:p>
    <w:p w14:paraId="4A9A038F" w14:textId="2799FF4B" w:rsidR="00293D30" w:rsidRPr="00432CD5" w:rsidRDefault="177AFD7B" w:rsidP="0061633E">
      <w:pPr>
        <w:pStyle w:val="ListParagraph"/>
        <w:numPr>
          <w:ilvl w:val="0"/>
          <w:numId w:val="19"/>
        </w:numPr>
        <w:spacing w:before="240" w:after="240"/>
        <w:rPr>
          <w:rFonts w:ascii="Times New Roman" w:hAnsi="Times New Roman"/>
          <w:sz w:val="22"/>
          <w:szCs w:val="22"/>
        </w:rPr>
      </w:pPr>
      <w:r w:rsidRPr="00432CD5">
        <w:rPr>
          <w:rFonts w:ascii="Times New Roman" w:hAnsi="Times New Roman"/>
          <w:b/>
          <w:bCs/>
          <w:sz w:val="22"/>
          <w:szCs w:val="22"/>
        </w:rPr>
        <w:t>Missed Performance Credits</w:t>
      </w:r>
      <w:r w:rsidR="00870587">
        <w:rPr>
          <w:rFonts w:ascii="Times New Roman" w:hAnsi="Times New Roman"/>
          <w:b/>
          <w:bCs/>
          <w:sz w:val="22"/>
          <w:szCs w:val="22"/>
        </w:rPr>
        <w:t xml:space="preserve"> (MPCs, “SLA credit” or “credit”)</w:t>
      </w:r>
      <w:r w:rsidRPr="00432CD5">
        <w:rPr>
          <w:rFonts w:ascii="Times New Roman" w:hAnsi="Times New Roman"/>
          <w:b/>
          <w:bCs/>
          <w:sz w:val="22"/>
          <w:szCs w:val="22"/>
        </w:rPr>
        <w:t xml:space="preserve">.  </w:t>
      </w:r>
      <w:r w:rsidR="3A2423A9" w:rsidRPr="00432CD5">
        <w:rPr>
          <w:rFonts w:ascii="Times New Roman" w:hAnsi="Times New Roman"/>
          <w:sz w:val="22"/>
          <w:szCs w:val="22"/>
        </w:rPr>
        <w:t>To be eligible to receive any SLA credit, Customer must:</w:t>
      </w:r>
    </w:p>
    <w:p w14:paraId="11876BE5" w14:textId="71DE8671" w:rsidR="00293D30" w:rsidRPr="00432CD5" w:rsidRDefault="00293D30"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Report the</w:t>
      </w:r>
      <w:r w:rsidR="00870587">
        <w:rPr>
          <w:rFonts w:ascii="Times New Roman" w:hAnsi="Times New Roman"/>
          <w:sz w:val="22"/>
          <w:szCs w:val="22"/>
        </w:rPr>
        <w:t xml:space="preserve"> Service</w:t>
      </w:r>
      <w:r w:rsidRPr="00432CD5">
        <w:rPr>
          <w:rFonts w:ascii="Times New Roman" w:hAnsi="Times New Roman"/>
          <w:sz w:val="22"/>
          <w:szCs w:val="22"/>
        </w:rPr>
        <w:t xml:space="preserve"> </w:t>
      </w:r>
      <w:r w:rsidR="00870587">
        <w:rPr>
          <w:rFonts w:ascii="Times New Roman" w:hAnsi="Times New Roman"/>
          <w:sz w:val="22"/>
          <w:szCs w:val="22"/>
        </w:rPr>
        <w:t>I</w:t>
      </w:r>
      <w:r w:rsidRPr="00432CD5">
        <w:rPr>
          <w:rFonts w:ascii="Times New Roman" w:hAnsi="Times New Roman"/>
          <w:sz w:val="22"/>
          <w:szCs w:val="22"/>
        </w:rPr>
        <w:t>nterruption</w:t>
      </w:r>
      <w:r w:rsidR="007103FF" w:rsidRPr="00432CD5">
        <w:rPr>
          <w:rFonts w:ascii="Times New Roman" w:hAnsi="Times New Roman"/>
          <w:sz w:val="22"/>
          <w:szCs w:val="22"/>
        </w:rPr>
        <w:t>, deficiency</w:t>
      </w:r>
      <w:r w:rsidRPr="00432CD5">
        <w:rPr>
          <w:rFonts w:ascii="Times New Roman" w:hAnsi="Times New Roman"/>
          <w:sz w:val="22"/>
          <w:szCs w:val="22"/>
        </w:rPr>
        <w:t xml:space="preserve"> and/or degradation in Service via a trouble ticket within forty-eight (48) hours of commencement of the event</w:t>
      </w:r>
      <w:r w:rsidR="007103FF" w:rsidRPr="00432CD5">
        <w:rPr>
          <w:rFonts w:ascii="Times New Roman" w:hAnsi="Times New Roman"/>
          <w:sz w:val="22"/>
          <w:szCs w:val="22"/>
        </w:rPr>
        <w:t>;</w:t>
      </w:r>
      <w:r w:rsidR="00265BB5" w:rsidRPr="00432CD5">
        <w:rPr>
          <w:rFonts w:ascii="Times New Roman" w:hAnsi="Times New Roman"/>
          <w:sz w:val="22"/>
          <w:szCs w:val="22"/>
        </w:rPr>
        <w:t xml:space="preserve"> and</w:t>
      </w:r>
    </w:p>
    <w:p w14:paraId="02E7916D" w14:textId="42E43BA9" w:rsidR="00293D30" w:rsidRPr="00432CD5" w:rsidRDefault="00293D30"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Request credits using Frontier’s wholesale billing claim process, which is described on the Frontier wholesale website</w:t>
      </w:r>
      <w:r w:rsidR="00265BB5" w:rsidRPr="00432CD5">
        <w:rPr>
          <w:rFonts w:ascii="Times New Roman" w:hAnsi="Times New Roman"/>
          <w:sz w:val="22"/>
          <w:szCs w:val="22"/>
        </w:rPr>
        <w:t>.</w:t>
      </w:r>
    </w:p>
    <w:p w14:paraId="5A297AE9" w14:textId="77777777" w:rsidR="00C15C8C" w:rsidRPr="00432CD5" w:rsidRDefault="177AFD7B" w:rsidP="0061633E">
      <w:pPr>
        <w:pStyle w:val="ListParagraph"/>
        <w:numPr>
          <w:ilvl w:val="0"/>
          <w:numId w:val="19"/>
        </w:numPr>
        <w:spacing w:before="240" w:after="240"/>
        <w:rPr>
          <w:rFonts w:ascii="Times New Roman" w:hAnsi="Times New Roman"/>
          <w:b/>
          <w:bCs/>
          <w:sz w:val="22"/>
          <w:szCs w:val="22"/>
        </w:rPr>
      </w:pPr>
      <w:r w:rsidRPr="00432CD5">
        <w:rPr>
          <w:rFonts w:ascii="Times New Roman" w:hAnsi="Times New Roman"/>
          <w:b/>
          <w:bCs/>
          <w:sz w:val="22"/>
          <w:szCs w:val="22"/>
        </w:rPr>
        <w:t xml:space="preserve">Billing Cycle.  </w:t>
      </w:r>
      <w:r w:rsidRPr="00432CD5">
        <w:rPr>
          <w:rFonts w:ascii="Times New Roman" w:hAnsi="Times New Roman"/>
          <w:sz w:val="22"/>
          <w:szCs w:val="22"/>
        </w:rPr>
        <w:t>Frontier billing cycle is measured as a thirty (30) calendar day assignment.</w:t>
      </w:r>
    </w:p>
    <w:p w14:paraId="571778A7" w14:textId="7AA6F7D0" w:rsidR="00566443" w:rsidRPr="00432CD5" w:rsidRDefault="00870587" w:rsidP="0061633E">
      <w:pPr>
        <w:pStyle w:val="ListParagraph"/>
        <w:keepNext/>
        <w:keepLines/>
        <w:numPr>
          <w:ilvl w:val="0"/>
          <w:numId w:val="19"/>
        </w:numPr>
        <w:spacing w:before="240" w:after="240"/>
        <w:rPr>
          <w:rFonts w:ascii="Times New Roman" w:hAnsi="Times New Roman"/>
          <w:b/>
          <w:bCs/>
          <w:sz w:val="22"/>
          <w:szCs w:val="22"/>
        </w:rPr>
      </w:pPr>
      <w:r>
        <w:rPr>
          <w:rFonts w:ascii="Times New Roman" w:hAnsi="Times New Roman"/>
          <w:b/>
          <w:bCs/>
          <w:sz w:val="22"/>
          <w:szCs w:val="22"/>
        </w:rPr>
        <w:t xml:space="preserve">Performance Attributes:  </w:t>
      </w:r>
      <w:r w:rsidR="1B2235A8" w:rsidRPr="00432CD5">
        <w:rPr>
          <w:rFonts w:ascii="Times New Roman" w:hAnsi="Times New Roman"/>
          <w:b/>
          <w:bCs/>
          <w:sz w:val="22"/>
          <w:szCs w:val="22"/>
        </w:rPr>
        <w:t xml:space="preserve">Frame Delivery, Jitter and </w:t>
      </w:r>
      <w:r w:rsidR="749AAAAB" w:rsidRPr="00432CD5">
        <w:rPr>
          <w:rFonts w:ascii="Times New Roman" w:hAnsi="Times New Roman"/>
          <w:b/>
          <w:bCs/>
          <w:sz w:val="22"/>
          <w:szCs w:val="22"/>
        </w:rPr>
        <w:t xml:space="preserve">Packet </w:t>
      </w:r>
      <w:r w:rsidR="1B2235A8" w:rsidRPr="00432CD5">
        <w:rPr>
          <w:rFonts w:ascii="Times New Roman" w:hAnsi="Times New Roman"/>
          <w:b/>
          <w:bCs/>
          <w:sz w:val="22"/>
          <w:szCs w:val="22"/>
        </w:rPr>
        <w:t>L</w:t>
      </w:r>
      <w:r w:rsidR="03205D89" w:rsidRPr="00432CD5">
        <w:rPr>
          <w:rFonts w:ascii="Times New Roman" w:hAnsi="Times New Roman"/>
          <w:b/>
          <w:bCs/>
          <w:sz w:val="22"/>
          <w:szCs w:val="22"/>
        </w:rPr>
        <w:t>oss</w:t>
      </w:r>
    </w:p>
    <w:p w14:paraId="3A7C7CDA" w14:textId="3AA8364B" w:rsidR="00566443" w:rsidRPr="00432CD5" w:rsidRDefault="78ED372B" w:rsidP="0061633E">
      <w:pPr>
        <w:pStyle w:val="ListParagraph"/>
        <w:keepNext/>
        <w:keepLines/>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Missed performance credit for the attributes of </w:t>
      </w:r>
      <w:r w:rsidR="00870587">
        <w:rPr>
          <w:rFonts w:ascii="Times New Roman" w:hAnsi="Times New Roman"/>
          <w:sz w:val="22"/>
          <w:szCs w:val="22"/>
        </w:rPr>
        <w:t>F</w:t>
      </w:r>
      <w:r w:rsidRPr="00432CD5">
        <w:rPr>
          <w:rFonts w:ascii="Times New Roman" w:hAnsi="Times New Roman"/>
          <w:sz w:val="22"/>
          <w:szCs w:val="22"/>
        </w:rPr>
        <w:t xml:space="preserve">rame </w:t>
      </w:r>
      <w:r w:rsidR="00870587">
        <w:rPr>
          <w:rFonts w:ascii="Times New Roman" w:hAnsi="Times New Roman"/>
          <w:sz w:val="22"/>
          <w:szCs w:val="22"/>
        </w:rPr>
        <w:t>D</w:t>
      </w:r>
      <w:r w:rsidRPr="00432CD5">
        <w:rPr>
          <w:rFonts w:ascii="Times New Roman" w:hAnsi="Times New Roman"/>
          <w:sz w:val="22"/>
          <w:szCs w:val="22"/>
        </w:rPr>
        <w:t xml:space="preserve">elay, </w:t>
      </w:r>
      <w:r w:rsidR="00870587">
        <w:rPr>
          <w:rFonts w:ascii="Times New Roman" w:hAnsi="Times New Roman"/>
          <w:sz w:val="22"/>
          <w:szCs w:val="22"/>
        </w:rPr>
        <w:t>J</w:t>
      </w:r>
      <w:r w:rsidRPr="00432CD5">
        <w:rPr>
          <w:rFonts w:ascii="Times New Roman" w:hAnsi="Times New Roman"/>
          <w:sz w:val="22"/>
          <w:szCs w:val="22"/>
        </w:rPr>
        <w:t xml:space="preserve">itter and </w:t>
      </w:r>
      <w:r w:rsidR="00870587">
        <w:rPr>
          <w:rFonts w:ascii="Times New Roman" w:hAnsi="Times New Roman"/>
          <w:sz w:val="22"/>
          <w:szCs w:val="22"/>
        </w:rPr>
        <w:t>Packet Loss</w:t>
      </w:r>
      <w:r w:rsidRPr="00432CD5">
        <w:rPr>
          <w:rFonts w:ascii="Times New Roman" w:hAnsi="Times New Roman"/>
          <w:sz w:val="22"/>
          <w:szCs w:val="22"/>
        </w:rPr>
        <w:t xml:space="preserve"> may apply only one time, per month, </w:t>
      </w:r>
      <w:r w:rsidR="50A65E2A" w:rsidRPr="00432CD5">
        <w:rPr>
          <w:rFonts w:ascii="Times New Roman" w:hAnsi="Times New Roman"/>
          <w:sz w:val="22"/>
          <w:szCs w:val="22"/>
        </w:rPr>
        <w:t xml:space="preserve">per </w:t>
      </w:r>
      <w:r w:rsidR="00EA6083">
        <w:rPr>
          <w:rFonts w:ascii="Times New Roman" w:hAnsi="Times New Roman"/>
          <w:sz w:val="22"/>
          <w:szCs w:val="22"/>
        </w:rPr>
        <w:t xml:space="preserve">paired </w:t>
      </w:r>
      <w:r w:rsidR="50A65E2A" w:rsidRPr="00432CD5">
        <w:rPr>
          <w:rFonts w:ascii="Times New Roman" w:hAnsi="Times New Roman"/>
          <w:sz w:val="22"/>
          <w:szCs w:val="22"/>
        </w:rPr>
        <w:t>EVC</w:t>
      </w:r>
      <w:r w:rsidR="00EA6083">
        <w:rPr>
          <w:rFonts w:ascii="Times New Roman" w:hAnsi="Times New Roman"/>
          <w:sz w:val="22"/>
          <w:szCs w:val="22"/>
        </w:rPr>
        <w:t xml:space="preserve"> when due to a fault caused solely by the acts or omissions of Frontier or Frontier’s agents or subcontracts</w:t>
      </w:r>
      <w:r w:rsidRPr="00432CD5">
        <w:rPr>
          <w:rFonts w:ascii="Times New Roman" w:hAnsi="Times New Roman"/>
          <w:sz w:val="22"/>
          <w:szCs w:val="22"/>
        </w:rPr>
        <w:t xml:space="preserve"> and shall not apply if credit for any other attribute (e.g., </w:t>
      </w:r>
      <w:r w:rsidR="00EA6083">
        <w:rPr>
          <w:rFonts w:ascii="Times New Roman" w:hAnsi="Times New Roman"/>
          <w:sz w:val="22"/>
          <w:szCs w:val="22"/>
        </w:rPr>
        <w:t>O</w:t>
      </w:r>
      <w:r w:rsidRPr="00432CD5">
        <w:rPr>
          <w:rFonts w:ascii="Times New Roman" w:hAnsi="Times New Roman"/>
          <w:sz w:val="22"/>
          <w:szCs w:val="22"/>
        </w:rPr>
        <w:t>perational</w:t>
      </w:r>
      <w:r w:rsidR="00EA6083">
        <w:rPr>
          <w:rFonts w:ascii="Times New Roman" w:hAnsi="Times New Roman"/>
          <w:sz w:val="22"/>
          <w:szCs w:val="22"/>
        </w:rPr>
        <w:t xml:space="preserve"> Attri</w:t>
      </w:r>
      <w:r w:rsidR="002F3315">
        <w:rPr>
          <w:rFonts w:ascii="Times New Roman" w:hAnsi="Times New Roman"/>
          <w:sz w:val="22"/>
          <w:szCs w:val="22"/>
        </w:rPr>
        <w:t>but</w:t>
      </w:r>
      <w:r w:rsidR="00EA6083">
        <w:rPr>
          <w:rFonts w:ascii="Times New Roman" w:hAnsi="Times New Roman"/>
          <w:sz w:val="22"/>
          <w:szCs w:val="22"/>
        </w:rPr>
        <w:t>e</w:t>
      </w:r>
      <w:r w:rsidRPr="00432CD5">
        <w:rPr>
          <w:rFonts w:ascii="Times New Roman" w:hAnsi="Times New Roman"/>
          <w:sz w:val="22"/>
          <w:szCs w:val="22"/>
        </w:rPr>
        <w:t>) is applied.</w:t>
      </w:r>
    </w:p>
    <w:p w14:paraId="54CE9D66" w14:textId="7160569E" w:rsidR="00566443" w:rsidRPr="00432CD5" w:rsidRDefault="1679944D" w:rsidP="0061633E">
      <w:pPr>
        <w:pStyle w:val="ListParagraph"/>
        <w:numPr>
          <w:ilvl w:val="1"/>
          <w:numId w:val="19"/>
        </w:numPr>
        <w:spacing w:before="240" w:after="240"/>
        <w:rPr>
          <w:rFonts w:ascii="Times New Roman" w:eastAsiaTheme="minorEastAsia" w:hAnsi="Times New Roman"/>
          <w:sz w:val="22"/>
          <w:szCs w:val="22"/>
        </w:rPr>
      </w:pPr>
      <w:r w:rsidRPr="00432CD5">
        <w:rPr>
          <w:rFonts w:ascii="Times New Roman" w:hAnsi="Times New Roman"/>
          <w:sz w:val="22"/>
          <w:szCs w:val="22"/>
        </w:rPr>
        <w:t xml:space="preserve">“Frame Delay” or “FD” </w:t>
      </w:r>
      <w:r w:rsidR="1AAE825C" w:rsidRPr="00432CD5">
        <w:rPr>
          <w:rFonts w:ascii="Times New Roman" w:hAnsi="Times New Roman"/>
          <w:sz w:val="22"/>
          <w:szCs w:val="22"/>
        </w:rPr>
        <w:t xml:space="preserve">or “Latency” </w:t>
      </w:r>
      <w:r w:rsidR="18AAF0A9" w:rsidRPr="00432CD5">
        <w:rPr>
          <w:rFonts w:ascii="Times New Roman" w:hAnsi="Times New Roman"/>
          <w:sz w:val="22"/>
          <w:szCs w:val="22"/>
        </w:rPr>
        <w:t xml:space="preserve">means </w:t>
      </w:r>
      <w:r w:rsidRPr="00432CD5">
        <w:rPr>
          <w:rFonts w:ascii="Times New Roman" w:hAnsi="Times New Roman"/>
          <w:sz w:val="22"/>
          <w:szCs w:val="22"/>
        </w:rPr>
        <w:t xml:space="preserve">the amount of time (in milliseconds) it takes for a service frame to be sent from one UNI to another UNI or in a hub and spoke environment, </w:t>
      </w:r>
      <w:r w:rsidR="2D45A89D" w:rsidRPr="00432CD5">
        <w:rPr>
          <w:rFonts w:ascii="Times New Roman" w:hAnsi="Times New Roman"/>
          <w:sz w:val="22"/>
          <w:szCs w:val="22"/>
        </w:rPr>
        <w:t>to the</w:t>
      </w:r>
      <w:r w:rsidRPr="00432CD5">
        <w:rPr>
          <w:rFonts w:ascii="Times New Roman" w:hAnsi="Times New Roman"/>
          <w:sz w:val="22"/>
          <w:szCs w:val="22"/>
        </w:rPr>
        <w:t xml:space="preserve"> ENNI.</w:t>
      </w:r>
    </w:p>
    <w:p w14:paraId="1579229B" w14:textId="77777777" w:rsidR="00566443" w:rsidRPr="00432CD5" w:rsidRDefault="00566443" w:rsidP="0061633E">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“Jitter” means the variance in service frame delay (in milliseconds) between an ingress UNI and an egress UNI/ENNI, to be referenced via the Inter-Frame Delay Variation (“IFDV”) attribute. </w:t>
      </w:r>
    </w:p>
    <w:p w14:paraId="633151E6" w14:textId="1EC1CDCB" w:rsidR="00566443" w:rsidRPr="00432CD5" w:rsidRDefault="61A0E9F6" w:rsidP="0061633E">
      <w:pPr>
        <w:pStyle w:val="ListParagraph"/>
        <w:numPr>
          <w:ilvl w:val="1"/>
          <w:numId w:val="19"/>
        </w:numPr>
        <w:spacing w:before="240" w:after="240"/>
        <w:rPr>
          <w:rFonts w:ascii="Times New Roman" w:eastAsiaTheme="minorEastAsia" w:hAnsi="Times New Roman"/>
          <w:sz w:val="22"/>
          <w:szCs w:val="22"/>
        </w:rPr>
      </w:pPr>
      <w:r w:rsidRPr="00432CD5">
        <w:rPr>
          <w:rFonts w:ascii="Times New Roman" w:hAnsi="Times New Roman"/>
          <w:sz w:val="22"/>
          <w:szCs w:val="22"/>
        </w:rPr>
        <w:t xml:space="preserve"> </w:t>
      </w:r>
      <w:r w:rsidR="1B2235A8" w:rsidRPr="00432CD5">
        <w:rPr>
          <w:rFonts w:ascii="Times New Roman" w:hAnsi="Times New Roman"/>
          <w:sz w:val="22"/>
          <w:szCs w:val="22"/>
        </w:rPr>
        <w:t>“</w:t>
      </w:r>
      <w:r w:rsidR="39173F63" w:rsidRPr="00432CD5">
        <w:rPr>
          <w:rFonts w:ascii="Times New Roman" w:hAnsi="Times New Roman"/>
          <w:sz w:val="22"/>
          <w:szCs w:val="22"/>
        </w:rPr>
        <w:t>Packet Loss</w:t>
      </w:r>
      <w:r w:rsidR="1B2235A8" w:rsidRPr="00432CD5">
        <w:rPr>
          <w:rFonts w:ascii="Times New Roman" w:hAnsi="Times New Roman"/>
          <w:sz w:val="22"/>
          <w:szCs w:val="22"/>
        </w:rPr>
        <w:t xml:space="preserve">” </w:t>
      </w:r>
      <w:r w:rsidR="6C85A9DE" w:rsidRPr="00432CD5">
        <w:rPr>
          <w:rFonts w:ascii="Times New Roman" w:hAnsi="Times New Roman"/>
          <w:color w:val="333333"/>
          <w:sz w:val="22"/>
          <w:szCs w:val="22"/>
        </w:rPr>
        <w:t>a measure of the number of lost frames between ingress UNI and egress UNI expressed as a percentage</w:t>
      </w:r>
      <w:r w:rsidR="6C85A9DE" w:rsidRPr="00432CD5">
        <w:rPr>
          <w:rFonts w:ascii="Times New Roman" w:hAnsi="Times New Roman"/>
          <w:sz w:val="22"/>
          <w:szCs w:val="22"/>
        </w:rPr>
        <w:t xml:space="preserve"> </w:t>
      </w:r>
      <w:r w:rsidR="1B2235A8" w:rsidRPr="00432CD5">
        <w:rPr>
          <w:rFonts w:ascii="Times New Roman" w:hAnsi="Times New Roman"/>
          <w:sz w:val="22"/>
          <w:szCs w:val="22"/>
        </w:rPr>
        <w:t>as captured within the Frame Loss Rate (“FLR”) attribute.</w:t>
      </w:r>
    </w:p>
    <w:p w14:paraId="561A13C4" w14:textId="5E3B09BA" w:rsidR="00C4176B" w:rsidRPr="00432CD5" w:rsidRDefault="00EA6083" w:rsidP="002F3315">
      <w:pPr>
        <w:pStyle w:val="ListParagraph"/>
        <w:keepNext/>
        <w:keepLines/>
        <w:numPr>
          <w:ilvl w:val="0"/>
          <w:numId w:val="19"/>
        </w:numPr>
        <w:spacing w:before="240" w:after="240"/>
        <w:rPr>
          <w:rFonts w:ascii="Times New Roman" w:hAnsi="Times New Roman"/>
          <w:b/>
          <w:bCs/>
          <w:sz w:val="22"/>
          <w:szCs w:val="22"/>
        </w:rPr>
      </w:pPr>
      <w:r>
        <w:rPr>
          <w:rFonts w:ascii="Times New Roman" w:hAnsi="Times New Roman"/>
          <w:b/>
          <w:bCs/>
          <w:sz w:val="22"/>
          <w:szCs w:val="22"/>
        </w:rPr>
        <w:lastRenderedPageBreak/>
        <w:t xml:space="preserve">Operation Attributes:  </w:t>
      </w:r>
      <w:r w:rsidR="24AA4037" w:rsidRPr="00432CD5">
        <w:rPr>
          <w:rFonts w:ascii="Times New Roman" w:hAnsi="Times New Roman"/>
          <w:b/>
          <w:bCs/>
          <w:sz w:val="22"/>
          <w:szCs w:val="22"/>
        </w:rPr>
        <w:t>Service Interruptions</w:t>
      </w:r>
    </w:p>
    <w:p w14:paraId="41752284" w14:textId="26CB10E2" w:rsidR="00C4176B" w:rsidRPr="00432CD5" w:rsidRDefault="00C4176B" w:rsidP="002F3315">
      <w:pPr>
        <w:pStyle w:val="ListParagraph"/>
        <w:numPr>
          <w:ilvl w:val="1"/>
          <w:numId w:val="19"/>
        </w:numPr>
        <w:spacing w:before="240" w:after="240"/>
        <w:rPr>
          <w:rFonts w:ascii="Times New Roman" w:hAnsi="Times New Roman"/>
          <w:b/>
          <w:bCs/>
          <w:sz w:val="22"/>
          <w:szCs w:val="22"/>
        </w:rPr>
      </w:pPr>
      <w:r w:rsidRPr="00432CD5">
        <w:rPr>
          <w:rFonts w:ascii="Times New Roman" w:hAnsi="Times New Roman"/>
          <w:sz w:val="22"/>
          <w:szCs w:val="22"/>
        </w:rPr>
        <w:t xml:space="preserve"> “Service Interruption” means an unscheduled duration of </w:t>
      </w:r>
      <w:r w:rsidR="00EA6083">
        <w:rPr>
          <w:rFonts w:ascii="Times New Roman" w:hAnsi="Times New Roman"/>
          <w:sz w:val="22"/>
          <w:szCs w:val="22"/>
        </w:rPr>
        <w:t>S</w:t>
      </w:r>
      <w:r w:rsidRPr="00432CD5">
        <w:rPr>
          <w:rFonts w:ascii="Times New Roman" w:hAnsi="Times New Roman"/>
          <w:sz w:val="22"/>
          <w:szCs w:val="22"/>
        </w:rPr>
        <w:t xml:space="preserve">ervice unavailability, due to a fault caused solely by </w:t>
      </w:r>
      <w:r w:rsidR="00EA6083">
        <w:rPr>
          <w:rFonts w:ascii="Times New Roman" w:hAnsi="Times New Roman"/>
          <w:sz w:val="22"/>
          <w:szCs w:val="22"/>
        </w:rPr>
        <w:t xml:space="preserve">the acts or omissions of </w:t>
      </w:r>
      <w:r w:rsidRPr="00432CD5">
        <w:rPr>
          <w:rFonts w:ascii="Times New Roman" w:hAnsi="Times New Roman"/>
          <w:sz w:val="22"/>
          <w:szCs w:val="22"/>
        </w:rPr>
        <w:t>Frontier</w:t>
      </w:r>
      <w:r w:rsidR="00EA6083">
        <w:rPr>
          <w:rFonts w:ascii="Times New Roman" w:hAnsi="Times New Roman"/>
          <w:sz w:val="22"/>
          <w:szCs w:val="22"/>
        </w:rPr>
        <w:t xml:space="preserve"> or Frontier’s agents or subcontractors</w:t>
      </w:r>
      <w:r w:rsidRPr="00432CD5">
        <w:rPr>
          <w:rFonts w:ascii="Times New Roman" w:hAnsi="Times New Roman"/>
          <w:sz w:val="22"/>
          <w:szCs w:val="22"/>
        </w:rPr>
        <w:t xml:space="preserve">, resulting in nonuse of a </w:t>
      </w:r>
      <w:r w:rsidR="00EA6083">
        <w:rPr>
          <w:rFonts w:ascii="Times New Roman" w:hAnsi="Times New Roman"/>
          <w:sz w:val="22"/>
          <w:szCs w:val="22"/>
        </w:rPr>
        <w:t>the Service identified in the Operation Attributes table in Section 2.3 above</w:t>
      </w:r>
      <w:r w:rsidR="001A5A87" w:rsidRPr="00432CD5">
        <w:rPr>
          <w:rFonts w:ascii="Times New Roman" w:hAnsi="Times New Roman"/>
          <w:sz w:val="22"/>
          <w:szCs w:val="22"/>
        </w:rPr>
        <w:t xml:space="preserve"> </w:t>
      </w:r>
      <w:r w:rsidR="77B62ABC" w:rsidRPr="00432CD5">
        <w:rPr>
          <w:rFonts w:ascii="Times New Roman" w:hAnsi="Times New Roman"/>
          <w:sz w:val="22"/>
          <w:szCs w:val="22"/>
        </w:rPr>
        <w:t>fo</w:t>
      </w:r>
      <w:r w:rsidRPr="00432CD5">
        <w:rPr>
          <w:rFonts w:ascii="Times New Roman" w:hAnsi="Times New Roman"/>
          <w:sz w:val="22"/>
          <w:szCs w:val="22"/>
        </w:rPr>
        <w:t>r more than sixty (60) seconds within a fifteen (15) minute period.</w:t>
      </w:r>
    </w:p>
    <w:p w14:paraId="45B9F366" w14:textId="1D988BA9" w:rsidR="00C4176B" w:rsidRPr="00432CD5" w:rsidRDefault="00C4176B"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“Mean Time to Repair” or “MTTR”</w:t>
      </w:r>
      <w:r w:rsidR="00EA6083">
        <w:rPr>
          <w:rFonts w:ascii="Times New Roman" w:hAnsi="Times New Roman"/>
          <w:sz w:val="22"/>
          <w:szCs w:val="22"/>
        </w:rPr>
        <w:t xml:space="preserve"> or “TTR”</w:t>
      </w:r>
      <w:r w:rsidRPr="00432CD5">
        <w:rPr>
          <w:rFonts w:ascii="Times New Roman" w:hAnsi="Times New Roman"/>
          <w:sz w:val="22"/>
          <w:szCs w:val="22"/>
        </w:rPr>
        <w:t xml:space="preserve"> means the elapsed time between the opening of a trouble ticket, assessment of the trouble ticket and a return to complete service availability, as the result of a confirmable </w:t>
      </w:r>
      <w:r w:rsidR="00EA6083">
        <w:rPr>
          <w:rFonts w:ascii="Times New Roman" w:hAnsi="Times New Roman"/>
          <w:sz w:val="22"/>
          <w:szCs w:val="22"/>
        </w:rPr>
        <w:t>S</w:t>
      </w:r>
      <w:r w:rsidRPr="00432CD5">
        <w:rPr>
          <w:rFonts w:ascii="Times New Roman" w:hAnsi="Times New Roman"/>
          <w:sz w:val="22"/>
          <w:szCs w:val="22"/>
        </w:rPr>
        <w:t xml:space="preserve">ervice </w:t>
      </w:r>
      <w:r w:rsidR="00EA6083">
        <w:rPr>
          <w:rFonts w:ascii="Times New Roman" w:hAnsi="Times New Roman"/>
          <w:sz w:val="22"/>
          <w:szCs w:val="22"/>
        </w:rPr>
        <w:t>I</w:t>
      </w:r>
      <w:r w:rsidRPr="00432CD5">
        <w:rPr>
          <w:rFonts w:ascii="Times New Roman" w:hAnsi="Times New Roman"/>
          <w:sz w:val="22"/>
          <w:szCs w:val="22"/>
        </w:rPr>
        <w:t>nterruption.</w:t>
      </w:r>
    </w:p>
    <w:p w14:paraId="2E534325" w14:textId="1094CB4C" w:rsidR="006D0573" w:rsidRDefault="00C4176B"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“Circuit Availability” or “CA” means the percentage of time within a calendar month that E-Path </w:t>
      </w:r>
      <w:r w:rsidR="001A60E6" w:rsidRPr="00432CD5">
        <w:rPr>
          <w:rFonts w:ascii="Times New Roman" w:hAnsi="Times New Roman"/>
          <w:sz w:val="22"/>
          <w:szCs w:val="22"/>
        </w:rPr>
        <w:t xml:space="preserve">Gold and </w:t>
      </w:r>
      <w:r w:rsidRPr="00432CD5">
        <w:rPr>
          <w:rFonts w:ascii="Times New Roman" w:hAnsi="Times New Roman"/>
          <w:sz w:val="22"/>
          <w:szCs w:val="22"/>
        </w:rPr>
        <w:t>Platinum is available for use by Customer.</w:t>
      </w:r>
    </w:p>
    <w:p w14:paraId="5A03DAA1" w14:textId="77777777" w:rsidR="00EA6083" w:rsidRPr="00C92D02" w:rsidRDefault="00EA6083" w:rsidP="00EA6083">
      <w:pPr>
        <w:pStyle w:val="ListParagraph"/>
        <w:numPr>
          <w:ilvl w:val="1"/>
          <w:numId w:val="19"/>
        </w:numPr>
        <w:spacing w:before="120" w:after="120"/>
        <w:rPr>
          <w:rFonts w:ascii="Times New Roman" w:hAnsi="Times New Roman"/>
          <w:sz w:val="22"/>
          <w:szCs w:val="22"/>
        </w:rPr>
      </w:pPr>
      <w:bookmarkStart w:id="25" w:name="_Hlk64005077"/>
      <w:r w:rsidRPr="00C92D02">
        <w:rPr>
          <w:rFonts w:ascii="Times New Roman" w:hAnsi="Times New Roman"/>
          <w:sz w:val="22"/>
          <w:szCs w:val="22"/>
        </w:rPr>
        <w:t>Full Diversity will apply to paired EVCs that have end to end logical and physical separation.  MPC will only apply to the fully diverse portions of each Service, when both of the paired Services are interrupted</w:t>
      </w:r>
      <w:bookmarkEnd w:id="25"/>
      <w:r w:rsidRPr="00C92D02">
        <w:rPr>
          <w:rFonts w:ascii="Times New Roman" w:hAnsi="Times New Roman"/>
          <w:sz w:val="22"/>
          <w:szCs w:val="22"/>
        </w:rPr>
        <w:t>.</w:t>
      </w:r>
    </w:p>
    <w:p w14:paraId="48399D0A" w14:textId="6237A7D2" w:rsidR="00EC3C02" w:rsidRPr="00432CD5" w:rsidRDefault="4F94A3EE" w:rsidP="002F3315">
      <w:pPr>
        <w:pStyle w:val="ListParagraph"/>
        <w:keepNext/>
        <w:keepLines/>
        <w:numPr>
          <w:ilvl w:val="0"/>
          <w:numId w:val="19"/>
        </w:numPr>
        <w:spacing w:before="240" w:after="240"/>
        <w:rPr>
          <w:rFonts w:ascii="Times New Roman" w:hAnsi="Times New Roman"/>
          <w:sz w:val="22"/>
          <w:szCs w:val="22"/>
        </w:rPr>
      </w:pPr>
      <w:r w:rsidRPr="00432CD5">
        <w:rPr>
          <w:rFonts w:ascii="Times New Roman" w:hAnsi="Times New Roman"/>
          <w:b/>
          <w:bCs/>
          <w:sz w:val="22"/>
          <w:szCs w:val="22"/>
        </w:rPr>
        <w:t>Calculations.</w:t>
      </w:r>
      <w:r w:rsidRPr="00432CD5">
        <w:rPr>
          <w:rFonts w:ascii="Times New Roman" w:hAnsi="Times New Roman"/>
          <w:sz w:val="22"/>
          <w:szCs w:val="22"/>
        </w:rPr>
        <w:t xml:space="preserve">  Performance “misses” shall be calculated as set forth in this Section </w:t>
      </w:r>
      <w:r w:rsidR="002F3315">
        <w:rPr>
          <w:rFonts w:ascii="Times New Roman" w:hAnsi="Times New Roman"/>
          <w:sz w:val="22"/>
          <w:szCs w:val="22"/>
        </w:rPr>
        <w:t>7</w:t>
      </w:r>
      <w:r w:rsidRPr="00432CD5">
        <w:rPr>
          <w:rFonts w:ascii="Times New Roman" w:hAnsi="Times New Roman"/>
          <w:sz w:val="22"/>
          <w:szCs w:val="22"/>
        </w:rPr>
        <w:t>.</w:t>
      </w:r>
    </w:p>
    <w:p w14:paraId="654A5D26"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Performance “misses”:</w:t>
      </w:r>
    </w:p>
    <w:p w14:paraId="70E476CF"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are cumulative in nature and shall not be considered individually;</w:t>
      </w:r>
    </w:p>
    <w:p w14:paraId="07AED4A5" w14:textId="71916709"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are counted once regardless of whether the instance may be categorized in more than one way (e.g., counted once as either a Performance </w:t>
      </w:r>
      <w:r w:rsidR="00EA6083">
        <w:rPr>
          <w:rFonts w:ascii="Times New Roman" w:hAnsi="Times New Roman"/>
          <w:sz w:val="22"/>
          <w:szCs w:val="22"/>
        </w:rPr>
        <w:t xml:space="preserve">Attribute </w:t>
      </w:r>
      <w:r w:rsidRPr="00432CD5">
        <w:rPr>
          <w:rFonts w:ascii="Times New Roman" w:hAnsi="Times New Roman"/>
          <w:sz w:val="22"/>
          <w:szCs w:val="22"/>
        </w:rPr>
        <w:t xml:space="preserve">or an Operational </w:t>
      </w:r>
      <w:r w:rsidR="00EA6083">
        <w:rPr>
          <w:rFonts w:ascii="Times New Roman" w:hAnsi="Times New Roman"/>
          <w:sz w:val="22"/>
          <w:szCs w:val="22"/>
        </w:rPr>
        <w:t>A</w:t>
      </w:r>
      <w:r w:rsidRPr="00432CD5">
        <w:rPr>
          <w:rFonts w:ascii="Times New Roman" w:hAnsi="Times New Roman"/>
          <w:sz w:val="22"/>
          <w:szCs w:val="22"/>
        </w:rPr>
        <w:t>ttribute, but not both);</w:t>
      </w:r>
    </w:p>
    <w:p w14:paraId="592071B7"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are allowed only one (1) instance per calendar month; and</w:t>
      </w:r>
    </w:p>
    <w:p w14:paraId="4CB76706" w14:textId="722AC79E"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may be pursued congruently when an outage has left a </w:t>
      </w:r>
      <w:r w:rsidR="00EA6083">
        <w:rPr>
          <w:rFonts w:ascii="Times New Roman" w:hAnsi="Times New Roman"/>
          <w:sz w:val="22"/>
          <w:szCs w:val="22"/>
        </w:rPr>
        <w:t>circuit</w:t>
      </w:r>
      <w:r w:rsidRPr="00432CD5">
        <w:rPr>
          <w:rFonts w:ascii="Times New Roman" w:hAnsi="Times New Roman"/>
          <w:sz w:val="22"/>
          <w:szCs w:val="22"/>
        </w:rPr>
        <w:t xml:space="preserve"> unavailable for use.</w:t>
      </w:r>
    </w:p>
    <w:p w14:paraId="008D1F92" w14:textId="0DC664B7" w:rsidR="00EC3C02" w:rsidRPr="00432CD5" w:rsidRDefault="4F94A3EE" w:rsidP="002F3315">
      <w:pPr>
        <w:pStyle w:val="ListParagraph"/>
        <w:keepNext/>
        <w:keepLines/>
        <w:numPr>
          <w:ilvl w:val="0"/>
          <w:numId w:val="19"/>
        </w:numPr>
        <w:spacing w:before="240" w:after="240"/>
        <w:rPr>
          <w:rFonts w:ascii="Times New Roman" w:hAnsi="Times New Roman"/>
          <w:sz w:val="22"/>
          <w:szCs w:val="22"/>
        </w:rPr>
      </w:pPr>
      <w:r w:rsidRPr="00432CD5">
        <w:rPr>
          <w:rFonts w:ascii="Times New Roman" w:hAnsi="Times New Roman"/>
          <w:b/>
          <w:bCs/>
          <w:sz w:val="22"/>
          <w:szCs w:val="22"/>
        </w:rPr>
        <w:t>Exclusions.</w:t>
      </w:r>
      <w:r w:rsidRPr="00432CD5">
        <w:rPr>
          <w:rFonts w:ascii="Times New Roman" w:hAnsi="Times New Roman"/>
          <w:sz w:val="22"/>
          <w:szCs w:val="22"/>
        </w:rPr>
        <w:t xml:space="preserve"> Service </w:t>
      </w:r>
      <w:r w:rsidR="00230E56">
        <w:rPr>
          <w:rFonts w:ascii="Times New Roman" w:hAnsi="Times New Roman"/>
          <w:sz w:val="22"/>
          <w:szCs w:val="22"/>
        </w:rPr>
        <w:t>I</w:t>
      </w:r>
      <w:r w:rsidRPr="00432CD5">
        <w:rPr>
          <w:rFonts w:ascii="Times New Roman" w:hAnsi="Times New Roman"/>
          <w:sz w:val="22"/>
          <w:szCs w:val="22"/>
        </w:rPr>
        <w:t xml:space="preserve">nterruptions and Service deficiencies shall be excluded from calculation of any measure and shall not count toward any “miss” in performance when any of the criteria set forth in this Section </w:t>
      </w:r>
      <w:r w:rsidR="001D36B9">
        <w:rPr>
          <w:rFonts w:ascii="Times New Roman" w:hAnsi="Times New Roman"/>
          <w:sz w:val="22"/>
          <w:szCs w:val="22"/>
        </w:rPr>
        <w:t>8</w:t>
      </w:r>
      <w:r w:rsidRPr="00432CD5">
        <w:rPr>
          <w:rFonts w:ascii="Times New Roman" w:hAnsi="Times New Roman"/>
          <w:sz w:val="22"/>
          <w:szCs w:val="22"/>
        </w:rPr>
        <w:t xml:space="preserve"> are met (each, an “</w:t>
      </w:r>
      <w:r w:rsidRPr="00494FBE">
        <w:rPr>
          <w:rFonts w:ascii="Times New Roman" w:hAnsi="Times New Roman"/>
          <w:b/>
          <w:bCs/>
          <w:sz w:val="22"/>
          <w:szCs w:val="22"/>
        </w:rPr>
        <w:t>Exclusion</w:t>
      </w:r>
      <w:r w:rsidRPr="00432CD5">
        <w:rPr>
          <w:rFonts w:ascii="Times New Roman" w:hAnsi="Times New Roman"/>
          <w:sz w:val="22"/>
          <w:szCs w:val="22"/>
        </w:rPr>
        <w:t>”).</w:t>
      </w:r>
    </w:p>
    <w:p w14:paraId="4100E42E" w14:textId="35E453F2"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A </w:t>
      </w:r>
      <w:r w:rsidR="00230E56">
        <w:rPr>
          <w:rFonts w:ascii="Times New Roman" w:hAnsi="Times New Roman"/>
          <w:sz w:val="22"/>
          <w:szCs w:val="22"/>
        </w:rPr>
        <w:t>S</w:t>
      </w:r>
      <w:r w:rsidRPr="00432CD5">
        <w:rPr>
          <w:rFonts w:ascii="Times New Roman" w:hAnsi="Times New Roman"/>
          <w:sz w:val="22"/>
          <w:szCs w:val="22"/>
        </w:rPr>
        <w:t xml:space="preserve">ervice </w:t>
      </w:r>
      <w:r w:rsidR="00230E56">
        <w:rPr>
          <w:rFonts w:ascii="Times New Roman" w:hAnsi="Times New Roman"/>
          <w:sz w:val="22"/>
          <w:szCs w:val="22"/>
        </w:rPr>
        <w:t>I</w:t>
      </w:r>
      <w:r w:rsidRPr="00432CD5">
        <w:rPr>
          <w:rFonts w:ascii="Times New Roman" w:hAnsi="Times New Roman"/>
          <w:sz w:val="22"/>
          <w:szCs w:val="22"/>
        </w:rPr>
        <w:t xml:space="preserve">nterruption </w:t>
      </w:r>
      <w:r w:rsidR="00230E56">
        <w:rPr>
          <w:rFonts w:ascii="Times New Roman" w:hAnsi="Times New Roman"/>
          <w:sz w:val="22"/>
          <w:szCs w:val="22"/>
        </w:rPr>
        <w:t xml:space="preserve">or Performance Attribute miss </w:t>
      </w:r>
      <w:r w:rsidR="006B61AC">
        <w:rPr>
          <w:rFonts w:ascii="Times New Roman" w:hAnsi="Times New Roman"/>
          <w:sz w:val="22"/>
          <w:szCs w:val="22"/>
        </w:rPr>
        <w:t>when the</w:t>
      </w:r>
      <w:r w:rsidR="00230E56">
        <w:rPr>
          <w:rFonts w:ascii="Times New Roman" w:hAnsi="Times New Roman"/>
          <w:sz w:val="22"/>
          <w:szCs w:val="22"/>
        </w:rPr>
        <w:t xml:space="preserve"> service</w:t>
      </w:r>
      <w:r w:rsidR="006B61AC">
        <w:rPr>
          <w:rFonts w:ascii="Times New Roman" w:hAnsi="Times New Roman"/>
          <w:sz w:val="22"/>
          <w:szCs w:val="22"/>
        </w:rPr>
        <w:t xml:space="preserve"> elements</w:t>
      </w:r>
      <w:r w:rsidRPr="00432CD5">
        <w:rPr>
          <w:rFonts w:ascii="Times New Roman" w:hAnsi="Times New Roman"/>
          <w:sz w:val="22"/>
          <w:szCs w:val="22"/>
        </w:rPr>
        <w:t xml:space="preserve">, in question, </w:t>
      </w:r>
      <w:r w:rsidR="00230E56">
        <w:rPr>
          <w:rFonts w:ascii="Times New Roman" w:hAnsi="Times New Roman"/>
          <w:sz w:val="22"/>
          <w:szCs w:val="22"/>
        </w:rPr>
        <w:t>are</w:t>
      </w:r>
      <w:r w:rsidRPr="00432CD5">
        <w:rPr>
          <w:rFonts w:ascii="Times New Roman" w:hAnsi="Times New Roman"/>
          <w:sz w:val="22"/>
          <w:szCs w:val="22"/>
        </w:rPr>
        <w:t xml:space="preserve"> incapacitated or unavailable due to any of the following:</w:t>
      </w:r>
    </w:p>
    <w:p w14:paraId="5A3E7EC5" w14:textId="143A7908" w:rsidR="00EC3C02" w:rsidRPr="00432CD5" w:rsidRDefault="00EC3C02" w:rsidP="002F3315">
      <w:pPr>
        <w:pStyle w:val="ListParagraph"/>
        <w:numPr>
          <w:ilvl w:val="2"/>
          <w:numId w:val="19"/>
        </w:numPr>
        <w:spacing w:before="120" w:after="120"/>
        <w:rPr>
          <w:rFonts w:ascii="Times New Roman" w:hAnsi="Times New Roman"/>
          <w:sz w:val="22"/>
          <w:szCs w:val="22"/>
        </w:rPr>
      </w:pPr>
      <w:r w:rsidRPr="00432CD5">
        <w:rPr>
          <w:rFonts w:ascii="Times New Roman" w:hAnsi="Times New Roman"/>
          <w:sz w:val="22"/>
          <w:szCs w:val="22"/>
        </w:rPr>
        <w:t xml:space="preserve">A complete </w:t>
      </w:r>
      <w:r w:rsidR="006B61AC">
        <w:rPr>
          <w:rFonts w:ascii="Times New Roman" w:hAnsi="Times New Roman"/>
          <w:sz w:val="22"/>
          <w:szCs w:val="22"/>
        </w:rPr>
        <w:t>circuit path</w:t>
      </w:r>
      <w:r w:rsidRPr="00432CD5">
        <w:rPr>
          <w:rFonts w:ascii="Times New Roman" w:hAnsi="Times New Roman"/>
          <w:sz w:val="22"/>
          <w:szCs w:val="22"/>
        </w:rPr>
        <w:t xml:space="preserve"> that has not been fully tested and/or accepted, following the provisioning of a new installation order, or the change to an existing </w:t>
      </w:r>
      <w:r w:rsidR="00230E56">
        <w:rPr>
          <w:rFonts w:ascii="Times New Roman" w:hAnsi="Times New Roman"/>
          <w:sz w:val="22"/>
          <w:szCs w:val="22"/>
        </w:rPr>
        <w:t>circuit p</w:t>
      </w:r>
      <w:r w:rsidRPr="00432CD5">
        <w:rPr>
          <w:rFonts w:ascii="Times New Roman" w:hAnsi="Times New Roman"/>
          <w:sz w:val="22"/>
          <w:szCs w:val="22"/>
        </w:rPr>
        <w:t xml:space="preserve">ath, or newly </w:t>
      </w:r>
      <w:r w:rsidR="00230E56">
        <w:rPr>
          <w:rFonts w:ascii="Times New Roman" w:hAnsi="Times New Roman"/>
          <w:sz w:val="22"/>
          <w:szCs w:val="22"/>
        </w:rPr>
        <w:t>circuit path through no fault of Frontier or Frontier’s agent or subcontractors</w:t>
      </w:r>
      <w:r w:rsidRPr="00432CD5">
        <w:rPr>
          <w:rFonts w:ascii="Times New Roman" w:hAnsi="Times New Roman"/>
          <w:sz w:val="22"/>
          <w:szCs w:val="22"/>
        </w:rPr>
        <w:t>;</w:t>
      </w:r>
    </w:p>
    <w:p w14:paraId="2A922A81" w14:textId="77777777" w:rsidR="00EC3C02" w:rsidRPr="00432CD5" w:rsidRDefault="00EC3C02" w:rsidP="002F3315">
      <w:pPr>
        <w:pStyle w:val="ListParagraph"/>
        <w:numPr>
          <w:ilvl w:val="2"/>
          <w:numId w:val="19"/>
        </w:numPr>
        <w:spacing w:before="120" w:after="120"/>
        <w:rPr>
          <w:rFonts w:ascii="Times New Roman" w:hAnsi="Times New Roman"/>
          <w:sz w:val="22"/>
          <w:szCs w:val="22"/>
        </w:rPr>
      </w:pPr>
      <w:r w:rsidRPr="00432CD5">
        <w:rPr>
          <w:rFonts w:ascii="Times New Roman" w:hAnsi="Times New Roman"/>
          <w:sz w:val="22"/>
          <w:szCs w:val="22"/>
        </w:rPr>
        <w:t>Provisioning based on incorrect, inaccurate and/or incomplete information, with respect to network specifications received on an ASR or other Service Order for the delivery of ethernet frames;</w:t>
      </w:r>
    </w:p>
    <w:p w14:paraId="44754FA9"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Any power failure associated within an end user premise that Frontier determines is the result of inadequate power supply or agreed upon appropriate battery backup per this E-Path Service Schedule;</w:t>
      </w:r>
    </w:p>
    <w:p w14:paraId="637DD418" w14:textId="178E16B9"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Any time period for which Frontier has notified Customer of scheduled maintenance or the need for an emergency rearrangement</w:t>
      </w:r>
      <w:r w:rsidR="002F3315">
        <w:rPr>
          <w:rFonts w:ascii="Times New Roman" w:hAnsi="Times New Roman"/>
          <w:sz w:val="22"/>
          <w:szCs w:val="22"/>
        </w:rPr>
        <w:t xml:space="preserve"> </w:t>
      </w:r>
      <w:r w:rsidR="002F3315" w:rsidRPr="00653363">
        <w:rPr>
          <w:rFonts w:ascii="Times New Roman" w:hAnsi="Times New Roman"/>
          <w:sz w:val="22"/>
          <w:szCs w:val="22"/>
        </w:rPr>
        <w:t xml:space="preserve">provided, however, that in the event </w:t>
      </w:r>
      <w:r w:rsidR="002F3315">
        <w:rPr>
          <w:rFonts w:ascii="Times New Roman" w:hAnsi="Times New Roman"/>
          <w:sz w:val="22"/>
          <w:szCs w:val="22"/>
        </w:rPr>
        <w:t xml:space="preserve">downtime associated with scheduled maintenance results in an interruption period longer than the period of scheduled maintenance or scheduled </w:t>
      </w:r>
      <w:r w:rsidR="002F3315">
        <w:rPr>
          <w:rFonts w:ascii="Times New Roman" w:hAnsi="Times New Roman"/>
          <w:sz w:val="22"/>
          <w:szCs w:val="22"/>
        </w:rPr>
        <w:lastRenderedPageBreak/>
        <w:t xml:space="preserve">downtime, any such interruption period commencing after the close of the scheduled maintenance window in excess of the MTTR SLA shall not </w:t>
      </w:r>
      <w:r w:rsidR="002F3315" w:rsidRPr="00C92D02">
        <w:rPr>
          <w:rFonts w:ascii="Times New Roman" w:hAnsi="Times New Roman"/>
          <w:sz w:val="22"/>
          <w:szCs w:val="22"/>
        </w:rPr>
        <w:t>be excluded from calculation of any measure and shall count toward any “miss”</w:t>
      </w:r>
      <w:r w:rsidRPr="00432CD5">
        <w:rPr>
          <w:rFonts w:ascii="Times New Roman" w:hAnsi="Times New Roman"/>
          <w:sz w:val="22"/>
          <w:szCs w:val="22"/>
        </w:rPr>
        <w:t>;</w:t>
      </w:r>
    </w:p>
    <w:p w14:paraId="6D3E846B"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A Force Majeure event as defined in the MSA;</w:t>
      </w:r>
    </w:p>
    <w:p w14:paraId="126AE5B3"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Any and all service troubles not reported in a manner consistent with the guidelines and procedures as set forth in this E-Path Service Schedule and the Frontier wholesale website;</w:t>
      </w:r>
    </w:p>
    <w:p w14:paraId="130B19C7" w14:textId="05C23E78"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Frontier was not afforded access to the necessary premises to access all physical and/or virtual elements associated with termination or an agreed upon demarcation point; and/or</w:t>
      </w:r>
    </w:p>
    <w:p w14:paraId="2BE8AF9A" w14:textId="4F2BFA9A"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 xml:space="preserve">During any period of oversubscription initiated by </w:t>
      </w:r>
      <w:r w:rsidR="002F3315" w:rsidRPr="00CD6146">
        <w:rPr>
          <w:rFonts w:ascii="Times New Roman" w:hAnsi="Times New Roman"/>
          <w:sz w:val="22"/>
          <w:szCs w:val="22"/>
        </w:rPr>
        <w:t>Customer</w:t>
      </w:r>
      <w:r w:rsidR="002F3315" w:rsidRPr="007E3B42">
        <w:rPr>
          <w:rFonts w:ascii="Calibri" w:hAnsi="Calibri" w:cs="Calibri"/>
          <w:color w:val="222222"/>
          <w:sz w:val="22"/>
          <w:szCs w:val="22"/>
          <w:shd w:val="clear" w:color="auto" w:fill="FFFFFF"/>
        </w:rPr>
        <w:t xml:space="preserve"> </w:t>
      </w:r>
      <w:r w:rsidR="002F3315" w:rsidRPr="007E3B42">
        <w:rPr>
          <w:rFonts w:ascii="Times New Roman" w:hAnsi="Times New Roman"/>
          <w:sz w:val="22"/>
          <w:szCs w:val="22"/>
        </w:rPr>
        <w:t>that results in congestion t</w:t>
      </w:r>
      <w:r w:rsidR="002F3315">
        <w:rPr>
          <w:rFonts w:ascii="Times New Roman" w:hAnsi="Times New Roman"/>
          <w:sz w:val="22"/>
          <w:szCs w:val="22"/>
        </w:rPr>
        <w:t>hat affects circuit performance</w:t>
      </w:r>
      <w:r w:rsidRPr="00432CD5">
        <w:rPr>
          <w:rFonts w:ascii="Times New Roman" w:hAnsi="Times New Roman"/>
          <w:sz w:val="22"/>
          <w:szCs w:val="22"/>
        </w:rPr>
        <w:t>.</w:t>
      </w:r>
    </w:p>
    <w:p w14:paraId="30F85ADB" w14:textId="0C2E158F" w:rsidR="0028352F" w:rsidRPr="00A156EE" w:rsidRDefault="00EC3C02" w:rsidP="0061633E">
      <w:pPr>
        <w:pStyle w:val="ListParagraph"/>
        <w:numPr>
          <w:ilvl w:val="2"/>
          <w:numId w:val="19"/>
        </w:numPr>
        <w:spacing w:before="240" w:after="240"/>
        <w:rPr>
          <w:sz w:val="22"/>
        </w:rPr>
      </w:pPr>
      <w:r w:rsidRPr="0061633E">
        <w:rPr>
          <w:rFonts w:ascii="Times New Roman" w:hAnsi="Times New Roman"/>
          <w:sz w:val="22"/>
          <w:szCs w:val="22"/>
        </w:rPr>
        <w:t xml:space="preserve">Customer must request credit pursuant to Section </w:t>
      </w:r>
      <w:r w:rsidR="002F3315">
        <w:rPr>
          <w:rFonts w:ascii="Times New Roman" w:hAnsi="Times New Roman"/>
          <w:sz w:val="22"/>
          <w:szCs w:val="22"/>
        </w:rPr>
        <w:t>3.2</w:t>
      </w:r>
      <w:r w:rsidRPr="0061633E">
        <w:rPr>
          <w:rFonts w:ascii="Times New Roman" w:hAnsi="Times New Roman"/>
          <w:sz w:val="22"/>
          <w:szCs w:val="22"/>
        </w:rPr>
        <w:t xml:space="preserve"> of this Exhibit C within ninety (90) business days of the </w:t>
      </w:r>
      <w:r w:rsidR="002F3315" w:rsidRPr="00D444AC">
        <w:rPr>
          <w:rFonts w:ascii="Times New Roman" w:hAnsi="Times New Roman"/>
          <w:sz w:val="22"/>
          <w:szCs w:val="22"/>
        </w:rPr>
        <w:t xml:space="preserve">date on which Customer submitted the trouble </w:t>
      </w:r>
      <w:r w:rsidR="002F3315">
        <w:rPr>
          <w:rFonts w:ascii="Times New Roman" w:hAnsi="Times New Roman"/>
          <w:sz w:val="22"/>
          <w:szCs w:val="22"/>
        </w:rPr>
        <w:t>ticket</w:t>
      </w:r>
      <w:r w:rsidR="002F3315" w:rsidRPr="00D444AC">
        <w:rPr>
          <w:rFonts w:ascii="Times New Roman" w:hAnsi="Times New Roman"/>
          <w:sz w:val="22"/>
          <w:szCs w:val="22"/>
        </w:rPr>
        <w:t xml:space="preserve"> associated with the</w:t>
      </w:r>
      <w:r w:rsidRPr="0061633E">
        <w:rPr>
          <w:rFonts w:ascii="Times New Roman" w:hAnsi="Times New Roman"/>
          <w:sz w:val="22"/>
          <w:szCs w:val="22"/>
        </w:rPr>
        <w:t xml:space="preserve"> missed performance metric.  No requests will be reviewed or considered and no credit for events will be provided, outside of this </w:t>
      </w:r>
      <w:r w:rsidR="002F3315">
        <w:rPr>
          <w:rFonts w:ascii="Times New Roman" w:hAnsi="Times New Roman"/>
          <w:sz w:val="22"/>
          <w:szCs w:val="22"/>
        </w:rPr>
        <w:t xml:space="preserve">90-day </w:t>
      </w:r>
      <w:r w:rsidRPr="0061633E">
        <w:rPr>
          <w:rFonts w:ascii="Times New Roman" w:hAnsi="Times New Roman"/>
          <w:sz w:val="22"/>
          <w:szCs w:val="22"/>
        </w:rPr>
        <w:t>timeframe.</w:t>
      </w:r>
      <w:bookmarkEnd w:id="23"/>
    </w:p>
    <w:sectPr w:rsidR="0028352F" w:rsidRPr="00A156EE" w:rsidSect="00757A81">
      <w:footnotePr>
        <w:numRestart w:val="eachSect"/>
      </w:foot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6C1BE" w14:textId="77777777" w:rsidR="00CE6F54" w:rsidRDefault="00CE6F54">
      <w:r>
        <w:separator/>
      </w:r>
    </w:p>
  </w:endnote>
  <w:endnote w:type="continuationSeparator" w:id="0">
    <w:p w14:paraId="53594506" w14:textId="77777777" w:rsidR="00CE6F54" w:rsidRDefault="00CE6F54">
      <w:r>
        <w:continuationSeparator/>
      </w:r>
    </w:p>
  </w:endnote>
  <w:endnote w:type="continuationNotice" w:id="1">
    <w:p w14:paraId="51AACF6A" w14:textId="77777777" w:rsidR="00CE6F54" w:rsidRDefault="00CE6F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668C7" w14:textId="77777777" w:rsidR="00CA45B6" w:rsidRDefault="00CA4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874224987"/>
      <w:docPartObj>
        <w:docPartGallery w:val="Page Numbers (Bottom of Page)"/>
        <w:docPartUnique/>
      </w:docPartObj>
    </w:sdtPr>
    <w:sdtEndPr>
      <w:rPr>
        <w:noProof/>
      </w:rPr>
    </w:sdtEndPr>
    <w:sdtContent>
      <w:p w14:paraId="7B3F70D0" w14:textId="34D16C09" w:rsidR="002E587B" w:rsidRPr="002E587B" w:rsidRDefault="002E587B">
        <w:pPr>
          <w:pStyle w:val="Footer"/>
          <w:rPr>
            <w:sz w:val="18"/>
            <w:szCs w:val="18"/>
          </w:rPr>
        </w:pPr>
        <w:r w:rsidRPr="002E587B">
          <w:rPr>
            <w:sz w:val="18"/>
            <w:szCs w:val="18"/>
          </w:rPr>
          <w:fldChar w:fldCharType="begin"/>
        </w:r>
        <w:r w:rsidRPr="002E587B">
          <w:rPr>
            <w:sz w:val="18"/>
            <w:szCs w:val="18"/>
          </w:rPr>
          <w:instrText xml:space="preserve"> PAGE   \* MERGEFORMAT </w:instrText>
        </w:r>
        <w:r w:rsidRPr="002E587B">
          <w:rPr>
            <w:sz w:val="18"/>
            <w:szCs w:val="18"/>
          </w:rPr>
          <w:fldChar w:fldCharType="separate"/>
        </w:r>
        <w:r w:rsidRPr="002E587B">
          <w:rPr>
            <w:noProof/>
            <w:sz w:val="18"/>
            <w:szCs w:val="18"/>
          </w:rPr>
          <w:t>2</w:t>
        </w:r>
        <w:r w:rsidRPr="002E587B">
          <w:rPr>
            <w:noProof/>
            <w:sz w:val="18"/>
            <w:szCs w:val="18"/>
          </w:rPr>
          <w:fldChar w:fldCharType="end"/>
        </w:r>
      </w:p>
    </w:sdtContent>
  </w:sdt>
  <w:p w14:paraId="74E8E5D9" w14:textId="66583ABA" w:rsidR="00CA45B6" w:rsidRPr="002E587B" w:rsidRDefault="002E587B" w:rsidP="004B1479">
    <w:pPr>
      <w:pStyle w:val="Footer"/>
      <w:rPr>
        <w:sz w:val="18"/>
        <w:szCs w:val="18"/>
      </w:rPr>
    </w:pPr>
    <w:r w:rsidRPr="002E587B">
      <w:rPr>
        <w:sz w:val="18"/>
        <w:szCs w:val="18"/>
      </w:rPr>
      <w:t>EPATH</w:t>
    </w:r>
  </w:p>
  <w:p w14:paraId="61D1E4BC" w14:textId="34644667" w:rsidR="002E587B" w:rsidRPr="002E587B" w:rsidRDefault="002E587B" w:rsidP="004B1479">
    <w:pPr>
      <w:pStyle w:val="Footer"/>
      <w:rPr>
        <w:sz w:val="18"/>
        <w:szCs w:val="18"/>
      </w:rPr>
    </w:pPr>
    <w:r w:rsidRPr="002E587B">
      <w:rPr>
        <w:sz w:val="18"/>
        <w:szCs w:val="18"/>
      </w:rPr>
      <w:t>{{Subscriber_Name}}</w:t>
    </w:r>
  </w:p>
  <w:p w14:paraId="05EDBF5A" w14:textId="546CD102" w:rsidR="002E587B" w:rsidRPr="002E587B" w:rsidRDefault="002E587B" w:rsidP="004B1479">
    <w:pPr>
      <w:pStyle w:val="Footer"/>
      <w:rPr>
        <w:sz w:val="18"/>
        <w:szCs w:val="18"/>
      </w:rPr>
    </w:pPr>
    <w:r w:rsidRPr="002E587B">
      <w:rPr>
        <w:sz w:val="18"/>
        <w:szCs w:val="18"/>
      </w:rPr>
      <w:t>{{ACNA}}</w:t>
    </w:r>
  </w:p>
  <w:p w14:paraId="6D9B1A15" w14:textId="0BF590E1" w:rsidR="002E587B" w:rsidRPr="002E587B" w:rsidRDefault="002E587B" w:rsidP="004B1479">
    <w:pPr>
      <w:pStyle w:val="Footer"/>
      <w:rPr>
        <w:sz w:val="18"/>
        <w:szCs w:val="18"/>
      </w:rPr>
    </w:pPr>
    <w:r w:rsidRPr="002E587B">
      <w:rPr>
        <w:sz w:val="18"/>
        <w:szCs w:val="18"/>
      </w:rPr>
      <w:t>{{PNUM}}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519FF" w14:textId="77777777" w:rsidR="00CA45B6" w:rsidRDefault="00CA4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611D9" w14:textId="77777777" w:rsidR="00CE6F54" w:rsidRDefault="00CE6F54">
      <w:pPr>
        <w:rPr>
          <w:noProof/>
        </w:rPr>
      </w:pPr>
      <w:r>
        <w:rPr>
          <w:noProof/>
        </w:rPr>
        <w:separator/>
      </w:r>
    </w:p>
  </w:footnote>
  <w:footnote w:type="continuationSeparator" w:id="0">
    <w:p w14:paraId="51E41516" w14:textId="77777777" w:rsidR="00CE6F54" w:rsidRDefault="00CE6F54">
      <w:r>
        <w:continuationSeparator/>
      </w:r>
    </w:p>
  </w:footnote>
  <w:footnote w:type="continuationNotice" w:id="1">
    <w:p w14:paraId="31AA5934" w14:textId="77777777" w:rsidR="00CE6F54" w:rsidRDefault="00CE6F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110F0" w14:textId="77777777" w:rsidR="00CA45B6" w:rsidRDefault="00CA4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4" w:type="dxa"/>
      <w:jc w:val="center"/>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612"/>
      <w:gridCol w:w="5592"/>
    </w:tblGrid>
    <w:tr w:rsidR="004F75B2" w14:paraId="06955E00" w14:textId="77777777" w:rsidTr="0006662D">
      <w:trPr>
        <w:trHeight w:val="1082"/>
        <w:jc w:val="center"/>
      </w:trPr>
      <w:tc>
        <w:tcPr>
          <w:tcW w:w="5612" w:type="dxa"/>
          <w:tcBorders>
            <w:top w:val="single" w:sz="12" w:space="0" w:color="auto"/>
            <w:left w:val="single" w:sz="12" w:space="0" w:color="auto"/>
            <w:bottom w:val="single" w:sz="12" w:space="0" w:color="auto"/>
            <w:right w:val="nil"/>
          </w:tcBorders>
          <w:shd w:val="clear" w:color="auto" w:fill="auto"/>
        </w:tcPr>
        <w:p w14:paraId="3C772078" w14:textId="4D855569" w:rsidR="004F75B2" w:rsidRDefault="004F75B2" w:rsidP="008818DB">
          <w:pPr>
            <w:pStyle w:val="Header"/>
            <w:rPr>
              <w:sz w:val="16"/>
              <w:szCs w:val="16"/>
            </w:rPr>
          </w:pPr>
          <w:r>
            <w:rPr>
              <w:noProof/>
              <w:color w:val="2B579A"/>
              <w:shd w:val="clear" w:color="auto" w:fill="E6E6E6"/>
            </w:rPr>
            <w:drawing>
              <wp:anchor distT="0" distB="0" distL="114300" distR="114300" simplePos="0" relativeHeight="251658240" behindDoc="1" locked="0" layoutInCell="1" allowOverlap="1" wp14:anchorId="261CD3BB" wp14:editId="3AF36DD2">
                <wp:simplePos x="0" y="0"/>
                <wp:positionH relativeFrom="margin">
                  <wp:posOffset>68707</wp:posOffset>
                </wp:positionH>
                <wp:positionV relativeFrom="margin">
                  <wp:posOffset>330</wp:posOffset>
                </wp:positionV>
                <wp:extent cx="1209675" cy="622935"/>
                <wp:effectExtent l="0" t="0" r="9525" b="5715"/>
                <wp:wrapTight wrapText="bothSides">
                  <wp:wrapPolygon edited="0">
                    <wp:start x="5783" y="0"/>
                    <wp:lineTo x="0" y="3963"/>
                    <wp:lineTo x="0" y="21138"/>
                    <wp:lineTo x="20750" y="21138"/>
                    <wp:lineTo x="21430" y="9908"/>
                    <wp:lineTo x="21430" y="7927"/>
                    <wp:lineTo x="11565" y="0"/>
                    <wp:lineTo x="578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tc>
      <w:tc>
        <w:tcPr>
          <w:tcW w:w="5592" w:type="dxa"/>
          <w:tcBorders>
            <w:top w:val="single" w:sz="12" w:space="0" w:color="auto"/>
            <w:left w:val="nil"/>
            <w:bottom w:val="single" w:sz="12" w:space="0" w:color="auto"/>
            <w:right w:val="single" w:sz="12" w:space="0" w:color="auto"/>
          </w:tcBorders>
        </w:tcPr>
        <w:p w14:paraId="41257F19" w14:textId="77777777" w:rsidR="004F75B2" w:rsidRPr="007746CD" w:rsidRDefault="004F75B2" w:rsidP="008818DB">
          <w:pPr>
            <w:pStyle w:val="Header"/>
            <w:jc w:val="right"/>
            <w:rPr>
              <w:rStyle w:val="PageNumber"/>
              <w:rFonts w:ascii="Arial" w:hAnsi="Arial" w:cs="Arial"/>
              <w:b/>
              <w:bCs/>
              <w:sz w:val="20"/>
              <w:szCs w:val="20"/>
            </w:rPr>
          </w:pPr>
        </w:p>
        <w:p w14:paraId="5689C450" w14:textId="77777777" w:rsidR="004F75B2" w:rsidRPr="00734637" w:rsidRDefault="004F75B2" w:rsidP="008818DB">
          <w:pPr>
            <w:pStyle w:val="Header"/>
            <w:tabs>
              <w:tab w:val="left" w:pos="3912"/>
            </w:tabs>
            <w:jc w:val="right"/>
            <w:rPr>
              <w:b/>
              <w:bCs/>
              <w:sz w:val="20"/>
              <w:szCs w:val="20"/>
            </w:rPr>
          </w:pPr>
          <w:r w:rsidRPr="00734637">
            <w:rPr>
              <w:b/>
              <w:bCs/>
              <w:sz w:val="20"/>
              <w:szCs w:val="20"/>
            </w:rPr>
            <w:t>FRONTIER SERVICES SCHEDULE</w:t>
          </w:r>
        </w:p>
        <w:p w14:paraId="7E3D0FEB" w14:textId="77777777" w:rsidR="004F75B2" w:rsidRPr="00734637" w:rsidRDefault="004F75B2" w:rsidP="008818DB">
          <w:pPr>
            <w:pStyle w:val="Header"/>
            <w:jc w:val="right"/>
            <w:rPr>
              <w:sz w:val="20"/>
              <w:szCs w:val="20"/>
            </w:rPr>
          </w:pPr>
        </w:p>
        <w:p w14:paraId="0798A8EE" w14:textId="77777777" w:rsidR="004F75B2" w:rsidRPr="007746CD" w:rsidRDefault="004F75B2" w:rsidP="008818DB">
          <w:pPr>
            <w:pStyle w:val="Header"/>
            <w:jc w:val="right"/>
            <w:rPr>
              <w:rFonts w:ascii="Arial" w:hAnsi="Arial" w:cs="Arial"/>
              <w:b/>
              <w:sz w:val="18"/>
              <w:szCs w:val="18"/>
            </w:rPr>
          </w:pPr>
          <w:r w:rsidRPr="00734637">
            <w:rPr>
              <w:b/>
              <w:sz w:val="18"/>
              <w:szCs w:val="18"/>
            </w:rPr>
            <w:t>Frontier Confidential</w:t>
          </w:r>
        </w:p>
      </w:tc>
    </w:tr>
  </w:tbl>
  <w:p w14:paraId="2B43C792" w14:textId="77777777" w:rsidR="004F75B2" w:rsidRPr="0006662D" w:rsidRDefault="004F75B2" w:rsidP="00A81588">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407D1" w14:textId="77777777" w:rsidR="00CA45B6" w:rsidRDefault="00CA4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F4F27280"/>
    <w:lvl w:ilvl="0" w:tplc="09985184">
      <w:start w:val="1"/>
      <w:numFmt w:val="decimal"/>
      <w:pStyle w:val="ListNumber4"/>
      <w:lvlText w:val="%1."/>
      <w:lvlJc w:val="left"/>
      <w:pPr>
        <w:tabs>
          <w:tab w:val="num" w:pos="1440"/>
        </w:tabs>
        <w:ind w:left="1440" w:hanging="360"/>
      </w:pPr>
    </w:lvl>
    <w:lvl w:ilvl="1" w:tplc="BC5CBC84">
      <w:numFmt w:val="decimal"/>
      <w:lvlText w:val=""/>
      <w:lvlJc w:val="left"/>
    </w:lvl>
    <w:lvl w:ilvl="2" w:tplc="97BEED76">
      <w:numFmt w:val="decimal"/>
      <w:lvlText w:val=""/>
      <w:lvlJc w:val="left"/>
    </w:lvl>
    <w:lvl w:ilvl="3" w:tplc="5A781D5A">
      <w:numFmt w:val="decimal"/>
      <w:lvlText w:val=""/>
      <w:lvlJc w:val="left"/>
    </w:lvl>
    <w:lvl w:ilvl="4" w:tplc="5AF61746">
      <w:numFmt w:val="decimal"/>
      <w:lvlText w:val=""/>
      <w:lvlJc w:val="left"/>
    </w:lvl>
    <w:lvl w:ilvl="5" w:tplc="2D64C6A0">
      <w:numFmt w:val="decimal"/>
      <w:lvlText w:val=""/>
      <w:lvlJc w:val="left"/>
    </w:lvl>
    <w:lvl w:ilvl="6" w:tplc="69008662">
      <w:numFmt w:val="decimal"/>
      <w:lvlText w:val=""/>
      <w:lvlJc w:val="left"/>
    </w:lvl>
    <w:lvl w:ilvl="7" w:tplc="F496D4A6">
      <w:numFmt w:val="decimal"/>
      <w:lvlText w:val=""/>
      <w:lvlJc w:val="left"/>
    </w:lvl>
    <w:lvl w:ilvl="8" w:tplc="907C74B8">
      <w:numFmt w:val="decimal"/>
      <w:lvlText w:val=""/>
      <w:lvlJc w:val="left"/>
    </w:lvl>
  </w:abstractNum>
  <w:abstractNum w:abstractNumId="2" w15:restartNumberingAfterBreak="0">
    <w:nsid w:val="FFFFFF7E"/>
    <w:multiLevelType w:val="hybridMultilevel"/>
    <w:tmpl w:val="7A7EA1A6"/>
    <w:lvl w:ilvl="0" w:tplc="58B46322">
      <w:start w:val="1"/>
      <w:numFmt w:val="decimal"/>
      <w:pStyle w:val="ListNumber3"/>
      <w:lvlText w:val="%1."/>
      <w:lvlJc w:val="left"/>
      <w:pPr>
        <w:tabs>
          <w:tab w:val="num" w:pos="1080"/>
        </w:tabs>
        <w:ind w:left="1080" w:hanging="360"/>
      </w:pPr>
    </w:lvl>
    <w:lvl w:ilvl="1" w:tplc="8806BD34">
      <w:numFmt w:val="decimal"/>
      <w:lvlText w:val=""/>
      <w:lvlJc w:val="left"/>
    </w:lvl>
    <w:lvl w:ilvl="2" w:tplc="0064678A">
      <w:numFmt w:val="decimal"/>
      <w:lvlText w:val=""/>
      <w:lvlJc w:val="left"/>
    </w:lvl>
    <w:lvl w:ilvl="3" w:tplc="B98CC828">
      <w:numFmt w:val="decimal"/>
      <w:lvlText w:val=""/>
      <w:lvlJc w:val="left"/>
    </w:lvl>
    <w:lvl w:ilvl="4" w:tplc="5896EEBA">
      <w:numFmt w:val="decimal"/>
      <w:lvlText w:val=""/>
      <w:lvlJc w:val="left"/>
    </w:lvl>
    <w:lvl w:ilvl="5" w:tplc="09C05EE6">
      <w:numFmt w:val="decimal"/>
      <w:lvlText w:val=""/>
      <w:lvlJc w:val="left"/>
    </w:lvl>
    <w:lvl w:ilvl="6" w:tplc="12EE91CC">
      <w:numFmt w:val="decimal"/>
      <w:lvlText w:val=""/>
      <w:lvlJc w:val="left"/>
    </w:lvl>
    <w:lvl w:ilvl="7" w:tplc="C3646216">
      <w:numFmt w:val="decimal"/>
      <w:lvlText w:val=""/>
      <w:lvlJc w:val="left"/>
    </w:lvl>
    <w:lvl w:ilvl="8" w:tplc="3F400E7E">
      <w:numFmt w:val="decimal"/>
      <w:lvlText w:val=""/>
      <w:lvlJc w:val="left"/>
    </w:lvl>
  </w:abstractNum>
  <w:abstractNum w:abstractNumId="3" w15:restartNumberingAfterBreak="0">
    <w:nsid w:val="FFFFFF7F"/>
    <w:multiLevelType w:val="hybridMultilevel"/>
    <w:tmpl w:val="A4D6399A"/>
    <w:lvl w:ilvl="0" w:tplc="38B4CAAA">
      <w:start w:val="1"/>
      <w:numFmt w:val="decimal"/>
      <w:pStyle w:val="ListNumber2"/>
      <w:lvlText w:val="%1."/>
      <w:lvlJc w:val="left"/>
      <w:pPr>
        <w:tabs>
          <w:tab w:val="num" w:pos="720"/>
        </w:tabs>
        <w:ind w:left="720" w:hanging="360"/>
      </w:pPr>
    </w:lvl>
    <w:lvl w:ilvl="1" w:tplc="718A32A6">
      <w:numFmt w:val="decimal"/>
      <w:lvlText w:val=""/>
      <w:lvlJc w:val="left"/>
    </w:lvl>
    <w:lvl w:ilvl="2" w:tplc="8D3E2326">
      <w:numFmt w:val="decimal"/>
      <w:lvlText w:val=""/>
      <w:lvlJc w:val="left"/>
    </w:lvl>
    <w:lvl w:ilvl="3" w:tplc="E7CAAFB6">
      <w:numFmt w:val="decimal"/>
      <w:lvlText w:val=""/>
      <w:lvlJc w:val="left"/>
    </w:lvl>
    <w:lvl w:ilvl="4" w:tplc="4B128880">
      <w:numFmt w:val="decimal"/>
      <w:lvlText w:val=""/>
      <w:lvlJc w:val="left"/>
    </w:lvl>
    <w:lvl w:ilvl="5" w:tplc="0C927F54">
      <w:numFmt w:val="decimal"/>
      <w:lvlText w:val=""/>
      <w:lvlJc w:val="left"/>
    </w:lvl>
    <w:lvl w:ilvl="6" w:tplc="33D040F6">
      <w:numFmt w:val="decimal"/>
      <w:lvlText w:val=""/>
      <w:lvlJc w:val="left"/>
    </w:lvl>
    <w:lvl w:ilvl="7" w:tplc="ACB880DC">
      <w:numFmt w:val="decimal"/>
      <w:lvlText w:val=""/>
      <w:lvlJc w:val="left"/>
    </w:lvl>
    <w:lvl w:ilvl="8" w:tplc="FA506DC4">
      <w:numFmt w:val="decimal"/>
      <w:lvlText w:val=""/>
      <w:lvlJc w:val="left"/>
    </w:lvl>
  </w:abstractNum>
  <w:abstractNum w:abstractNumId="4" w15:restartNumberingAfterBreak="0">
    <w:nsid w:val="FFFFFF80"/>
    <w:multiLevelType w:val="hybridMultilevel"/>
    <w:tmpl w:val="1AB6F92A"/>
    <w:lvl w:ilvl="0" w:tplc="87B6DD8A">
      <w:start w:val="1"/>
      <w:numFmt w:val="bullet"/>
      <w:pStyle w:val="ListBullet5"/>
      <w:lvlText w:val=""/>
      <w:lvlJc w:val="left"/>
      <w:pPr>
        <w:tabs>
          <w:tab w:val="num" w:pos="1800"/>
        </w:tabs>
        <w:ind w:left="1800" w:hanging="360"/>
      </w:pPr>
      <w:rPr>
        <w:rFonts w:ascii="Symbol" w:hAnsi="Symbol" w:hint="default"/>
      </w:rPr>
    </w:lvl>
    <w:lvl w:ilvl="1" w:tplc="9724DC72">
      <w:numFmt w:val="decimal"/>
      <w:lvlText w:val=""/>
      <w:lvlJc w:val="left"/>
    </w:lvl>
    <w:lvl w:ilvl="2" w:tplc="A84AA552">
      <w:numFmt w:val="decimal"/>
      <w:lvlText w:val=""/>
      <w:lvlJc w:val="left"/>
    </w:lvl>
    <w:lvl w:ilvl="3" w:tplc="B8DC7F8A">
      <w:numFmt w:val="decimal"/>
      <w:lvlText w:val=""/>
      <w:lvlJc w:val="left"/>
    </w:lvl>
    <w:lvl w:ilvl="4" w:tplc="37FAFF00">
      <w:numFmt w:val="decimal"/>
      <w:lvlText w:val=""/>
      <w:lvlJc w:val="left"/>
    </w:lvl>
    <w:lvl w:ilvl="5" w:tplc="4F90A416">
      <w:numFmt w:val="decimal"/>
      <w:lvlText w:val=""/>
      <w:lvlJc w:val="left"/>
    </w:lvl>
    <w:lvl w:ilvl="6" w:tplc="90F223F4">
      <w:numFmt w:val="decimal"/>
      <w:lvlText w:val=""/>
      <w:lvlJc w:val="left"/>
    </w:lvl>
    <w:lvl w:ilvl="7" w:tplc="C5B8AD38">
      <w:numFmt w:val="decimal"/>
      <w:lvlText w:val=""/>
      <w:lvlJc w:val="left"/>
    </w:lvl>
    <w:lvl w:ilvl="8" w:tplc="E806B924">
      <w:numFmt w:val="decimal"/>
      <w:lvlText w:val=""/>
      <w:lvlJc w:val="left"/>
    </w:lvl>
  </w:abstractNum>
  <w:abstractNum w:abstractNumId="5" w15:restartNumberingAfterBreak="0">
    <w:nsid w:val="FFFFFF81"/>
    <w:multiLevelType w:val="hybridMultilevel"/>
    <w:tmpl w:val="8636372A"/>
    <w:lvl w:ilvl="0" w:tplc="454E1B48">
      <w:start w:val="1"/>
      <w:numFmt w:val="bullet"/>
      <w:pStyle w:val="ListBullet4"/>
      <w:lvlText w:val=""/>
      <w:lvlJc w:val="left"/>
      <w:pPr>
        <w:tabs>
          <w:tab w:val="num" w:pos="1440"/>
        </w:tabs>
        <w:ind w:left="1440" w:hanging="360"/>
      </w:pPr>
      <w:rPr>
        <w:rFonts w:ascii="Symbol" w:hAnsi="Symbol" w:hint="default"/>
      </w:rPr>
    </w:lvl>
    <w:lvl w:ilvl="1" w:tplc="F09AE33C">
      <w:numFmt w:val="decimal"/>
      <w:lvlText w:val=""/>
      <w:lvlJc w:val="left"/>
    </w:lvl>
    <w:lvl w:ilvl="2" w:tplc="06D8053E">
      <w:numFmt w:val="decimal"/>
      <w:lvlText w:val=""/>
      <w:lvlJc w:val="left"/>
    </w:lvl>
    <w:lvl w:ilvl="3" w:tplc="94B43D20">
      <w:numFmt w:val="decimal"/>
      <w:lvlText w:val=""/>
      <w:lvlJc w:val="left"/>
    </w:lvl>
    <w:lvl w:ilvl="4" w:tplc="5F5263D6">
      <w:numFmt w:val="decimal"/>
      <w:lvlText w:val=""/>
      <w:lvlJc w:val="left"/>
    </w:lvl>
    <w:lvl w:ilvl="5" w:tplc="679E96F8">
      <w:numFmt w:val="decimal"/>
      <w:lvlText w:val=""/>
      <w:lvlJc w:val="left"/>
    </w:lvl>
    <w:lvl w:ilvl="6" w:tplc="3F16AFF0">
      <w:numFmt w:val="decimal"/>
      <w:lvlText w:val=""/>
      <w:lvlJc w:val="left"/>
    </w:lvl>
    <w:lvl w:ilvl="7" w:tplc="17625362">
      <w:numFmt w:val="decimal"/>
      <w:lvlText w:val=""/>
      <w:lvlJc w:val="left"/>
    </w:lvl>
    <w:lvl w:ilvl="8" w:tplc="36A60FA8">
      <w:numFmt w:val="decimal"/>
      <w:lvlText w:val=""/>
      <w:lvlJc w:val="left"/>
    </w:lvl>
  </w:abstractNum>
  <w:abstractNum w:abstractNumId="6" w15:restartNumberingAfterBreak="0">
    <w:nsid w:val="FFFFFF82"/>
    <w:multiLevelType w:val="hybridMultilevel"/>
    <w:tmpl w:val="23480C24"/>
    <w:lvl w:ilvl="0" w:tplc="E4CC24F6">
      <w:start w:val="1"/>
      <w:numFmt w:val="bullet"/>
      <w:pStyle w:val="ListBullet3"/>
      <w:lvlText w:val=""/>
      <w:lvlJc w:val="left"/>
      <w:pPr>
        <w:tabs>
          <w:tab w:val="num" w:pos="1080"/>
        </w:tabs>
        <w:ind w:left="1080" w:hanging="360"/>
      </w:pPr>
      <w:rPr>
        <w:rFonts w:ascii="Symbol" w:hAnsi="Symbol" w:hint="default"/>
      </w:rPr>
    </w:lvl>
    <w:lvl w:ilvl="1" w:tplc="7B5850D4">
      <w:numFmt w:val="decimal"/>
      <w:lvlText w:val=""/>
      <w:lvlJc w:val="left"/>
    </w:lvl>
    <w:lvl w:ilvl="2" w:tplc="56845B02">
      <w:numFmt w:val="decimal"/>
      <w:lvlText w:val=""/>
      <w:lvlJc w:val="left"/>
    </w:lvl>
    <w:lvl w:ilvl="3" w:tplc="E51C1D4A">
      <w:numFmt w:val="decimal"/>
      <w:lvlText w:val=""/>
      <w:lvlJc w:val="left"/>
    </w:lvl>
    <w:lvl w:ilvl="4" w:tplc="253AAB8E">
      <w:numFmt w:val="decimal"/>
      <w:lvlText w:val=""/>
      <w:lvlJc w:val="left"/>
    </w:lvl>
    <w:lvl w:ilvl="5" w:tplc="E6D6243C">
      <w:numFmt w:val="decimal"/>
      <w:lvlText w:val=""/>
      <w:lvlJc w:val="left"/>
    </w:lvl>
    <w:lvl w:ilvl="6" w:tplc="558A1552">
      <w:numFmt w:val="decimal"/>
      <w:lvlText w:val=""/>
      <w:lvlJc w:val="left"/>
    </w:lvl>
    <w:lvl w:ilvl="7" w:tplc="58624250">
      <w:numFmt w:val="decimal"/>
      <w:lvlText w:val=""/>
      <w:lvlJc w:val="left"/>
    </w:lvl>
    <w:lvl w:ilvl="8" w:tplc="6EBED698">
      <w:numFmt w:val="decimal"/>
      <w:lvlText w:val=""/>
      <w:lvlJc w:val="left"/>
    </w:lvl>
  </w:abstractNum>
  <w:abstractNum w:abstractNumId="7" w15:restartNumberingAfterBreak="0">
    <w:nsid w:val="FFFFFF88"/>
    <w:multiLevelType w:val="hybridMultilevel"/>
    <w:tmpl w:val="71C4EC82"/>
    <w:lvl w:ilvl="0" w:tplc="2E085142">
      <w:start w:val="1"/>
      <w:numFmt w:val="decimal"/>
      <w:pStyle w:val="ListNumber"/>
      <w:lvlText w:val="%1."/>
      <w:lvlJc w:val="left"/>
      <w:pPr>
        <w:tabs>
          <w:tab w:val="num" w:pos="360"/>
        </w:tabs>
        <w:ind w:left="360" w:hanging="360"/>
      </w:pPr>
    </w:lvl>
    <w:lvl w:ilvl="1" w:tplc="A918A690">
      <w:numFmt w:val="decimal"/>
      <w:lvlText w:val=""/>
      <w:lvlJc w:val="left"/>
    </w:lvl>
    <w:lvl w:ilvl="2" w:tplc="5F38833A">
      <w:numFmt w:val="decimal"/>
      <w:lvlText w:val=""/>
      <w:lvlJc w:val="left"/>
    </w:lvl>
    <w:lvl w:ilvl="3" w:tplc="DE445478">
      <w:numFmt w:val="decimal"/>
      <w:lvlText w:val=""/>
      <w:lvlJc w:val="left"/>
    </w:lvl>
    <w:lvl w:ilvl="4" w:tplc="E646B1F0">
      <w:numFmt w:val="decimal"/>
      <w:lvlText w:val=""/>
      <w:lvlJc w:val="left"/>
    </w:lvl>
    <w:lvl w:ilvl="5" w:tplc="BB22965E">
      <w:numFmt w:val="decimal"/>
      <w:lvlText w:val=""/>
      <w:lvlJc w:val="left"/>
    </w:lvl>
    <w:lvl w:ilvl="6" w:tplc="31EEEEFA">
      <w:numFmt w:val="decimal"/>
      <w:lvlText w:val=""/>
      <w:lvlJc w:val="left"/>
    </w:lvl>
    <w:lvl w:ilvl="7" w:tplc="A5E8276A">
      <w:numFmt w:val="decimal"/>
      <w:lvlText w:val=""/>
      <w:lvlJc w:val="left"/>
    </w:lvl>
    <w:lvl w:ilvl="8" w:tplc="54E2F26E">
      <w:numFmt w:val="decimal"/>
      <w:lvlText w:val=""/>
      <w:lvlJc w:val="left"/>
    </w:lvl>
  </w:abstractNum>
  <w:abstractNum w:abstractNumId="8" w15:restartNumberingAfterBreak="0">
    <w:nsid w:val="02826DB1"/>
    <w:multiLevelType w:val="multilevel"/>
    <w:tmpl w:val="53600106"/>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681A"/>
    <w:multiLevelType w:val="hybridMultilevel"/>
    <w:tmpl w:val="FEBAF24E"/>
    <w:lvl w:ilvl="0" w:tplc="36B294C6">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D6BC0"/>
    <w:multiLevelType w:val="multilevel"/>
    <w:tmpl w:val="B0F2D178"/>
    <w:lvl w:ilvl="0">
      <w:start w:val="5"/>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C359F3"/>
    <w:multiLevelType w:val="multilevel"/>
    <w:tmpl w:val="83E0B4E4"/>
    <w:lvl w:ilvl="0">
      <w:start w:val="4"/>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AB14F9"/>
    <w:multiLevelType w:val="multilevel"/>
    <w:tmpl w:val="45B23F18"/>
    <w:lvl w:ilvl="0">
      <w:start w:val="1"/>
      <w:numFmt w:val="decimal"/>
      <w:lvlText w:val="%1."/>
      <w:lvlJc w:val="left"/>
      <w:pPr>
        <w:ind w:left="460" w:hanging="360"/>
      </w:pPr>
      <w:rPr>
        <w:rFonts w:hint="default"/>
        <w:b w:val="0"/>
        <w:bCs/>
        <w:w w:val="99"/>
      </w:rPr>
    </w:lvl>
    <w:lvl w:ilvl="1">
      <w:start w:val="1"/>
      <w:numFmt w:val="decimal"/>
      <w:lvlText w:val="%1.%2"/>
      <w:lvlJc w:val="left"/>
      <w:pPr>
        <w:ind w:left="810" w:hanging="360"/>
        <w:jc w:val="right"/>
      </w:pPr>
      <w:rPr>
        <w:rFonts w:ascii="Arial" w:eastAsia="Times New Roman" w:hAnsi="Arial" w:cs="Arial" w:hint="default"/>
        <w:w w:val="99"/>
        <w:sz w:val="20"/>
        <w:szCs w:val="20"/>
      </w:rPr>
    </w:lvl>
    <w:lvl w:ilvl="2">
      <w:start w:val="1"/>
      <w:numFmt w:val="decimal"/>
      <w:lvlText w:val="%1.%2.%3"/>
      <w:lvlJc w:val="left"/>
      <w:pPr>
        <w:ind w:left="1920" w:hanging="720"/>
      </w:pPr>
      <w:rPr>
        <w:rFonts w:ascii="Arial" w:eastAsia="Times New Roman" w:hAnsi="Arial" w:cs="Arial" w:hint="default"/>
        <w:w w:val="99"/>
        <w:sz w:val="20"/>
        <w:szCs w:val="20"/>
      </w:rPr>
    </w:lvl>
    <w:lvl w:ilvl="3">
      <w:start w:val="1"/>
      <w:numFmt w:val="decimal"/>
      <w:lvlText w:val="%1.%2.%3.%4"/>
      <w:lvlJc w:val="left"/>
      <w:pPr>
        <w:ind w:left="2530" w:hanging="990"/>
      </w:pPr>
      <w:rPr>
        <w:rFonts w:ascii="Times New Roman" w:eastAsia="Times New Roman" w:hAnsi="Times New Roman" w:cs="Times New Roman" w:hint="default"/>
        <w:spacing w:val="-1"/>
        <w:w w:val="99"/>
        <w:sz w:val="22"/>
        <w:szCs w:val="22"/>
      </w:rPr>
    </w:lvl>
    <w:lvl w:ilvl="4">
      <w:numFmt w:val="bullet"/>
      <w:lvlText w:val="•"/>
      <w:lvlJc w:val="left"/>
      <w:pPr>
        <w:ind w:left="2540" w:hanging="990"/>
      </w:pPr>
      <w:rPr>
        <w:rFonts w:hint="default"/>
      </w:rPr>
    </w:lvl>
    <w:lvl w:ilvl="5">
      <w:numFmt w:val="bullet"/>
      <w:lvlText w:val="•"/>
      <w:lvlJc w:val="left"/>
      <w:pPr>
        <w:ind w:left="3713" w:hanging="990"/>
      </w:pPr>
      <w:rPr>
        <w:rFonts w:hint="default"/>
      </w:rPr>
    </w:lvl>
    <w:lvl w:ilvl="6">
      <w:numFmt w:val="bullet"/>
      <w:lvlText w:val="•"/>
      <w:lvlJc w:val="left"/>
      <w:pPr>
        <w:ind w:left="4886" w:hanging="990"/>
      </w:pPr>
      <w:rPr>
        <w:rFonts w:hint="default"/>
      </w:rPr>
    </w:lvl>
    <w:lvl w:ilvl="7">
      <w:numFmt w:val="bullet"/>
      <w:lvlText w:val="•"/>
      <w:lvlJc w:val="left"/>
      <w:pPr>
        <w:ind w:left="6060" w:hanging="990"/>
      </w:pPr>
      <w:rPr>
        <w:rFonts w:hint="default"/>
      </w:rPr>
    </w:lvl>
    <w:lvl w:ilvl="8">
      <w:numFmt w:val="bullet"/>
      <w:lvlText w:val="•"/>
      <w:lvlJc w:val="left"/>
      <w:pPr>
        <w:ind w:left="7233" w:hanging="990"/>
      </w:pPr>
      <w:rPr>
        <w:rFonts w:hint="default"/>
      </w:rPr>
    </w:lvl>
  </w:abstractNum>
  <w:abstractNum w:abstractNumId="14" w15:restartNumberingAfterBreak="0">
    <w:nsid w:val="1B037D68"/>
    <w:multiLevelType w:val="multilevel"/>
    <w:tmpl w:val="5FCCA56C"/>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67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14734"/>
    <w:multiLevelType w:val="multilevel"/>
    <w:tmpl w:val="227669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CC4D3C"/>
    <w:multiLevelType w:val="multilevel"/>
    <w:tmpl w:val="1D3E20D4"/>
    <w:lvl w:ilvl="0">
      <w:start w:val="5"/>
      <w:numFmt w:val="decimal"/>
      <w:lvlText w:val="%1."/>
      <w:lvlJc w:val="left"/>
      <w:pPr>
        <w:ind w:left="540" w:hanging="360"/>
      </w:pPr>
      <w:rPr>
        <w:rFonts w:eastAsia="Calibri" w:cs="Calibri"/>
      </w:rPr>
    </w:lvl>
    <w:lvl w:ilvl="1">
      <w:start w:val="1"/>
      <w:numFmt w:val="decimal"/>
      <w:isLgl/>
      <w:lvlText w:val="%1.%2"/>
      <w:lvlJc w:val="left"/>
      <w:pPr>
        <w:ind w:left="720" w:hanging="360"/>
      </w:pPr>
    </w:lvl>
    <w:lvl w:ilvl="2">
      <w:start w:val="1"/>
      <w:numFmt w:val="decimal"/>
      <w:isLgl/>
      <w:lvlText w:val="%1.%2.%3"/>
      <w:lvlJc w:val="left"/>
      <w:pPr>
        <w:ind w:left="1260" w:hanging="720"/>
      </w:pPr>
    </w:lvl>
    <w:lvl w:ilvl="3">
      <w:start w:val="1"/>
      <w:numFmt w:val="decimal"/>
      <w:isLgl/>
      <w:lvlText w:val="%1.%2.%3.%4"/>
      <w:lvlJc w:val="left"/>
      <w:pPr>
        <w:ind w:left="1440" w:hanging="720"/>
      </w:pPr>
    </w:lvl>
    <w:lvl w:ilvl="4">
      <w:start w:val="1"/>
      <w:numFmt w:val="decimal"/>
      <w:isLgl/>
      <w:lvlText w:val="%1.%2.%3.%4.%5"/>
      <w:lvlJc w:val="left"/>
      <w:pPr>
        <w:ind w:left="1980" w:hanging="1080"/>
      </w:pPr>
    </w:lvl>
    <w:lvl w:ilvl="5">
      <w:start w:val="1"/>
      <w:numFmt w:val="decimal"/>
      <w:isLgl/>
      <w:lvlText w:val="%1.%2.%3.%4.%5.%6"/>
      <w:lvlJc w:val="left"/>
      <w:pPr>
        <w:ind w:left="2160" w:hanging="1080"/>
      </w:pPr>
    </w:lvl>
    <w:lvl w:ilvl="6">
      <w:start w:val="1"/>
      <w:numFmt w:val="decimal"/>
      <w:isLgl/>
      <w:lvlText w:val="%1.%2.%3.%4.%5.%6.%7"/>
      <w:lvlJc w:val="left"/>
      <w:pPr>
        <w:ind w:left="2700" w:hanging="1440"/>
      </w:pPr>
    </w:lvl>
    <w:lvl w:ilvl="7">
      <w:start w:val="1"/>
      <w:numFmt w:val="decimal"/>
      <w:isLgl/>
      <w:lvlText w:val="%1.%2.%3.%4.%5.%6.%7.%8"/>
      <w:lvlJc w:val="left"/>
      <w:pPr>
        <w:ind w:left="2880" w:hanging="1440"/>
      </w:pPr>
    </w:lvl>
    <w:lvl w:ilvl="8">
      <w:start w:val="1"/>
      <w:numFmt w:val="decimal"/>
      <w:isLgl/>
      <w:lvlText w:val="%1.%2.%3.%4.%5.%6.%7.%8.%9"/>
      <w:lvlJc w:val="left"/>
      <w:pPr>
        <w:ind w:left="3060" w:hanging="1440"/>
      </w:pPr>
    </w:lvl>
  </w:abstractNum>
  <w:abstractNum w:abstractNumId="19" w15:restartNumberingAfterBreak="0">
    <w:nsid w:val="28504A10"/>
    <w:multiLevelType w:val="multilevel"/>
    <w:tmpl w:val="EE80633A"/>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787F45"/>
    <w:multiLevelType w:val="multilevel"/>
    <w:tmpl w:val="20A262E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DBD6089"/>
    <w:multiLevelType w:val="hybridMultilevel"/>
    <w:tmpl w:val="1262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0078E"/>
    <w:multiLevelType w:val="multilevel"/>
    <w:tmpl w:val="FDC8A8B4"/>
    <w:lvl w:ilvl="0">
      <w:start w:val="5"/>
      <w:numFmt w:val="decimal"/>
      <w:lvlText w:val="%1"/>
      <w:lvlJc w:val="left"/>
      <w:pPr>
        <w:ind w:left="360" w:hanging="360"/>
      </w:pPr>
      <w:rPr>
        <w:b/>
      </w:rPr>
    </w:lvl>
    <w:lvl w:ilvl="1">
      <w:start w:val="3"/>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25" w15:restartNumberingAfterBreak="0">
    <w:nsid w:val="35746266"/>
    <w:multiLevelType w:val="hybridMultilevel"/>
    <w:tmpl w:val="39F61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084CA0"/>
    <w:multiLevelType w:val="hybridMultilevel"/>
    <w:tmpl w:val="B0E029B4"/>
    <w:lvl w:ilvl="0" w:tplc="407C31BE">
      <w:start w:val="1"/>
      <w:numFmt w:val="bullet"/>
      <w:lvlText w:val=""/>
      <w:lvlJc w:val="left"/>
      <w:pPr>
        <w:tabs>
          <w:tab w:val="num" w:pos="720"/>
        </w:tabs>
        <w:ind w:left="720" w:hanging="360"/>
      </w:pPr>
      <w:rPr>
        <w:rFonts w:ascii="Symbol" w:hAnsi="Symbol" w:hint="default"/>
        <w:sz w:val="20"/>
      </w:rPr>
    </w:lvl>
    <w:lvl w:ilvl="1" w:tplc="A3B4DDD4" w:tentative="1">
      <w:start w:val="1"/>
      <w:numFmt w:val="bullet"/>
      <w:lvlText w:val="o"/>
      <w:lvlJc w:val="left"/>
      <w:pPr>
        <w:tabs>
          <w:tab w:val="num" w:pos="1440"/>
        </w:tabs>
        <w:ind w:left="1440" w:hanging="360"/>
      </w:pPr>
      <w:rPr>
        <w:rFonts w:ascii="Courier New" w:hAnsi="Courier New" w:hint="default"/>
        <w:sz w:val="20"/>
      </w:rPr>
    </w:lvl>
    <w:lvl w:ilvl="2" w:tplc="8A00C846" w:tentative="1">
      <w:start w:val="1"/>
      <w:numFmt w:val="bullet"/>
      <w:lvlText w:val=""/>
      <w:lvlJc w:val="left"/>
      <w:pPr>
        <w:tabs>
          <w:tab w:val="num" w:pos="2160"/>
        </w:tabs>
        <w:ind w:left="2160" w:hanging="360"/>
      </w:pPr>
      <w:rPr>
        <w:rFonts w:ascii="Wingdings" w:hAnsi="Wingdings" w:hint="default"/>
        <w:sz w:val="20"/>
      </w:rPr>
    </w:lvl>
    <w:lvl w:ilvl="3" w:tplc="DCF081B2" w:tentative="1">
      <w:start w:val="1"/>
      <w:numFmt w:val="bullet"/>
      <w:lvlText w:val=""/>
      <w:lvlJc w:val="left"/>
      <w:pPr>
        <w:tabs>
          <w:tab w:val="num" w:pos="2880"/>
        </w:tabs>
        <w:ind w:left="2880" w:hanging="360"/>
      </w:pPr>
      <w:rPr>
        <w:rFonts w:ascii="Wingdings" w:hAnsi="Wingdings" w:hint="default"/>
        <w:sz w:val="20"/>
      </w:rPr>
    </w:lvl>
    <w:lvl w:ilvl="4" w:tplc="0CB0397C" w:tentative="1">
      <w:start w:val="1"/>
      <w:numFmt w:val="bullet"/>
      <w:lvlText w:val=""/>
      <w:lvlJc w:val="left"/>
      <w:pPr>
        <w:tabs>
          <w:tab w:val="num" w:pos="3600"/>
        </w:tabs>
        <w:ind w:left="3600" w:hanging="360"/>
      </w:pPr>
      <w:rPr>
        <w:rFonts w:ascii="Wingdings" w:hAnsi="Wingdings" w:hint="default"/>
        <w:sz w:val="20"/>
      </w:rPr>
    </w:lvl>
    <w:lvl w:ilvl="5" w:tplc="AE9E5060" w:tentative="1">
      <w:start w:val="1"/>
      <w:numFmt w:val="bullet"/>
      <w:lvlText w:val=""/>
      <w:lvlJc w:val="left"/>
      <w:pPr>
        <w:tabs>
          <w:tab w:val="num" w:pos="4320"/>
        </w:tabs>
        <w:ind w:left="4320" w:hanging="360"/>
      </w:pPr>
      <w:rPr>
        <w:rFonts w:ascii="Wingdings" w:hAnsi="Wingdings" w:hint="default"/>
        <w:sz w:val="20"/>
      </w:rPr>
    </w:lvl>
    <w:lvl w:ilvl="6" w:tplc="DB781D96" w:tentative="1">
      <w:start w:val="1"/>
      <w:numFmt w:val="bullet"/>
      <w:lvlText w:val=""/>
      <w:lvlJc w:val="left"/>
      <w:pPr>
        <w:tabs>
          <w:tab w:val="num" w:pos="5040"/>
        </w:tabs>
        <w:ind w:left="5040" w:hanging="360"/>
      </w:pPr>
      <w:rPr>
        <w:rFonts w:ascii="Wingdings" w:hAnsi="Wingdings" w:hint="default"/>
        <w:sz w:val="20"/>
      </w:rPr>
    </w:lvl>
    <w:lvl w:ilvl="7" w:tplc="6CA465F8" w:tentative="1">
      <w:start w:val="1"/>
      <w:numFmt w:val="bullet"/>
      <w:lvlText w:val=""/>
      <w:lvlJc w:val="left"/>
      <w:pPr>
        <w:tabs>
          <w:tab w:val="num" w:pos="5760"/>
        </w:tabs>
        <w:ind w:left="5760" w:hanging="360"/>
      </w:pPr>
      <w:rPr>
        <w:rFonts w:ascii="Wingdings" w:hAnsi="Wingdings" w:hint="default"/>
        <w:sz w:val="20"/>
      </w:rPr>
    </w:lvl>
    <w:lvl w:ilvl="8" w:tplc="4E0EF01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D5907"/>
    <w:multiLevelType w:val="multilevel"/>
    <w:tmpl w:val="E932D316"/>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b w:val="0"/>
        <w:bCs w:val="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CD7C0F"/>
    <w:multiLevelType w:val="multilevel"/>
    <w:tmpl w:val="90349416"/>
    <w:lvl w:ilvl="0">
      <w:start w:val="7"/>
      <w:numFmt w:val="decimal"/>
      <w:lvlText w:val="%1"/>
      <w:lvlJc w:val="left"/>
      <w:pPr>
        <w:ind w:left="360" w:hanging="360"/>
      </w:pPr>
      <w:rPr>
        <w:rFonts w:hint="default"/>
      </w:rPr>
    </w:lvl>
    <w:lvl w:ilvl="1">
      <w:start w:val="7"/>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51F07"/>
    <w:multiLevelType w:val="multilevel"/>
    <w:tmpl w:val="9A068180"/>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A9030FD"/>
    <w:multiLevelType w:val="multilevel"/>
    <w:tmpl w:val="AD3ED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70559D"/>
    <w:multiLevelType w:val="hybridMultilevel"/>
    <w:tmpl w:val="9F3C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C75F0"/>
    <w:multiLevelType w:val="multilevel"/>
    <w:tmpl w:val="9D4E4EDC"/>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E90B6A"/>
    <w:multiLevelType w:val="hybridMultilevel"/>
    <w:tmpl w:val="3D76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EF7AAB"/>
    <w:multiLevelType w:val="multilevel"/>
    <w:tmpl w:val="A1AA6FA2"/>
    <w:lvl w:ilvl="0">
      <w:start w:val="10"/>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1D7485B"/>
    <w:multiLevelType w:val="multilevel"/>
    <w:tmpl w:val="241A85A0"/>
    <w:lvl w:ilvl="0">
      <w:start w:val="1"/>
      <w:numFmt w:val="decimal"/>
      <w:lvlText w:val="%1."/>
      <w:lvlJc w:val="left"/>
      <w:pPr>
        <w:tabs>
          <w:tab w:val="num" w:pos="1080"/>
        </w:tabs>
        <w:ind w:left="1080" w:hanging="720"/>
      </w:pPr>
      <w:rPr>
        <w:rFonts w:ascii="Times New Roman" w:hAnsi="Times New Roman" w:cs="Times New Roman" w:hint="default"/>
        <w:sz w:val="22"/>
        <w:szCs w:val="22"/>
      </w:rPr>
    </w:lvl>
    <w:lvl w:ilvl="1">
      <w:start w:val="1"/>
      <w:numFmt w:val="decimal"/>
      <w:isLgl/>
      <w:lvlText w:val="%1.%2"/>
      <w:lvlJc w:val="left"/>
      <w:pPr>
        <w:tabs>
          <w:tab w:val="num" w:pos="1080"/>
        </w:tabs>
        <w:ind w:left="1080" w:hanging="360"/>
      </w:pPr>
      <w:rPr>
        <w:rFonts w:cs="Times New Roman"/>
      </w:rPr>
    </w:lvl>
    <w:lvl w:ilvl="2">
      <w:start w:val="1"/>
      <w:numFmt w:val="decimal"/>
      <w:isLgl/>
      <w:lvlText w:val="%1.%2.%3"/>
      <w:lvlJc w:val="left"/>
      <w:pPr>
        <w:tabs>
          <w:tab w:val="num" w:pos="1800"/>
        </w:tabs>
        <w:ind w:left="1800" w:hanging="720"/>
      </w:pPr>
      <w:rPr>
        <w:rFonts w:cs="Times New Roman"/>
      </w:rPr>
    </w:lvl>
    <w:lvl w:ilvl="3">
      <w:start w:val="1"/>
      <w:numFmt w:val="decimal"/>
      <w:isLgl/>
      <w:lvlText w:val="%1.%2.%3.%4"/>
      <w:lvlJc w:val="left"/>
      <w:pPr>
        <w:tabs>
          <w:tab w:val="num" w:pos="2160"/>
        </w:tabs>
        <w:ind w:left="2160" w:hanging="720"/>
      </w:pPr>
      <w:rPr>
        <w:rFonts w:cs="Times New Roman"/>
      </w:rPr>
    </w:lvl>
    <w:lvl w:ilvl="4">
      <w:start w:val="1"/>
      <w:numFmt w:val="decimal"/>
      <w:isLgl/>
      <w:lvlText w:val="%1.%2.%3.%4.%5"/>
      <w:lvlJc w:val="left"/>
      <w:pPr>
        <w:tabs>
          <w:tab w:val="num" w:pos="2880"/>
        </w:tabs>
        <w:ind w:left="2880" w:hanging="1080"/>
      </w:pPr>
      <w:rPr>
        <w:rFonts w:cs="Times New Roman"/>
      </w:rPr>
    </w:lvl>
    <w:lvl w:ilvl="5">
      <w:start w:val="1"/>
      <w:numFmt w:val="decimal"/>
      <w:isLgl/>
      <w:lvlText w:val="%1.%2.%3.%4.%5.%6"/>
      <w:lvlJc w:val="left"/>
      <w:pPr>
        <w:tabs>
          <w:tab w:val="num" w:pos="3240"/>
        </w:tabs>
        <w:ind w:left="3240" w:hanging="1080"/>
      </w:pPr>
      <w:rPr>
        <w:rFonts w:cs="Times New Roman"/>
      </w:rPr>
    </w:lvl>
    <w:lvl w:ilvl="6">
      <w:start w:val="1"/>
      <w:numFmt w:val="decimal"/>
      <w:isLgl/>
      <w:lvlText w:val="%1.%2.%3.%4.%5.%6.%7"/>
      <w:lvlJc w:val="left"/>
      <w:pPr>
        <w:tabs>
          <w:tab w:val="num" w:pos="3960"/>
        </w:tabs>
        <w:ind w:left="3960" w:hanging="1440"/>
      </w:pPr>
      <w:rPr>
        <w:rFonts w:cs="Times New Roman"/>
      </w:rPr>
    </w:lvl>
    <w:lvl w:ilvl="7">
      <w:start w:val="1"/>
      <w:numFmt w:val="decimal"/>
      <w:isLgl/>
      <w:lvlText w:val="%1.%2.%3.%4.%5.%6.%7.%8"/>
      <w:lvlJc w:val="left"/>
      <w:pPr>
        <w:tabs>
          <w:tab w:val="num" w:pos="4320"/>
        </w:tabs>
        <w:ind w:left="4320" w:hanging="1440"/>
      </w:pPr>
      <w:rPr>
        <w:rFonts w:cs="Times New Roman"/>
      </w:rPr>
    </w:lvl>
    <w:lvl w:ilvl="8">
      <w:start w:val="1"/>
      <w:numFmt w:val="decimal"/>
      <w:isLgl/>
      <w:lvlText w:val="%1.%2.%3.%4.%5.%6.%7.%8.%9"/>
      <w:lvlJc w:val="left"/>
      <w:pPr>
        <w:tabs>
          <w:tab w:val="num" w:pos="4680"/>
        </w:tabs>
        <w:ind w:left="4680" w:hanging="1440"/>
      </w:pPr>
      <w:rPr>
        <w:rFonts w:cs="Times New Roman"/>
      </w:rPr>
    </w:lvl>
  </w:abstractNum>
  <w:abstractNum w:abstractNumId="37" w15:restartNumberingAfterBreak="0">
    <w:nsid w:val="622F65CC"/>
    <w:multiLevelType w:val="multilevel"/>
    <w:tmpl w:val="2466B9FC"/>
    <w:lvl w:ilvl="0">
      <w:start w:val="5"/>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D36274"/>
    <w:multiLevelType w:val="hybridMultilevel"/>
    <w:tmpl w:val="8ED62D2C"/>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68C057FE"/>
    <w:multiLevelType w:val="hybridMultilevel"/>
    <w:tmpl w:val="9FEED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40FCE"/>
    <w:multiLevelType w:val="multilevel"/>
    <w:tmpl w:val="3FC259F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802D62"/>
    <w:multiLevelType w:val="hybridMultilevel"/>
    <w:tmpl w:val="8EBA2136"/>
    <w:lvl w:ilvl="0" w:tplc="914217BE">
      <w:start w:val="1"/>
      <w:numFmt w:val="bullet"/>
      <w:lvlText w:val="•"/>
      <w:lvlJc w:val="left"/>
      <w:pPr>
        <w:tabs>
          <w:tab w:val="num" w:pos="720"/>
        </w:tabs>
        <w:ind w:left="720" w:hanging="360"/>
      </w:pPr>
      <w:rPr>
        <w:rFonts w:ascii="Arial" w:hAnsi="Arial" w:hint="default"/>
      </w:rPr>
    </w:lvl>
    <w:lvl w:ilvl="1" w:tplc="3348E044">
      <w:start w:val="1"/>
      <w:numFmt w:val="bullet"/>
      <w:lvlText w:val="•"/>
      <w:lvlJc w:val="left"/>
      <w:pPr>
        <w:tabs>
          <w:tab w:val="num" w:pos="1440"/>
        </w:tabs>
        <w:ind w:left="1440" w:hanging="360"/>
      </w:pPr>
      <w:rPr>
        <w:rFonts w:ascii="Arial" w:hAnsi="Arial" w:hint="default"/>
      </w:rPr>
    </w:lvl>
    <w:lvl w:ilvl="2" w:tplc="3F0886F8" w:tentative="1">
      <w:start w:val="1"/>
      <w:numFmt w:val="bullet"/>
      <w:lvlText w:val="•"/>
      <w:lvlJc w:val="left"/>
      <w:pPr>
        <w:tabs>
          <w:tab w:val="num" w:pos="2160"/>
        </w:tabs>
        <w:ind w:left="2160" w:hanging="360"/>
      </w:pPr>
      <w:rPr>
        <w:rFonts w:ascii="Arial" w:hAnsi="Arial" w:hint="default"/>
      </w:rPr>
    </w:lvl>
    <w:lvl w:ilvl="3" w:tplc="69DA6374" w:tentative="1">
      <w:start w:val="1"/>
      <w:numFmt w:val="bullet"/>
      <w:lvlText w:val="•"/>
      <w:lvlJc w:val="left"/>
      <w:pPr>
        <w:tabs>
          <w:tab w:val="num" w:pos="2880"/>
        </w:tabs>
        <w:ind w:left="2880" w:hanging="360"/>
      </w:pPr>
      <w:rPr>
        <w:rFonts w:ascii="Arial" w:hAnsi="Arial" w:hint="default"/>
      </w:rPr>
    </w:lvl>
    <w:lvl w:ilvl="4" w:tplc="B6C2D640" w:tentative="1">
      <w:start w:val="1"/>
      <w:numFmt w:val="bullet"/>
      <w:lvlText w:val="•"/>
      <w:lvlJc w:val="left"/>
      <w:pPr>
        <w:tabs>
          <w:tab w:val="num" w:pos="3600"/>
        </w:tabs>
        <w:ind w:left="3600" w:hanging="360"/>
      </w:pPr>
      <w:rPr>
        <w:rFonts w:ascii="Arial" w:hAnsi="Arial" w:hint="default"/>
      </w:rPr>
    </w:lvl>
    <w:lvl w:ilvl="5" w:tplc="E2E888B2" w:tentative="1">
      <w:start w:val="1"/>
      <w:numFmt w:val="bullet"/>
      <w:lvlText w:val="•"/>
      <w:lvlJc w:val="left"/>
      <w:pPr>
        <w:tabs>
          <w:tab w:val="num" w:pos="4320"/>
        </w:tabs>
        <w:ind w:left="4320" w:hanging="360"/>
      </w:pPr>
      <w:rPr>
        <w:rFonts w:ascii="Arial" w:hAnsi="Arial" w:hint="default"/>
      </w:rPr>
    </w:lvl>
    <w:lvl w:ilvl="6" w:tplc="7C00862A" w:tentative="1">
      <w:start w:val="1"/>
      <w:numFmt w:val="bullet"/>
      <w:lvlText w:val="•"/>
      <w:lvlJc w:val="left"/>
      <w:pPr>
        <w:tabs>
          <w:tab w:val="num" w:pos="5040"/>
        </w:tabs>
        <w:ind w:left="5040" w:hanging="360"/>
      </w:pPr>
      <w:rPr>
        <w:rFonts w:ascii="Arial" w:hAnsi="Arial" w:hint="default"/>
      </w:rPr>
    </w:lvl>
    <w:lvl w:ilvl="7" w:tplc="97A07FEA" w:tentative="1">
      <w:start w:val="1"/>
      <w:numFmt w:val="bullet"/>
      <w:lvlText w:val="•"/>
      <w:lvlJc w:val="left"/>
      <w:pPr>
        <w:tabs>
          <w:tab w:val="num" w:pos="5760"/>
        </w:tabs>
        <w:ind w:left="5760" w:hanging="360"/>
      </w:pPr>
      <w:rPr>
        <w:rFonts w:ascii="Arial" w:hAnsi="Arial" w:hint="default"/>
      </w:rPr>
    </w:lvl>
    <w:lvl w:ilvl="8" w:tplc="BED456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0D4D81"/>
    <w:multiLevelType w:val="multilevel"/>
    <w:tmpl w:val="9E56F49A"/>
    <w:lvl w:ilvl="0">
      <w:start w:val="1"/>
      <w:numFmt w:val="decimal"/>
      <w:lvlText w:val="%1."/>
      <w:lvlJc w:val="left"/>
      <w:pPr>
        <w:ind w:left="54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3357C7"/>
    <w:multiLevelType w:val="multilevel"/>
    <w:tmpl w:val="7F7E9A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E806863"/>
    <w:multiLevelType w:val="hybridMultilevel"/>
    <w:tmpl w:val="5CDA9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FF0108A"/>
    <w:multiLevelType w:val="hybridMultilevel"/>
    <w:tmpl w:val="EE3288FA"/>
    <w:lvl w:ilvl="0" w:tplc="47585E10">
      <w:start w:val="5"/>
      <w:numFmt w:val="bullet"/>
      <w:lvlText w:val=""/>
      <w:lvlJc w:val="left"/>
      <w:pPr>
        <w:ind w:left="2592" w:hanging="360"/>
      </w:pPr>
      <w:rPr>
        <w:rFonts w:ascii="Symbol" w:eastAsia="Times New Roman" w:hAnsi="Symbol" w:cs="Aria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7" w15:restartNumberingAfterBreak="0">
    <w:nsid w:val="711E5584"/>
    <w:multiLevelType w:val="multilevel"/>
    <w:tmpl w:val="73783C42"/>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2784720"/>
    <w:multiLevelType w:val="hybridMultilevel"/>
    <w:tmpl w:val="137A96C4"/>
    <w:lvl w:ilvl="0" w:tplc="05EA292C">
      <w:start w:val="7"/>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E7787B"/>
    <w:multiLevelType w:val="multilevel"/>
    <w:tmpl w:val="3BE08520"/>
    <w:lvl w:ilvl="0">
      <w:start w:val="10"/>
      <w:numFmt w:val="decimal"/>
      <w:lvlText w:val="%1"/>
      <w:lvlJc w:val="left"/>
      <w:pPr>
        <w:ind w:left="600" w:hanging="600"/>
      </w:pPr>
      <w:rPr>
        <w:rFonts w:eastAsia="Calibri" w:cs="Calibri"/>
      </w:rPr>
    </w:lvl>
    <w:lvl w:ilvl="1">
      <w:start w:val="2"/>
      <w:numFmt w:val="decimal"/>
      <w:lvlText w:val="%1.%2"/>
      <w:lvlJc w:val="left"/>
      <w:pPr>
        <w:ind w:left="1212" w:hanging="600"/>
      </w:pPr>
      <w:rPr>
        <w:rFonts w:eastAsia="Calibri" w:cs="Calibri"/>
      </w:rPr>
    </w:lvl>
    <w:lvl w:ilvl="2">
      <w:start w:val="1"/>
      <w:numFmt w:val="decimal"/>
      <w:lvlText w:val="%1.%2.%3"/>
      <w:lvlJc w:val="left"/>
      <w:pPr>
        <w:ind w:left="1944" w:hanging="720"/>
      </w:pPr>
      <w:rPr>
        <w:rFonts w:eastAsia="Calibri" w:cs="Calibri"/>
      </w:rPr>
    </w:lvl>
    <w:lvl w:ilvl="3">
      <w:start w:val="1"/>
      <w:numFmt w:val="decimal"/>
      <w:lvlText w:val="%1.%2.%3.%4"/>
      <w:lvlJc w:val="left"/>
      <w:pPr>
        <w:ind w:left="2556" w:hanging="720"/>
      </w:pPr>
      <w:rPr>
        <w:rFonts w:eastAsia="Calibri" w:cs="Calibri"/>
      </w:rPr>
    </w:lvl>
    <w:lvl w:ilvl="4">
      <w:start w:val="1"/>
      <w:numFmt w:val="decimal"/>
      <w:lvlText w:val="%1.%2.%3.%4.%5"/>
      <w:lvlJc w:val="left"/>
      <w:pPr>
        <w:ind w:left="3528" w:hanging="1080"/>
      </w:pPr>
      <w:rPr>
        <w:rFonts w:eastAsia="Calibri" w:cs="Calibri"/>
      </w:rPr>
    </w:lvl>
    <w:lvl w:ilvl="5">
      <w:start w:val="1"/>
      <w:numFmt w:val="decimal"/>
      <w:lvlText w:val="%1.%2.%3.%4.%5.%6"/>
      <w:lvlJc w:val="left"/>
      <w:pPr>
        <w:ind w:left="4140" w:hanging="1080"/>
      </w:pPr>
      <w:rPr>
        <w:rFonts w:eastAsia="Calibri" w:cs="Calibri"/>
      </w:rPr>
    </w:lvl>
    <w:lvl w:ilvl="6">
      <w:start w:val="1"/>
      <w:numFmt w:val="decimal"/>
      <w:lvlText w:val="%1.%2.%3.%4.%5.%6.%7"/>
      <w:lvlJc w:val="left"/>
      <w:pPr>
        <w:ind w:left="5112" w:hanging="1440"/>
      </w:pPr>
      <w:rPr>
        <w:rFonts w:eastAsia="Calibri" w:cs="Calibri"/>
      </w:rPr>
    </w:lvl>
    <w:lvl w:ilvl="7">
      <w:start w:val="1"/>
      <w:numFmt w:val="decimal"/>
      <w:lvlText w:val="%1.%2.%3.%4.%5.%6.%7.%8"/>
      <w:lvlJc w:val="left"/>
      <w:pPr>
        <w:ind w:left="5724" w:hanging="1440"/>
      </w:pPr>
      <w:rPr>
        <w:rFonts w:eastAsia="Calibri" w:cs="Calibri"/>
      </w:rPr>
    </w:lvl>
    <w:lvl w:ilvl="8">
      <w:start w:val="1"/>
      <w:numFmt w:val="decimal"/>
      <w:lvlText w:val="%1.%2.%3.%4.%5.%6.%7.%8.%9"/>
      <w:lvlJc w:val="left"/>
      <w:pPr>
        <w:ind w:left="6336" w:hanging="1440"/>
      </w:pPr>
      <w:rPr>
        <w:rFonts w:eastAsia="Calibri" w:cs="Calibri"/>
      </w:rPr>
    </w:lvl>
  </w:abstractNum>
  <w:abstractNum w:abstractNumId="50" w15:restartNumberingAfterBreak="0">
    <w:nsid w:val="77066A53"/>
    <w:multiLevelType w:val="hybridMultilevel"/>
    <w:tmpl w:val="9AD8C810"/>
    <w:lvl w:ilvl="0" w:tplc="46943260">
      <w:start w:val="1"/>
      <w:numFmt w:val="lowerLetter"/>
      <w:lvlText w:val="%1."/>
      <w:lvlJc w:val="left"/>
      <w:pPr>
        <w:ind w:left="12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4864A3"/>
    <w:multiLevelType w:val="hybridMultilevel"/>
    <w:tmpl w:val="7376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CBD4418"/>
    <w:multiLevelType w:val="multilevel"/>
    <w:tmpl w:val="B95EDDFE"/>
    <w:lvl w:ilvl="0">
      <w:start w:val="6"/>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6"/>
  </w:num>
  <w:num w:numId="3">
    <w:abstractNumId w:val="20"/>
  </w:num>
  <w:num w:numId="4">
    <w:abstractNumId w:val="29"/>
  </w:num>
  <w:num w:numId="5">
    <w:abstractNumId w:val="15"/>
  </w:num>
  <w:num w:numId="6">
    <w:abstractNumId w:val="23"/>
  </w:num>
  <w:num w:numId="7">
    <w:abstractNumId w:val="43"/>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4"/>
  </w:num>
  <w:num w:numId="17">
    <w:abstractNumId w:val="31"/>
  </w:num>
  <w:num w:numId="18">
    <w:abstractNumId w:val="44"/>
  </w:num>
  <w:num w:numId="19">
    <w:abstractNumId w:val="27"/>
  </w:num>
  <w:num w:numId="20">
    <w:abstractNumId w:val="39"/>
  </w:num>
  <w:num w:numId="21">
    <w:abstractNumId w:val="34"/>
  </w:num>
  <w:num w:numId="22">
    <w:abstractNumId w:val="48"/>
  </w:num>
  <w:num w:numId="23">
    <w:abstractNumId w:val="10"/>
  </w:num>
  <w:num w:numId="24">
    <w:abstractNumId w:val="12"/>
  </w:num>
  <w:num w:numId="25">
    <w:abstractNumId w:val="11"/>
  </w:num>
  <w:num w:numId="26">
    <w:abstractNumId w:val="37"/>
  </w:num>
  <w:num w:numId="27">
    <w:abstractNumId w:val="52"/>
  </w:num>
  <w:num w:numId="28">
    <w:abstractNumId w:val="35"/>
  </w:num>
  <w:num w:numId="29">
    <w:abstractNumId w:val="46"/>
  </w:num>
  <w:num w:numId="30">
    <w:abstractNumId w:val="8"/>
  </w:num>
  <w:num w:numId="31">
    <w:abstractNumId w:val="47"/>
  </w:num>
  <w:num w:numId="32">
    <w:abstractNumId w:val="33"/>
  </w:num>
  <w:num w:numId="33">
    <w:abstractNumId w:val="25"/>
  </w:num>
  <w:num w:numId="34">
    <w:abstractNumId w:val="13"/>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1"/>
  </w:num>
  <w:num w:numId="41">
    <w:abstractNumId w:val="32"/>
  </w:num>
  <w:num w:numId="42">
    <w:abstractNumId w:val="42"/>
  </w:num>
  <w:num w:numId="43">
    <w:abstractNumId w:val="19"/>
  </w:num>
  <w:num w:numId="44">
    <w:abstractNumId w:val="38"/>
  </w:num>
  <w:num w:numId="45">
    <w:abstractNumId w:val="50"/>
  </w:num>
  <w:num w:numId="46">
    <w:abstractNumId w:val="26"/>
  </w:num>
  <w:num w:numId="47">
    <w:abstractNumId w:val="30"/>
  </w:num>
  <w:num w:numId="48">
    <w:abstractNumId w:val="17"/>
  </w:num>
  <w:num w:numId="49">
    <w:abstractNumId w:val="22"/>
  </w:num>
  <w:num w:numId="50">
    <w:abstractNumId w:val="28"/>
  </w:num>
  <w:num w:numId="51">
    <w:abstractNumId w:val="49"/>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sythe, Kelly">
    <w15:presenceInfo w15:providerId="None" w15:userId="Forsythe, Ke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forms" w:enforcement="1" w:cryptProviderType="rsaAES" w:cryptAlgorithmClass="hash" w:cryptAlgorithmType="typeAny" w:cryptAlgorithmSid="14" w:cryptSpinCount="100000" w:hash="Gt6KpDS0HirFh8eJlRNexvi+D+PxWN+daIufnP3N850VMaOBkRZIekEB4pyU01YYDM1EtIZq/zyC4HwCyfl+Sg==" w:salt="xY9h0wdP/FJI7C36siUnAg=="/>
  <w:defaultTabStop w:val="720"/>
  <w:characterSpacingControl w:val="doNotCompress"/>
  <w:hdrShapeDefaults>
    <o:shapedefaults v:ext="edit" spidmax="2049"/>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B9"/>
    <w:rsid w:val="00000B1E"/>
    <w:rsid w:val="000014A0"/>
    <w:rsid w:val="00001FDB"/>
    <w:rsid w:val="000020F5"/>
    <w:rsid w:val="0000256D"/>
    <w:rsid w:val="00003F42"/>
    <w:rsid w:val="000048D4"/>
    <w:rsid w:val="00005071"/>
    <w:rsid w:val="0000665C"/>
    <w:rsid w:val="000079FC"/>
    <w:rsid w:val="00007ECE"/>
    <w:rsid w:val="00010BC8"/>
    <w:rsid w:val="00010CD6"/>
    <w:rsid w:val="00013177"/>
    <w:rsid w:val="00013A78"/>
    <w:rsid w:val="000156D6"/>
    <w:rsid w:val="00016946"/>
    <w:rsid w:val="0001720A"/>
    <w:rsid w:val="0001739D"/>
    <w:rsid w:val="00017B15"/>
    <w:rsid w:val="00017FA6"/>
    <w:rsid w:val="0002053C"/>
    <w:rsid w:val="00022EB9"/>
    <w:rsid w:val="00026754"/>
    <w:rsid w:val="00027D08"/>
    <w:rsid w:val="00031C86"/>
    <w:rsid w:val="00032F8C"/>
    <w:rsid w:val="00033F9C"/>
    <w:rsid w:val="0003503D"/>
    <w:rsid w:val="00035435"/>
    <w:rsid w:val="00035656"/>
    <w:rsid w:val="0003602D"/>
    <w:rsid w:val="00036215"/>
    <w:rsid w:val="00036426"/>
    <w:rsid w:val="00036B07"/>
    <w:rsid w:val="000416DE"/>
    <w:rsid w:val="00041799"/>
    <w:rsid w:val="00041A4C"/>
    <w:rsid w:val="00042936"/>
    <w:rsid w:val="00042C49"/>
    <w:rsid w:val="000439EB"/>
    <w:rsid w:val="000445C1"/>
    <w:rsid w:val="000450C4"/>
    <w:rsid w:val="000459D1"/>
    <w:rsid w:val="00045FF7"/>
    <w:rsid w:val="00046185"/>
    <w:rsid w:val="000476EF"/>
    <w:rsid w:val="00047849"/>
    <w:rsid w:val="0004797D"/>
    <w:rsid w:val="00047AE2"/>
    <w:rsid w:val="000502E0"/>
    <w:rsid w:val="0005058F"/>
    <w:rsid w:val="000506D9"/>
    <w:rsid w:val="00050915"/>
    <w:rsid w:val="00050EE5"/>
    <w:rsid w:val="00051AAC"/>
    <w:rsid w:val="00051F8A"/>
    <w:rsid w:val="000520D3"/>
    <w:rsid w:val="0005221D"/>
    <w:rsid w:val="000525C9"/>
    <w:rsid w:val="00052E09"/>
    <w:rsid w:val="00052F19"/>
    <w:rsid w:val="0005349B"/>
    <w:rsid w:val="00053A2E"/>
    <w:rsid w:val="00053CF8"/>
    <w:rsid w:val="00054B12"/>
    <w:rsid w:val="00056471"/>
    <w:rsid w:val="000577DD"/>
    <w:rsid w:val="00057F01"/>
    <w:rsid w:val="00061A20"/>
    <w:rsid w:val="00061E4F"/>
    <w:rsid w:val="00061E98"/>
    <w:rsid w:val="00062F27"/>
    <w:rsid w:val="00063019"/>
    <w:rsid w:val="0006395C"/>
    <w:rsid w:val="0006476B"/>
    <w:rsid w:val="00064808"/>
    <w:rsid w:val="00064863"/>
    <w:rsid w:val="00065477"/>
    <w:rsid w:val="0006662D"/>
    <w:rsid w:val="000669F8"/>
    <w:rsid w:val="00067832"/>
    <w:rsid w:val="00071066"/>
    <w:rsid w:val="0007188F"/>
    <w:rsid w:val="000726C0"/>
    <w:rsid w:val="00072D1F"/>
    <w:rsid w:val="00072F51"/>
    <w:rsid w:val="00073D55"/>
    <w:rsid w:val="000740C3"/>
    <w:rsid w:val="000743C3"/>
    <w:rsid w:val="0007525B"/>
    <w:rsid w:val="000756EC"/>
    <w:rsid w:val="000758E6"/>
    <w:rsid w:val="00076886"/>
    <w:rsid w:val="00076912"/>
    <w:rsid w:val="00077D48"/>
    <w:rsid w:val="000801D3"/>
    <w:rsid w:val="000802B9"/>
    <w:rsid w:val="000804FC"/>
    <w:rsid w:val="000825B1"/>
    <w:rsid w:val="000839F0"/>
    <w:rsid w:val="00083CA3"/>
    <w:rsid w:val="000849F7"/>
    <w:rsid w:val="00084ECC"/>
    <w:rsid w:val="000857D8"/>
    <w:rsid w:val="000859BD"/>
    <w:rsid w:val="0008681C"/>
    <w:rsid w:val="00086A6F"/>
    <w:rsid w:val="000870C3"/>
    <w:rsid w:val="0008763A"/>
    <w:rsid w:val="00087DBD"/>
    <w:rsid w:val="000903A4"/>
    <w:rsid w:val="00090755"/>
    <w:rsid w:val="00090B3A"/>
    <w:rsid w:val="00091ADE"/>
    <w:rsid w:val="00092E67"/>
    <w:rsid w:val="00093028"/>
    <w:rsid w:val="0009366A"/>
    <w:rsid w:val="00094526"/>
    <w:rsid w:val="000949EA"/>
    <w:rsid w:val="0009533F"/>
    <w:rsid w:val="00095C5A"/>
    <w:rsid w:val="00095E31"/>
    <w:rsid w:val="00096758"/>
    <w:rsid w:val="000A051C"/>
    <w:rsid w:val="000A497D"/>
    <w:rsid w:val="000A4DF0"/>
    <w:rsid w:val="000A7456"/>
    <w:rsid w:val="000A7F3E"/>
    <w:rsid w:val="000A7F59"/>
    <w:rsid w:val="000B09D1"/>
    <w:rsid w:val="000B1CDE"/>
    <w:rsid w:val="000B20F5"/>
    <w:rsid w:val="000B2331"/>
    <w:rsid w:val="000B2F5A"/>
    <w:rsid w:val="000B322D"/>
    <w:rsid w:val="000B3CD9"/>
    <w:rsid w:val="000B494C"/>
    <w:rsid w:val="000B4A15"/>
    <w:rsid w:val="000B4F97"/>
    <w:rsid w:val="000B5828"/>
    <w:rsid w:val="000B5936"/>
    <w:rsid w:val="000B5AE5"/>
    <w:rsid w:val="000B5EDA"/>
    <w:rsid w:val="000B609E"/>
    <w:rsid w:val="000B649F"/>
    <w:rsid w:val="000B6DEB"/>
    <w:rsid w:val="000B6FA0"/>
    <w:rsid w:val="000B7B4D"/>
    <w:rsid w:val="000B7D51"/>
    <w:rsid w:val="000C0B3B"/>
    <w:rsid w:val="000C1C03"/>
    <w:rsid w:val="000C1C31"/>
    <w:rsid w:val="000C2625"/>
    <w:rsid w:val="000C40E8"/>
    <w:rsid w:val="000C482D"/>
    <w:rsid w:val="000C49BF"/>
    <w:rsid w:val="000C4B5E"/>
    <w:rsid w:val="000C4D6A"/>
    <w:rsid w:val="000C6028"/>
    <w:rsid w:val="000C73D0"/>
    <w:rsid w:val="000C76FB"/>
    <w:rsid w:val="000C77C4"/>
    <w:rsid w:val="000D057A"/>
    <w:rsid w:val="000D0DEB"/>
    <w:rsid w:val="000D11EF"/>
    <w:rsid w:val="000D2F6D"/>
    <w:rsid w:val="000D30FD"/>
    <w:rsid w:val="000D3252"/>
    <w:rsid w:val="000D3787"/>
    <w:rsid w:val="000D3834"/>
    <w:rsid w:val="000D3DD8"/>
    <w:rsid w:val="000D4A7F"/>
    <w:rsid w:val="000D5048"/>
    <w:rsid w:val="000D528F"/>
    <w:rsid w:val="000D5299"/>
    <w:rsid w:val="000D63D4"/>
    <w:rsid w:val="000D649D"/>
    <w:rsid w:val="000D68FE"/>
    <w:rsid w:val="000D7E18"/>
    <w:rsid w:val="000E0363"/>
    <w:rsid w:val="000E18D9"/>
    <w:rsid w:val="000E22AF"/>
    <w:rsid w:val="000E2339"/>
    <w:rsid w:val="000E24A7"/>
    <w:rsid w:val="000E261D"/>
    <w:rsid w:val="000E2AA7"/>
    <w:rsid w:val="000E3EE1"/>
    <w:rsid w:val="000E66E9"/>
    <w:rsid w:val="000E7A89"/>
    <w:rsid w:val="000E7C8B"/>
    <w:rsid w:val="000F005F"/>
    <w:rsid w:val="000F0088"/>
    <w:rsid w:val="000F0BAC"/>
    <w:rsid w:val="000F0CE0"/>
    <w:rsid w:val="000F15E1"/>
    <w:rsid w:val="000F171C"/>
    <w:rsid w:val="000F192A"/>
    <w:rsid w:val="000F1C97"/>
    <w:rsid w:val="000F30A8"/>
    <w:rsid w:val="000F420F"/>
    <w:rsid w:val="000F4942"/>
    <w:rsid w:val="000F4974"/>
    <w:rsid w:val="000F5B0B"/>
    <w:rsid w:val="000F5D4D"/>
    <w:rsid w:val="000F5F64"/>
    <w:rsid w:val="000F639D"/>
    <w:rsid w:val="000F7869"/>
    <w:rsid w:val="00100F0C"/>
    <w:rsid w:val="001018AE"/>
    <w:rsid w:val="00101CBE"/>
    <w:rsid w:val="00102743"/>
    <w:rsid w:val="00103347"/>
    <w:rsid w:val="00103491"/>
    <w:rsid w:val="00103C4D"/>
    <w:rsid w:val="001040AE"/>
    <w:rsid w:val="00104C10"/>
    <w:rsid w:val="00104C25"/>
    <w:rsid w:val="0010628A"/>
    <w:rsid w:val="00106E56"/>
    <w:rsid w:val="00110565"/>
    <w:rsid w:val="00110A49"/>
    <w:rsid w:val="001111B9"/>
    <w:rsid w:val="0011147F"/>
    <w:rsid w:val="00113366"/>
    <w:rsid w:val="001133E8"/>
    <w:rsid w:val="001146C7"/>
    <w:rsid w:val="00114E72"/>
    <w:rsid w:val="00115A1A"/>
    <w:rsid w:val="00117426"/>
    <w:rsid w:val="001200ED"/>
    <w:rsid w:val="0012418A"/>
    <w:rsid w:val="001244A3"/>
    <w:rsid w:val="00124781"/>
    <w:rsid w:val="00125940"/>
    <w:rsid w:val="00126DC3"/>
    <w:rsid w:val="001270F2"/>
    <w:rsid w:val="0012734C"/>
    <w:rsid w:val="00127526"/>
    <w:rsid w:val="00130DAD"/>
    <w:rsid w:val="00130DFD"/>
    <w:rsid w:val="001310E5"/>
    <w:rsid w:val="001313F7"/>
    <w:rsid w:val="00134301"/>
    <w:rsid w:val="0013585F"/>
    <w:rsid w:val="00135E1E"/>
    <w:rsid w:val="0013678B"/>
    <w:rsid w:val="00136B54"/>
    <w:rsid w:val="00137670"/>
    <w:rsid w:val="00140A7A"/>
    <w:rsid w:val="00141C90"/>
    <w:rsid w:val="00142963"/>
    <w:rsid w:val="00142B34"/>
    <w:rsid w:val="00142C94"/>
    <w:rsid w:val="00142EA5"/>
    <w:rsid w:val="00143154"/>
    <w:rsid w:val="00143925"/>
    <w:rsid w:val="00143E1B"/>
    <w:rsid w:val="0014445A"/>
    <w:rsid w:val="00144C4E"/>
    <w:rsid w:val="00146BC6"/>
    <w:rsid w:val="00146D59"/>
    <w:rsid w:val="00146E4A"/>
    <w:rsid w:val="00146F9F"/>
    <w:rsid w:val="001471EB"/>
    <w:rsid w:val="00147C2C"/>
    <w:rsid w:val="00147F68"/>
    <w:rsid w:val="00150431"/>
    <w:rsid w:val="00150E9E"/>
    <w:rsid w:val="0015190B"/>
    <w:rsid w:val="00152DFB"/>
    <w:rsid w:val="00153A68"/>
    <w:rsid w:val="00153DCA"/>
    <w:rsid w:val="00154047"/>
    <w:rsid w:val="001550DF"/>
    <w:rsid w:val="001558EF"/>
    <w:rsid w:val="00157744"/>
    <w:rsid w:val="00157B84"/>
    <w:rsid w:val="00157DB1"/>
    <w:rsid w:val="00157FB1"/>
    <w:rsid w:val="001608F2"/>
    <w:rsid w:val="001627F2"/>
    <w:rsid w:val="001628DB"/>
    <w:rsid w:val="0016322E"/>
    <w:rsid w:val="0016388D"/>
    <w:rsid w:val="00164286"/>
    <w:rsid w:val="001642AB"/>
    <w:rsid w:val="0016484D"/>
    <w:rsid w:val="00164CEE"/>
    <w:rsid w:val="0016741C"/>
    <w:rsid w:val="001675E0"/>
    <w:rsid w:val="00167ED7"/>
    <w:rsid w:val="00170699"/>
    <w:rsid w:val="00171938"/>
    <w:rsid w:val="001724BE"/>
    <w:rsid w:val="00172B76"/>
    <w:rsid w:val="001732B2"/>
    <w:rsid w:val="0017346B"/>
    <w:rsid w:val="0017386C"/>
    <w:rsid w:val="00173CCE"/>
    <w:rsid w:val="00174194"/>
    <w:rsid w:val="001752C6"/>
    <w:rsid w:val="00175E19"/>
    <w:rsid w:val="001764CE"/>
    <w:rsid w:val="001766F6"/>
    <w:rsid w:val="001768EB"/>
    <w:rsid w:val="00177957"/>
    <w:rsid w:val="00180650"/>
    <w:rsid w:val="00180D77"/>
    <w:rsid w:val="00180EDB"/>
    <w:rsid w:val="00181207"/>
    <w:rsid w:val="00181478"/>
    <w:rsid w:val="00181687"/>
    <w:rsid w:val="00181CAC"/>
    <w:rsid w:val="00181E90"/>
    <w:rsid w:val="00181EE4"/>
    <w:rsid w:val="00181FD4"/>
    <w:rsid w:val="0018326D"/>
    <w:rsid w:val="001832EB"/>
    <w:rsid w:val="001839D3"/>
    <w:rsid w:val="00184C6C"/>
    <w:rsid w:val="00185489"/>
    <w:rsid w:val="00185C3C"/>
    <w:rsid w:val="00185F15"/>
    <w:rsid w:val="0018702D"/>
    <w:rsid w:val="001873DB"/>
    <w:rsid w:val="00187E55"/>
    <w:rsid w:val="001909CA"/>
    <w:rsid w:val="00192E57"/>
    <w:rsid w:val="00192F0C"/>
    <w:rsid w:val="00193E10"/>
    <w:rsid w:val="00193FF7"/>
    <w:rsid w:val="00194890"/>
    <w:rsid w:val="00195D94"/>
    <w:rsid w:val="00196134"/>
    <w:rsid w:val="001965C6"/>
    <w:rsid w:val="001968B7"/>
    <w:rsid w:val="001974B9"/>
    <w:rsid w:val="00197545"/>
    <w:rsid w:val="001A0408"/>
    <w:rsid w:val="001A0547"/>
    <w:rsid w:val="001A0564"/>
    <w:rsid w:val="001A2572"/>
    <w:rsid w:val="001A2B7B"/>
    <w:rsid w:val="001A3107"/>
    <w:rsid w:val="001A4BDB"/>
    <w:rsid w:val="001A5240"/>
    <w:rsid w:val="001A5A87"/>
    <w:rsid w:val="001A60E6"/>
    <w:rsid w:val="001A65CC"/>
    <w:rsid w:val="001A707D"/>
    <w:rsid w:val="001A741A"/>
    <w:rsid w:val="001A7B1D"/>
    <w:rsid w:val="001A7EF5"/>
    <w:rsid w:val="001A7FB9"/>
    <w:rsid w:val="001B0A9F"/>
    <w:rsid w:val="001B2221"/>
    <w:rsid w:val="001B3CF4"/>
    <w:rsid w:val="001B3F2E"/>
    <w:rsid w:val="001B4F40"/>
    <w:rsid w:val="001B5A88"/>
    <w:rsid w:val="001B5C7F"/>
    <w:rsid w:val="001B5CD8"/>
    <w:rsid w:val="001B6409"/>
    <w:rsid w:val="001B6434"/>
    <w:rsid w:val="001B6A9D"/>
    <w:rsid w:val="001B73EB"/>
    <w:rsid w:val="001B7C05"/>
    <w:rsid w:val="001B7C0A"/>
    <w:rsid w:val="001C08D6"/>
    <w:rsid w:val="001C1359"/>
    <w:rsid w:val="001C14CF"/>
    <w:rsid w:val="001C18AC"/>
    <w:rsid w:val="001C2278"/>
    <w:rsid w:val="001C318E"/>
    <w:rsid w:val="001C36C7"/>
    <w:rsid w:val="001C3DD2"/>
    <w:rsid w:val="001C3FBF"/>
    <w:rsid w:val="001C45FA"/>
    <w:rsid w:val="001C4676"/>
    <w:rsid w:val="001C5DE1"/>
    <w:rsid w:val="001C63E5"/>
    <w:rsid w:val="001C6DC3"/>
    <w:rsid w:val="001C6EED"/>
    <w:rsid w:val="001C7514"/>
    <w:rsid w:val="001D0014"/>
    <w:rsid w:val="001D064A"/>
    <w:rsid w:val="001D1117"/>
    <w:rsid w:val="001D181F"/>
    <w:rsid w:val="001D3474"/>
    <w:rsid w:val="001D348F"/>
    <w:rsid w:val="001D36B9"/>
    <w:rsid w:val="001D3D0A"/>
    <w:rsid w:val="001D435A"/>
    <w:rsid w:val="001D4DFB"/>
    <w:rsid w:val="001D556B"/>
    <w:rsid w:val="001D6DAF"/>
    <w:rsid w:val="001D7541"/>
    <w:rsid w:val="001D7C5C"/>
    <w:rsid w:val="001E09DD"/>
    <w:rsid w:val="001E12F2"/>
    <w:rsid w:val="001E1492"/>
    <w:rsid w:val="001E1C9C"/>
    <w:rsid w:val="001E1F68"/>
    <w:rsid w:val="001E298C"/>
    <w:rsid w:val="001E3979"/>
    <w:rsid w:val="001E44CE"/>
    <w:rsid w:val="001E5397"/>
    <w:rsid w:val="001E62A2"/>
    <w:rsid w:val="001E65B0"/>
    <w:rsid w:val="001F2984"/>
    <w:rsid w:val="001F38D2"/>
    <w:rsid w:val="001F434C"/>
    <w:rsid w:val="001F4DD2"/>
    <w:rsid w:val="001F5689"/>
    <w:rsid w:val="001F57AC"/>
    <w:rsid w:val="001F7C4D"/>
    <w:rsid w:val="002010CC"/>
    <w:rsid w:val="0020154A"/>
    <w:rsid w:val="00201634"/>
    <w:rsid w:val="0020198E"/>
    <w:rsid w:val="0020255E"/>
    <w:rsid w:val="00202C5E"/>
    <w:rsid w:val="002038B7"/>
    <w:rsid w:val="00204209"/>
    <w:rsid w:val="0020633E"/>
    <w:rsid w:val="00206400"/>
    <w:rsid w:val="00207744"/>
    <w:rsid w:val="00210342"/>
    <w:rsid w:val="0021052E"/>
    <w:rsid w:val="002119DC"/>
    <w:rsid w:val="00211A0A"/>
    <w:rsid w:val="00211C9B"/>
    <w:rsid w:val="00212116"/>
    <w:rsid w:val="00212D5A"/>
    <w:rsid w:val="00213B1D"/>
    <w:rsid w:val="0021455D"/>
    <w:rsid w:val="0021488B"/>
    <w:rsid w:val="0022011D"/>
    <w:rsid w:val="00220DEC"/>
    <w:rsid w:val="0022126D"/>
    <w:rsid w:val="00222561"/>
    <w:rsid w:val="002230F9"/>
    <w:rsid w:val="00223682"/>
    <w:rsid w:val="00224450"/>
    <w:rsid w:val="002257A4"/>
    <w:rsid w:val="00225CF3"/>
    <w:rsid w:val="00230E56"/>
    <w:rsid w:val="00231001"/>
    <w:rsid w:val="00231AD4"/>
    <w:rsid w:val="00231E98"/>
    <w:rsid w:val="00231EA1"/>
    <w:rsid w:val="00232766"/>
    <w:rsid w:val="0023277B"/>
    <w:rsid w:val="00232A3D"/>
    <w:rsid w:val="00232F4C"/>
    <w:rsid w:val="00233709"/>
    <w:rsid w:val="00233E85"/>
    <w:rsid w:val="0023434A"/>
    <w:rsid w:val="002344CB"/>
    <w:rsid w:val="0023487F"/>
    <w:rsid w:val="002349D1"/>
    <w:rsid w:val="00234E51"/>
    <w:rsid w:val="00236A3F"/>
    <w:rsid w:val="00240430"/>
    <w:rsid w:val="00240453"/>
    <w:rsid w:val="00240F75"/>
    <w:rsid w:val="00243BC1"/>
    <w:rsid w:val="00243E6E"/>
    <w:rsid w:val="0024457B"/>
    <w:rsid w:val="002445E3"/>
    <w:rsid w:val="002448B8"/>
    <w:rsid w:val="00245321"/>
    <w:rsid w:val="00245F48"/>
    <w:rsid w:val="00245FAB"/>
    <w:rsid w:val="0024623D"/>
    <w:rsid w:val="00246449"/>
    <w:rsid w:val="00246676"/>
    <w:rsid w:val="002472AE"/>
    <w:rsid w:val="0025062D"/>
    <w:rsid w:val="002510BA"/>
    <w:rsid w:val="002510BD"/>
    <w:rsid w:val="00251629"/>
    <w:rsid w:val="002516A5"/>
    <w:rsid w:val="002516D8"/>
    <w:rsid w:val="002536F7"/>
    <w:rsid w:val="0025470E"/>
    <w:rsid w:val="00254898"/>
    <w:rsid w:val="00255C41"/>
    <w:rsid w:val="00255CB3"/>
    <w:rsid w:val="00255D49"/>
    <w:rsid w:val="00255D4B"/>
    <w:rsid w:val="0025759A"/>
    <w:rsid w:val="002577C1"/>
    <w:rsid w:val="00257961"/>
    <w:rsid w:val="002602CE"/>
    <w:rsid w:val="0026037E"/>
    <w:rsid w:val="00260B3E"/>
    <w:rsid w:val="0026110D"/>
    <w:rsid w:val="0026161A"/>
    <w:rsid w:val="00261D42"/>
    <w:rsid w:val="002623EB"/>
    <w:rsid w:val="00262588"/>
    <w:rsid w:val="00263C77"/>
    <w:rsid w:val="002656AC"/>
    <w:rsid w:val="00265BB5"/>
    <w:rsid w:val="00266815"/>
    <w:rsid w:val="002669B7"/>
    <w:rsid w:val="00266B0A"/>
    <w:rsid w:val="002671CF"/>
    <w:rsid w:val="00270D75"/>
    <w:rsid w:val="00270F40"/>
    <w:rsid w:val="00272140"/>
    <w:rsid w:val="0027301E"/>
    <w:rsid w:val="002736EC"/>
    <w:rsid w:val="00274FF1"/>
    <w:rsid w:val="00276428"/>
    <w:rsid w:val="0027645C"/>
    <w:rsid w:val="00277300"/>
    <w:rsid w:val="00277CA1"/>
    <w:rsid w:val="00280C18"/>
    <w:rsid w:val="00280E88"/>
    <w:rsid w:val="002812CF"/>
    <w:rsid w:val="00282066"/>
    <w:rsid w:val="00282067"/>
    <w:rsid w:val="00282A28"/>
    <w:rsid w:val="00282C38"/>
    <w:rsid w:val="00282F2F"/>
    <w:rsid w:val="00283065"/>
    <w:rsid w:val="0028352F"/>
    <w:rsid w:val="00283B3C"/>
    <w:rsid w:val="0028474E"/>
    <w:rsid w:val="00284ABB"/>
    <w:rsid w:val="00287153"/>
    <w:rsid w:val="00287E40"/>
    <w:rsid w:val="00290A02"/>
    <w:rsid w:val="00291228"/>
    <w:rsid w:val="00291C4C"/>
    <w:rsid w:val="00292ED6"/>
    <w:rsid w:val="00293877"/>
    <w:rsid w:val="00293D30"/>
    <w:rsid w:val="00293DD5"/>
    <w:rsid w:val="00294493"/>
    <w:rsid w:val="002948DA"/>
    <w:rsid w:val="00294B9C"/>
    <w:rsid w:val="00295511"/>
    <w:rsid w:val="00295720"/>
    <w:rsid w:val="00296D88"/>
    <w:rsid w:val="00296DB1"/>
    <w:rsid w:val="00297BD5"/>
    <w:rsid w:val="002A0926"/>
    <w:rsid w:val="002A1D9C"/>
    <w:rsid w:val="002A3488"/>
    <w:rsid w:val="002A46F1"/>
    <w:rsid w:val="002A4959"/>
    <w:rsid w:val="002A52B7"/>
    <w:rsid w:val="002A65D8"/>
    <w:rsid w:val="002A70AB"/>
    <w:rsid w:val="002A73EE"/>
    <w:rsid w:val="002B0272"/>
    <w:rsid w:val="002B0591"/>
    <w:rsid w:val="002B0D52"/>
    <w:rsid w:val="002B2BC3"/>
    <w:rsid w:val="002B3067"/>
    <w:rsid w:val="002B32AF"/>
    <w:rsid w:val="002B5424"/>
    <w:rsid w:val="002B59C0"/>
    <w:rsid w:val="002B6FCB"/>
    <w:rsid w:val="002B72B8"/>
    <w:rsid w:val="002B775D"/>
    <w:rsid w:val="002C1548"/>
    <w:rsid w:val="002C15B1"/>
    <w:rsid w:val="002C222E"/>
    <w:rsid w:val="002C2E5F"/>
    <w:rsid w:val="002C3338"/>
    <w:rsid w:val="002C34DF"/>
    <w:rsid w:val="002C3529"/>
    <w:rsid w:val="002C42BF"/>
    <w:rsid w:val="002C5A4D"/>
    <w:rsid w:val="002C6AB8"/>
    <w:rsid w:val="002C71B6"/>
    <w:rsid w:val="002C7514"/>
    <w:rsid w:val="002C7A4A"/>
    <w:rsid w:val="002D0C97"/>
    <w:rsid w:val="002D1390"/>
    <w:rsid w:val="002D1462"/>
    <w:rsid w:val="002D18EE"/>
    <w:rsid w:val="002D2A31"/>
    <w:rsid w:val="002D3E9F"/>
    <w:rsid w:val="002D3FEA"/>
    <w:rsid w:val="002D53C3"/>
    <w:rsid w:val="002D6F4E"/>
    <w:rsid w:val="002E1064"/>
    <w:rsid w:val="002E1EA7"/>
    <w:rsid w:val="002E2FAC"/>
    <w:rsid w:val="002E534A"/>
    <w:rsid w:val="002E53D2"/>
    <w:rsid w:val="002E587B"/>
    <w:rsid w:val="002E6F90"/>
    <w:rsid w:val="002E7969"/>
    <w:rsid w:val="002E7CD6"/>
    <w:rsid w:val="002F0435"/>
    <w:rsid w:val="002F0B5C"/>
    <w:rsid w:val="002F224B"/>
    <w:rsid w:val="002F2341"/>
    <w:rsid w:val="002F2A83"/>
    <w:rsid w:val="002F2AAF"/>
    <w:rsid w:val="002F2D34"/>
    <w:rsid w:val="002F3315"/>
    <w:rsid w:val="002F3E9E"/>
    <w:rsid w:val="002F42A0"/>
    <w:rsid w:val="002F4454"/>
    <w:rsid w:val="002F4719"/>
    <w:rsid w:val="002F4DD0"/>
    <w:rsid w:val="002F5CE6"/>
    <w:rsid w:val="002F6637"/>
    <w:rsid w:val="002F737F"/>
    <w:rsid w:val="002F77A6"/>
    <w:rsid w:val="002F799D"/>
    <w:rsid w:val="003004AC"/>
    <w:rsid w:val="00300C9D"/>
    <w:rsid w:val="00300D15"/>
    <w:rsid w:val="00301C10"/>
    <w:rsid w:val="00302127"/>
    <w:rsid w:val="003023B5"/>
    <w:rsid w:val="003039D7"/>
    <w:rsid w:val="00304834"/>
    <w:rsid w:val="003049BF"/>
    <w:rsid w:val="00304A05"/>
    <w:rsid w:val="00304C4A"/>
    <w:rsid w:val="00304DB6"/>
    <w:rsid w:val="003068A3"/>
    <w:rsid w:val="00306B74"/>
    <w:rsid w:val="00307E64"/>
    <w:rsid w:val="003100A6"/>
    <w:rsid w:val="003103A5"/>
    <w:rsid w:val="003136A5"/>
    <w:rsid w:val="00313CE7"/>
    <w:rsid w:val="00314233"/>
    <w:rsid w:val="00314C3C"/>
    <w:rsid w:val="003155D5"/>
    <w:rsid w:val="00315876"/>
    <w:rsid w:val="00317CD1"/>
    <w:rsid w:val="0032004E"/>
    <w:rsid w:val="003213F3"/>
    <w:rsid w:val="003216D0"/>
    <w:rsid w:val="003220EB"/>
    <w:rsid w:val="00323DD6"/>
    <w:rsid w:val="003259CC"/>
    <w:rsid w:val="003266B7"/>
    <w:rsid w:val="00330187"/>
    <w:rsid w:val="00330338"/>
    <w:rsid w:val="00330D77"/>
    <w:rsid w:val="003338D3"/>
    <w:rsid w:val="00333970"/>
    <w:rsid w:val="00334218"/>
    <w:rsid w:val="003347FE"/>
    <w:rsid w:val="00335699"/>
    <w:rsid w:val="00336CEC"/>
    <w:rsid w:val="003371C0"/>
    <w:rsid w:val="00337278"/>
    <w:rsid w:val="00337EC2"/>
    <w:rsid w:val="00340D04"/>
    <w:rsid w:val="0034383F"/>
    <w:rsid w:val="003446BC"/>
    <w:rsid w:val="00344807"/>
    <w:rsid w:val="00346084"/>
    <w:rsid w:val="00346BAB"/>
    <w:rsid w:val="00347846"/>
    <w:rsid w:val="00347FB6"/>
    <w:rsid w:val="00351A56"/>
    <w:rsid w:val="00351CAD"/>
    <w:rsid w:val="0035255E"/>
    <w:rsid w:val="003527CD"/>
    <w:rsid w:val="00352BAB"/>
    <w:rsid w:val="00353264"/>
    <w:rsid w:val="00355507"/>
    <w:rsid w:val="00356821"/>
    <w:rsid w:val="0036125A"/>
    <w:rsid w:val="00361536"/>
    <w:rsid w:val="00361BAB"/>
    <w:rsid w:val="00361E9B"/>
    <w:rsid w:val="00362CCE"/>
    <w:rsid w:val="003630E4"/>
    <w:rsid w:val="00363265"/>
    <w:rsid w:val="003645A2"/>
    <w:rsid w:val="00364631"/>
    <w:rsid w:val="0036485F"/>
    <w:rsid w:val="00364EBF"/>
    <w:rsid w:val="00365214"/>
    <w:rsid w:val="00365BBA"/>
    <w:rsid w:val="003667DC"/>
    <w:rsid w:val="003702E8"/>
    <w:rsid w:val="00370573"/>
    <w:rsid w:val="003705C8"/>
    <w:rsid w:val="0037091B"/>
    <w:rsid w:val="00371303"/>
    <w:rsid w:val="003724F6"/>
    <w:rsid w:val="003725D3"/>
    <w:rsid w:val="00372A5B"/>
    <w:rsid w:val="003730E9"/>
    <w:rsid w:val="00374052"/>
    <w:rsid w:val="0037460B"/>
    <w:rsid w:val="003748FA"/>
    <w:rsid w:val="00374D57"/>
    <w:rsid w:val="00375EAD"/>
    <w:rsid w:val="0037757F"/>
    <w:rsid w:val="0038068E"/>
    <w:rsid w:val="003811C9"/>
    <w:rsid w:val="00381541"/>
    <w:rsid w:val="00381896"/>
    <w:rsid w:val="003819BA"/>
    <w:rsid w:val="00382273"/>
    <w:rsid w:val="003827C0"/>
    <w:rsid w:val="00383AC7"/>
    <w:rsid w:val="00384D06"/>
    <w:rsid w:val="00385823"/>
    <w:rsid w:val="00387D9C"/>
    <w:rsid w:val="0039010A"/>
    <w:rsid w:val="00390AF7"/>
    <w:rsid w:val="00390F0F"/>
    <w:rsid w:val="003919CE"/>
    <w:rsid w:val="00391B8F"/>
    <w:rsid w:val="0039368A"/>
    <w:rsid w:val="003939CF"/>
    <w:rsid w:val="00394661"/>
    <w:rsid w:val="00394D0C"/>
    <w:rsid w:val="00395455"/>
    <w:rsid w:val="0039751F"/>
    <w:rsid w:val="0039777C"/>
    <w:rsid w:val="003A015C"/>
    <w:rsid w:val="003A01A6"/>
    <w:rsid w:val="003A0848"/>
    <w:rsid w:val="003A17D2"/>
    <w:rsid w:val="003A1888"/>
    <w:rsid w:val="003A1C52"/>
    <w:rsid w:val="003A23F7"/>
    <w:rsid w:val="003A3A46"/>
    <w:rsid w:val="003A52BE"/>
    <w:rsid w:val="003A5DA9"/>
    <w:rsid w:val="003A6698"/>
    <w:rsid w:val="003A6955"/>
    <w:rsid w:val="003A7288"/>
    <w:rsid w:val="003A763C"/>
    <w:rsid w:val="003A7A47"/>
    <w:rsid w:val="003A7A83"/>
    <w:rsid w:val="003B19B9"/>
    <w:rsid w:val="003B26F4"/>
    <w:rsid w:val="003B277A"/>
    <w:rsid w:val="003B321D"/>
    <w:rsid w:val="003B3951"/>
    <w:rsid w:val="003B3956"/>
    <w:rsid w:val="003B4EF0"/>
    <w:rsid w:val="003B5440"/>
    <w:rsid w:val="003B666D"/>
    <w:rsid w:val="003B7D0F"/>
    <w:rsid w:val="003C07B7"/>
    <w:rsid w:val="003C0991"/>
    <w:rsid w:val="003C0BEA"/>
    <w:rsid w:val="003C13C5"/>
    <w:rsid w:val="003C1983"/>
    <w:rsid w:val="003C309D"/>
    <w:rsid w:val="003C3192"/>
    <w:rsid w:val="003C3E37"/>
    <w:rsid w:val="003C5EC0"/>
    <w:rsid w:val="003C678F"/>
    <w:rsid w:val="003C70CA"/>
    <w:rsid w:val="003C7A57"/>
    <w:rsid w:val="003C7C74"/>
    <w:rsid w:val="003D03B2"/>
    <w:rsid w:val="003D0827"/>
    <w:rsid w:val="003D1044"/>
    <w:rsid w:val="003D13F4"/>
    <w:rsid w:val="003D36F0"/>
    <w:rsid w:val="003D3AEA"/>
    <w:rsid w:val="003D4AF9"/>
    <w:rsid w:val="003D51FF"/>
    <w:rsid w:val="003D6953"/>
    <w:rsid w:val="003D79F4"/>
    <w:rsid w:val="003E0719"/>
    <w:rsid w:val="003E136D"/>
    <w:rsid w:val="003E24E7"/>
    <w:rsid w:val="003E3FED"/>
    <w:rsid w:val="003E465A"/>
    <w:rsid w:val="003E4A65"/>
    <w:rsid w:val="003E529A"/>
    <w:rsid w:val="003E5E77"/>
    <w:rsid w:val="003E74AC"/>
    <w:rsid w:val="003E75D9"/>
    <w:rsid w:val="003F0D9E"/>
    <w:rsid w:val="003F0DD6"/>
    <w:rsid w:val="003F17D2"/>
    <w:rsid w:val="003F20B5"/>
    <w:rsid w:val="003F257C"/>
    <w:rsid w:val="003F3267"/>
    <w:rsid w:val="003F37F9"/>
    <w:rsid w:val="003F3A85"/>
    <w:rsid w:val="003F5539"/>
    <w:rsid w:val="003F5840"/>
    <w:rsid w:val="003F6854"/>
    <w:rsid w:val="004000BD"/>
    <w:rsid w:val="00400C9F"/>
    <w:rsid w:val="00400FE1"/>
    <w:rsid w:val="004012C8"/>
    <w:rsid w:val="00401657"/>
    <w:rsid w:val="00401A2F"/>
    <w:rsid w:val="00401BF8"/>
    <w:rsid w:val="00401D1D"/>
    <w:rsid w:val="004027CD"/>
    <w:rsid w:val="00404936"/>
    <w:rsid w:val="00405945"/>
    <w:rsid w:val="00405EDF"/>
    <w:rsid w:val="004066C1"/>
    <w:rsid w:val="00406859"/>
    <w:rsid w:val="00406927"/>
    <w:rsid w:val="0041218A"/>
    <w:rsid w:val="004121E5"/>
    <w:rsid w:val="00412CA9"/>
    <w:rsid w:val="004135EF"/>
    <w:rsid w:val="004164D0"/>
    <w:rsid w:val="0041787F"/>
    <w:rsid w:val="00420579"/>
    <w:rsid w:val="0042059B"/>
    <w:rsid w:val="0042320E"/>
    <w:rsid w:val="0042331D"/>
    <w:rsid w:val="00425E53"/>
    <w:rsid w:val="0042711A"/>
    <w:rsid w:val="0042760F"/>
    <w:rsid w:val="004304D9"/>
    <w:rsid w:val="0043060D"/>
    <w:rsid w:val="00430782"/>
    <w:rsid w:val="0043190E"/>
    <w:rsid w:val="00432CD5"/>
    <w:rsid w:val="004332A3"/>
    <w:rsid w:val="00434BD5"/>
    <w:rsid w:val="0043521A"/>
    <w:rsid w:val="0043567B"/>
    <w:rsid w:val="00435B1C"/>
    <w:rsid w:val="004369FF"/>
    <w:rsid w:val="00436EAB"/>
    <w:rsid w:val="0043702A"/>
    <w:rsid w:val="004371DC"/>
    <w:rsid w:val="004372D3"/>
    <w:rsid w:val="00437560"/>
    <w:rsid w:val="00437873"/>
    <w:rsid w:val="00437A0E"/>
    <w:rsid w:val="00440045"/>
    <w:rsid w:val="00440057"/>
    <w:rsid w:val="00442300"/>
    <w:rsid w:val="00443137"/>
    <w:rsid w:val="004433D7"/>
    <w:rsid w:val="0044372B"/>
    <w:rsid w:val="00443FC1"/>
    <w:rsid w:val="00444A51"/>
    <w:rsid w:val="00444D25"/>
    <w:rsid w:val="00444ECE"/>
    <w:rsid w:val="00445833"/>
    <w:rsid w:val="00445DB2"/>
    <w:rsid w:val="00445F11"/>
    <w:rsid w:val="004466FB"/>
    <w:rsid w:val="004477D9"/>
    <w:rsid w:val="00451C74"/>
    <w:rsid w:val="004541AD"/>
    <w:rsid w:val="00454674"/>
    <w:rsid w:val="004547DD"/>
    <w:rsid w:val="004549D5"/>
    <w:rsid w:val="004552E7"/>
    <w:rsid w:val="00455A9F"/>
    <w:rsid w:val="0045714B"/>
    <w:rsid w:val="00460F2F"/>
    <w:rsid w:val="00462735"/>
    <w:rsid w:val="00463712"/>
    <w:rsid w:val="00464845"/>
    <w:rsid w:val="0046530B"/>
    <w:rsid w:val="00466088"/>
    <w:rsid w:val="00466793"/>
    <w:rsid w:val="0046692C"/>
    <w:rsid w:val="00467353"/>
    <w:rsid w:val="00470814"/>
    <w:rsid w:val="0047137F"/>
    <w:rsid w:val="00471571"/>
    <w:rsid w:val="00471A1F"/>
    <w:rsid w:val="00471B80"/>
    <w:rsid w:val="00472923"/>
    <w:rsid w:val="00472B03"/>
    <w:rsid w:val="00474125"/>
    <w:rsid w:val="00475CD9"/>
    <w:rsid w:val="004760E6"/>
    <w:rsid w:val="004763EB"/>
    <w:rsid w:val="004766D5"/>
    <w:rsid w:val="0047748D"/>
    <w:rsid w:val="004801E6"/>
    <w:rsid w:val="004806F3"/>
    <w:rsid w:val="00480E8A"/>
    <w:rsid w:val="00481133"/>
    <w:rsid w:val="00481EEF"/>
    <w:rsid w:val="0048227D"/>
    <w:rsid w:val="00482CBA"/>
    <w:rsid w:val="0048329A"/>
    <w:rsid w:val="00483D39"/>
    <w:rsid w:val="00483FCC"/>
    <w:rsid w:val="00484514"/>
    <w:rsid w:val="00484679"/>
    <w:rsid w:val="00484EFE"/>
    <w:rsid w:val="004853F3"/>
    <w:rsid w:val="00485443"/>
    <w:rsid w:val="00485494"/>
    <w:rsid w:val="004859FB"/>
    <w:rsid w:val="00486D72"/>
    <w:rsid w:val="004875AC"/>
    <w:rsid w:val="0048783D"/>
    <w:rsid w:val="0049002C"/>
    <w:rsid w:val="00491025"/>
    <w:rsid w:val="00491233"/>
    <w:rsid w:val="0049191B"/>
    <w:rsid w:val="00491DE2"/>
    <w:rsid w:val="00493E13"/>
    <w:rsid w:val="00494FBE"/>
    <w:rsid w:val="004951AB"/>
    <w:rsid w:val="004953C5"/>
    <w:rsid w:val="00495B57"/>
    <w:rsid w:val="004A0514"/>
    <w:rsid w:val="004A10BC"/>
    <w:rsid w:val="004A1169"/>
    <w:rsid w:val="004A226C"/>
    <w:rsid w:val="004A39FD"/>
    <w:rsid w:val="004A3DA4"/>
    <w:rsid w:val="004A3E61"/>
    <w:rsid w:val="004A5A66"/>
    <w:rsid w:val="004A5BAB"/>
    <w:rsid w:val="004A5D23"/>
    <w:rsid w:val="004A6349"/>
    <w:rsid w:val="004A643A"/>
    <w:rsid w:val="004A644E"/>
    <w:rsid w:val="004A6FC8"/>
    <w:rsid w:val="004A768C"/>
    <w:rsid w:val="004A7D9C"/>
    <w:rsid w:val="004B02D1"/>
    <w:rsid w:val="004B09EB"/>
    <w:rsid w:val="004B0BA1"/>
    <w:rsid w:val="004B11C0"/>
    <w:rsid w:val="004B133E"/>
    <w:rsid w:val="004B136C"/>
    <w:rsid w:val="004B1479"/>
    <w:rsid w:val="004B24AC"/>
    <w:rsid w:val="004B2AB7"/>
    <w:rsid w:val="004B2E03"/>
    <w:rsid w:val="004B4C83"/>
    <w:rsid w:val="004B63EF"/>
    <w:rsid w:val="004B6EAB"/>
    <w:rsid w:val="004B7421"/>
    <w:rsid w:val="004C004A"/>
    <w:rsid w:val="004C0992"/>
    <w:rsid w:val="004C0E34"/>
    <w:rsid w:val="004C2E66"/>
    <w:rsid w:val="004C2EAA"/>
    <w:rsid w:val="004C3023"/>
    <w:rsid w:val="004C3E24"/>
    <w:rsid w:val="004C40F8"/>
    <w:rsid w:val="004C4C2A"/>
    <w:rsid w:val="004C5B7B"/>
    <w:rsid w:val="004C659F"/>
    <w:rsid w:val="004C6792"/>
    <w:rsid w:val="004C706D"/>
    <w:rsid w:val="004C7710"/>
    <w:rsid w:val="004D11C8"/>
    <w:rsid w:val="004D1A86"/>
    <w:rsid w:val="004D3A10"/>
    <w:rsid w:val="004D4706"/>
    <w:rsid w:val="004D578C"/>
    <w:rsid w:val="004D6277"/>
    <w:rsid w:val="004D62E9"/>
    <w:rsid w:val="004D67F0"/>
    <w:rsid w:val="004D725D"/>
    <w:rsid w:val="004D7C98"/>
    <w:rsid w:val="004E09E8"/>
    <w:rsid w:val="004E1306"/>
    <w:rsid w:val="004E1654"/>
    <w:rsid w:val="004E1ED5"/>
    <w:rsid w:val="004E237D"/>
    <w:rsid w:val="004E3C82"/>
    <w:rsid w:val="004E476D"/>
    <w:rsid w:val="004E5504"/>
    <w:rsid w:val="004E5D08"/>
    <w:rsid w:val="004F0921"/>
    <w:rsid w:val="004F0BC1"/>
    <w:rsid w:val="004F2C75"/>
    <w:rsid w:val="004F2C96"/>
    <w:rsid w:val="004F2CAD"/>
    <w:rsid w:val="004F2F85"/>
    <w:rsid w:val="004F3551"/>
    <w:rsid w:val="004F3649"/>
    <w:rsid w:val="004F41CF"/>
    <w:rsid w:val="004F41E0"/>
    <w:rsid w:val="004F4E4C"/>
    <w:rsid w:val="004F50D0"/>
    <w:rsid w:val="004F541C"/>
    <w:rsid w:val="004F5540"/>
    <w:rsid w:val="004F75B2"/>
    <w:rsid w:val="004F7CD5"/>
    <w:rsid w:val="00500F83"/>
    <w:rsid w:val="005017F0"/>
    <w:rsid w:val="00502102"/>
    <w:rsid w:val="00503982"/>
    <w:rsid w:val="00503A43"/>
    <w:rsid w:val="00504CD4"/>
    <w:rsid w:val="005053B6"/>
    <w:rsid w:val="00505559"/>
    <w:rsid w:val="0050561C"/>
    <w:rsid w:val="00505D1E"/>
    <w:rsid w:val="00505EEC"/>
    <w:rsid w:val="00506660"/>
    <w:rsid w:val="00510101"/>
    <w:rsid w:val="0051069B"/>
    <w:rsid w:val="00510974"/>
    <w:rsid w:val="00511278"/>
    <w:rsid w:val="00511410"/>
    <w:rsid w:val="00511A16"/>
    <w:rsid w:val="00511A7B"/>
    <w:rsid w:val="00513A79"/>
    <w:rsid w:val="005142EF"/>
    <w:rsid w:val="00514C68"/>
    <w:rsid w:val="00515FDD"/>
    <w:rsid w:val="00516763"/>
    <w:rsid w:val="005168F1"/>
    <w:rsid w:val="0051756B"/>
    <w:rsid w:val="0051765A"/>
    <w:rsid w:val="005206FB"/>
    <w:rsid w:val="00520CD1"/>
    <w:rsid w:val="00523DF6"/>
    <w:rsid w:val="00524847"/>
    <w:rsid w:val="00525284"/>
    <w:rsid w:val="00526AC1"/>
    <w:rsid w:val="00527263"/>
    <w:rsid w:val="005301D4"/>
    <w:rsid w:val="00530C13"/>
    <w:rsid w:val="00531431"/>
    <w:rsid w:val="0053157B"/>
    <w:rsid w:val="00532E79"/>
    <w:rsid w:val="00533200"/>
    <w:rsid w:val="0053480B"/>
    <w:rsid w:val="005348CE"/>
    <w:rsid w:val="00534A81"/>
    <w:rsid w:val="0053565E"/>
    <w:rsid w:val="0053596F"/>
    <w:rsid w:val="005359BD"/>
    <w:rsid w:val="00535E06"/>
    <w:rsid w:val="00536068"/>
    <w:rsid w:val="00536728"/>
    <w:rsid w:val="0053707D"/>
    <w:rsid w:val="005373DA"/>
    <w:rsid w:val="005400D2"/>
    <w:rsid w:val="00541223"/>
    <w:rsid w:val="00543B50"/>
    <w:rsid w:val="00543F56"/>
    <w:rsid w:val="00544E6F"/>
    <w:rsid w:val="005453D1"/>
    <w:rsid w:val="00545579"/>
    <w:rsid w:val="00547EF6"/>
    <w:rsid w:val="0055040B"/>
    <w:rsid w:val="0055077A"/>
    <w:rsid w:val="005508CD"/>
    <w:rsid w:val="00551AD4"/>
    <w:rsid w:val="00551E93"/>
    <w:rsid w:val="0055248C"/>
    <w:rsid w:val="00552D00"/>
    <w:rsid w:val="00552EC8"/>
    <w:rsid w:val="005541AC"/>
    <w:rsid w:val="0055520B"/>
    <w:rsid w:val="005555EE"/>
    <w:rsid w:val="00557008"/>
    <w:rsid w:val="00557616"/>
    <w:rsid w:val="005603C0"/>
    <w:rsid w:val="00562370"/>
    <w:rsid w:val="00562B51"/>
    <w:rsid w:val="005646DF"/>
    <w:rsid w:val="00564A75"/>
    <w:rsid w:val="00564E25"/>
    <w:rsid w:val="00565920"/>
    <w:rsid w:val="00565999"/>
    <w:rsid w:val="00565EB9"/>
    <w:rsid w:val="00566443"/>
    <w:rsid w:val="00566F8C"/>
    <w:rsid w:val="005702EE"/>
    <w:rsid w:val="00570657"/>
    <w:rsid w:val="00570A01"/>
    <w:rsid w:val="00571870"/>
    <w:rsid w:val="0057361F"/>
    <w:rsid w:val="00573694"/>
    <w:rsid w:val="00573DEF"/>
    <w:rsid w:val="00577081"/>
    <w:rsid w:val="00577C11"/>
    <w:rsid w:val="00580040"/>
    <w:rsid w:val="00580143"/>
    <w:rsid w:val="00580239"/>
    <w:rsid w:val="0058189F"/>
    <w:rsid w:val="0058326A"/>
    <w:rsid w:val="005835C8"/>
    <w:rsid w:val="005836B0"/>
    <w:rsid w:val="00584333"/>
    <w:rsid w:val="00584CBA"/>
    <w:rsid w:val="00584D7F"/>
    <w:rsid w:val="00586739"/>
    <w:rsid w:val="0058685F"/>
    <w:rsid w:val="00586AB5"/>
    <w:rsid w:val="00587430"/>
    <w:rsid w:val="00587903"/>
    <w:rsid w:val="005904B1"/>
    <w:rsid w:val="00591A6B"/>
    <w:rsid w:val="00591D30"/>
    <w:rsid w:val="005923AA"/>
    <w:rsid w:val="005924A6"/>
    <w:rsid w:val="005925FC"/>
    <w:rsid w:val="0059304C"/>
    <w:rsid w:val="00593782"/>
    <w:rsid w:val="0059464D"/>
    <w:rsid w:val="00596DC1"/>
    <w:rsid w:val="00596E15"/>
    <w:rsid w:val="0059736B"/>
    <w:rsid w:val="00597CD6"/>
    <w:rsid w:val="005A0504"/>
    <w:rsid w:val="005A07D6"/>
    <w:rsid w:val="005A1F6A"/>
    <w:rsid w:val="005A2D8C"/>
    <w:rsid w:val="005A3692"/>
    <w:rsid w:val="005A4FB6"/>
    <w:rsid w:val="005A52CB"/>
    <w:rsid w:val="005A5E2F"/>
    <w:rsid w:val="005A6187"/>
    <w:rsid w:val="005A6442"/>
    <w:rsid w:val="005B006F"/>
    <w:rsid w:val="005B0736"/>
    <w:rsid w:val="005B1ABB"/>
    <w:rsid w:val="005B1C67"/>
    <w:rsid w:val="005B3618"/>
    <w:rsid w:val="005B381C"/>
    <w:rsid w:val="005B42F8"/>
    <w:rsid w:val="005B7AD1"/>
    <w:rsid w:val="005B7E6B"/>
    <w:rsid w:val="005C0F37"/>
    <w:rsid w:val="005C1207"/>
    <w:rsid w:val="005C176B"/>
    <w:rsid w:val="005C1969"/>
    <w:rsid w:val="005C1C03"/>
    <w:rsid w:val="005C2A83"/>
    <w:rsid w:val="005C3192"/>
    <w:rsid w:val="005C4BC0"/>
    <w:rsid w:val="005C5484"/>
    <w:rsid w:val="005C550A"/>
    <w:rsid w:val="005C5B7E"/>
    <w:rsid w:val="005C5BAE"/>
    <w:rsid w:val="005C79AA"/>
    <w:rsid w:val="005D195A"/>
    <w:rsid w:val="005D1DBB"/>
    <w:rsid w:val="005D3936"/>
    <w:rsid w:val="005D4882"/>
    <w:rsid w:val="005D4D06"/>
    <w:rsid w:val="005D4D84"/>
    <w:rsid w:val="005D4F32"/>
    <w:rsid w:val="005D5A7A"/>
    <w:rsid w:val="005D60D1"/>
    <w:rsid w:val="005D614C"/>
    <w:rsid w:val="005D7852"/>
    <w:rsid w:val="005D7D4A"/>
    <w:rsid w:val="005E0226"/>
    <w:rsid w:val="005E0523"/>
    <w:rsid w:val="005E1A81"/>
    <w:rsid w:val="005E39D0"/>
    <w:rsid w:val="005E3A21"/>
    <w:rsid w:val="005E4555"/>
    <w:rsid w:val="005E4C7D"/>
    <w:rsid w:val="005E5281"/>
    <w:rsid w:val="005E5C82"/>
    <w:rsid w:val="005E5E52"/>
    <w:rsid w:val="005E6CB3"/>
    <w:rsid w:val="005E7065"/>
    <w:rsid w:val="005F2451"/>
    <w:rsid w:val="005F3A49"/>
    <w:rsid w:val="005F3BF8"/>
    <w:rsid w:val="005F4063"/>
    <w:rsid w:val="005F464F"/>
    <w:rsid w:val="005F4E24"/>
    <w:rsid w:val="005F5B93"/>
    <w:rsid w:val="005F5D24"/>
    <w:rsid w:val="005F77FE"/>
    <w:rsid w:val="005F7F4E"/>
    <w:rsid w:val="00600192"/>
    <w:rsid w:val="006007AE"/>
    <w:rsid w:val="00600950"/>
    <w:rsid w:val="00600C44"/>
    <w:rsid w:val="00600F94"/>
    <w:rsid w:val="006012F8"/>
    <w:rsid w:val="00601C44"/>
    <w:rsid w:val="0060377C"/>
    <w:rsid w:val="00603BBB"/>
    <w:rsid w:val="00603DFF"/>
    <w:rsid w:val="0060468C"/>
    <w:rsid w:val="00604A2E"/>
    <w:rsid w:val="00604B6A"/>
    <w:rsid w:val="00606045"/>
    <w:rsid w:val="00607EA7"/>
    <w:rsid w:val="00610564"/>
    <w:rsid w:val="00610701"/>
    <w:rsid w:val="00610B22"/>
    <w:rsid w:val="0061135D"/>
    <w:rsid w:val="0061173A"/>
    <w:rsid w:val="0061287A"/>
    <w:rsid w:val="00612FDB"/>
    <w:rsid w:val="006132F4"/>
    <w:rsid w:val="006134C5"/>
    <w:rsid w:val="0061360F"/>
    <w:rsid w:val="006138A4"/>
    <w:rsid w:val="006139CF"/>
    <w:rsid w:val="00614465"/>
    <w:rsid w:val="006157B9"/>
    <w:rsid w:val="00615837"/>
    <w:rsid w:val="00615A02"/>
    <w:rsid w:val="00615C71"/>
    <w:rsid w:val="00615DCE"/>
    <w:rsid w:val="0061633E"/>
    <w:rsid w:val="00616361"/>
    <w:rsid w:val="0061637F"/>
    <w:rsid w:val="00616E61"/>
    <w:rsid w:val="0061736C"/>
    <w:rsid w:val="00620E97"/>
    <w:rsid w:val="0062123D"/>
    <w:rsid w:val="0062380C"/>
    <w:rsid w:val="0062544C"/>
    <w:rsid w:val="006257B7"/>
    <w:rsid w:val="00626750"/>
    <w:rsid w:val="006270B5"/>
    <w:rsid w:val="006277D1"/>
    <w:rsid w:val="0063016E"/>
    <w:rsid w:val="0063075D"/>
    <w:rsid w:val="00630B7A"/>
    <w:rsid w:val="0063162A"/>
    <w:rsid w:val="00631A86"/>
    <w:rsid w:val="00631E3E"/>
    <w:rsid w:val="0063280C"/>
    <w:rsid w:val="0063311B"/>
    <w:rsid w:val="0063363A"/>
    <w:rsid w:val="006353E1"/>
    <w:rsid w:val="00635988"/>
    <w:rsid w:val="0063611E"/>
    <w:rsid w:val="00636688"/>
    <w:rsid w:val="00636872"/>
    <w:rsid w:val="006370B2"/>
    <w:rsid w:val="00637408"/>
    <w:rsid w:val="006412D7"/>
    <w:rsid w:val="00642477"/>
    <w:rsid w:val="0064249D"/>
    <w:rsid w:val="00642D36"/>
    <w:rsid w:val="00642DF4"/>
    <w:rsid w:val="00643BA6"/>
    <w:rsid w:val="006446E8"/>
    <w:rsid w:val="00646800"/>
    <w:rsid w:val="0064702D"/>
    <w:rsid w:val="006500E7"/>
    <w:rsid w:val="0065028D"/>
    <w:rsid w:val="00651762"/>
    <w:rsid w:val="00651EE8"/>
    <w:rsid w:val="006526DC"/>
    <w:rsid w:val="006535F5"/>
    <w:rsid w:val="00654762"/>
    <w:rsid w:val="00654B5C"/>
    <w:rsid w:val="00655367"/>
    <w:rsid w:val="0065560E"/>
    <w:rsid w:val="00655C84"/>
    <w:rsid w:val="006562F6"/>
    <w:rsid w:val="00657AEA"/>
    <w:rsid w:val="0066020D"/>
    <w:rsid w:val="00660691"/>
    <w:rsid w:val="00661291"/>
    <w:rsid w:val="00661CB1"/>
    <w:rsid w:val="00663E41"/>
    <w:rsid w:val="006645DA"/>
    <w:rsid w:val="0066526D"/>
    <w:rsid w:val="00667287"/>
    <w:rsid w:val="006674C5"/>
    <w:rsid w:val="006677F8"/>
    <w:rsid w:val="006679FF"/>
    <w:rsid w:val="00670202"/>
    <w:rsid w:val="00671162"/>
    <w:rsid w:val="00672EA0"/>
    <w:rsid w:val="006730AD"/>
    <w:rsid w:val="00673757"/>
    <w:rsid w:val="00673B06"/>
    <w:rsid w:val="006750F7"/>
    <w:rsid w:val="0067663B"/>
    <w:rsid w:val="00680C5A"/>
    <w:rsid w:val="00680F8C"/>
    <w:rsid w:val="006818CB"/>
    <w:rsid w:val="00681A60"/>
    <w:rsid w:val="00682DB7"/>
    <w:rsid w:val="00683099"/>
    <w:rsid w:val="00683574"/>
    <w:rsid w:val="00683E3F"/>
    <w:rsid w:val="00684218"/>
    <w:rsid w:val="00684A41"/>
    <w:rsid w:val="00685C31"/>
    <w:rsid w:val="00685D42"/>
    <w:rsid w:val="006863EC"/>
    <w:rsid w:val="006866C9"/>
    <w:rsid w:val="00686A04"/>
    <w:rsid w:val="00687104"/>
    <w:rsid w:val="006876EE"/>
    <w:rsid w:val="00690437"/>
    <w:rsid w:val="0069181D"/>
    <w:rsid w:val="00691A8C"/>
    <w:rsid w:val="00692936"/>
    <w:rsid w:val="00694292"/>
    <w:rsid w:val="0069472E"/>
    <w:rsid w:val="0069547F"/>
    <w:rsid w:val="006954FA"/>
    <w:rsid w:val="0069555D"/>
    <w:rsid w:val="006961B5"/>
    <w:rsid w:val="00696F28"/>
    <w:rsid w:val="00697C15"/>
    <w:rsid w:val="006A00B6"/>
    <w:rsid w:val="006A024E"/>
    <w:rsid w:val="006A0550"/>
    <w:rsid w:val="006A09EE"/>
    <w:rsid w:val="006A173A"/>
    <w:rsid w:val="006A2590"/>
    <w:rsid w:val="006A4A72"/>
    <w:rsid w:val="006A5E43"/>
    <w:rsid w:val="006A66DA"/>
    <w:rsid w:val="006A674A"/>
    <w:rsid w:val="006A73DC"/>
    <w:rsid w:val="006A75C1"/>
    <w:rsid w:val="006A790D"/>
    <w:rsid w:val="006A7EAF"/>
    <w:rsid w:val="006B07DC"/>
    <w:rsid w:val="006B09FE"/>
    <w:rsid w:val="006B1E6D"/>
    <w:rsid w:val="006B22AD"/>
    <w:rsid w:val="006B2A3F"/>
    <w:rsid w:val="006B2F19"/>
    <w:rsid w:val="006B38DF"/>
    <w:rsid w:val="006B3DCE"/>
    <w:rsid w:val="006B3F25"/>
    <w:rsid w:val="006B5061"/>
    <w:rsid w:val="006B61AC"/>
    <w:rsid w:val="006B6274"/>
    <w:rsid w:val="006B65C3"/>
    <w:rsid w:val="006B7CDE"/>
    <w:rsid w:val="006C16D2"/>
    <w:rsid w:val="006C2724"/>
    <w:rsid w:val="006C2C50"/>
    <w:rsid w:val="006C31BA"/>
    <w:rsid w:val="006C3878"/>
    <w:rsid w:val="006C3B76"/>
    <w:rsid w:val="006C4099"/>
    <w:rsid w:val="006C4704"/>
    <w:rsid w:val="006C483C"/>
    <w:rsid w:val="006C4D40"/>
    <w:rsid w:val="006C5168"/>
    <w:rsid w:val="006C5443"/>
    <w:rsid w:val="006C6810"/>
    <w:rsid w:val="006C689E"/>
    <w:rsid w:val="006C77DA"/>
    <w:rsid w:val="006C7FFD"/>
    <w:rsid w:val="006D02CB"/>
    <w:rsid w:val="006D0573"/>
    <w:rsid w:val="006D069D"/>
    <w:rsid w:val="006D07C7"/>
    <w:rsid w:val="006D12AE"/>
    <w:rsid w:val="006D17FB"/>
    <w:rsid w:val="006D2F2E"/>
    <w:rsid w:val="006D2FA7"/>
    <w:rsid w:val="006D3124"/>
    <w:rsid w:val="006D32D3"/>
    <w:rsid w:val="006D403F"/>
    <w:rsid w:val="006D4103"/>
    <w:rsid w:val="006D44CA"/>
    <w:rsid w:val="006D44FA"/>
    <w:rsid w:val="006D4771"/>
    <w:rsid w:val="006D4B29"/>
    <w:rsid w:val="006D4DA4"/>
    <w:rsid w:val="006D5116"/>
    <w:rsid w:val="006D5556"/>
    <w:rsid w:val="006D625E"/>
    <w:rsid w:val="006D638F"/>
    <w:rsid w:val="006D640A"/>
    <w:rsid w:val="006D6678"/>
    <w:rsid w:val="006D6777"/>
    <w:rsid w:val="006D680E"/>
    <w:rsid w:val="006D6AD4"/>
    <w:rsid w:val="006D6BE7"/>
    <w:rsid w:val="006D6FBF"/>
    <w:rsid w:val="006E00BB"/>
    <w:rsid w:val="006E0C49"/>
    <w:rsid w:val="006E0EAA"/>
    <w:rsid w:val="006E1005"/>
    <w:rsid w:val="006E135F"/>
    <w:rsid w:val="006E1A72"/>
    <w:rsid w:val="006E1FB8"/>
    <w:rsid w:val="006E3531"/>
    <w:rsid w:val="006E3870"/>
    <w:rsid w:val="006E428E"/>
    <w:rsid w:val="006E5373"/>
    <w:rsid w:val="006E5C29"/>
    <w:rsid w:val="006E7376"/>
    <w:rsid w:val="006E7628"/>
    <w:rsid w:val="006F02B6"/>
    <w:rsid w:val="006F046A"/>
    <w:rsid w:val="006F0AE1"/>
    <w:rsid w:val="006F0DAC"/>
    <w:rsid w:val="006F0E14"/>
    <w:rsid w:val="006F11E8"/>
    <w:rsid w:val="006F1FBA"/>
    <w:rsid w:val="006F25A0"/>
    <w:rsid w:val="006F2C10"/>
    <w:rsid w:val="006F370F"/>
    <w:rsid w:val="006F4791"/>
    <w:rsid w:val="006F589D"/>
    <w:rsid w:val="006F6D94"/>
    <w:rsid w:val="006F7109"/>
    <w:rsid w:val="006F7FDE"/>
    <w:rsid w:val="0070034B"/>
    <w:rsid w:val="00700EDE"/>
    <w:rsid w:val="00701FF1"/>
    <w:rsid w:val="0070228D"/>
    <w:rsid w:val="0070289F"/>
    <w:rsid w:val="00702919"/>
    <w:rsid w:val="00702EE2"/>
    <w:rsid w:val="00703A5F"/>
    <w:rsid w:val="00703C68"/>
    <w:rsid w:val="00703E6A"/>
    <w:rsid w:val="00704DF1"/>
    <w:rsid w:val="00704EC9"/>
    <w:rsid w:val="00704ED2"/>
    <w:rsid w:val="0070550E"/>
    <w:rsid w:val="00706163"/>
    <w:rsid w:val="007067B5"/>
    <w:rsid w:val="007074DC"/>
    <w:rsid w:val="00707E3B"/>
    <w:rsid w:val="007103FF"/>
    <w:rsid w:val="0071184C"/>
    <w:rsid w:val="00711BEE"/>
    <w:rsid w:val="007124CB"/>
    <w:rsid w:val="007139C4"/>
    <w:rsid w:val="00714696"/>
    <w:rsid w:val="0071528A"/>
    <w:rsid w:val="007165DB"/>
    <w:rsid w:val="007168AB"/>
    <w:rsid w:val="00717716"/>
    <w:rsid w:val="00717A8C"/>
    <w:rsid w:val="00717BBF"/>
    <w:rsid w:val="00717EF9"/>
    <w:rsid w:val="00721785"/>
    <w:rsid w:val="0072266B"/>
    <w:rsid w:val="00725D50"/>
    <w:rsid w:val="007260CE"/>
    <w:rsid w:val="00726179"/>
    <w:rsid w:val="00727E74"/>
    <w:rsid w:val="00730CCC"/>
    <w:rsid w:val="007313DE"/>
    <w:rsid w:val="00731720"/>
    <w:rsid w:val="007318D3"/>
    <w:rsid w:val="00732CE9"/>
    <w:rsid w:val="00732FE6"/>
    <w:rsid w:val="00734049"/>
    <w:rsid w:val="00734237"/>
    <w:rsid w:val="00734637"/>
    <w:rsid w:val="007347E8"/>
    <w:rsid w:val="00734971"/>
    <w:rsid w:val="00734F96"/>
    <w:rsid w:val="007355B6"/>
    <w:rsid w:val="00736296"/>
    <w:rsid w:val="007367F5"/>
    <w:rsid w:val="00736A6F"/>
    <w:rsid w:val="00741661"/>
    <w:rsid w:val="00741CA1"/>
    <w:rsid w:val="00742EB3"/>
    <w:rsid w:val="00743285"/>
    <w:rsid w:val="007437B3"/>
    <w:rsid w:val="007438E7"/>
    <w:rsid w:val="00743E3C"/>
    <w:rsid w:val="00744E34"/>
    <w:rsid w:val="00745CD4"/>
    <w:rsid w:val="007465F4"/>
    <w:rsid w:val="00746C3A"/>
    <w:rsid w:val="007473E1"/>
    <w:rsid w:val="0074767B"/>
    <w:rsid w:val="007476A8"/>
    <w:rsid w:val="007479E6"/>
    <w:rsid w:val="00751559"/>
    <w:rsid w:val="007519CC"/>
    <w:rsid w:val="00751D6A"/>
    <w:rsid w:val="00752A29"/>
    <w:rsid w:val="007537E6"/>
    <w:rsid w:val="0075526A"/>
    <w:rsid w:val="007564B6"/>
    <w:rsid w:val="007568C9"/>
    <w:rsid w:val="0075690C"/>
    <w:rsid w:val="0075791D"/>
    <w:rsid w:val="00757A81"/>
    <w:rsid w:val="007605D5"/>
    <w:rsid w:val="00760B2A"/>
    <w:rsid w:val="0076193C"/>
    <w:rsid w:val="00762019"/>
    <w:rsid w:val="007627BF"/>
    <w:rsid w:val="007627ED"/>
    <w:rsid w:val="007628AF"/>
    <w:rsid w:val="0076389E"/>
    <w:rsid w:val="00763A2B"/>
    <w:rsid w:val="00763C70"/>
    <w:rsid w:val="00763D63"/>
    <w:rsid w:val="00763E8C"/>
    <w:rsid w:val="007643CD"/>
    <w:rsid w:val="00764740"/>
    <w:rsid w:val="00765DDD"/>
    <w:rsid w:val="00766496"/>
    <w:rsid w:val="007665A0"/>
    <w:rsid w:val="007675FC"/>
    <w:rsid w:val="0077040A"/>
    <w:rsid w:val="007708C2"/>
    <w:rsid w:val="00770998"/>
    <w:rsid w:val="00770C53"/>
    <w:rsid w:val="0077168A"/>
    <w:rsid w:val="007721F2"/>
    <w:rsid w:val="00774348"/>
    <w:rsid w:val="007746D3"/>
    <w:rsid w:val="0077685E"/>
    <w:rsid w:val="00776DE9"/>
    <w:rsid w:val="00777ADF"/>
    <w:rsid w:val="0078252D"/>
    <w:rsid w:val="00782A15"/>
    <w:rsid w:val="00783865"/>
    <w:rsid w:val="00784185"/>
    <w:rsid w:val="007845BE"/>
    <w:rsid w:val="00785C1E"/>
    <w:rsid w:val="00787032"/>
    <w:rsid w:val="00787618"/>
    <w:rsid w:val="00787707"/>
    <w:rsid w:val="00787B52"/>
    <w:rsid w:val="00790027"/>
    <w:rsid w:val="007901EF"/>
    <w:rsid w:val="007905F4"/>
    <w:rsid w:val="007908A9"/>
    <w:rsid w:val="00790D50"/>
    <w:rsid w:val="00790D53"/>
    <w:rsid w:val="00790E08"/>
    <w:rsid w:val="00790F34"/>
    <w:rsid w:val="0079117F"/>
    <w:rsid w:val="00792322"/>
    <w:rsid w:val="007926B1"/>
    <w:rsid w:val="00792721"/>
    <w:rsid w:val="007927D5"/>
    <w:rsid w:val="00793C59"/>
    <w:rsid w:val="0079465A"/>
    <w:rsid w:val="00795B63"/>
    <w:rsid w:val="007963AE"/>
    <w:rsid w:val="00796507"/>
    <w:rsid w:val="00796B8F"/>
    <w:rsid w:val="00796CCB"/>
    <w:rsid w:val="007A0065"/>
    <w:rsid w:val="007A025B"/>
    <w:rsid w:val="007A0548"/>
    <w:rsid w:val="007A094F"/>
    <w:rsid w:val="007A0B2B"/>
    <w:rsid w:val="007A2E08"/>
    <w:rsid w:val="007A2E74"/>
    <w:rsid w:val="007A360C"/>
    <w:rsid w:val="007A3F12"/>
    <w:rsid w:val="007A448C"/>
    <w:rsid w:val="007A4655"/>
    <w:rsid w:val="007A4808"/>
    <w:rsid w:val="007A50A7"/>
    <w:rsid w:val="007A63FB"/>
    <w:rsid w:val="007A7E96"/>
    <w:rsid w:val="007B01DB"/>
    <w:rsid w:val="007B06BA"/>
    <w:rsid w:val="007B1086"/>
    <w:rsid w:val="007B28D6"/>
    <w:rsid w:val="007B4AB4"/>
    <w:rsid w:val="007B4B07"/>
    <w:rsid w:val="007B4BF5"/>
    <w:rsid w:val="007B5148"/>
    <w:rsid w:val="007B5D88"/>
    <w:rsid w:val="007B6DB9"/>
    <w:rsid w:val="007C02DC"/>
    <w:rsid w:val="007C05BF"/>
    <w:rsid w:val="007C1813"/>
    <w:rsid w:val="007C1E22"/>
    <w:rsid w:val="007C1E78"/>
    <w:rsid w:val="007C2583"/>
    <w:rsid w:val="007C2BAC"/>
    <w:rsid w:val="007C2EA1"/>
    <w:rsid w:val="007C3E49"/>
    <w:rsid w:val="007C524B"/>
    <w:rsid w:val="007C5FF6"/>
    <w:rsid w:val="007C6BD5"/>
    <w:rsid w:val="007C7DBF"/>
    <w:rsid w:val="007D0362"/>
    <w:rsid w:val="007D0753"/>
    <w:rsid w:val="007D15FF"/>
    <w:rsid w:val="007D239D"/>
    <w:rsid w:val="007D2B57"/>
    <w:rsid w:val="007D37D0"/>
    <w:rsid w:val="007D40DC"/>
    <w:rsid w:val="007D493C"/>
    <w:rsid w:val="007D4C7E"/>
    <w:rsid w:val="007D6035"/>
    <w:rsid w:val="007D6399"/>
    <w:rsid w:val="007D7B81"/>
    <w:rsid w:val="007E0BFA"/>
    <w:rsid w:val="007E107C"/>
    <w:rsid w:val="007E1FE7"/>
    <w:rsid w:val="007E3B4B"/>
    <w:rsid w:val="007E3C43"/>
    <w:rsid w:val="007E4602"/>
    <w:rsid w:val="007E4622"/>
    <w:rsid w:val="007E5533"/>
    <w:rsid w:val="007E6557"/>
    <w:rsid w:val="007E65F9"/>
    <w:rsid w:val="007E6E48"/>
    <w:rsid w:val="007E7101"/>
    <w:rsid w:val="007E7A7E"/>
    <w:rsid w:val="007F03D0"/>
    <w:rsid w:val="007F13FF"/>
    <w:rsid w:val="007F170B"/>
    <w:rsid w:val="007F2573"/>
    <w:rsid w:val="007F2AB8"/>
    <w:rsid w:val="007F3579"/>
    <w:rsid w:val="007F4D33"/>
    <w:rsid w:val="007F637F"/>
    <w:rsid w:val="007F67F3"/>
    <w:rsid w:val="007F74D2"/>
    <w:rsid w:val="007F79D0"/>
    <w:rsid w:val="007F7AC8"/>
    <w:rsid w:val="007F7B64"/>
    <w:rsid w:val="00800869"/>
    <w:rsid w:val="00800DE3"/>
    <w:rsid w:val="008010D9"/>
    <w:rsid w:val="00802103"/>
    <w:rsid w:val="008024F5"/>
    <w:rsid w:val="00802594"/>
    <w:rsid w:val="00802668"/>
    <w:rsid w:val="00802837"/>
    <w:rsid w:val="00802FDE"/>
    <w:rsid w:val="0080307F"/>
    <w:rsid w:val="00805C87"/>
    <w:rsid w:val="00806015"/>
    <w:rsid w:val="00806311"/>
    <w:rsid w:val="008068DC"/>
    <w:rsid w:val="00806D4E"/>
    <w:rsid w:val="00813323"/>
    <w:rsid w:val="008135F9"/>
    <w:rsid w:val="00814412"/>
    <w:rsid w:val="008146C3"/>
    <w:rsid w:val="00814FAB"/>
    <w:rsid w:val="008156C4"/>
    <w:rsid w:val="00815E19"/>
    <w:rsid w:val="0081652C"/>
    <w:rsid w:val="00820027"/>
    <w:rsid w:val="0082132D"/>
    <w:rsid w:val="00822D45"/>
    <w:rsid w:val="00822EC1"/>
    <w:rsid w:val="00823D31"/>
    <w:rsid w:val="00825995"/>
    <w:rsid w:val="0082620F"/>
    <w:rsid w:val="00826E68"/>
    <w:rsid w:val="008270B7"/>
    <w:rsid w:val="00827752"/>
    <w:rsid w:val="00827D2B"/>
    <w:rsid w:val="00831282"/>
    <w:rsid w:val="008321EE"/>
    <w:rsid w:val="00833DE9"/>
    <w:rsid w:val="008344A8"/>
    <w:rsid w:val="008345E9"/>
    <w:rsid w:val="00834CF2"/>
    <w:rsid w:val="00835A87"/>
    <w:rsid w:val="0083600C"/>
    <w:rsid w:val="008367B9"/>
    <w:rsid w:val="00841489"/>
    <w:rsid w:val="00842E4D"/>
    <w:rsid w:val="0084307D"/>
    <w:rsid w:val="008431CF"/>
    <w:rsid w:val="0084327E"/>
    <w:rsid w:val="008440DF"/>
    <w:rsid w:val="008443AC"/>
    <w:rsid w:val="008445A6"/>
    <w:rsid w:val="0084481A"/>
    <w:rsid w:val="00846217"/>
    <w:rsid w:val="0084674D"/>
    <w:rsid w:val="00846FBD"/>
    <w:rsid w:val="008470A0"/>
    <w:rsid w:val="0084738F"/>
    <w:rsid w:val="00847834"/>
    <w:rsid w:val="0085090B"/>
    <w:rsid w:val="008509FF"/>
    <w:rsid w:val="00850F3D"/>
    <w:rsid w:val="008511B1"/>
    <w:rsid w:val="00852460"/>
    <w:rsid w:val="0085248A"/>
    <w:rsid w:val="00853060"/>
    <w:rsid w:val="00853679"/>
    <w:rsid w:val="00853B4D"/>
    <w:rsid w:val="008543E7"/>
    <w:rsid w:val="00854CFF"/>
    <w:rsid w:val="0085636F"/>
    <w:rsid w:val="00856B64"/>
    <w:rsid w:val="0085718A"/>
    <w:rsid w:val="00857191"/>
    <w:rsid w:val="008572EA"/>
    <w:rsid w:val="00860514"/>
    <w:rsid w:val="00860C92"/>
    <w:rsid w:val="00860FB1"/>
    <w:rsid w:val="008618AA"/>
    <w:rsid w:val="00861D1A"/>
    <w:rsid w:val="00861F11"/>
    <w:rsid w:val="00862584"/>
    <w:rsid w:val="00862D7D"/>
    <w:rsid w:val="00862D8C"/>
    <w:rsid w:val="00863774"/>
    <w:rsid w:val="00864CA7"/>
    <w:rsid w:val="0086531E"/>
    <w:rsid w:val="008656FF"/>
    <w:rsid w:val="00865BD9"/>
    <w:rsid w:val="0086628D"/>
    <w:rsid w:val="00866718"/>
    <w:rsid w:val="00870587"/>
    <w:rsid w:val="00870ADE"/>
    <w:rsid w:val="00870B12"/>
    <w:rsid w:val="008716F3"/>
    <w:rsid w:val="0087290A"/>
    <w:rsid w:val="00872B3B"/>
    <w:rsid w:val="0087372D"/>
    <w:rsid w:val="00873922"/>
    <w:rsid w:val="00876052"/>
    <w:rsid w:val="00877595"/>
    <w:rsid w:val="0087768D"/>
    <w:rsid w:val="00877CB2"/>
    <w:rsid w:val="0088003A"/>
    <w:rsid w:val="00880163"/>
    <w:rsid w:val="008803E7"/>
    <w:rsid w:val="0088051B"/>
    <w:rsid w:val="00880A9D"/>
    <w:rsid w:val="00880DD7"/>
    <w:rsid w:val="00880E99"/>
    <w:rsid w:val="00880EC1"/>
    <w:rsid w:val="00880F55"/>
    <w:rsid w:val="008818DB"/>
    <w:rsid w:val="00881C1B"/>
    <w:rsid w:val="00881CCA"/>
    <w:rsid w:val="00882BC6"/>
    <w:rsid w:val="00883919"/>
    <w:rsid w:val="0088493E"/>
    <w:rsid w:val="00886614"/>
    <w:rsid w:val="00886DA8"/>
    <w:rsid w:val="00887691"/>
    <w:rsid w:val="00890661"/>
    <w:rsid w:val="008906BC"/>
    <w:rsid w:val="00890F0F"/>
    <w:rsid w:val="0089125E"/>
    <w:rsid w:val="0089139E"/>
    <w:rsid w:val="00891997"/>
    <w:rsid w:val="00892290"/>
    <w:rsid w:val="00893717"/>
    <w:rsid w:val="008945DA"/>
    <w:rsid w:val="00894ADD"/>
    <w:rsid w:val="00896940"/>
    <w:rsid w:val="00896C02"/>
    <w:rsid w:val="00896E86"/>
    <w:rsid w:val="008974FD"/>
    <w:rsid w:val="00897F23"/>
    <w:rsid w:val="008A0594"/>
    <w:rsid w:val="008A1E08"/>
    <w:rsid w:val="008A20BE"/>
    <w:rsid w:val="008A271A"/>
    <w:rsid w:val="008A2918"/>
    <w:rsid w:val="008A3640"/>
    <w:rsid w:val="008A3A3B"/>
    <w:rsid w:val="008A3BF3"/>
    <w:rsid w:val="008A3EC1"/>
    <w:rsid w:val="008A4982"/>
    <w:rsid w:val="008A617D"/>
    <w:rsid w:val="008A73E5"/>
    <w:rsid w:val="008A7BEA"/>
    <w:rsid w:val="008B0E1D"/>
    <w:rsid w:val="008B136F"/>
    <w:rsid w:val="008B13AE"/>
    <w:rsid w:val="008B1FBE"/>
    <w:rsid w:val="008B2519"/>
    <w:rsid w:val="008B3173"/>
    <w:rsid w:val="008B3AA8"/>
    <w:rsid w:val="008B3EC6"/>
    <w:rsid w:val="008B4E33"/>
    <w:rsid w:val="008B50CC"/>
    <w:rsid w:val="008B7A3B"/>
    <w:rsid w:val="008C0629"/>
    <w:rsid w:val="008C0FBF"/>
    <w:rsid w:val="008C19C7"/>
    <w:rsid w:val="008C1E79"/>
    <w:rsid w:val="008C25D1"/>
    <w:rsid w:val="008C30F3"/>
    <w:rsid w:val="008C33E6"/>
    <w:rsid w:val="008C3488"/>
    <w:rsid w:val="008C3EC9"/>
    <w:rsid w:val="008C480D"/>
    <w:rsid w:val="008C7905"/>
    <w:rsid w:val="008C7BE3"/>
    <w:rsid w:val="008C7D85"/>
    <w:rsid w:val="008D0410"/>
    <w:rsid w:val="008D208B"/>
    <w:rsid w:val="008D2F20"/>
    <w:rsid w:val="008D3451"/>
    <w:rsid w:val="008D40A0"/>
    <w:rsid w:val="008D4ADC"/>
    <w:rsid w:val="008D599B"/>
    <w:rsid w:val="008D6DFF"/>
    <w:rsid w:val="008D6FA1"/>
    <w:rsid w:val="008E014A"/>
    <w:rsid w:val="008E0BA3"/>
    <w:rsid w:val="008E12A2"/>
    <w:rsid w:val="008E17E0"/>
    <w:rsid w:val="008E1F1D"/>
    <w:rsid w:val="008E2098"/>
    <w:rsid w:val="008E26D4"/>
    <w:rsid w:val="008E2EE4"/>
    <w:rsid w:val="008E3275"/>
    <w:rsid w:val="008E46D5"/>
    <w:rsid w:val="008E4AEC"/>
    <w:rsid w:val="008E505A"/>
    <w:rsid w:val="008E5131"/>
    <w:rsid w:val="008E75C1"/>
    <w:rsid w:val="008E7A0A"/>
    <w:rsid w:val="008F089D"/>
    <w:rsid w:val="008F0CE3"/>
    <w:rsid w:val="008F17CF"/>
    <w:rsid w:val="008F1DF8"/>
    <w:rsid w:val="008F2A37"/>
    <w:rsid w:val="008F3E9B"/>
    <w:rsid w:val="008F6F72"/>
    <w:rsid w:val="008F7273"/>
    <w:rsid w:val="009007D8"/>
    <w:rsid w:val="00901296"/>
    <w:rsid w:val="00901786"/>
    <w:rsid w:val="00902763"/>
    <w:rsid w:val="00902931"/>
    <w:rsid w:val="00902D47"/>
    <w:rsid w:val="009033D5"/>
    <w:rsid w:val="009038CA"/>
    <w:rsid w:val="00903977"/>
    <w:rsid w:val="00903DF3"/>
    <w:rsid w:val="00903F93"/>
    <w:rsid w:val="00904C8E"/>
    <w:rsid w:val="00905B13"/>
    <w:rsid w:val="00905EA4"/>
    <w:rsid w:val="00906C2C"/>
    <w:rsid w:val="0090778C"/>
    <w:rsid w:val="00910AF6"/>
    <w:rsid w:val="00911BB9"/>
    <w:rsid w:val="00911C7F"/>
    <w:rsid w:val="0091206E"/>
    <w:rsid w:val="00912EBF"/>
    <w:rsid w:val="00912ED5"/>
    <w:rsid w:val="009134ED"/>
    <w:rsid w:val="00913CFA"/>
    <w:rsid w:val="00914473"/>
    <w:rsid w:val="00914570"/>
    <w:rsid w:val="00915014"/>
    <w:rsid w:val="009152BF"/>
    <w:rsid w:val="00915E12"/>
    <w:rsid w:val="009164E7"/>
    <w:rsid w:val="0091729B"/>
    <w:rsid w:val="00917A8B"/>
    <w:rsid w:val="00917F13"/>
    <w:rsid w:val="0092064F"/>
    <w:rsid w:val="00920D51"/>
    <w:rsid w:val="009217EB"/>
    <w:rsid w:val="00922052"/>
    <w:rsid w:val="00922AA6"/>
    <w:rsid w:val="0092379D"/>
    <w:rsid w:val="00923B29"/>
    <w:rsid w:val="009253C6"/>
    <w:rsid w:val="00925590"/>
    <w:rsid w:val="00925E50"/>
    <w:rsid w:val="00926092"/>
    <w:rsid w:val="009261B4"/>
    <w:rsid w:val="00926E23"/>
    <w:rsid w:val="00927508"/>
    <w:rsid w:val="00927D41"/>
    <w:rsid w:val="00927DBE"/>
    <w:rsid w:val="00927F1E"/>
    <w:rsid w:val="00930484"/>
    <w:rsid w:val="00930732"/>
    <w:rsid w:val="00930A2F"/>
    <w:rsid w:val="00930F05"/>
    <w:rsid w:val="00931EA3"/>
    <w:rsid w:val="00932C9A"/>
    <w:rsid w:val="00933185"/>
    <w:rsid w:val="00933C07"/>
    <w:rsid w:val="00933C98"/>
    <w:rsid w:val="00933F05"/>
    <w:rsid w:val="009344CB"/>
    <w:rsid w:val="0093493E"/>
    <w:rsid w:val="009355D3"/>
    <w:rsid w:val="0093657A"/>
    <w:rsid w:val="00936917"/>
    <w:rsid w:val="00937900"/>
    <w:rsid w:val="00940294"/>
    <w:rsid w:val="00940BEE"/>
    <w:rsid w:val="00940D9E"/>
    <w:rsid w:val="00941E39"/>
    <w:rsid w:val="009427E2"/>
    <w:rsid w:val="009438A2"/>
    <w:rsid w:val="00943D26"/>
    <w:rsid w:val="009441DF"/>
    <w:rsid w:val="009442F5"/>
    <w:rsid w:val="00944315"/>
    <w:rsid w:val="009446B4"/>
    <w:rsid w:val="00944887"/>
    <w:rsid w:val="00944951"/>
    <w:rsid w:val="00946AA1"/>
    <w:rsid w:val="00947EB0"/>
    <w:rsid w:val="009504D4"/>
    <w:rsid w:val="009508A0"/>
    <w:rsid w:val="0095095C"/>
    <w:rsid w:val="0095144C"/>
    <w:rsid w:val="00951A2C"/>
    <w:rsid w:val="00951E45"/>
    <w:rsid w:val="00952B43"/>
    <w:rsid w:val="00953E49"/>
    <w:rsid w:val="00954A02"/>
    <w:rsid w:val="00954C15"/>
    <w:rsid w:val="009555D3"/>
    <w:rsid w:val="00955688"/>
    <w:rsid w:val="0095781E"/>
    <w:rsid w:val="00960540"/>
    <w:rsid w:val="0096137B"/>
    <w:rsid w:val="0096162A"/>
    <w:rsid w:val="00962492"/>
    <w:rsid w:val="009624C4"/>
    <w:rsid w:val="00962573"/>
    <w:rsid w:val="00962729"/>
    <w:rsid w:val="009633BE"/>
    <w:rsid w:val="00963CA0"/>
    <w:rsid w:val="0096540F"/>
    <w:rsid w:val="00966461"/>
    <w:rsid w:val="00970A56"/>
    <w:rsid w:val="00971807"/>
    <w:rsid w:val="00971A7E"/>
    <w:rsid w:val="00971F20"/>
    <w:rsid w:val="00972AC9"/>
    <w:rsid w:val="00973D58"/>
    <w:rsid w:val="0097404F"/>
    <w:rsid w:val="00975D91"/>
    <w:rsid w:val="00975FA8"/>
    <w:rsid w:val="00977773"/>
    <w:rsid w:val="00977A1A"/>
    <w:rsid w:val="00977A34"/>
    <w:rsid w:val="00977E90"/>
    <w:rsid w:val="009809DB"/>
    <w:rsid w:val="00982505"/>
    <w:rsid w:val="00982AC9"/>
    <w:rsid w:val="009835AF"/>
    <w:rsid w:val="00984417"/>
    <w:rsid w:val="009848FC"/>
    <w:rsid w:val="00984FEE"/>
    <w:rsid w:val="009855FC"/>
    <w:rsid w:val="009856EE"/>
    <w:rsid w:val="0098619F"/>
    <w:rsid w:val="0098651A"/>
    <w:rsid w:val="0098656B"/>
    <w:rsid w:val="00986AD1"/>
    <w:rsid w:val="00986CAF"/>
    <w:rsid w:val="00990515"/>
    <w:rsid w:val="009905F4"/>
    <w:rsid w:val="009916A7"/>
    <w:rsid w:val="00991CD7"/>
    <w:rsid w:val="0099205B"/>
    <w:rsid w:val="009927C9"/>
    <w:rsid w:val="00992859"/>
    <w:rsid w:val="009941F2"/>
    <w:rsid w:val="0099456C"/>
    <w:rsid w:val="00994A4C"/>
    <w:rsid w:val="00994AC2"/>
    <w:rsid w:val="00995EB9"/>
    <w:rsid w:val="00996953"/>
    <w:rsid w:val="00997A48"/>
    <w:rsid w:val="009A02C4"/>
    <w:rsid w:val="009A0C1F"/>
    <w:rsid w:val="009A1A78"/>
    <w:rsid w:val="009A1B3F"/>
    <w:rsid w:val="009A31B6"/>
    <w:rsid w:val="009A383A"/>
    <w:rsid w:val="009A4ED6"/>
    <w:rsid w:val="009A625F"/>
    <w:rsid w:val="009A64C4"/>
    <w:rsid w:val="009A65FF"/>
    <w:rsid w:val="009A6A61"/>
    <w:rsid w:val="009A70BD"/>
    <w:rsid w:val="009A7A2D"/>
    <w:rsid w:val="009B032B"/>
    <w:rsid w:val="009B11F9"/>
    <w:rsid w:val="009B1286"/>
    <w:rsid w:val="009B1CE4"/>
    <w:rsid w:val="009B298C"/>
    <w:rsid w:val="009B2D7C"/>
    <w:rsid w:val="009B3332"/>
    <w:rsid w:val="009B4A37"/>
    <w:rsid w:val="009B4FBE"/>
    <w:rsid w:val="009B5772"/>
    <w:rsid w:val="009B7270"/>
    <w:rsid w:val="009C0028"/>
    <w:rsid w:val="009C0034"/>
    <w:rsid w:val="009C08EE"/>
    <w:rsid w:val="009C1612"/>
    <w:rsid w:val="009C1970"/>
    <w:rsid w:val="009C224C"/>
    <w:rsid w:val="009C3535"/>
    <w:rsid w:val="009C6557"/>
    <w:rsid w:val="009C6C07"/>
    <w:rsid w:val="009C77D3"/>
    <w:rsid w:val="009C7C37"/>
    <w:rsid w:val="009D13FE"/>
    <w:rsid w:val="009D259D"/>
    <w:rsid w:val="009D33CD"/>
    <w:rsid w:val="009D4366"/>
    <w:rsid w:val="009D43BC"/>
    <w:rsid w:val="009D4837"/>
    <w:rsid w:val="009D5342"/>
    <w:rsid w:val="009D600B"/>
    <w:rsid w:val="009D7176"/>
    <w:rsid w:val="009D7DC6"/>
    <w:rsid w:val="009D7F7B"/>
    <w:rsid w:val="009E034E"/>
    <w:rsid w:val="009E0435"/>
    <w:rsid w:val="009E141B"/>
    <w:rsid w:val="009E2019"/>
    <w:rsid w:val="009E2165"/>
    <w:rsid w:val="009E2336"/>
    <w:rsid w:val="009E2411"/>
    <w:rsid w:val="009E4895"/>
    <w:rsid w:val="009E4C8D"/>
    <w:rsid w:val="009E4D59"/>
    <w:rsid w:val="009E5D57"/>
    <w:rsid w:val="009E63D4"/>
    <w:rsid w:val="009E6B0F"/>
    <w:rsid w:val="009E6ED3"/>
    <w:rsid w:val="009E79F4"/>
    <w:rsid w:val="009F02DC"/>
    <w:rsid w:val="009F0812"/>
    <w:rsid w:val="009F087D"/>
    <w:rsid w:val="009F14EF"/>
    <w:rsid w:val="009F18DC"/>
    <w:rsid w:val="009F1B45"/>
    <w:rsid w:val="009F1D16"/>
    <w:rsid w:val="009F1D75"/>
    <w:rsid w:val="009F3137"/>
    <w:rsid w:val="009F3407"/>
    <w:rsid w:val="009F3FE8"/>
    <w:rsid w:val="009F4A0C"/>
    <w:rsid w:val="009F6E36"/>
    <w:rsid w:val="00A00333"/>
    <w:rsid w:val="00A02703"/>
    <w:rsid w:val="00A02B8E"/>
    <w:rsid w:val="00A03DA5"/>
    <w:rsid w:val="00A04A4B"/>
    <w:rsid w:val="00A06A3A"/>
    <w:rsid w:val="00A06E5F"/>
    <w:rsid w:val="00A06EF6"/>
    <w:rsid w:val="00A0753A"/>
    <w:rsid w:val="00A10D69"/>
    <w:rsid w:val="00A121DC"/>
    <w:rsid w:val="00A12AA7"/>
    <w:rsid w:val="00A12E69"/>
    <w:rsid w:val="00A13345"/>
    <w:rsid w:val="00A1348D"/>
    <w:rsid w:val="00A13ACA"/>
    <w:rsid w:val="00A13B2D"/>
    <w:rsid w:val="00A1521B"/>
    <w:rsid w:val="00A156EE"/>
    <w:rsid w:val="00A15F09"/>
    <w:rsid w:val="00A1684C"/>
    <w:rsid w:val="00A2112F"/>
    <w:rsid w:val="00A2229F"/>
    <w:rsid w:val="00A24770"/>
    <w:rsid w:val="00A24CE1"/>
    <w:rsid w:val="00A251FB"/>
    <w:rsid w:val="00A26A6D"/>
    <w:rsid w:val="00A272E7"/>
    <w:rsid w:val="00A27533"/>
    <w:rsid w:val="00A30235"/>
    <w:rsid w:val="00A33866"/>
    <w:rsid w:val="00A33E83"/>
    <w:rsid w:val="00A33F71"/>
    <w:rsid w:val="00A345D4"/>
    <w:rsid w:val="00A34BDA"/>
    <w:rsid w:val="00A34DB4"/>
    <w:rsid w:val="00A3536F"/>
    <w:rsid w:val="00A3566B"/>
    <w:rsid w:val="00A36311"/>
    <w:rsid w:val="00A36FE2"/>
    <w:rsid w:val="00A37593"/>
    <w:rsid w:val="00A37B82"/>
    <w:rsid w:val="00A416CD"/>
    <w:rsid w:val="00A41793"/>
    <w:rsid w:val="00A429A0"/>
    <w:rsid w:val="00A42D85"/>
    <w:rsid w:val="00A4344F"/>
    <w:rsid w:val="00A43893"/>
    <w:rsid w:val="00A43BB4"/>
    <w:rsid w:val="00A453E1"/>
    <w:rsid w:val="00A458A5"/>
    <w:rsid w:val="00A459DE"/>
    <w:rsid w:val="00A478B9"/>
    <w:rsid w:val="00A50818"/>
    <w:rsid w:val="00A518BE"/>
    <w:rsid w:val="00A5244A"/>
    <w:rsid w:val="00A530FC"/>
    <w:rsid w:val="00A54376"/>
    <w:rsid w:val="00A5472F"/>
    <w:rsid w:val="00A55434"/>
    <w:rsid w:val="00A572C4"/>
    <w:rsid w:val="00A6171F"/>
    <w:rsid w:val="00A62523"/>
    <w:rsid w:val="00A63192"/>
    <w:rsid w:val="00A63A4F"/>
    <w:rsid w:val="00A6437C"/>
    <w:rsid w:val="00A65C1C"/>
    <w:rsid w:val="00A65E24"/>
    <w:rsid w:val="00A66766"/>
    <w:rsid w:val="00A67170"/>
    <w:rsid w:val="00A7037C"/>
    <w:rsid w:val="00A71F7E"/>
    <w:rsid w:val="00A72109"/>
    <w:rsid w:val="00A73658"/>
    <w:rsid w:val="00A73A38"/>
    <w:rsid w:val="00A74A85"/>
    <w:rsid w:val="00A74C07"/>
    <w:rsid w:val="00A75945"/>
    <w:rsid w:val="00A76090"/>
    <w:rsid w:val="00A76424"/>
    <w:rsid w:val="00A76479"/>
    <w:rsid w:val="00A76B38"/>
    <w:rsid w:val="00A76DA9"/>
    <w:rsid w:val="00A77477"/>
    <w:rsid w:val="00A80C94"/>
    <w:rsid w:val="00A81588"/>
    <w:rsid w:val="00A81D81"/>
    <w:rsid w:val="00A82168"/>
    <w:rsid w:val="00A828C3"/>
    <w:rsid w:val="00A82E39"/>
    <w:rsid w:val="00A85043"/>
    <w:rsid w:val="00A855AE"/>
    <w:rsid w:val="00A8569F"/>
    <w:rsid w:val="00A86459"/>
    <w:rsid w:val="00A87750"/>
    <w:rsid w:val="00A90D89"/>
    <w:rsid w:val="00A9181E"/>
    <w:rsid w:val="00A92A86"/>
    <w:rsid w:val="00A92BAE"/>
    <w:rsid w:val="00A932B4"/>
    <w:rsid w:val="00A94236"/>
    <w:rsid w:val="00A95D6E"/>
    <w:rsid w:val="00A97BAF"/>
    <w:rsid w:val="00AA0121"/>
    <w:rsid w:val="00AA0B5A"/>
    <w:rsid w:val="00AA0C38"/>
    <w:rsid w:val="00AA0FAC"/>
    <w:rsid w:val="00AA181C"/>
    <w:rsid w:val="00AA1C70"/>
    <w:rsid w:val="00AA210D"/>
    <w:rsid w:val="00AA2729"/>
    <w:rsid w:val="00AA3C51"/>
    <w:rsid w:val="00AA3F90"/>
    <w:rsid w:val="00AA4C53"/>
    <w:rsid w:val="00AA53B4"/>
    <w:rsid w:val="00AA6B59"/>
    <w:rsid w:val="00AA75D1"/>
    <w:rsid w:val="00AB166A"/>
    <w:rsid w:val="00AB2F03"/>
    <w:rsid w:val="00AB360B"/>
    <w:rsid w:val="00AB4A79"/>
    <w:rsid w:val="00AB51E3"/>
    <w:rsid w:val="00AB5833"/>
    <w:rsid w:val="00AB5D7D"/>
    <w:rsid w:val="00AB6811"/>
    <w:rsid w:val="00AB707A"/>
    <w:rsid w:val="00AC00D9"/>
    <w:rsid w:val="00AC088F"/>
    <w:rsid w:val="00AC51BA"/>
    <w:rsid w:val="00AC5DEA"/>
    <w:rsid w:val="00AC6928"/>
    <w:rsid w:val="00AC7204"/>
    <w:rsid w:val="00AC726C"/>
    <w:rsid w:val="00AC7DB5"/>
    <w:rsid w:val="00AD0347"/>
    <w:rsid w:val="00AD10A6"/>
    <w:rsid w:val="00AD1260"/>
    <w:rsid w:val="00AD141F"/>
    <w:rsid w:val="00AD1B91"/>
    <w:rsid w:val="00AD6EB1"/>
    <w:rsid w:val="00AD751C"/>
    <w:rsid w:val="00AD7D1C"/>
    <w:rsid w:val="00AE0133"/>
    <w:rsid w:val="00AE0A2E"/>
    <w:rsid w:val="00AE0F0E"/>
    <w:rsid w:val="00AE137E"/>
    <w:rsid w:val="00AE1468"/>
    <w:rsid w:val="00AE181C"/>
    <w:rsid w:val="00AE1E1D"/>
    <w:rsid w:val="00AE2A39"/>
    <w:rsid w:val="00AE3698"/>
    <w:rsid w:val="00AE395C"/>
    <w:rsid w:val="00AE3DE9"/>
    <w:rsid w:val="00AE46F4"/>
    <w:rsid w:val="00AE4761"/>
    <w:rsid w:val="00AE4975"/>
    <w:rsid w:val="00AE6FC0"/>
    <w:rsid w:val="00AE7A70"/>
    <w:rsid w:val="00AE7B60"/>
    <w:rsid w:val="00AF04F1"/>
    <w:rsid w:val="00AF0B20"/>
    <w:rsid w:val="00AF182C"/>
    <w:rsid w:val="00AF1875"/>
    <w:rsid w:val="00AF2319"/>
    <w:rsid w:val="00AF231B"/>
    <w:rsid w:val="00AF2E81"/>
    <w:rsid w:val="00AF2F7B"/>
    <w:rsid w:val="00AF3314"/>
    <w:rsid w:val="00AF3ACB"/>
    <w:rsid w:val="00AF48AD"/>
    <w:rsid w:val="00AF5515"/>
    <w:rsid w:val="00AF67F1"/>
    <w:rsid w:val="00AF7615"/>
    <w:rsid w:val="00AF771D"/>
    <w:rsid w:val="00B00E49"/>
    <w:rsid w:val="00B0190F"/>
    <w:rsid w:val="00B025C0"/>
    <w:rsid w:val="00B02A2D"/>
    <w:rsid w:val="00B02D7D"/>
    <w:rsid w:val="00B030F5"/>
    <w:rsid w:val="00B032B1"/>
    <w:rsid w:val="00B03FEE"/>
    <w:rsid w:val="00B04033"/>
    <w:rsid w:val="00B042BE"/>
    <w:rsid w:val="00B051A7"/>
    <w:rsid w:val="00B0527A"/>
    <w:rsid w:val="00B05433"/>
    <w:rsid w:val="00B106D3"/>
    <w:rsid w:val="00B1432F"/>
    <w:rsid w:val="00B1465E"/>
    <w:rsid w:val="00B1465F"/>
    <w:rsid w:val="00B15F43"/>
    <w:rsid w:val="00B16263"/>
    <w:rsid w:val="00B16C5C"/>
    <w:rsid w:val="00B16FA0"/>
    <w:rsid w:val="00B170F3"/>
    <w:rsid w:val="00B17C2E"/>
    <w:rsid w:val="00B204CA"/>
    <w:rsid w:val="00B20C6E"/>
    <w:rsid w:val="00B220D3"/>
    <w:rsid w:val="00B23902"/>
    <w:rsid w:val="00B23F99"/>
    <w:rsid w:val="00B24555"/>
    <w:rsid w:val="00B248CC"/>
    <w:rsid w:val="00B24924"/>
    <w:rsid w:val="00B2593A"/>
    <w:rsid w:val="00B25E20"/>
    <w:rsid w:val="00B25E55"/>
    <w:rsid w:val="00B2674B"/>
    <w:rsid w:val="00B2784B"/>
    <w:rsid w:val="00B300B9"/>
    <w:rsid w:val="00B300D1"/>
    <w:rsid w:val="00B319BF"/>
    <w:rsid w:val="00B328C1"/>
    <w:rsid w:val="00B33C5D"/>
    <w:rsid w:val="00B3528E"/>
    <w:rsid w:val="00B352C9"/>
    <w:rsid w:val="00B355FB"/>
    <w:rsid w:val="00B3590E"/>
    <w:rsid w:val="00B36736"/>
    <w:rsid w:val="00B3690E"/>
    <w:rsid w:val="00B36D55"/>
    <w:rsid w:val="00B37F88"/>
    <w:rsid w:val="00B40050"/>
    <w:rsid w:val="00B4040D"/>
    <w:rsid w:val="00B413E5"/>
    <w:rsid w:val="00B42233"/>
    <w:rsid w:val="00B4254B"/>
    <w:rsid w:val="00B42733"/>
    <w:rsid w:val="00B43656"/>
    <w:rsid w:val="00B4383F"/>
    <w:rsid w:val="00B44799"/>
    <w:rsid w:val="00B44A20"/>
    <w:rsid w:val="00B4540A"/>
    <w:rsid w:val="00B466E2"/>
    <w:rsid w:val="00B47730"/>
    <w:rsid w:val="00B47875"/>
    <w:rsid w:val="00B4795D"/>
    <w:rsid w:val="00B50B46"/>
    <w:rsid w:val="00B51D01"/>
    <w:rsid w:val="00B520FD"/>
    <w:rsid w:val="00B5229E"/>
    <w:rsid w:val="00B524FC"/>
    <w:rsid w:val="00B54A6E"/>
    <w:rsid w:val="00B55F2F"/>
    <w:rsid w:val="00B5616C"/>
    <w:rsid w:val="00B5634A"/>
    <w:rsid w:val="00B563AD"/>
    <w:rsid w:val="00B56E67"/>
    <w:rsid w:val="00B60219"/>
    <w:rsid w:val="00B60ACA"/>
    <w:rsid w:val="00B62847"/>
    <w:rsid w:val="00B62D1F"/>
    <w:rsid w:val="00B62D53"/>
    <w:rsid w:val="00B6448A"/>
    <w:rsid w:val="00B6505A"/>
    <w:rsid w:val="00B65A8C"/>
    <w:rsid w:val="00B660BB"/>
    <w:rsid w:val="00B66F8B"/>
    <w:rsid w:val="00B6756F"/>
    <w:rsid w:val="00B708D2"/>
    <w:rsid w:val="00B71199"/>
    <w:rsid w:val="00B71EA4"/>
    <w:rsid w:val="00B72574"/>
    <w:rsid w:val="00B73E40"/>
    <w:rsid w:val="00B74317"/>
    <w:rsid w:val="00B76180"/>
    <w:rsid w:val="00B76AD8"/>
    <w:rsid w:val="00B76CD2"/>
    <w:rsid w:val="00B77AD0"/>
    <w:rsid w:val="00B81187"/>
    <w:rsid w:val="00B822A4"/>
    <w:rsid w:val="00B82481"/>
    <w:rsid w:val="00B839C6"/>
    <w:rsid w:val="00B84293"/>
    <w:rsid w:val="00B84521"/>
    <w:rsid w:val="00B84B59"/>
    <w:rsid w:val="00B87657"/>
    <w:rsid w:val="00B8769C"/>
    <w:rsid w:val="00B90184"/>
    <w:rsid w:val="00B90DBA"/>
    <w:rsid w:val="00B92DA5"/>
    <w:rsid w:val="00B92FAF"/>
    <w:rsid w:val="00B94B26"/>
    <w:rsid w:val="00B9546E"/>
    <w:rsid w:val="00B9619F"/>
    <w:rsid w:val="00B9638F"/>
    <w:rsid w:val="00B96B3E"/>
    <w:rsid w:val="00B96E83"/>
    <w:rsid w:val="00B97440"/>
    <w:rsid w:val="00B97474"/>
    <w:rsid w:val="00B97B89"/>
    <w:rsid w:val="00BA18F2"/>
    <w:rsid w:val="00BA1B69"/>
    <w:rsid w:val="00BA24F0"/>
    <w:rsid w:val="00BA3590"/>
    <w:rsid w:val="00BA363A"/>
    <w:rsid w:val="00BA40CC"/>
    <w:rsid w:val="00BA4278"/>
    <w:rsid w:val="00BA4CC0"/>
    <w:rsid w:val="00BA4ED6"/>
    <w:rsid w:val="00BA4F57"/>
    <w:rsid w:val="00BA63E3"/>
    <w:rsid w:val="00BA6518"/>
    <w:rsid w:val="00BA6AE7"/>
    <w:rsid w:val="00BA73CD"/>
    <w:rsid w:val="00BA7EC1"/>
    <w:rsid w:val="00BB00CD"/>
    <w:rsid w:val="00BB0A56"/>
    <w:rsid w:val="00BB17E6"/>
    <w:rsid w:val="00BB1ACC"/>
    <w:rsid w:val="00BB2C57"/>
    <w:rsid w:val="00BB5540"/>
    <w:rsid w:val="00BB56DD"/>
    <w:rsid w:val="00BB593D"/>
    <w:rsid w:val="00BB5A68"/>
    <w:rsid w:val="00BB73EB"/>
    <w:rsid w:val="00BB7430"/>
    <w:rsid w:val="00BB788D"/>
    <w:rsid w:val="00BC0C42"/>
    <w:rsid w:val="00BC1688"/>
    <w:rsid w:val="00BC1E88"/>
    <w:rsid w:val="00BC2085"/>
    <w:rsid w:val="00BC2402"/>
    <w:rsid w:val="00BC40FA"/>
    <w:rsid w:val="00BC4C90"/>
    <w:rsid w:val="00BC50D9"/>
    <w:rsid w:val="00BC553E"/>
    <w:rsid w:val="00BC56F4"/>
    <w:rsid w:val="00BC6583"/>
    <w:rsid w:val="00BC719B"/>
    <w:rsid w:val="00BC71FC"/>
    <w:rsid w:val="00BC7D42"/>
    <w:rsid w:val="00BD0841"/>
    <w:rsid w:val="00BD0F6F"/>
    <w:rsid w:val="00BD13F6"/>
    <w:rsid w:val="00BD1541"/>
    <w:rsid w:val="00BD3D3A"/>
    <w:rsid w:val="00BD5C6C"/>
    <w:rsid w:val="00BD6960"/>
    <w:rsid w:val="00BD75CF"/>
    <w:rsid w:val="00BD7774"/>
    <w:rsid w:val="00BE01CD"/>
    <w:rsid w:val="00BE1853"/>
    <w:rsid w:val="00BE2D24"/>
    <w:rsid w:val="00BE2E76"/>
    <w:rsid w:val="00BE47D1"/>
    <w:rsid w:val="00BE4F86"/>
    <w:rsid w:val="00BE541C"/>
    <w:rsid w:val="00BE5637"/>
    <w:rsid w:val="00BE594B"/>
    <w:rsid w:val="00BE6EB6"/>
    <w:rsid w:val="00BE76A7"/>
    <w:rsid w:val="00BE7F21"/>
    <w:rsid w:val="00BF027C"/>
    <w:rsid w:val="00BF0692"/>
    <w:rsid w:val="00BF20E4"/>
    <w:rsid w:val="00BF270B"/>
    <w:rsid w:val="00BF3099"/>
    <w:rsid w:val="00BF32E1"/>
    <w:rsid w:val="00BF361C"/>
    <w:rsid w:val="00BF3807"/>
    <w:rsid w:val="00BF541E"/>
    <w:rsid w:val="00BF5B55"/>
    <w:rsid w:val="00BF5EF7"/>
    <w:rsid w:val="00BF6F7A"/>
    <w:rsid w:val="00BF742E"/>
    <w:rsid w:val="00BF7B0C"/>
    <w:rsid w:val="00C00A1B"/>
    <w:rsid w:val="00C01076"/>
    <w:rsid w:val="00C019DF"/>
    <w:rsid w:val="00C02217"/>
    <w:rsid w:val="00C03250"/>
    <w:rsid w:val="00C0428C"/>
    <w:rsid w:val="00C043E3"/>
    <w:rsid w:val="00C047EC"/>
    <w:rsid w:val="00C0530B"/>
    <w:rsid w:val="00C05BF3"/>
    <w:rsid w:val="00C10C9A"/>
    <w:rsid w:val="00C11479"/>
    <w:rsid w:val="00C11DE4"/>
    <w:rsid w:val="00C11DF1"/>
    <w:rsid w:val="00C120A9"/>
    <w:rsid w:val="00C121B9"/>
    <w:rsid w:val="00C122B4"/>
    <w:rsid w:val="00C125AB"/>
    <w:rsid w:val="00C12C1A"/>
    <w:rsid w:val="00C13038"/>
    <w:rsid w:val="00C13C33"/>
    <w:rsid w:val="00C14BC1"/>
    <w:rsid w:val="00C1506D"/>
    <w:rsid w:val="00C15738"/>
    <w:rsid w:val="00C15C8C"/>
    <w:rsid w:val="00C16CB3"/>
    <w:rsid w:val="00C16CC3"/>
    <w:rsid w:val="00C16F98"/>
    <w:rsid w:val="00C173A9"/>
    <w:rsid w:val="00C219E3"/>
    <w:rsid w:val="00C2409C"/>
    <w:rsid w:val="00C248BC"/>
    <w:rsid w:val="00C25AAA"/>
    <w:rsid w:val="00C26B82"/>
    <w:rsid w:val="00C30A2E"/>
    <w:rsid w:val="00C3463F"/>
    <w:rsid w:val="00C3567B"/>
    <w:rsid w:val="00C3574A"/>
    <w:rsid w:val="00C363DB"/>
    <w:rsid w:val="00C36507"/>
    <w:rsid w:val="00C36530"/>
    <w:rsid w:val="00C366AC"/>
    <w:rsid w:val="00C406C3"/>
    <w:rsid w:val="00C40736"/>
    <w:rsid w:val="00C412E8"/>
    <w:rsid w:val="00C4176B"/>
    <w:rsid w:val="00C41AFB"/>
    <w:rsid w:val="00C41CC7"/>
    <w:rsid w:val="00C41D6C"/>
    <w:rsid w:val="00C42C4D"/>
    <w:rsid w:val="00C42D04"/>
    <w:rsid w:val="00C432B3"/>
    <w:rsid w:val="00C43FA1"/>
    <w:rsid w:val="00C44C9D"/>
    <w:rsid w:val="00C45623"/>
    <w:rsid w:val="00C45936"/>
    <w:rsid w:val="00C45B2D"/>
    <w:rsid w:val="00C45EFD"/>
    <w:rsid w:val="00C463C9"/>
    <w:rsid w:val="00C465A7"/>
    <w:rsid w:val="00C46A31"/>
    <w:rsid w:val="00C46C30"/>
    <w:rsid w:val="00C47397"/>
    <w:rsid w:val="00C47622"/>
    <w:rsid w:val="00C47EFD"/>
    <w:rsid w:val="00C50772"/>
    <w:rsid w:val="00C50E28"/>
    <w:rsid w:val="00C514F8"/>
    <w:rsid w:val="00C5253A"/>
    <w:rsid w:val="00C53663"/>
    <w:rsid w:val="00C53978"/>
    <w:rsid w:val="00C53D4E"/>
    <w:rsid w:val="00C550E5"/>
    <w:rsid w:val="00C558C6"/>
    <w:rsid w:val="00C5624C"/>
    <w:rsid w:val="00C56922"/>
    <w:rsid w:val="00C56AF6"/>
    <w:rsid w:val="00C56F15"/>
    <w:rsid w:val="00C60F06"/>
    <w:rsid w:val="00C61771"/>
    <w:rsid w:val="00C61790"/>
    <w:rsid w:val="00C61B42"/>
    <w:rsid w:val="00C62032"/>
    <w:rsid w:val="00C6384E"/>
    <w:rsid w:val="00C645F4"/>
    <w:rsid w:val="00C647AC"/>
    <w:rsid w:val="00C648F0"/>
    <w:rsid w:val="00C65308"/>
    <w:rsid w:val="00C65935"/>
    <w:rsid w:val="00C66133"/>
    <w:rsid w:val="00C66677"/>
    <w:rsid w:val="00C66965"/>
    <w:rsid w:val="00C669F5"/>
    <w:rsid w:val="00C66ED9"/>
    <w:rsid w:val="00C6736C"/>
    <w:rsid w:val="00C67E45"/>
    <w:rsid w:val="00C67EEF"/>
    <w:rsid w:val="00C7081B"/>
    <w:rsid w:val="00C70DFC"/>
    <w:rsid w:val="00C710D6"/>
    <w:rsid w:val="00C71769"/>
    <w:rsid w:val="00C71A45"/>
    <w:rsid w:val="00C71FCC"/>
    <w:rsid w:val="00C734FF"/>
    <w:rsid w:val="00C739AA"/>
    <w:rsid w:val="00C74B1F"/>
    <w:rsid w:val="00C75A49"/>
    <w:rsid w:val="00C75F86"/>
    <w:rsid w:val="00C7610C"/>
    <w:rsid w:val="00C76555"/>
    <w:rsid w:val="00C77470"/>
    <w:rsid w:val="00C77F6D"/>
    <w:rsid w:val="00C800C9"/>
    <w:rsid w:val="00C8073B"/>
    <w:rsid w:val="00C815C8"/>
    <w:rsid w:val="00C81949"/>
    <w:rsid w:val="00C8259C"/>
    <w:rsid w:val="00C82722"/>
    <w:rsid w:val="00C82AF8"/>
    <w:rsid w:val="00C82DF3"/>
    <w:rsid w:val="00C83146"/>
    <w:rsid w:val="00C83DEB"/>
    <w:rsid w:val="00C8455A"/>
    <w:rsid w:val="00C8480A"/>
    <w:rsid w:val="00C84BE0"/>
    <w:rsid w:val="00C857F3"/>
    <w:rsid w:val="00C859F6"/>
    <w:rsid w:val="00C91276"/>
    <w:rsid w:val="00C91B04"/>
    <w:rsid w:val="00C93755"/>
    <w:rsid w:val="00C93FB9"/>
    <w:rsid w:val="00C950B1"/>
    <w:rsid w:val="00C95D65"/>
    <w:rsid w:val="00C96A27"/>
    <w:rsid w:val="00C96B49"/>
    <w:rsid w:val="00C96CCE"/>
    <w:rsid w:val="00C97E32"/>
    <w:rsid w:val="00CA1C1A"/>
    <w:rsid w:val="00CA1EA0"/>
    <w:rsid w:val="00CA29B1"/>
    <w:rsid w:val="00CA3EDF"/>
    <w:rsid w:val="00CA45A8"/>
    <w:rsid w:val="00CA45B6"/>
    <w:rsid w:val="00CA5B71"/>
    <w:rsid w:val="00CA6CA3"/>
    <w:rsid w:val="00CB06AC"/>
    <w:rsid w:val="00CB093F"/>
    <w:rsid w:val="00CB1405"/>
    <w:rsid w:val="00CB15EA"/>
    <w:rsid w:val="00CB1E59"/>
    <w:rsid w:val="00CB1E8A"/>
    <w:rsid w:val="00CB27E0"/>
    <w:rsid w:val="00CB2A67"/>
    <w:rsid w:val="00CB2F42"/>
    <w:rsid w:val="00CB4219"/>
    <w:rsid w:val="00CB4AF9"/>
    <w:rsid w:val="00CB4FB4"/>
    <w:rsid w:val="00CB54F3"/>
    <w:rsid w:val="00CB6379"/>
    <w:rsid w:val="00CB6886"/>
    <w:rsid w:val="00CC1326"/>
    <w:rsid w:val="00CC1E87"/>
    <w:rsid w:val="00CC243B"/>
    <w:rsid w:val="00CC2F4B"/>
    <w:rsid w:val="00CC3039"/>
    <w:rsid w:val="00CC36AE"/>
    <w:rsid w:val="00CC3BB7"/>
    <w:rsid w:val="00CC4979"/>
    <w:rsid w:val="00CC4F6C"/>
    <w:rsid w:val="00CC5A72"/>
    <w:rsid w:val="00CD002F"/>
    <w:rsid w:val="00CD069A"/>
    <w:rsid w:val="00CD1031"/>
    <w:rsid w:val="00CD1119"/>
    <w:rsid w:val="00CD11AA"/>
    <w:rsid w:val="00CD3E93"/>
    <w:rsid w:val="00CD458A"/>
    <w:rsid w:val="00CD4786"/>
    <w:rsid w:val="00CD573E"/>
    <w:rsid w:val="00CD5E66"/>
    <w:rsid w:val="00CD6AF1"/>
    <w:rsid w:val="00CD7009"/>
    <w:rsid w:val="00CD795A"/>
    <w:rsid w:val="00CD7B08"/>
    <w:rsid w:val="00CE02E8"/>
    <w:rsid w:val="00CE0587"/>
    <w:rsid w:val="00CE0649"/>
    <w:rsid w:val="00CE08A0"/>
    <w:rsid w:val="00CE139F"/>
    <w:rsid w:val="00CE1422"/>
    <w:rsid w:val="00CE2C18"/>
    <w:rsid w:val="00CE3103"/>
    <w:rsid w:val="00CE4745"/>
    <w:rsid w:val="00CE4C7D"/>
    <w:rsid w:val="00CE6D31"/>
    <w:rsid w:val="00CE6F54"/>
    <w:rsid w:val="00CE70DF"/>
    <w:rsid w:val="00CF001A"/>
    <w:rsid w:val="00CF06D4"/>
    <w:rsid w:val="00CF0E4B"/>
    <w:rsid w:val="00CF15CD"/>
    <w:rsid w:val="00CF166C"/>
    <w:rsid w:val="00CF2C66"/>
    <w:rsid w:val="00CF2CE8"/>
    <w:rsid w:val="00CF34F6"/>
    <w:rsid w:val="00CF3937"/>
    <w:rsid w:val="00CF3EFA"/>
    <w:rsid w:val="00CF480E"/>
    <w:rsid w:val="00CF50F9"/>
    <w:rsid w:val="00CF545B"/>
    <w:rsid w:val="00CF5495"/>
    <w:rsid w:val="00CF5DAF"/>
    <w:rsid w:val="00CF7CF6"/>
    <w:rsid w:val="00D0053D"/>
    <w:rsid w:val="00D02623"/>
    <w:rsid w:val="00D02A22"/>
    <w:rsid w:val="00D02FA7"/>
    <w:rsid w:val="00D031B1"/>
    <w:rsid w:val="00D03DC6"/>
    <w:rsid w:val="00D0757B"/>
    <w:rsid w:val="00D07692"/>
    <w:rsid w:val="00D10F93"/>
    <w:rsid w:val="00D1126E"/>
    <w:rsid w:val="00D11E47"/>
    <w:rsid w:val="00D12F25"/>
    <w:rsid w:val="00D139BF"/>
    <w:rsid w:val="00D14D57"/>
    <w:rsid w:val="00D153D5"/>
    <w:rsid w:val="00D15532"/>
    <w:rsid w:val="00D16AA2"/>
    <w:rsid w:val="00D17B31"/>
    <w:rsid w:val="00D17BDD"/>
    <w:rsid w:val="00D2002F"/>
    <w:rsid w:val="00D20086"/>
    <w:rsid w:val="00D204EB"/>
    <w:rsid w:val="00D20A76"/>
    <w:rsid w:val="00D2107C"/>
    <w:rsid w:val="00D211AE"/>
    <w:rsid w:val="00D21965"/>
    <w:rsid w:val="00D22657"/>
    <w:rsid w:val="00D23632"/>
    <w:rsid w:val="00D2442E"/>
    <w:rsid w:val="00D247D0"/>
    <w:rsid w:val="00D2570B"/>
    <w:rsid w:val="00D261F3"/>
    <w:rsid w:val="00D26A12"/>
    <w:rsid w:val="00D26D47"/>
    <w:rsid w:val="00D26EA2"/>
    <w:rsid w:val="00D27260"/>
    <w:rsid w:val="00D27646"/>
    <w:rsid w:val="00D300E6"/>
    <w:rsid w:val="00D3015D"/>
    <w:rsid w:val="00D301B6"/>
    <w:rsid w:val="00D30358"/>
    <w:rsid w:val="00D305D5"/>
    <w:rsid w:val="00D30A94"/>
    <w:rsid w:val="00D3119E"/>
    <w:rsid w:val="00D3283F"/>
    <w:rsid w:val="00D32ABD"/>
    <w:rsid w:val="00D32F65"/>
    <w:rsid w:val="00D33CD3"/>
    <w:rsid w:val="00D34C29"/>
    <w:rsid w:val="00D35930"/>
    <w:rsid w:val="00D35FCF"/>
    <w:rsid w:val="00D36691"/>
    <w:rsid w:val="00D36D2D"/>
    <w:rsid w:val="00D4012B"/>
    <w:rsid w:val="00D40B32"/>
    <w:rsid w:val="00D40D7F"/>
    <w:rsid w:val="00D41484"/>
    <w:rsid w:val="00D4168E"/>
    <w:rsid w:val="00D4377F"/>
    <w:rsid w:val="00D45178"/>
    <w:rsid w:val="00D45196"/>
    <w:rsid w:val="00D4551C"/>
    <w:rsid w:val="00D45D40"/>
    <w:rsid w:val="00D45F29"/>
    <w:rsid w:val="00D460C6"/>
    <w:rsid w:val="00D461D7"/>
    <w:rsid w:val="00D46532"/>
    <w:rsid w:val="00D46CAE"/>
    <w:rsid w:val="00D46D0B"/>
    <w:rsid w:val="00D47137"/>
    <w:rsid w:val="00D471C2"/>
    <w:rsid w:val="00D503B0"/>
    <w:rsid w:val="00D516BC"/>
    <w:rsid w:val="00D520FF"/>
    <w:rsid w:val="00D52245"/>
    <w:rsid w:val="00D52865"/>
    <w:rsid w:val="00D52E89"/>
    <w:rsid w:val="00D5348E"/>
    <w:rsid w:val="00D5508A"/>
    <w:rsid w:val="00D556AF"/>
    <w:rsid w:val="00D57F67"/>
    <w:rsid w:val="00D600FB"/>
    <w:rsid w:val="00D626D5"/>
    <w:rsid w:val="00D63227"/>
    <w:rsid w:val="00D64629"/>
    <w:rsid w:val="00D65900"/>
    <w:rsid w:val="00D65D2E"/>
    <w:rsid w:val="00D66324"/>
    <w:rsid w:val="00D663D9"/>
    <w:rsid w:val="00D665CF"/>
    <w:rsid w:val="00D66911"/>
    <w:rsid w:val="00D67A71"/>
    <w:rsid w:val="00D702F7"/>
    <w:rsid w:val="00D709B7"/>
    <w:rsid w:val="00D72F53"/>
    <w:rsid w:val="00D73A42"/>
    <w:rsid w:val="00D73B6C"/>
    <w:rsid w:val="00D73EC6"/>
    <w:rsid w:val="00D74722"/>
    <w:rsid w:val="00D74B41"/>
    <w:rsid w:val="00D74D88"/>
    <w:rsid w:val="00D74E0D"/>
    <w:rsid w:val="00D74E15"/>
    <w:rsid w:val="00D75026"/>
    <w:rsid w:val="00D76613"/>
    <w:rsid w:val="00D7668E"/>
    <w:rsid w:val="00D77169"/>
    <w:rsid w:val="00D77357"/>
    <w:rsid w:val="00D776E2"/>
    <w:rsid w:val="00D8004B"/>
    <w:rsid w:val="00D82C8D"/>
    <w:rsid w:val="00D833CB"/>
    <w:rsid w:val="00D8417A"/>
    <w:rsid w:val="00D848E2"/>
    <w:rsid w:val="00D84C14"/>
    <w:rsid w:val="00D859F6"/>
    <w:rsid w:val="00D86777"/>
    <w:rsid w:val="00D872F9"/>
    <w:rsid w:val="00D8783A"/>
    <w:rsid w:val="00D903FF"/>
    <w:rsid w:val="00D90F0F"/>
    <w:rsid w:val="00D9161A"/>
    <w:rsid w:val="00D91D1C"/>
    <w:rsid w:val="00D92600"/>
    <w:rsid w:val="00D93454"/>
    <w:rsid w:val="00D9350C"/>
    <w:rsid w:val="00D93D71"/>
    <w:rsid w:val="00D93F40"/>
    <w:rsid w:val="00D95098"/>
    <w:rsid w:val="00D956F2"/>
    <w:rsid w:val="00D9721F"/>
    <w:rsid w:val="00DA0DD8"/>
    <w:rsid w:val="00DA1DCA"/>
    <w:rsid w:val="00DA2CF2"/>
    <w:rsid w:val="00DA2E22"/>
    <w:rsid w:val="00DA3A80"/>
    <w:rsid w:val="00DA401C"/>
    <w:rsid w:val="00DA4503"/>
    <w:rsid w:val="00DA4997"/>
    <w:rsid w:val="00DA5214"/>
    <w:rsid w:val="00DA534C"/>
    <w:rsid w:val="00DA58C8"/>
    <w:rsid w:val="00DA5D91"/>
    <w:rsid w:val="00DA6892"/>
    <w:rsid w:val="00DA7212"/>
    <w:rsid w:val="00DA7ED0"/>
    <w:rsid w:val="00DB12C0"/>
    <w:rsid w:val="00DB1553"/>
    <w:rsid w:val="00DB1B5A"/>
    <w:rsid w:val="00DB1DBB"/>
    <w:rsid w:val="00DB4684"/>
    <w:rsid w:val="00DB56B1"/>
    <w:rsid w:val="00DB5FFD"/>
    <w:rsid w:val="00DB62E6"/>
    <w:rsid w:val="00DB6DAF"/>
    <w:rsid w:val="00DB6F1D"/>
    <w:rsid w:val="00DB7FE9"/>
    <w:rsid w:val="00DC0B87"/>
    <w:rsid w:val="00DC0DB0"/>
    <w:rsid w:val="00DC0EFE"/>
    <w:rsid w:val="00DC1AF6"/>
    <w:rsid w:val="00DC242E"/>
    <w:rsid w:val="00DC2998"/>
    <w:rsid w:val="00DC4361"/>
    <w:rsid w:val="00DC4CB9"/>
    <w:rsid w:val="00DC6AEE"/>
    <w:rsid w:val="00DD06E2"/>
    <w:rsid w:val="00DD07DE"/>
    <w:rsid w:val="00DD0DA2"/>
    <w:rsid w:val="00DD0F9B"/>
    <w:rsid w:val="00DD107D"/>
    <w:rsid w:val="00DD111E"/>
    <w:rsid w:val="00DD3204"/>
    <w:rsid w:val="00DD3C3B"/>
    <w:rsid w:val="00DD43E0"/>
    <w:rsid w:val="00DD7954"/>
    <w:rsid w:val="00DD7F2C"/>
    <w:rsid w:val="00DE08BD"/>
    <w:rsid w:val="00DE0A84"/>
    <w:rsid w:val="00DE1331"/>
    <w:rsid w:val="00DE199A"/>
    <w:rsid w:val="00DE1DD2"/>
    <w:rsid w:val="00DE1E1A"/>
    <w:rsid w:val="00DE2255"/>
    <w:rsid w:val="00DE2B52"/>
    <w:rsid w:val="00DE2F2A"/>
    <w:rsid w:val="00DE3B1E"/>
    <w:rsid w:val="00DE3C5D"/>
    <w:rsid w:val="00DE3EAC"/>
    <w:rsid w:val="00DE49A8"/>
    <w:rsid w:val="00DE4FA7"/>
    <w:rsid w:val="00DE507C"/>
    <w:rsid w:val="00DE54F0"/>
    <w:rsid w:val="00DE564B"/>
    <w:rsid w:val="00DE7382"/>
    <w:rsid w:val="00DF003C"/>
    <w:rsid w:val="00DF007D"/>
    <w:rsid w:val="00DF031B"/>
    <w:rsid w:val="00DF0834"/>
    <w:rsid w:val="00DF0C27"/>
    <w:rsid w:val="00DF1799"/>
    <w:rsid w:val="00DF2B55"/>
    <w:rsid w:val="00DF3359"/>
    <w:rsid w:val="00DF3975"/>
    <w:rsid w:val="00DF5906"/>
    <w:rsid w:val="00DF5A3A"/>
    <w:rsid w:val="00DF5DC2"/>
    <w:rsid w:val="00DF7396"/>
    <w:rsid w:val="00DF7AB4"/>
    <w:rsid w:val="00DF7BD8"/>
    <w:rsid w:val="00E00382"/>
    <w:rsid w:val="00E00593"/>
    <w:rsid w:val="00E00B46"/>
    <w:rsid w:val="00E00D04"/>
    <w:rsid w:val="00E00F39"/>
    <w:rsid w:val="00E01354"/>
    <w:rsid w:val="00E013F3"/>
    <w:rsid w:val="00E02327"/>
    <w:rsid w:val="00E031B7"/>
    <w:rsid w:val="00E04973"/>
    <w:rsid w:val="00E04E31"/>
    <w:rsid w:val="00E0554B"/>
    <w:rsid w:val="00E0564C"/>
    <w:rsid w:val="00E05EBA"/>
    <w:rsid w:val="00E061CA"/>
    <w:rsid w:val="00E07A27"/>
    <w:rsid w:val="00E1031D"/>
    <w:rsid w:val="00E10DAD"/>
    <w:rsid w:val="00E11744"/>
    <w:rsid w:val="00E11CD8"/>
    <w:rsid w:val="00E122F4"/>
    <w:rsid w:val="00E131AD"/>
    <w:rsid w:val="00E13403"/>
    <w:rsid w:val="00E14032"/>
    <w:rsid w:val="00E143EE"/>
    <w:rsid w:val="00E14D0C"/>
    <w:rsid w:val="00E162A6"/>
    <w:rsid w:val="00E17934"/>
    <w:rsid w:val="00E17C89"/>
    <w:rsid w:val="00E205A7"/>
    <w:rsid w:val="00E20E86"/>
    <w:rsid w:val="00E21489"/>
    <w:rsid w:val="00E22426"/>
    <w:rsid w:val="00E2252C"/>
    <w:rsid w:val="00E2299D"/>
    <w:rsid w:val="00E22A45"/>
    <w:rsid w:val="00E23B6E"/>
    <w:rsid w:val="00E24D28"/>
    <w:rsid w:val="00E25357"/>
    <w:rsid w:val="00E266AF"/>
    <w:rsid w:val="00E26963"/>
    <w:rsid w:val="00E27C40"/>
    <w:rsid w:val="00E31BE7"/>
    <w:rsid w:val="00E32AD8"/>
    <w:rsid w:val="00E32B76"/>
    <w:rsid w:val="00E33046"/>
    <w:rsid w:val="00E3340B"/>
    <w:rsid w:val="00E335C5"/>
    <w:rsid w:val="00E33BE2"/>
    <w:rsid w:val="00E340D6"/>
    <w:rsid w:val="00E3417A"/>
    <w:rsid w:val="00E35283"/>
    <w:rsid w:val="00E355B4"/>
    <w:rsid w:val="00E360D4"/>
    <w:rsid w:val="00E36AD2"/>
    <w:rsid w:val="00E36B4D"/>
    <w:rsid w:val="00E37247"/>
    <w:rsid w:val="00E37C10"/>
    <w:rsid w:val="00E37D27"/>
    <w:rsid w:val="00E4040D"/>
    <w:rsid w:val="00E41E52"/>
    <w:rsid w:val="00E42BA1"/>
    <w:rsid w:val="00E42F15"/>
    <w:rsid w:val="00E43793"/>
    <w:rsid w:val="00E44080"/>
    <w:rsid w:val="00E44F83"/>
    <w:rsid w:val="00E462FB"/>
    <w:rsid w:val="00E4665C"/>
    <w:rsid w:val="00E46B36"/>
    <w:rsid w:val="00E46CBE"/>
    <w:rsid w:val="00E47F3A"/>
    <w:rsid w:val="00E50529"/>
    <w:rsid w:val="00E51524"/>
    <w:rsid w:val="00E51E6F"/>
    <w:rsid w:val="00E52089"/>
    <w:rsid w:val="00E52475"/>
    <w:rsid w:val="00E52ED4"/>
    <w:rsid w:val="00E52EF6"/>
    <w:rsid w:val="00E532B6"/>
    <w:rsid w:val="00E53B3E"/>
    <w:rsid w:val="00E53CB1"/>
    <w:rsid w:val="00E54168"/>
    <w:rsid w:val="00E548EC"/>
    <w:rsid w:val="00E55EDD"/>
    <w:rsid w:val="00E565C9"/>
    <w:rsid w:val="00E579E3"/>
    <w:rsid w:val="00E579ED"/>
    <w:rsid w:val="00E6020E"/>
    <w:rsid w:val="00E60305"/>
    <w:rsid w:val="00E60E31"/>
    <w:rsid w:val="00E61223"/>
    <w:rsid w:val="00E61A9F"/>
    <w:rsid w:val="00E64C77"/>
    <w:rsid w:val="00E65721"/>
    <w:rsid w:val="00E65DD7"/>
    <w:rsid w:val="00E669DF"/>
    <w:rsid w:val="00E670E2"/>
    <w:rsid w:val="00E6729A"/>
    <w:rsid w:val="00E6762D"/>
    <w:rsid w:val="00E701F3"/>
    <w:rsid w:val="00E70466"/>
    <w:rsid w:val="00E7348A"/>
    <w:rsid w:val="00E742B0"/>
    <w:rsid w:val="00E745C5"/>
    <w:rsid w:val="00E7529C"/>
    <w:rsid w:val="00E75689"/>
    <w:rsid w:val="00E75D4F"/>
    <w:rsid w:val="00E763A9"/>
    <w:rsid w:val="00E76FCA"/>
    <w:rsid w:val="00E775CD"/>
    <w:rsid w:val="00E8020C"/>
    <w:rsid w:val="00E806D0"/>
    <w:rsid w:val="00E8144D"/>
    <w:rsid w:val="00E81518"/>
    <w:rsid w:val="00E81745"/>
    <w:rsid w:val="00E8260B"/>
    <w:rsid w:val="00E8263E"/>
    <w:rsid w:val="00E82EC4"/>
    <w:rsid w:val="00E82EFE"/>
    <w:rsid w:val="00E83D2C"/>
    <w:rsid w:val="00E84062"/>
    <w:rsid w:val="00E842FF"/>
    <w:rsid w:val="00E847FB"/>
    <w:rsid w:val="00E848D8"/>
    <w:rsid w:val="00E853F8"/>
    <w:rsid w:val="00E860D7"/>
    <w:rsid w:val="00E86DE6"/>
    <w:rsid w:val="00E876E6"/>
    <w:rsid w:val="00E87AE8"/>
    <w:rsid w:val="00E90812"/>
    <w:rsid w:val="00E90CCA"/>
    <w:rsid w:val="00E90CF4"/>
    <w:rsid w:val="00E92258"/>
    <w:rsid w:val="00E92941"/>
    <w:rsid w:val="00E931F1"/>
    <w:rsid w:val="00E94184"/>
    <w:rsid w:val="00E957F2"/>
    <w:rsid w:val="00E9601C"/>
    <w:rsid w:val="00E96C3A"/>
    <w:rsid w:val="00E979BD"/>
    <w:rsid w:val="00EA17BB"/>
    <w:rsid w:val="00EA2A68"/>
    <w:rsid w:val="00EA3200"/>
    <w:rsid w:val="00EA3AFE"/>
    <w:rsid w:val="00EA523E"/>
    <w:rsid w:val="00EA5A24"/>
    <w:rsid w:val="00EA6083"/>
    <w:rsid w:val="00EA6125"/>
    <w:rsid w:val="00EA6D7D"/>
    <w:rsid w:val="00EA6F9B"/>
    <w:rsid w:val="00EA7E1B"/>
    <w:rsid w:val="00EB0F46"/>
    <w:rsid w:val="00EB10F7"/>
    <w:rsid w:val="00EB1404"/>
    <w:rsid w:val="00EB183E"/>
    <w:rsid w:val="00EB1925"/>
    <w:rsid w:val="00EB1B73"/>
    <w:rsid w:val="00EB316D"/>
    <w:rsid w:val="00EB43E1"/>
    <w:rsid w:val="00EB5FAA"/>
    <w:rsid w:val="00EB5FC8"/>
    <w:rsid w:val="00EB63B7"/>
    <w:rsid w:val="00EB7FDC"/>
    <w:rsid w:val="00EC06B0"/>
    <w:rsid w:val="00EC0736"/>
    <w:rsid w:val="00EC0BF4"/>
    <w:rsid w:val="00EC1752"/>
    <w:rsid w:val="00EC1BFE"/>
    <w:rsid w:val="00EC28AA"/>
    <w:rsid w:val="00EC2939"/>
    <w:rsid w:val="00EC2F06"/>
    <w:rsid w:val="00EC3505"/>
    <w:rsid w:val="00EC3C02"/>
    <w:rsid w:val="00EC529F"/>
    <w:rsid w:val="00EC689A"/>
    <w:rsid w:val="00EC6BCC"/>
    <w:rsid w:val="00EC737B"/>
    <w:rsid w:val="00ED09B5"/>
    <w:rsid w:val="00ED1146"/>
    <w:rsid w:val="00ED345D"/>
    <w:rsid w:val="00ED365C"/>
    <w:rsid w:val="00ED4056"/>
    <w:rsid w:val="00ED45BB"/>
    <w:rsid w:val="00ED4D8E"/>
    <w:rsid w:val="00ED50AE"/>
    <w:rsid w:val="00ED51CB"/>
    <w:rsid w:val="00ED68A8"/>
    <w:rsid w:val="00ED778F"/>
    <w:rsid w:val="00ED7F9D"/>
    <w:rsid w:val="00EE27D8"/>
    <w:rsid w:val="00EE27EA"/>
    <w:rsid w:val="00EE2C97"/>
    <w:rsid w:val="00EE2CF8"/>
    <w:rsid w:val="00EE357C"/>
    <w:rsid w:val="00EE373C"/>
    <w:rsid w:val="00EE3DC1"/>
    <w:rsid w:val="00EE4178"/>
    <w:rsid w:val="00EE45D7"/>
    <w:rsid w:val="00EE461F"/>
    <w:rsid w:val="00EE4704"/>
    <w:rsid w:val="00EE4D8D"/>
    <w:rsid w:val="00EE54D5"/>
    <w:rsid w:val="00EE5F64"/>
    <w:rsid w:val="00EE6023"/>
    <w:rsid w:val="00EE6149"/>
    <w:rsid w:val="00EF0566"/>
    <w:rsid w:val="00EF066B"/>
    <w:rsid w:val="00EF0E67"/>
    <w:rsid w:val="00EF1279"/>
    <w:rsid w:val="00EF13CB"/>
    <w:rsid w:val="00EF5155"/>
    <w:rsid w:val="00EF5480"/>
    <w:rsid w:val="00EF5F37"/>
    <w:rsid w:val="00EF7CCE"/>
    <w:rsid w:val="00F0042E"/>
    <w:rsid w:val="00F0129B"/>
    <w:rsid w:val="00F01341"/>
    <w:rsid w:val="00F0281B"/>
    <w:rsid w:val="00F03170"/>
    <w:rsid w:val="00F03FB0"/>
    <w:rsid w:val="00F040BB"/>
    <w:rsid w:val="00F04B26"/>
    <w:rsid w:val="00F04D1B"/>
    <w:rsid w:val="00F0565A"/>
    <w:rsid w:val="00F058B1"/>
    <w:rsid w:val="00F06131"/>
    <w:rsid w:val="00F07A07"/>
    <w:rsid w:val="00F10854"/>
    <w:rsid w:val="00F119E1"/>
    <w:rsid w:val="00F12281"/>
    <w:rsid w:val="00F12380"/>
    <w:rsid w:val="00F1269B"/>
    <w:rsid w:val="00F1271E"/>
    <w:rsid w:val="00F129E4"/>
    <w:rsid w:val="00F12D13"/>
    <w:rsid w:val="00F13364"/>
    <w:rsid w:val="00F135FF"/>
    <w:rsid w:val="00F14505"/>
    <w:rsid w:val="00F14717"/>
    <w:rsid w:val="00F158DF"/>
    <w:rsid w:val="00F15C69"/>
    <w:rsid w:val="00F16A94"/>
    <w:rsid w:val="00F17356"/>
    <w:rsid w:val="00F17484"/>
    <w:rsid w:val="00F17D89"/>
    <w:rsid w:val="00F20336"/>
    <w:rsid w:val="00F21060"/>
    <w:rsid w:val="00F21B8D"/>
    <w:rsid w:val="00F22127"/>
    <w:rsid w:val="00F23575"/>
    <w:rsid w:val="00F24DE1"/>
    <w:rsid w:val="00F24E9A"/>
    <w:rsid w:val="00F2547A"/>
    <w:rsid w:val="00F259BC"/>
    <w:rsid w:val="00F268E9"/>
    <w:rsid w:val="00F270CE"/>
    <w:rsid w:val="00F27668"/>
    <w:rsid w:val="00F27BC7"/>
    <w:rsid w:val="00F30DD3"/>
    <w:rsid w:val="00F31352"/>
    <w:rsid w:val="00F31373"/>
    <w:rsid w:val="00F313C0"/>
    <w:rsid w:val="00F31ECD"/>
    <w:rsid w:val="00F34189"/>
    <w:rsid w:val="00F3644C"/>
    <w:rsid w:val="00F369BA"/>
    <w:rsid w:val="00F37383"/>
    <w:rsid w:val="00F37ED4"/>
    <w:rsid w:val="00F40BA4"/>
    <w:rsid w:val="00F40E1F"/>
    <w:rsid w:val="00F42D83"/>
    <w:rsid w:val="00F43040"/>
    <w:rsid w:val="00F447B9"/>
    <w:rsid w:val="00F455A5"/>
    <w:rsid w:val="00F459F3"/>
    <w:rsid w:val="00F45D42"/>
    <w:rsid w:val="00F45DAB"/>
    <w:rsid w:val="00F472B1"/>
    <w:rsid w:val="00F5076C"/>
    <w:rsid w:val="00F519D0"/>
    <w:rsid w:val="00F51BD3"/>
    <w:rsid w:val="00F51E42"/>
    <w:rsid w:val="00F52E25"/>
    <w:rsid w:val="00F53885"/>
    <w:rsid w:val="00F54763"/>
    <w:rsid w:val="00F5483C"/>
    <w:rsid w:val="00F55216"/>
    <w:rsid w:val="00F56678"/>
    <w:rsid w:val="00F56ADC"/>
    <w:rsid w:val="00F571EC"/>
    <w:rsid w:val="00F57985"/>
    <w:rsid w:val="00F60266"/>
    <w:rsid w:val="00F6289F"/>
    <w:rsid w:val="00F62D3B"/>
    <w:rsid w:val="00F63119"/>
    <w:rsid w:val="00F63CB0"/>
    <w:rsid w:val="00F649D5"/>
    <w:rsid w:val="00F64D85"/>
    <w:rsid w:val="00F6560B"/>
    <w:rsid w:val="00F66619"/>
    <w:rsid w:val="00F66B20"/>
    <w:rsid w:val="00F66FE1"/>
    <w:rsid w:val="00F679D7"/>
    <w:rsid w:val="00F70EE5"/>
    <w:rsid w:val="00F7111F"/>
    <w:rsid w:val="00F71E06"/>
    <w:rsid w:val="00F71EBB"/>
    <w:rsid w:val="00F72599"/>
    <w:rsid w:val="00F730AF"/>
    <w:rsid w:val="00F73C17"/>
    <w:rsid w:val="00F73E82"/>
    <w:rsid w:val="00F7425F"/>
    <w:rsid w:val="00F74957"/>
    <w:rsid w:val="00F749C0"/>
    <w:rsid w:val="00F74EB2"/>
    <w:rsid w:val="00F75B81"/>
    <w:rsid w:val="00F75CAA"/>
    <w:rsid w:val="00F76281"/>
    <w:rsid w:val="00F76FF0"/>
    <w:rsid w:val="00F774A6"/>
    <w:rsid w:val="00F77670"/>
    <w:rsid w:val="00F77CD8"/>
    <w:rsid w:val="00F807FF"/>
    <w:rsid w:val="00F80B2D"/>
    <w:rsid w:val="00F80C63"/>
    <w:rsid w:val="00F82876"/>
    <w:rsid w:val="00F82B39"/>
    <w:rsid w:val="00F82E67"/>
    <w:rsid w:val="00F83195"/>
    <w:rsid w:val="00F83369"/>
    <w:rsid w:val="00F838C1"/>
    <w:rsid w:val="00F8424F"/>
    <w:rsid w:val="00F8433F"/>
    <w:rsid w:val="00F858C9"/>
    <w:rsid w:val="00F87E7A"/>
    <w:rsid w:val="00F90B41"/>
    <w:rsid w:val="00F92185"/>
    <w:rsid w:val="00F93779"/>
    <w:rsid w:val="00F94A5F"/>
    <w:rsid w:val="00F96633"/>
    <w:rsid w:val="00F96DB9"/>
    <w:rsid w:val="00F970E2"/>
    <w:rsid w:val="00FA082F"/>
    <w:rsid w:val="00FA2AD2"/>
    <w:rsid w:val="00FA5353"/>
    <w:rsid w:val="00FA61AB"/>
    <w:rsid w:val="00FA6270"/>
    <w:rsid w:val="00FA6800"/>
    <w:rsid w:val="00FA79E1"/>
    <w:rsid w:val="00FA7BEA"/>
    <w:rsid w:val="00FB1C12"/>
    <w:rsid w:val="00FB1E02"/>
    <w:rsid w:val="00FB21F8"/>
    <w:rsid w:val="00FB29F8"/>
    <w:rsid w:val="00FB3927"/>
    <w:rsid w:val="00FB41D1"/>
    <w:rsid w:val="00FB5BA7"/>
    <w:rsid w:val="00FB7548"/>
    <w:rsid w:val="00FB7AEC"/>
    <w:rsid w:val="00FC04E6"/>
    <w:rsid w:val="00FC0C93"/>
    <w:rsid w:val="00FC0D56"/>
    <w:rsid w:val="00FC0E75"/>
    <w:rsid w:val="00FC119D"/>
    <w:rsid w:val="00FC25C0"/>
    <w:rsid w:val="00FC2FE3"/>
    <w:rsid w:val="00FC47CE"/>
    <w:rsid w:val="00FC5384"/>
    <w:rsid w:val="00FC5487"/>
    <w:rsid w:val="00FC553D"/>
    <w:rsid w:val="00FC5862"/>
    <w:rsid w:val="00FC5906"/>
    <w:rsid w:val="00FC5989"/>
    <w:rsid w:val="00FC5F91"/>
    <w:rsid w:val="00FC618B"/>
    <w:rsid w:val="00FC6460"/>
    <w:rsid w:val="00FC6564"/>
    <w:rsid w:val="00FC6FAB"/>
    <w:rsid w:val="00FC6FE1"/>
    <w:rsid w:val="00FD08EA"/>
    <w:rsid w:val="00FD1261"/>
    <w:rsid w:val="00FD1675"/>
    <w:rsid w:val="00FD1D23"/>
    <w:rsid w:val="00FD22C7"/>
    <w:rsid w:val="00FD29AB"/>
    <w:rsid w:val="00FD2F67"/>
    <w:rsid w:val="00FD3719"/>
    <w:rsid w:val="00FD3908"/>
    <w:rsid w:val="00FD4492"/>
    <w:rsid w:val="00FD4E3C"/>
    <w:rsid w:val="00FD515C"/>
    <w:rsid w:val="00FD5A58"/>
    <w:rsid w:val="00FD60C8"/>
    <w:rsid w:val="00FD6781"/>
    <w:rsid w:val="00FD6969"/>
    <w:rsid w:val="00FD7BDE"/>
    <w:rsid w:val="00FE2B43"/>
    <w:rsid w:val="00FE3493"/>
    <w:rsid w:val="00FE3618"/>
    <w:rsid w:val="00FE39A8"/>
    <w:rsid w:val="00FE427E"/>
    <w:rsid w:val="00FE4B3D"/>
    <w:rsid w:val="00FE536D"/>
    <w:rsid w:val="00FE537E"/>
    <w:rsid w:val="00FE5AE3"/>
    <w:rsid w:val="00FE6596"/>
    <w:rsid w:val="00FE7186"/>
    <w:rsid w:val="00FF033C"/>
    <w:rsid w:val="00FF0446"/>
    <w:rsid w:val="00FF116D"/>
    <w:rsid w:val="00FF179E"/>
    <w:rsid w:val="00FF2590"/>
    <w:rsid w:val="00FF31EC"/>
    <w:rsid w:val="00FF415B"/>
    <w:rsid w:val="00FF4F72"/>
    <w:rsid w:val="00FF515C"/>
    <w:rsid w:val="00FF57FA"/>
    <w:rsid w:val="00FF5ECD"/>
    <w:rsid w:val="00FF5EDE"/>
    <w:rsid w:val="0193D719"/>
    <w:rsid w:val="02143EEF"/>
    <w:rsid w:val="02E99781"/>
    <w:rsid w:val="03205D89"/>
    <w:rsid w:val="04724816"/>
    <w:rsid w:val="05A860E7"/>
    <w:rsid w:val="068C0426"/>
    <w:rsid w:val="0730316F"/>
    <w:rsid w:val="07816263"/>
    <w:rsid w:val="08273971"/>
    <w:rsid w:val="082B2F92"/>
    <w:rsid w:val="08AB4EF5"/>
    <w:rsid w:val="09361B32"/>
    <w:rsid w:val="09871CCC"/>
    <w:rsid w:val="09CDE0DA"/>
    <w:rsid w:val="09DF3D3A"/>
    <w:rsid w:val="0A85D722"/>
    <w:rsid w:val="0ACC1221"/>
    <w:rsid w:val="0AE44FFB"/>
    <w:rsid w:val="0B090DA1"/>
    <w:rsid w:val="0B09C4D0"/>
    <w:rsid w:val="0B15CAD9"/>
    <w:rsid w:val="0B3121D9"/>
    <w:rsid w:val="0B3B079D"/>
    <w:rsid w:val="0B866EE4"/>
    <w:rsid w:val="0C943AE4"/>
    <w:rsid w:val="0CA39CF3"/>
    <w:rsid w:val="0CEBF985"/>
    <w:rsid w:val="0DBE0DA2"/>
    <w:rsid w:val="0F42F9C3"/>
    <w:rsid w:val="0FA96908"/>
    <w:rsid w:val="109DA806"/>
    <w:rsid w:val="10F63BB3"/>
    <w:rsid w:val="11AD3D7E"/>
    <w:rsid w:val="1328DEAB"/>
    <w:rsid w:val="13341462"/>
    <w:rsid w:val="1479F004"/>
    <w:rsid w:val="14838F62"/>
    <w:rsid w:val="14A0AD4E"/>
    <w:rsid w:val="14ADE7AC"/>
    <w:rsid w:val="14BF58C8"/>
    <w:rsid w:val="15B70D2D"/>
    <w:rsid w:val="15D86FF1"/>
    <w:rsid w:val="15E0C08F"/>
    <w:rsid w:val="1679944D"/>
    <w:rsid w:val="16EB96CC"/>
    <w:rsid w:val="17107A61"/>
    <w:rsid w:val="174E4E9F"/>
    <w:rsid w:val="1751E5E2"/>
    <w:rsid w:val="175786F4"/>
    <w:rsid w:val="177AFD7B"/>
    <w:rsid w:val="178981D2"/>
    <w:rsid w:val="17C43991"/>
    <w:rsid w:val="18AAF0A9"/>
    <w:rsid w:val="18B1AA0B"/>
    <w:rsid w:val="18C2BC3C"/>
    <w:rsid w:val="18D84723"/>
    <w:rsid w:val="19755D35"/>
    <w:rsid w:val="199B368A"/>
    <w:rsid w:val="1A1AEAD0"/>
    <w:rsid w:val="1A20A239"/>
    <w:rsid w:val="1A677642"/>
    <w:rsid w:val="1AAE825C"/>
    <w:rsid w:val="1AEB1F90"/>
    <w:rsid w:val="1B2235A8"/>
    <w:rsid w:val="1B229C7D"/>
    <w:rsid w:val="1B4B8245"/>
    <w:rsid w:val="1D0146CF"/>
    <w:rsid w:val="1D9CB7BC"/>
    <w:rsid w:val="1E4BE4BC"/>
    <w:rsid w:val="1F150B19"/>
    <w:rsid w:val="1F442D53"/>
    <w:rsid w:val="1F5B070C"/>
    <w:rsid w:val="1F71FB75"/>
    <w:rsid w:val="1F8FBB4F"/>
    <w:rsid w:val="1F8FCE02"/>
    <w:rsid w:val="1FDA0D30"/>
    <w:rsid w:val="2035297E"/>
    <w:rsid w:val="204ABC43"/>
    <w:rsid w:val="219F3477"/>
    <w:rsid w:val="21B7D182"/>
    <w:rsid w:val="21F0E668"/>
    <w:rsid w:val="2269A2BD"/>
    <w:rsid w:val="22D496B1"/>
    <w:rsid w:val="235E6958"/>
    <w:rsid w:val="237BFB0B"/>
    <w:rsid w:val="23E6F5B1"/>
    <w:rsid w:val="2422B501"/>
    <w:rsid w:val="242F9938"/>
    <w:rsid w:val="24410DD7"/>
    <w:rsid w:val="2483BE86"/>
    <w:rsid w:val="24AA4037"/>
    <w:rsid w:val="24BE9CE0"/>
    <w:rsid w:val="25967D3C"/>
    <w:rsid w:val="264488F9"/>
    <w:rsid w:val="267EA6BB"/>
    <w:rsid w:val="26CB0D7A"/>
    <w:rsid w:val="273AA21A"/>
    <w:rsid w:val="27AD587A"/>
    <w:rsid w:val="281B3927"/>
    <w:rsid w:val="282CE2AF"/>
    <w:rsid w:val="282E3E31"/>
    <w:rsid w:val="28D847D8"/>
    <w:rsid w:val="292C10D0"/>
    <w:rsid w:val="293D5C81"/>
    <w:rsid w:val="295CA5BA"/>
    <w:rsid w:val="29920E03"/>
    <w:rsid w:val="2A2CA0B5"/>
    <w:rsid w:val="2B3B25EA"/>
    <w:rsid w:val="2B6B35E1"/>
    <w:rsid w:val="2B7A427D"/>
    <w:rsid w:val="2BDBBA96"/>
    <w:rsid w:val="2C110149"/>
    <w:rsid w:val="2C1F58AC"/>
    <w:rsid w:val="2C6FE96C"/>
    <w:rsid w:val="2CF961D8"/>
    <w:rsid w:val="2D45A89D"/>
    <w:rsid w:val="2DC71A4B"/>
    <w:rsid w:val="2E6383BE"/>
    <w:rsid w:val="2FB72E94"/>
    <w:rsid w:val="301D6B4B"/>
    <w:rsid w:val="30678744"/>
    <w:rsid w:val="313BDC68"/>
    <w:rsid w:val="3160F1BC"/>
    <w:rsid w:val="33D2071D"/>
    <w:rsid w:val="34631ED7"/>
    <w:rsid w:val="353CAC25"/>
    <w:rsid w:val="35737A4C"/>
    <w:rsid w:val="35CFA86C"/>
    <w:rsid w:val="35D77BA1"/>
    <w:rsid w:val="36AFF854"/>
    <w:rsid w:val="36C24A4A"/>
    <w:rsid w:val="37DB0ADB"/>
    <w:rsid w:val="382FD10A"/>
    <w:rsid w:val="38C638AA"/>
    <w:rsid w:val="39098552"/>
    <w:rsid w:val="39155405"/>
    <w:rsid w:val="39173F63"/>
    <w:rsid w:val="3A2423A9"/>
    <w:rsid w:val="3B676B9E"/>
    <w:rsid w:val="3BC3EA75"/>
    <w:rsid w:val="3C153A9D"/>
    <w:rsid w:val="3C2331AD"/>
    <w:rsid w:val="3CACC1BC"/>
    <w:rsid w:val="3DD8D41E"/>
    <w:rsid w:val="3DDA0B96"/>
    <w:rsid w:val="3DFD0AE1"/>
    <w:rsid w:val="3E5AF9E7"/>
    <w:rsid w:val="3E670382"/>
    <w:rsid w:val="3EC655DB"/>
    <w:rsid w:val="3F6B052D"/>
    <w:rsid w:val="3F6D6A7B"/>
    <w:rsid w:val="3FCA8EE3"/>
    <w:rsid w:val="3FF27933"/>
    <w:rsid w:val="4119C82B"/>
    <w:rsid w:val="41713EF1"/>
    <w:rsid w:val="41BEB2FF"/>
    <w:rsid w:val="427A61B2"/>
    <w:rsid w:val="44F808AD"/>
    <w:rsid w:val="45924017"/>
    <w:rsid w:val="45A0DE63"/>
    <w:rsid w:val="45B4E80F"/>
    <w:rsid w:val="45D90877"/>
    <w:rsid w:val="46719A2E"/>
    <w:rsid w:val="467B9DF2"/>
    <w:rsid w:val="472475A9"/>
    <w:rsid w:val="47723FD2"/>
    <w:rsid w:val="480392CB"/>
    <w:rsid w:val="481DB04B"/>
    <w:rsid w:val="4827A17A"/>
    <w:rsid w:val="4869C481"/>
    <w:rsid w:val="48C407DA"/>
    <w:rsid w:val="49133763"/>
    <w:rsid w:val="4B1001DB"/>
    <w:rsid w:val="4BED6222"/>
    <w:rsid w:val="4C3C5EE2"/>
    <w:rsid w:val="4CF2AB51"/>
    <w:rsid w:val="4DD48DBF"/>
    <w:rsid w:val="4EC8F2FC"/>
    <w:rsid w:val="4F615C3B"/>
    <w:rsid w:val="4F94A3EE"/>
    <w:rsid w:val="504D739D"/>
    <w:rsid w:val="507849C3"/>
    <w:rsid w:val="507B1308"/>
    <w:rsid w:val="50A65E2A"/>
    <w:rsid w:val="529638EF"/>
    <w:rsid w:val="535E5D9C"/>
    <w:rsid w:val="538817FF"/>
    <w:rsid w:val="545C8D19"/>
    <w:rsid w:val="5499CB48"/>
    <w:rsid w:val="54A98E1F"/>
    <w:rsid w:val="554803CB"/>
    <w:rsid w:val="55B02B03"/>
    <w:rsid w:val="55E29111"/>
    <w:rsid w:val="568A9108"/>
    <w:rsid w:val="56AEA8BF"/>
    <w:rsid w:val="58D77869"/>
    <w:rsid w:val="597E456C"/>
    <w:rsid w:val="5A397C0E"/>
    <w:rsid w:val="5ACB60E2"/>
    <w:rsid w:val="5B4D367C"/>
    <w:rsid w:val="5C6EBDFB"/>
    <w:rsid w:val="5C8F76A0"/>
    <w:rsid w:val="5CF87FE9"/>
    <w:rsid w:val="5F01DE41"/>
    <w:rsid w:val="5FF7C694"/>
    <w:rsid w:val="606899FB"/>
    <w:rsid w:val="61A0E9F6"/>
    <w:rsid w:val="61C438D5"/>
    <w:rsid w:val="61E93C0A"/>
    <w:rsid w:val="62D7C002"/>
    <w:rsid w:val="632CDBFD"/>
    <w:rsid w:val="6477E65B"/>
    <w:rsid w:val="64CBA2D9"/>
    <w:rsid w:val="65709810"/>
    <w:rsid w:val="669B81DA"/>
    <w:rsid w:val="674CB7AA"/>
    <w:rsid w:val="67AE99DE"/>
    <w:rsid w:val="68F7917D"/>
    <w:rsid w:val="692D1147"/>
    <w:rsid w:val="6952D292"/>
    <w:rsid w:val="697DB8F4"/>
    <w:rsid w:val="69F2910B"/>
    <w:rsid w:val="6A55ED3D"/>
    <w:rsid w:val="6A57C691"/>
    <w:rsid w:val="6AC91E2E"/>
    <w:rsid w:val="6BE64FC5"/>
    <w:rsid w:val="6C5193B3"/>
    <w:rsid w:val="6C85A9DE"/>
    <w:rsid w:val="6C8C5DE9"/>
    <w:rsid w:val="6DBE22E9"/>
    <w:rsid w:val="6EA797D5"/>
    <w:rsid w:val="6EDA40CE"/>
    <w:rsid w:val="6EE6CAE7"/>
    <w:rsid w:val="6F9F5E7F"/>
    <w:rsid w:val="70380767"/>
    <w:rsid w:val="732D82FE"/>
    <w:rsid w:val="73686158"/>
    <w:rsid w:val="736B847A"/>
    <w:rsid w:val="74409782"/>
    <w:rsid w:val="749AAAAB"/>
    <w:rsid w:val="74C5E106"/>
    <w:rsid w:val="76A98DD6"/>
    <w:rsid w:val="77909AF1"/>
    <w:rsid w:val="77969136"/>
    <w:rsid w:val="77B62ABC"/>
    <w:rsid w:val="77F71B6A"/>
    <w:rsid w:val="78716D16"/>
    <w:rsid w:val="78ED372B"/>
    <w:rsid w:val="7A2E2228"/>
    <w:rsid w:val="7AEBF7DB"/>
    <w:rsid w:val="7B8185F0"/>
    <w:rsid w:val="7BC7DDA5"/>
    <w:rsid w:val="7BCE38D4"/>
    <w:rsid w:val="7C994032"/>
    <w:rsid w:val="7C9A2B32"/>
    <w:rsid w:val="7D072442"/>
    <w:rsid w:val="7DA49F44"/>
    <w:rsid w:val="7ECD5D74"/>
    <w:rsid w:val="7EED2A04"/>
    <w:rsid w:val="7F0AB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AB4FB"/>
  <w15:docId w15:val="{907755D3-DC2D-4F44-8EAD-58363777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1BB9"/>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911BB9"/>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911BB9"/>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911BB9"/>
    <w:pPr>
      <w:keepNext/>
      <w:spacing w:before="240" w:after="60"/>
      <w:outlineLvl w:val="3"/>
    </w:pPr>
    <w:rPr>
      <w:rFonts w:ascii="Arial" w:hAnsi="Arial" w:cs="Arial"/>
      <w:b/>
      <w:bCs/>
    </w:rPr>
  </w:style>
  <w:style w:type="paragraph" w:styleId="Heading5">
    <w:name w:val="heading 5"/>
    <w:basedOn w:val="Normal"/>
    <w:next w:val="Normal"/>
    <w:link w:val="Heading5Char"/>
    <w:qFormat/>
    <w:rsid w:val="00911BB9"/>
    <w:pPr>
      <w:spacing w:before="240" w:after="60"/>
      <w:outlineLvl w:val="4"/>
    </w:pPr>
    <w:rPr>
      <w:sz w:val="22"/>
      <w:szCs w:val="22"/>
    </w:rPr>
  </w:style>
  <w:style w:type="paragraph" w:styleId="Heading6">
    <w:name w:val="heading 6"/>
    <w:basedOn w:val="Normal"/>
    <w:next w:val="Normal"/>
    <w:link w:val="Heading6Char"/>
    <w:qFormat/>
    <w:rsid w:val="00911BB9"/>
    <w:pPr>
      <w:spacing w:before="240" w:after="60"/>
      <w:outlineLvl w:val="5"/>
    </w:pPr>
    <w:rPr>
      <w:i/>
      <w:iCs/>
      <w:sz w:val="22"/>
      <w:szCs w:val="22"/>
    </w:rPr>
  </w:style>
  <w:style w:type="paragraph" w:styleId="Heading7">
    <w:name w:val="heading 7"/>
    <w:basedOn w:val="Normal"/>
    <w:next w:val="Normal"/>
    <w:link w:val="Heading7Char"/>
    <w:qFormat/>
    <w:rsid w:val="00911BB9"/>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911BB9"/>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911BB9"/>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B9"/>
    <w:rPr>
      <w:rFonts w:ascii="Arial" w:eastAsia="Times New Roman" w:hAnsi="Arial" w:cs="Arial"/>
      <w:b/>
      <w:bCs/>
      <w:kern w:val="28"/>
      <w:sz w:val="28"/>
      <w:szCs w:val="28"/>
    </w:rPr>
  </w:style>
  <w:style w:type="character" w:customStyle="1" w:styleId="Heading2Char">
    <w:name w:val="Heading 2 Char"/>
    <w:basedOn w:val="DefaultParagraphFont"/>
    <w:link w:val="Heading2"/>
    <w:rsid w:val="00911BB9"/>
    <w:rPr>
      <w:rFonts w:ascii="Arial" w:eastAsia="Times New Roman" w:hAnsi="Arial" w:cs="Arial"/>
      <w:b/>
      <w:bCs/>
      <w:i/>
      <w:iCs/>
      <w:sz w:val="24"/>
      <w:szCs w:val="24"/>
    </w:rPr>
  </w:style>
  <w:style w:type="character" w:customStyle="1" w:styleId="Heading3Char">
    <w:name w:val="Heading 3 Char"/>
    <w:basedOn w:val="DefaultParagraphFont"/>
    <w:link w:val="Heading3"/>
    <w:rsid w:val="00911BB9"/>
    <w:rPr>
      <w:rFonts w:ascii="Arial" w:eastAsia="Times New Roman" w:hAnsi="Arial" w:cs="Arial"/>
      <w:b/>
      <w:bCs/>
      <w:sz w:val="16"/>
      <w:szCs w:val="16"/>
    </w:rPr>
  </w:style>
  <w:style w:type="character" w:customStyle="1" w:styleId="Heading4Char">
    <w:name w:val="Heading 4 Char"/>
    <w:basedOn w:val="DefaultParagraphFont"/>
    <w:link w:val="Heading4"/>
    <w:rsid w:val="00911BB9"/>
    <w:rPr>
      <w:rFonts w:ascii="Arial" w:eastAsia="Times New Roman" w:hAnsi="Arial" w:cs="Arial"/>
      <w:b/>
      <w:bCs/>
      <w:sz w:val="24"/>
      <w:szCs w:val="24"/>
    </w:rPr>
  </w:style>
  <w:style w:type="character" w:customStyle="1" w:styleId="Heading5Char">
    <w:name w:val="Heading 5 Char"/>
    <w:basedOn w:val="DefaultParagraphFont"/>
    <w:link w:val="Heading5"/>
    <w:rsid w:val="00911BB9"/>
    <w:rPr>
      <w:rFonts w:ascii="Times New Roman" w:eastAsia="Times New Roman" w:hAnsi="Times New Roman" w:cs="Times New Roman"/>
    </w:rPr>
  </w:style>
  <w:style w:type="character" w:customStyle="1" w:styleId="Heading6Char">
    <w:name w:val="Heading 6 Char"/>
    <w:basedOn w:val="DefaultParagraphFont"/>
    <w:link w:val="Heading6"/>
    <w:rsid w:val="00911BB9"/>
    <w:rPr>
      <w:rFonts w:ascii="Times New Roman" w:eastAsia="Times New Roman" w:hAnsi="Times New Roman" w:cs="Times New Roman"/>
      <w:i/>
      <w:iCs/>
    </w:rPr>
  </w:style>
  <w:style w:type="character" w:customStyle="1" w:styleId="Heading7Char">
    <w:name w:val="Heading 7 Char"/>
    <w:basedOn w:val="DefaultParagraphFont"/>
    <w:link w:val="Heading7"/>
    <w:rsid w:val="00911BB9"/>
    <w:rPr>
      <w:rFonts w:ascii="Arial" w:eastAsia="Times New Roman" w:hAnsi="Arial" w:cs="Arial"/>
      <w:sz w:val="20"/>
      <w:szCs w:val="20"/>
    </w:rPr>
  </w:style>
  <w:style w:type="character" w:customStyle="1" w:styleId="Heading8Char">
    <w:name w:val="Heading 8 Char"/>
    <w:basedOn w:val="DefaultParagraphFont"/>
    <w:link w:val="Heading8"/>
    <w:rsid w:val="00911BB9"/>
    <w:rPr>
      <w:rFonts w:ascii="Arial" w:eastAsia="Times New Roman" w:hAnsi="Arial" w:cs="Arial"/>
      <w:b/>
      <w:bCs/>
      <w:sz w:val="18"/>
      <w:szCs w:val="18"/>
    </w:rPr>
  </w:style>
  <w:style w:type="character" w:customStyle="1" w:styleId="Heading9Char">
    <w:name w:val="Heading 9 Char"/>
    <w:basedOn w:val="DefaultParagraphFont"/>
    <w:link w:val="Heading9"/>
    <w:rsid w:val="00911BB9"/>
    <w:rPr>
      <w:rFonts w:ascii="Arial" w:eastAsia="MS Mincho" w:hAnsi="Arial" w:cs="Times New Roman"/>
      <w:b/>
      <w:bCs/>
      <w:sz w:val="18"/>
      <w:szCs w:val="18"/>
    </w:rPr>
  </w:style>
  <w:style w:type="paragraph" w:styleId="Header">
    <w:name w:val="header"/>
    <w:basedOn w:val="Normal"/>
    <w:link w:val="HeaderChar"/>
    <w:rsid w:val="00911BB9"/>
    <w:pPr>
      <w:tabs>
        <w:tab w:val="center" w:pos="4320"/>
        <w:tab w:val="right" w:pos="8640"/>
      </w:tabs>
    </w:pPr>
  </w:style>
  <w:style w:type="character" w:customStyle="1" w:styleId="HeaderChar">
    <w:name w:val="Header Char"/>
    <w:basedOn w:val="DefaultParagraphFont"/>
    <w:link w:val="Header"/>
    <w:rsid w:val="00911BB9"/>
    <w:rPr>
      <w:rFonts w:ascii="Times New Roman" w:eastAsia="Times New Roman" w:hAnsi="Times New Roman" w:cs="Times New Roman"/>
      <w:sz w:val="24"/>
      <w:szCs w:val="24"/>
    </w:rPr>
  </w:style>
  <w:style w:type="paragraph" w:styleId="BodyText">
    <w:name w:val="Body Text"/>
    <w:basedOn w:val="Normal"/>
    <w:link w:val="BodyTextChar"/>
    <w:semiHidden/>
    <w:rsid w:val="00911BB9"/>
    <w:pPr>
      <w:spacing w:after="120"/>
    </w:pPr>
  </w:style>
  <w:style w:type="character" w:customStyle="1" w:styleId="BodyTextChar">
    <w:name w:val="Body Text Char"/>
    <w:basedOn w:val="DefaultParagraphFont"/>
    <w:link w:val="BodyText"/>
    <w:semiHidden/>
    <w:rsid w:val="00911BB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1BB9"/>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911BB9"/>
    <w:rPr>
      <w:rFonts w:ascii="Arial" w:eastAsia="Times New Roman" w:hAnsi="Arial" w:cs="Arial"/>
    </w:rPr>
  </w:style>
  <w:style w:type="paragraph" w:styleId="Footer">
    <w:name w:val="footer"/>
    <w:basedOn w:val="Normal"/>
    <w:link w:val="FooterChar"/>
    <w:uiPriority w:val="99"/>
    <w:rsid w:val="00911BB9"/>
    <w:pPr>
      <w:tabs>
        <w:tab w:val="center" w:pos="4320"/>
        <w:tab w:val="right" w:pos="8640"/>
      </w:tabs>
    </w:pPr>
  </w:style>
  <w:style w:type="character" w:customStyle="1" w:styleId="FooterChar">
    <w:name w:val="Footer Char"/>
    <w:basedOn w:val="DefaultParagraphFont"/>
    <w:link w:val="Footer"/>
    <w:uiPriority w:val="99"/>
    <w:rsid w:val="00911BB9"/>
    <w:rPr>
      <w:rFonts w:ascii="Times New Roman" w:eastAsia="Times New Roman" w:hAnsi="Times New Roman" w:cs="Times New Roman"/>
      <w:sz w:val="24"/>
      <w:szCs w:val="24"/>
    </w:rPr>
  </w:style>
  <w:style w:type="character" w:styleId="PageNumber">
    <w:name w:val="page number"/>
    <w:basedOn w:val="DefaultParagraphFont"/>
    <w:rsid w:val="00911BB9"/>
  </w:style>
  <w:style w:type="paragraph" w:styleId="PlainText">
    <w:name w:val="Plain Text"/>
    <w:basedOn w:val="Normal"/>
    <w:link w:val="PlainTextChar"/>
    <w:semiHidden/>
    <w:rsid w:val="00911BB9"/>
    <w:rPr>
      <w:rFonts w:ascii="Courier New" w:hAnsi="Courier New" w:cs="Courier New"/>
      <w:sz w:val="20"/>
      <w:szCs w:val="20"/>
    </w:rPr>
  </w:style>
  <w:style w:type="character" w:customStyle="1" w:styleId="PlainTextChar">
    <w:name w:val="Plain Text Char"/>
    <w:basedOn w:val="DefaultParagraphFont"/>
    <w:link w:val="PlainText"/>
    <w:semiHidden/>
    <w:rsid w:val="00911BB9"/>
    <w:rPr>
      <w:rFonts w:ascii="Courier New" w:eastAsia="Times New Roman" w:hAnsi="Courier New" w:cs="Courier New"/>
      <w:sz w:val="20"/>
      <w:szCs w:val="20"/>
    </w:rPr>
  </w:style>
  <w:style w:type="paragraph" w:styleId="BodyText3">
    <w:name w:val="Body Text 3"/>
    <w:basedOn w:val="Normal"/>
    <w:link w:val="BodyText3Char"/>
    <w:semiHidden/>
    <w:rsid w:val="00911BB9"/>
    <w:rPr>
      <w:rFonts w:ascii="Arial" w:hAnsi="Arial" w:cs="Arial"/>
      <w:sz w:val="20"/>
      <w:szCs w:val="20"/>
    </w:rPr>
  </w:style>
  <w:style w:type="character" w:customStyle="1" w:styleId="BodyText3Char">
    <w:name w:val="Body Text 3 Char"/>
    <w:basedOn w:val="DefaultParagraphFont"/>
    <w:link w:val="BodyText3"/>
    <w:semiHidden/>
    <w:rsid w:val="00911BB9"/>
    <w:rPr>
      <w:rFonts w:ascii="Arial" w:eastAsia="Times New Roman" w:hAnsi="Arial" w:cs="Arial"/>
      <w:sz w:val="20"/>
      <w:szCs w:val="20"/>
    </w:rPr>
  </w:style>
  <w:style w:type="paragraph" w:styleId="List">
    <w:name w:val="List"/>
    <w:basedOn w:val="Normal"/>
    <w:semiHidden/>
    <w:rsid w:val="00911BB9"/>
    <w:pPr>
      <w:ind w:left="360" w:hanging="360"/>
    </w:pPr>
  </w:style>
  <w:style w:type="paragraph" w:styleId="ListBullet">
    <w:name w:val="List Bullet"/>
    <w:basedOn w:val="Normal"/>
    <w:autoRedefine/>
    <w:rsid w:val="00911BB9"/>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rsid w:val="00B051A7"/>
    <w:pPr>
      <w:tabs>
        <w:tab w:val="left" w:pos="2880"/>
      </w:tabs>
      <w:ind w:right="-72"/>
    </w:pPr>
    <w:rPr>
      <w:b/>
      <w:bCs/>
      <w:sz w:val="20"/>
      <w:szCs w:val="20"/>
    </w:rPr>
  </w:style>
  <w:style w:type="paragraph" w:styleId="Caption">
    <w:name w:val="caption"/>
    <w:basedOn w:val="Normal"/>
    <w:next w:val="Normal"/>
    <w:qFormat/>
    <w:rsid w:val="00911BB9"/>
    <w:pPr>
      <w:spacing w:before="120" w:after="120"/>
    </w:pPr>
    <w:rPr>
      <w:b/>
      <w:bCs/>
    </w:rPr>
  </w:style>
  <w:style w:type="paragraph" w:styleId="List2">
    <w:name w:val="List 2"/>
    <w:basedOn w:val="Normal"/>
    <w:semiHidden/>
    <w:rsid w:val="00911BB9"/>
    <w:pPr>
      <w:ind w:left="720" w:hanging="360"/>
    </w:pPr>
  </w:style>
  <w:style w:type="character" w:styleId="Hyperlink">
    <w:name w:val="Hyperlink"/>
    <w:uiPriority w:val="99"/>
    <w:rsid w:val="00911BB9"/>
    <w:rPr>
      <w:color w:val="0000FF"/>
      <w:u w:val="single"/>
    </w:rPr>
  </w:style>
  <w:style w:type="character" w:styleId="FollowedHyperlink">
    <w:name w:val="FollowedHyperlink"/>
    <w:uiPriority w:val="99"/>
    <w:rsid w:val="00911BB9"/>
    <w:rPr>
      <w:color w:val="800080"/>
      <w:u w:val="single"/>
    </w:rPr>
  </w:style>
  <w:style w:type="paragraph" w:styleId="DocumentMap">
    <w:name w:val="Document Map"/>
    <w:basedOn w:val="Normal"/>
    <w:link w:val="DocumentMapChar"/>
    <w:semiHidden/>
    <w:rsid w:val="00911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11BB9"/>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11BB9"/>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911BB9"/>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11BB9"/>
    <w:pPr>
      <w:jc w:val="both"/>
    </w:pPr>
    <w:rPr>
      <w:sz w:val="16"/>
      <w:szCs w:val="20"/>
    </w:rPr>
  </w:style>
  <w:style w:type="character" w:customStyle="1" w:styleId="BodyText2Char">
    <w:name w:val="Body Text 2 Char"/>
    <w:basedOn w:val="DefaultParagraphFont"/>
    <w:link w:val="BodyText2"/>
    <w:semiHidden/>
    <w:rsid w:val="00911BB9"/>
    <w:rPr>
      <w:rFonts w:ascii="Times New Roman" w:eastAsia="Times New Roman" w:hAnsi="Times New Roman" w:cs="Times New Roman"/>
      <w:sz w:val="16"/>
      <w:szCs w:val="20"/>
    </w:rPr>
  </w:style>
  <w:style w:type="paragraph" w:customStyle="1" w:styleId="body1">
    <w:name w:val="body1"/>
    <w:basedOn w:val="Normal"/>
    <w:rsid w:val="00911BB9"/>
    <w:rPr>
      <w:sz w:val="20"/>
      <w:szCs w:val="20"/>
    </w:rPr>
  </w:style>
  <w:style w:type="paragraph" w:styleId="TOC9">
    <w:name w:val="toc 9"/>
    <w:basedOn w:val="Normal"/>
    <w:next w:val="Normal"/>
    <w:semiHidden/>
    <w:rsid w:val="00911BB9"/>
    <w:pPr>
      <w:tabs>
        <w:tab w:val="right" w:leader="dot" w:pos="8640"/>
      </w:tabs>
      <w:ind w:left="1600"/>
    </w:pPr>
    <w:rPr>
      <w:sz w:val="18"/>
      <w:szCs w:val="20"/>
    </w:rPr>
  </w:style>
  <w:style w:type="paragraph" w:styleId="BalloonText">
    <w:name w:val="Balloon Text"/>
    <w:basedOn w:val="Normal"/>
    <w:link w:val="BalloonTextChar"/>
    <w:rsid w:val="00911BB9"/>
    <w:rPr>
      <w:rFonts w:ascii="Tahoma" w:hAnsi="Tahoma" w:cs="Tahoma"/>
      <w:sz w:val="16"/>
      <w:szCs w:val="16"/>
    </w:rPr>
  </w:style>
  <w:style w:type="character" w:customStyle="1" w:styleId="BalloonTextChar">
    <w:name w:val="Balloon Text Char"/>
    <w:basedOn w:val="DefaultParagraphFont"/>
    <w:link w:val="BalloonText"/>
    <w:rsid w:val="00911BB9"/>
    <w:rPr>
      <w:rFonts w:ascii="Tahoma" w:eastAsia="Times New Roman" w:hAnsi="Tahoma" w:cs="Tahoma"/>
      <w:sz w:val="16"/>
      <w:szCs w:val="16"/>
    </w:rPr>
  </w:style>
  <w:style w:type="paragraph" w:styleId="Title">
    <w:name w:val="Title"/>
    <w:basedOn w:val="Normal"/>
    <w:link w:val="TitleChar"/>
    <w:qFormat/>
    <w:rsid w:val="00911BB9"/>
    <w:pPr>
      <w:jc w:val="center"/>
    </w:pPr>
    <w:rPr>
      <w:rFonts w:ascii="Arial" w:hAnsi="Arial"/>
      <w:b/>
      <w:sz w:val="36"/>
      <w:szCs w:val="20"/>
    </w:rPr>
  </w:style>
  <w:style w:type="character" w:customStyle="1" w:styleId="TitleChar">
    <w:name w:val="Title Char"/>
    <w:basedOn w:val="DefaultParagraphFont"/>
    <w:link w:val="Title"/>
    <w:rsid w:val="00911BB9"/>
    <w:rPr>
      <w:rFonts w:ascii="Arial" w:eastAsia="Times New Roman" w:hAnsi="Arial" w:cs="Times New Roman"/>
      <w:b/>
      <w:sz w:val="36"/>
      <w:szCs w:val="20"/>
    </w:rPr>
  </w:style>
  <w:style w:type="character" w:styleId="Strong">
    <w:name w:val="Strong"/>
    <w:qFormat/>
    <w:rsid w:val="00911BB9"/>
    <w:rPr>
      <w:b/>
      <w:bCs/>
    </w:rPr>
  </w:style>
  <w:style w:type="paragraph" w:customStyle="1" w:styleId="ColorfulShading-Accent31">
    <w:name w:val="Colorful Shading - Accent 31"/>
    <w:basedOn w:val="Normal"/>
    <w:uiPriority w:val="34"/>
    <w:qFormat/>
    <w:rsid w:val="00911BB9"/>
    <w:pPr>
      <w:ind w:left="720"/>
    </w:pPr>
  </w:style>
  <w:style w:type="paragraph" w:customStyle="1" w:styleId="E1">
    <w:name w:val="E1"/>
    <w:basedOn w:val="Normal"/>
    <w:rsid w:val="00911BB9"/>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911BB9"/>
    <w:rPr>
      <w:rFonts w:ascii="Courier" w:hAnsi="Courier"/>
    </w:rPr>
  </w:style>
  <w:style w:type="paragraph" w:styleId="ListBullet3">
    <w:name w:val="List Bullet 3"/>
    <w:basedOn w:val="Normal"/>
    <w:autoRedefine/>
    <w:rsid w:val="00911BB9"/>
    <w:pPr>
      <w:widowControl w:val="0"/>
      <w:numPr>
        <w:numId w:val="8"/>
      </w:numPr>
    </w:pPr>
    <w:rPr>
      <w:rFonts w:ascii="Courier" w:hAnsi="Courier"/>
      <w:snapToGrid w:val="0"/>
      <w:sz w:val="20"/>
      <w:szCs w:val="20"/>
    </w:rPr>
  </w:style>
  <w:style w:type="paragraph" w:styleId="ListBullet4">
    <w:name w:val="List Bullet 4"/>
    <w:basedOn w:val="Normal"/>
    <w:autoRedefine/>
    <w:rsid w:val="00911BB9"/>
    <w:pPr>
      <w:widowControl w:val="0"/>
      <w:numPr>
        <w:numId w:val="9"/>
      </w:numPr>
    </w:pPr>
    <w:rPr>
      <w:rFonts w:ascii="Courier" w:hAnsi="Courier"/>
      <w:snapToGrid w:val="0"/>
      <w:sz w:val="20"/>
      <w:szCs w:val="20"/>
    </w:rPr>
  </w:style>
  <w:style w:type="paragraph" w:styleId="ListBullet5">
    <w:name w:val="List Bullet 5"/>
    <w:basedOn w:val="Normal"/>
    <w:autoRedefine/>
    <w:rsid w:val="00911BB9"/>
    <w:pPr>
      <w:widowControl w:val="0"/>
      <w:numPr>
        <w:numId w:val="10"/>
      </w:numPr>
    </w:pPr>
    <w:rPr>
      <w:rFonts w:ascii="Courier" w:hAnsi="Courier"/>
      <w:snapToGrid w:val="0"/>
      <w:sz w:val="20"/>
      <w:szCs w:val="20"/>
    </w:rPr>
  </w:style>
  <w:style w:type="paragraph" w:styleId="ListNumber">
    <w:name w:val="List Number"/>
    <w:basedOn w:val="Normal"/>
    <w:rsid w:val="00911BB9"/>
    <w:pPr>
      <w:widowControl w:val="0"/>
      <w:numPr>
        <w:numId w:val="11"/>
      </w:numPr>
    </w:pPr>
    <w:rPr>
      <w:rFonts w:ascii="Courier" w:hAnsi="Courier"/>
      <w:snapToGrid w:val="0"/>
      <w:sz w:val="20"/>
      <w:szCs w:val="20"/>
    </w:rPr>
  </w:style>
  <w:style w:type="paragraph" w:styleId="ListNumber2">
    <w:name w:val="List Number 2"/>
    <w:basedOn w:val="Normal"/>
    <w:rsid w:val="00911BB9"/>
    <w:pPr>
      <w:widowControl w:val="0"/>
      <w:numPr>
        <w:numId w:val="12"/>
      </w:numPr>
    </w:pPr>
    <w:rPr>
      <w:rFonts w:ascii="Courier" w:hAnsi="Courier"/>
      <w:snapToGrid w:val="0"/>
      <w:sz w:val="20"/>
      <w:szCs w:val="20"/>
    </w:rPr>
  </w:style>
  <w:style w:type="paragraph" w:styleId="ListNumber3">
    <w:name w:val="List Number 3"/>
    <w:basedOn w:val="Normal"/>
    <w:rsid w:val="00911BB9"/>
    <w:pPr>
      <w:widowControl w:val="0"/>
      <w:numPr>
        <w:numId w:val="13"/>
      </w:numPr>
    </w:pPr>
    <w:rPr>
      <w:rFonts w:ascii="Courier" w:hAnsi="Courier"/>
      <w:snapToGrid w:val="0"/>
      <w:sz w:val="20"/>
      <w:szCs w:val="20"/>
    </w:rPr>
  </w:style>
  <w:style w:type="paragraph" w:styleId="ListNumber4">
    <w:name w:val="List Number 4"/>
    <w:basedOn w:val="Normal"/>
    <w:rsid w:val="00911BB9"/>
    <w:pPr>
      <w:widowControl w:val="0"/>
      <w:numPr>
        <w:numId w:val="14"/>
      </w:numPr>
    </w:pPr>
    <w:rPr>
      <w:rFonts w:ascii="Courier" w:hAnsi="Courier"/>
      <w:snapToGrid w:val="0"/>
      <w:sz w:val="20"/>
      <w:szCs w:val="20"/>
    </w:rPr>
  </w:style>
  <w:style w:type="paragraph" w:styleId="ListNumber5">
    <w:name w:val="List Number 5"/>
    <w:basedOn w:val="Normal"/>
    <w:rsid w:val="00911BB9"/>
    <w:pPr>
      <w:widowControl w:val="0"/>
      <w:numPr>
        <w:numId w:val="15"/>
      </w:numPr>
    </w:pPr>
    <w:rPr>
      <w:rFonts w:ascii="Courier" w:hAnsi="Courier"/>
      <w:snapToGrid w:val="0"/>
      <w:sz w:val="20"/>
      <w:szCs w:val="20"/>
    </w:rPr>
  </w:style>
  <w:style w:type="character" w:customStyle="1" w:styleId="1">
    <w:name w:val="1"/>
    <w:rsid w:val="00911BB9"/>
    <w:rPr>
      <w:rFonts w:ascii="Courier" w:hAnsi="Courier"/>
      <w:noProof w:val="0"/>
      <w:sz w:val="14"/>
      <w:lang w:val="en-US"/>
    </w:rPr>
  </w:style>
  <w:style w:type="paragraph" w:customStyle="1" w:styleId="tims">
    <w:name w:val="tims"/>
    <w:basedOn w:val="Normal"/>
    <w:rsid w:val="00911BB9"/>
    <w:rPr>
      <w:rFonts w:ascii="Arial Narrow" w:hAnsi="Arial Narrow"/>
      <w:sz w:val="10"/>
      <w:szCs w:val="20"/>
    </w:rPr>
  </w:style>
  <w:style w:type="paragraph" w:styleId="ListParagraph">
    <w:name w:val="List Paragraph"/>
    <w:aliases w:val="Section Text"/>
    <w:basedOn w:val="Normal"/>
    <w:link w:val="ListParagraphChar"/>
    <w:uiPriority w:val="34"/>
    <w:qFormat/>
    <w:rsid w:val="00911BB9"/>
    <w:pPr>
      <w:ind w:left="720"/>
    </w:pPr>
    <w:rPr>
      <w:rFonts w:ascii="Arial Narrow" w:hAnsi="Arial Narrow"/>
      <w:sz w:val="20"/>
      <w:szCs w:val="20"/>
    </w:rPr>
  </w:style>
  <w:style w:type="character" w:styleId="CommentReference">
    <w:name w:val="annotation reference"/>
    <w:uiPriority w:val="99"/>
    <w:rsid w:val="00911BB9"/>
    <w:rPr>
      <w:sz w:val="16"/>
      <w:szCs w:val="16"/>
    </w:rPr>
  </w:style>
  <w:style w:type="paragraph" w:styleId="CommentText">
    <w:name w:val="annotation text"/>
    <w:basedOn w:val="Normal"/>
    <w:link w:val="CommentTextChar"/>
    <w:uiPriority w:val="99"/>
    <w:rsid w:val="00911BB9"/>
    <w:rPr>
      <w:rFonts w:ascii="Arial Narrow" w:hAnsi="Arial Narrow"/>
      <w:sz w:val="20"/>
      <w:szCs w:val="20"/>
    </w:rPr>
  </w:style>
  <w:style w:type="character" w:customStyle="1" w:styleId="CommentTextChar">
    <w:name w:val="Comment Text Char"/>
    <w:basedOn w:val="DefaultParagraphFont"/>
    <w:link w:val="CommentText"/>
    <w:uiPriority w:val="99"/>
    <w:rsid w:val="00911BB9"/>
    <w:rPr>
      <w:rFonts w:ascii="Arial Narrow" w:eastAsia="Times New Roman" w:hAnsi="Arial Narrow" w:cs="Times New Roman"/>
      <w:sz w:val="20"/>
      <w:szCs w:val="20"/>
    </w:rPr>
  </w:style>
  <w:style w:type="paragraph" w:styleId="CommentSubject">
    <w:name w:val="annotation subject"/>
    <w:basedOn w:val="CommentText"/>
    <w:next w:val="CommentText"/>
    <w:link w:val="CommentSubjectChar"/>
    <w:rsid w:val="00911BB9"/>
    <w:rPr>
      <w:b/>
      <w:bCs/>
    </w:rPr>
  </w:style>
  <w:style w:type="character" w:customStyle="1" w:styleId="CommentSubjectChar">
    <w:name w:val="Comment Subject Char"/>
    <w:basedOn w:val="CommentTextChar"/>
    <w:link w:val="CommentSubject"/>
    <w:rsid w:val="00911BB9"/>
    <w:rPr>
      <w:rFonts w:ascii="Arial Narrow" w:eastAsia="Times New Roman" w:hAnsi="Arial Narrow" w:cs="Times New Roman"/>
      <w:b/>
      <w:bCs/>
      <w:sz w:val="20"/>
      <w:szCs w:val="20"/>
    </w:rPr>
  </w:style>
  <w:style w:type="paragraph" w:styleId="TOCHeading">
    <w:name w:val="TOC Heading"/>
    <w:basedOn w:val="Heading1"/>
    <w:next w:val="Normal"/>
    <w:uiPriority w:val="39"/>
    <w:semiHidden/>
    <w:unhideWhenUsed/>
    <w:qFormat/>
    <w:rsid w:val="00911BB9"/>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911BB9"/>
    <w:rPr>
      <w:rFonts w:ascii="Arial Narrow" w:hAnsi="Arial Narrow"/>
      <w:sz w:val="20"/>
      <w:szCs w:val="20"/>
    </w:rPr>
  </w:style>
  <w:style w:type="table" w:styleId="TableGrid">
    <w:name w:val="Table Grid"/>
    <w:basedOn w:val="TableNormal"/>
    <w:uiPriority w:val="39"/>
    <w:rsid w:val="00911B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911BB9"/>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911BB9"/>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911BB9"/>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911BB9"/>
    <w:pPr>
      <w:spacing w:before="100" w:beforeAutospacing="1" w:after="100" w:afterAutospacing="1"/>
      <w:jc w:val="center"/>
      <w:textAlignment w:val="center"/>
    </w:pPr>
  </w:style>
  <w:style w:type="paragraph" w:customStyle="1" w:styleId="xl316">
    <w:name w:val="xl316"/>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911BB9"/>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911BB9"/>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911BB9"/>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911BB9"/>
    <w:pPr>
      <w:spacing w:before="100" w:beforeAutospacing="1" w:after="100" w:afterAutospacing="1"/>
      <w:jc w:val="center"/>
      <w:textAlignment w:val="center"/>
    </w:pPr>
  </w:style>
  <w:style w:type="paragraph" w:customStyle="1" w:styleId="xl322">
    <w:name w:val="xl322"/>
    <w:basedOn w:val="Normal"/>
    <w:rsid w:val="00911BB9"/>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911BB9"/>
    <w:pPr>
      <w:spacing w:before="100" w:beforeAutospacing="1" w:after="100" w:afterAutospacing="1"/>
      <w:jc w:val="center"/>
      <w:textAlignment w:val="center"/>
    </w:pPr>
  </w:style>
  <w:style w:type="paragraph" w:customStyle="1" w:styleId="xl326">
    <w:name w:val="xl326"/>
    <w:basedOn w:val="Normal"/>
    <w:rsid w:val="00911BB9"/>
    <w:pPr>
      <w:spacing w:before="100" w:beforeAutospacing="1" w:after="100" w:afterAutospacing="1"/>
      <w:jc w:val="center"/>
      <w:textAlignment w:val="center"/>
    </w:pPr>
  </w:style>
  <w:style w:type="paragraph" w:customStyle="1" w:styleId="xl327">
    <w:name w:val="xl327"/>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911BB9"/>
    <w:pPr>
      <w:spacing w:before="100" w:beforeAutospacing="1" w:after="100" w:afterAutospacing="1"/>
      <w:jc w:val="center"/>
      <w:textAlignment w:val="center"/>
    </w:pPr>
  </w:style>
  <w:style w:type="paragraph" w:customStyle="1" w:styleId="xl330">
    <w:name w:val="xl330"/>
    <w:basedOn w:val="Normal"/>
    <w:rsid w:val="00911BB9"/>
    <w:pPr>
      <w:spacing w:before="100" w:beforeAutospacing="1" w:after="100" w:afterAutospacing="1"/>
      <w:jc w:val="center"/>
      <w:textAlignment w:val="center"/>
    </w:pPr>
  </w:style>
  <w:style w:type="paragraph" w:customStyle="1" w:styleId="xl331">
    <w:name w:val="xl331"/>
    <w:basedOn w:val="Normal"/>
    <w:rsid w:val="00911BB9"/>
    <w:pPr>
      <w:shd w:val="clear" w:color="000000" w:fill="FFFFFF"/>
      <w:spacing w:before="100" w:beforeAutospacing="1" w:after="100" w:afterAutospacing="1"/>
      <w:jc w:val="center"/>
      <w:textAlignment w:val="center"/>
    </w:pPr>
    <w:rPr>
      <w:rFonts w:ascii="Arial" w:hAnsi="Arial" w:cs="Arial"/>
      <w:b/>
      <w:bCs/>
      <w:sz w:val="20"/>
      <w:szCs w:val="20"/>
    </w:rPr>
  </w:style>
  <w:style w:type="paragraph" w:styleId="FootnoteText">
    <w:name w:val="footnote text"/>
    <w:basedOn w:val="Normal"/>
    <w:link w:val="FootnoteTextChar"/>
    <w:uiPriority w:val="99"/>
    <w:semiHidden/>
    <w:unhideWhenUsed/>
    <w:rsid w:val="00BC71FC"/>
    <w:rPr>
      <w:sz w:val="20"/>
      <w:szCs w:val="20"/>
    </w:rPr>
  </w:style>
  <w:style w:type="character" w:customStyle="1" w:styleId="FootnoteTextChar">
    <w:name w:val="Footnote Text Char"/>
    <w:basedOn w:val="DefaultParagraphFont"/>
    <w:link w:val="FootnoteText"/>
    <w:uiPriority w:val="99"/>
    <w:semiHidden/>
    <w:rsid w:val="00BC71F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C71FC"/>
    <w:rPr>
      <w:vertAlign w:val="superscript"/>
    </w:rPr>
  </w:style>
  <w:style w:type="paragraph" w:customStyle="1" w:styleId="xl332">
    <w:name w:val="xl332"/>
    <w:basedOn w:val="Normal"/>
    <w:rsid w:val="00834CF2"/>
    <w:pPr>
      <w:spacing w:before="100" w:beforeAutospacing="1" w:after="100" w:afterAutospacing="1"/>
      <w:jc w:val="center"/>
      <w:textAlignment w:val="center"/>
    </w:pPr>
  </w:style>
  <w:style w:type="paragraph" w:styleId="EndnoteText">
    <w:name w:val="endnote text"/>
    <w:basedOn w:val="Normal"/>
    <w:link w:val="EndnoteTextChar"/>
    <w:uiPriority w:val="99"/>
    <w:semiHidden/>
    <w:unhideWhenUsed/>
    <w:rsid w:val="00406859"/>
    <w:rPr>
      <w:sz w:val="20"/>
      <w:szCs w:val="20"/>
    </w:rPr>
  </w:style>
  <w:style w:type="character" w:customStyle="1" w:styleId="EndnoteTextChar">
    <w:name w:val="Endnote Text Char"/>
    <w:basedOn w:val="DefaultParagraphFont"/>
    <w:link w:val="EndnoteText"/>
    <w:uiPriority w:val="99"/>
    <w:semiHidden/>
    <w:rsid w:val="0040685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406859"/>
    <w:rPr>
      <w:vertAlign w:val="superscript"/>
    </w:rPr>
  </w:style>
  <w:style w:type="character" w:styleId="PlaceholderText">
    <w:name w:val="Placeholder Text"/>
    <w:basedOn w:val="DefaultParagraphFont"/>
    <w:uiPriority w:val="99"/>
    <w:semiHidden/>
    <w:rsid w:val="006D32D3"/>
    <w:rPr>
      <w:color w:val="808080"/>
    </w:rPr>
  </w:style>
  <w:style w:type="character" w:customStyle="1" w:styleId="UnresolvedMention1">
    <w:name w:val="Unresolved Mention1"/>
    <w:basedOn w:val="DefaultParagraphFont"/>
    <w:uiPriority w:val="99"/>
    <w:semiHidden/>
    <w:unhideWhenUsed/>
    <w:rsid w:val="00AA0FAC"/>
    <w:rPr>
      <w:color w:val="808080"/>
      <w:shd w:val="clear" w:color="auto" w:fill="E6E6E6"/>
    </w:rPr>
  </w:style>
  <w:style w:type="paragraph" w:styleId="Revision">
    <w:name w:val="Revision"/>
    <w:hidden/>
    <w:uiPriority w:val="99"/>
    <w:semiHidden/>
    <w:rsid w:val="00035435"/>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7E3C43"/>
    <w:rPr>
      <w:color w:val="808080"/>
      <w:shd w:val="clear" w:color="auto" w:fill="E6E6E6"/>
    </w:rPr>
  </w:style>
  <w:style w:type="paragraph" w:customStyle="1" w:styleId="TableParagraph">
    <w:name w:val="Table Paragraph"/>
    <w:basedOn w:val="Normal"/>
    <w:uiPriority w:val="1"/>
    <w:qFormat/>
    <w:rsid w:val="0066020D"/>
    <w:pPr>
      <w:widowControl w:val="0"/>
    </w:pPr>
    <w:rPr>
      <w:rFonts w:asciiTheme="minorHAnsi" w:eastAsiaTheme="minorHAnsi" w:hAnsiTheme="minorHAnsi" w:cstheme="minorBidi"/>
      <w:sz w:val="22"/>
      <w:szCs w:val="22"/>
    </w:rPr>
  </w:style>
  <w:style w:type="character" w:customStyle="1" w:styleId="UnresolvedMention3">
    <w:name w:val="Unresolved Mention3"/>
    <w:basedOn w:val="DefaultParagraphFont"/>
    <w:uiPriority w:val="99"/>
    <w:unhideWhenUsed/>
    <w:rsid w:val="001627F2"/>
    <w:rPr>
      <w:color w:val="605E5C"/>
      <w:shd w:val="clear" w:color="auto" w:fill="E1DFDD"/>
    </w:rPr>
  </w:style>
  <w:style w:type="character" w:customStyle="1" w:styleId="ListParagraphChar">
    <w:name w:val="List Paragraph Char"/>
    <w:aliases w:val="Section Text Char"/>
    <w:link w:val="ListParagraph"/>
    <w:uiPriority w:val="34"/>
    <w:locked/>
    <w:rsid w:val="00551AD4"/>
    <w:rPr>
      <w:rFonts w:ascii="Arial Narrow" w:eastAsia="Times New Roman" w:hAnsi="Arial Narrow" w:cs="Times New Roman"/>
      <w:sz w:val="20"/>
      <w:szCs w:val="20"/>
    </w:rPr>
  </w:style>
  <w:style w:type="paragraph" w:styleId="NormalWeb">
    <w:name w:val="Normal (Web)"/>
    <w:basedOn w:val="Normal"/>
    <w:uiPriority w:val="99"/>
    <w:semiHidden/>
    <w:unhideWhenUsed/>
    <w:rsid w:val="001B0A9F"/>
    <w:pPr>
      <w:spacing w:before="100" w:beforeAutospacing="1" w:after="100" w:afterAutospacing="1"/>
    </w:p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28">
      <w:bodyDiv w:val="1"/>
      <w:marLeft w:val="0"/>
      <w:marRight w:val="0"/>
      <w:marTop w:val="0"/>
      <w:marBottom w:val="0"/>
      <w:divBdr>
        <w:top w:val="none" w:sz="0" w:space="0" w:color="auto"/>
        <w:left w:val="none" w:sz="0" w:space="0" w:color="auto"/>
        <w:bottom w:val="none" w:sz="0" w:space="0" w:color="auto"/>
        <w:right w:val="none" w:sz="0" w:space="0" w:color="auto"/>
      </w:divBdr>
    </w:div>
    <w:div w:id="7027413">
      <w:bodyDiv w:val="1"/>
      <w:marLeft w:val="0"/>
      <w:marRight w:val="0"/>
      <w:marTop w:val="0"/>
      <w:marBottom w:val="0"/>
      <w:divBdr>
        <w:top w:val="none" w:sz="0" w:space="0" w:color="auto"/>
        <w:left w:val="none" w:sz="0" w:space="0" w:color="auto"/>
        <w:bottom w:val="none" w:sz="0" w:space="0" w:color="auto"/>
        <w:right w:val="none" w:sz="0" w:space="0" w:color="auto"/>
      </w:divBdr>
    </w:div>
    <w:div w:id="14234026">
      <w:bodyDiv w:val="1"/>
      <w:marLeft w:val="0"/>
      <w:marRight w:val="0"/>
      <w:marTop w:val="0"/>
      <w:marBottom w:val="0"/>
      <w:divBdr>
        <w:top w:val="none" w:sz="0" w:space="0" w:color="auto"/>
        <w:left w:val="none" w:sz="0" w:space="0" w:color="auto"/>
        <w:bottom w:val="none" w:sz="0" w:space="0" w:color="auto"/>
        <w:right w:val="none" w:sz="0" w:space="0" w:color="auto"/>
      </w:divBdr>
      <w:divsChild>
        <w:div w:id="375397388">
          <w:marLeft w:val="0"/>
          <w:marRight w:val="0"/>
          <w:marTop w:val="0"/>
          <w:marBottom w:val="0"/>
          <w:divBdr>
            <w:top w:val="none" w:sz="0" w:space="0" w:color="auto"/>
            <w:left w:val="none" w:sz="0" w:space="0" w:color="auto"/>
            <w:bottom w:val="none" w:sz="0" w:space="0" w:color="auto"/>
            <w:right w:val="none" w:sz="0" w:space="0" w:color="auto"/>
          </w:divBdr>
          <w:divsChild>
            <w:div w:id="1364670632">
              <w:marLeft w:val="0"/>
              <w:marRight w:val="0"/>
              <w:marTop w:val="0"/>
              <w:marBottom w:val="0"/>
              <w:divBdr>
                <w:top w:val="none" w:sz="0" w:space="0" w:color="auto"/>
                <w:left w:val="none" w:sz="0" w:space="0" w:color="auto"/>
                <w:bottom w:val="none" w:sz="0" w:space="0" w:color="auto"/>
                <w:right w:val="none" w:sz="0" w:space="0" w:color="auto"/>
              </w:divBdr>
              <w:divsChild>
                <w:div w:id="2060666356">
                  <w:marLeft w:val="0"/>
                  <w:marRight w:val="0"/>
                  <w:marTop w:val="0"/>
                  <w:marBottom w:val="0"/>
                  <w:divBdr>
                    <w:top w:val="none" w:sz="0" w:space="0" w:color="auto"/>
                    <w:left w:val="none" w:sz="0" w:space="0" w:color="auto"/>
                    <w:bottom w:val="none" w:sz="0" w:space="0" w:color="auto"/>
                    <w:right w:val="none" w:sz="0" w:space="0" w:color="auto"/>
                  </w:divBdr>
                  <w:divsChild>
                    <w:div w:id="2013334825">
                      <w:marLeft w:val="0"/>
                      <w:marRight w:val="0"/>
                      <w:marTop w:val="0"/>
                      <w:marBottom w:val="0"/>
                      <w:divBdr>
                        <w:top w:val="none" w:sz="0" w:space="0" w:color="auto"/>
                        <w:left w:val="none" w:sz="0" w:space="0" w:color="auto"/>
                        <w:bottom w:val="none" w:sz="0" w:space="0" w:color="auto"/>
                        <w:right w:val="none" w:sz="0" w:space="0" w:color="auto"/>
                      </w:divBdr>
                      <w:divsChild>
                        <w:div w:id="624310456">
                          <w:marLeft w:val="0"/>
                          <w:marRight w:val="0"/>
                          <w:marTop w:val="0"/>
                          <w:marBottom w:val="0"/>
                          <w:divBdr>
                            <w:top w:val="none" w:sz="0" w:space="0" w:color="auto"/>
                            <w:left w:val="none" w:sz="0" w:space="0" w:color="auto"/>
                            <w:bottom w:val="none" w:sz="0" w:space="0" w:color="auto"/>
                            <w:right w:val="none" w:sz="0" w:space="0" w:color="auto"/>
                          </w:divBdr>
                          <w:divsChild>
                            <w:div w:id="1026059906">
                              <w:marLeft w:val="0"/>
                              <w:marRight w:val="0"/>
                              <w:marTop w:val="0"/>
                              <w:marBottom w:val="0"/>
                              <w:divBdr>
                                <w:top w:val="none" w:sz="0" w:space="0" w:color="auto"/>
                                <w:left w:val="none" w:sz="0" w:space="0" w:color="auto"/>
                                <w:bottom w:val="none" w:sz="0" w:space="0" w:color="auto"/>
                                <w:right w:val="none" w:sz="0" w:space="0" w:color="auto"/>
                              </w:divBdr>
                              <w:divsChild>
                                <w:div w:id="13613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8810">
      <w:bodyDiv w:val="1"/>
      <w:marLeft w:val="0"/>
      <w:marRight w:val="0"/>
      <w:marTop w:val="0"/>
      <w:marBottom w:val="0"/>
      <w:divBdr>
        <w:top w:val="none" w:sz="0" w:space="0" w:color="auto"/>
        <w:left w:val="none" w:sz="0" w:space="0" w:color="auto"/>
        <w:bottom w:val="none" w:sz="0" w:space="0" w:color="auto"/>
        <w:right w:val="none" w:sz="0" w:space="0" w:color="auto"/>
      </w:divBdr>
    </w:div>
    <w:div w:id="54163598">
      <w:bodyDiv w:val="1"/>
      <w:marLeft w:val="0"/>
      <w:marRight w:val="0"/>
      <w:marTop w:val="0"/>
      <w:marBottom w:val="0"/>
      <w:divBdr>
        <w:top w:val="none" w:sz="0" w:space="0" w:color="auto"/>
        <w:left w:val="none" w:sz="0" w:space="0" w:color="auto"/>
        <w:bottom w:val="none" w:sz="0" w:space="0" w:color="auto"/>
        <w:right w:val="none" w:sz="0" w:space="0" w:color="auto"/>
      </w:divBdr>
    </w:div>
    <w:div w:id="60293282">
      <w:bodyDiv w:val="1"/>
      <w:marLeft w:val="0"/>
      <w:marRight w:val="0"/>
      <w:marTop w:val="0"/>
      <w:marBottom w:val="0"/>
      <w:divBdr>
        <w:top w:val="none" w:sz="0" w:space="0" w:color="auto"/>
        <w:left w:val="none" w:sz="0" w:space="0" w:color="auto"/>
        <w:bottom w:val="none" w:sz="0" w:space="0" w:color="auto"/>
        <w:right w:val="none" w:sz="0" w:space="0" w:color="auto"/>
      </w:divBdr>
    </w:div>
    <w:div w:id="73093653">
      <w:bodyDiv w:val="1"/>
      <w:marLeft w:val="0"/>
      <w:marRight w:val="0"/>
      <w:marTop w:val="0"/>
      <w:marBottom w:val="0"/>
      <w:divBdr>
        <w:top w:val="none" w:sz="0" w:space="0" w:color="auto"/>
        <w:left w:val="none" w:sz="0" w:space="0" w:color="auto"/>
        <w:bottom w:val="none" w:sz="0" w:space="0" w:color="auto"/>
        <w:right w:val="none" w:sz="0" w:space="0" w:color="auto"/>
      </w:divBdr>
    </w:div>
    <w:div w:id="83653275">
      <w:bodyDiv w:val="1"/>
      <w:marLeft w:val="0"/>
      <w:marRight w:val="0"/>
      <w:marTop w:val="0"/>
      <w:marBottom w:val="0"/>
      <w:divBdr>
        <w:top w:val="none" w:sz="0" w:space="0" w:color="auto"/>
        <w:left w:val="none" w:sz="0" w:space="0" w:color="auto"/>
        <w:bottom w:val="none" w:sz="0" w:space="0" w:color="auto"/>
        <w:right w:val="none" w:sz="0" w:space="0" w:color="auto"/>
      </w:divBdr>
    </w:div>
    <w:div w:id="108011409">
      <w:bodyDiv w:val="1"/>
      <w:marLeft w:val="0"/>
      <w:marRight w:val="0"/>
      <w:marTop w:val="0"/>
      <w:marBottom w:val="0"/>
      <w:divBdr>
        <w:top w:val="none" w:sz="0" w:space="0" w:color="auto"/>
        <w:left w:val="none" w:sz="0" w:space="0" w:color="auto"/>
        <w:bottom w:val="none" w:sz="0" w:space="0" w:color="auto"/>
        <w:right w:val="none" w:sz="0" w:space="0" w:color="auto"/>
      </w:divBdr>
    </w:div>
    <w:div w:id="116996131">
      <w:bodyDiv w:val="1"/>
      <w:marLeft w:val="0"/>
      <w:marRight w:val="0"/>
      <w:marTop w:val="0"/>
      <w:marBottom w:val="0"/>
      <w:divBdr>
        <w:top w:val="none" w:sz="0" w:space="0" w:color="auto"/>
        <w:left w:val="none" w:sz="0" w:space="0" w:color="auto"/>
        <w:bottom w:val="none" w:sz="0" w:space="0" w:color="auto"/>
        <w:right w:val="none" w:sz="0" w:space="0" w:color="auto"/>
      </w:divBdr>
    </w:div>
    <w:div w:id="119569143">
      <w:bodyDiv w:val="1"/>
      <w:marLeft w:val="0"/>
      <w:marRight w:val="0"/>
      <w:marTop w:val="0"/>
      <w:marBottom w:val="0"/>
      <w:divBdr>
        <w:top w:val="none" w:sz="0" w:space="0" w:color="auto"/>
        <w:left w:val="none" w:sz="0" w:space="0" w:color="auto"/>
        <w:bottom w:val="none" w:sz="0" w:space="0" w:color="auto"/>
        <w:right w:val="none" w:sz="0" w:space="0" w:color="auto"/>
      </w:divBdr>
    </w:div>
    <w:div w:id="122355768">
      <w:bodyDiv w:val="1"/>
      <w:marLeft w:val="0"/>
      <w:marRight w:val="0"/>
      <w:marTop w:val="0"/>
      <w:marBottom w:val="0"/>
      <w:divBdr>
        <w:top w:val="none" w:sz="0" w:space="0" w:color="auto"/>
        <w:left w:val="none" w:sz="0" w:space="0" w:color="auto"/>
        <w:bottom w:val="none" w:sz="0" w:space="0" w:color="auto"/>
        <w:right w:val="none" w:sz="0" w:space="0" w:color="auto"/>
      </w:divBdr>
      <w:divsChild>
        <w:div w:id="900554051">
          <w:marLeft w:val="0"/>
          <w:marRight w:val="0"/>
          <w:marTop w:val="0"/>
          <w:marBottom w:val="0"/>
          <w:divBdr>
            <w:top w:val="none" w:sz="0" w:space="0" w:color="auto"/>
            <w:left w:val="none" w:sz="0" w:space="0" w:color="auto"/>
            <w:bottom w:val="none" w:sz="0" w:space="0" w:color="auto"/>
            <w:right w:val="none" w:sz="0" w:space="0" w:color="auto"/>
          </w:divBdr>
          <w:divsChild>
            <w:div w:id="1975209844">
              <w:marLeft w:val="0"/>
              <w:marRight w:val="0"/>
              <w:marTop w:val="0"/>
              <w:marBottom w:val="0"/>
              <w:divBdr>
                <w:top w:val="none" w:sz="0" w:space="0" w:color="auto"/>
                <w:left w:val="none" w:sz="0" w:space="0" w:color="auto"/>
                <w:bottom w:val="none" w:sz="0" w:space="0" w:color="auto"/>
                <w:right w:val="none" w:sz="0" w:space="0" w:color="auto"/>
              </w:divBdr>
              <w:divsChild>
                <w:div w:id="27806491">
                  <w:marLeft w:val="0"/>
                  <w:marRight w:val="0"/>
                  <w:marTop w:val="0"/>
                  <w:marBottom w:val="0"/>
                  <w:divBdr>
                    <w:top w:val="none" w:sz="0" w:space="0" w:color="auto"/>
                    <w:left w:val="none" w:sz="0" w:space="0" w:color="auto"/>
                    <w:bottom w:val="none" w:sz="0" w:space="0" w:color="auto"/>
                    <w:right w:val="none" w:sz="0" w:space="0" w:color="auto"/>
                  </w:divBdr>
                  <w:divsChild>
                    <w:div w:id="1936745489">
                      <w:marLeft w:val="0"/>
                      <w:marRight w:val="0"/>
                      <w:marTop w:val="0"/>
                      <w:marBottom w:val="0"/>
                      <w:divBdr>
                        <w:top w:val="none" w:sz="0" w:space="0" w:color="auto"/>
                        <w:left w:val="none" w:sz="0" w:space="0" w:color="auto"/>
                        <w:bottom w:val="none" w:sz="0" w:space="0" w:color="auto"/>
                        <w:right w:val="none" w:sz="0" w:space="0" w:color="auto"/>
                      </w:divBdr>
                      <w:divsChild>
                        <w:div w:id="374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6804">
      <w:bodyDiv w:val="1"/>
      <w:marLeft w:val="0"/>
      <w:marRight w:val="0"/>
      <w:marTop w:val="0"/>
      <w:marBottom w:val="0"/>
      <w:divBdr>
        <w:top w:val="none" w:sz="0" w:space="0" w:color="auto"/>
        <w:left w:val="none" w:sz="0" w:space="0" w:color="auto"/>
        <w:bottom w:val="none" w:sz="0" w:space="0" w:color="auto"/>
        <w:right w:val="none" w:sz="0" w:space="0" w:color="auto"/>
      </w:divBdr>
      <w:divsChild>
        <w:div w:id="816989799">
          <w:marLeft w:val="1627"/>
          <w:marRight w:val="0"/>
          <w:marTop w:val="67"/>
          <w:marBottom w:val="0"/>
          <w:divBdr>
            <w:top w:val="none" w:sz="0" w:space="0" w:color="auto"/>
            <w:left w:val="none" w:sz="0" w:space="0" w:color="auto"/>
            <w:bottom w:val="none" w:sz="0" w:space="0" w:color="auto"/>
            <w:right w:val="none" w:sz="0" w:space="0" w:color="auto"/>
          </w:divBdr>
        </w:div>
      </w:divsChild>
    </w:div>
    <w:div w:id="173881005">
      <w:bodyDiv w:val="1"/>
      <w:marLeft w:val="0"/>
      <w:marRight w:val="0"/>
      <w:marTop w:val="0"/>
      <w:marBottom w:val="0"/>
      <w:divBdr>
        <w:top w:val="none" w:sz="0" w:space="0" w:color="auto"/>
        <w:left w:val="none" w:sz="0" w:space="0" w:color="auto"/>
        <w:bottom w:val="none" w:sz="0" w:space="0" w:color="auto"/>
        <w:right w:val="none" w:sz="0" w:space="0" w:color="auto"/>
      </w:divBdr>
    </w:div>
    <w:div w:id="179053792">
      <w:bodyDiv w:val="1"/>
      <w:marLeft w:val="0"/>
      <w:marRight w:val="0"/>
      <w:marTop w:val="0"/>
      <w:marBottom w:val="0"/>
      <w:divBdr>
        <w:top w:val="none" w:sz="0" w:space="0" w:color="auto"/>
        <w:left w:val="none" w:sz="0" w:space="0" w:color="auto"/>
        <w:bottom w:val="none" w:sz="0" w:space="0" w:color="auto"/>
        <w:right w:val="none" w:sz="0" w:space="0" w:color="auto"/>
      </w:divBdr>
    </w:div>
    <w:div w:id="231276694">
      <w:bodyDiv w:val="1"/>
      <w:marLeft w:val="0"/>
      <w:marRight w:val="0"/>
      <w:marTop w:val="0"/>
      <w:marBottom w:val="0"/>
      <w:divBdr>
        <w:top w:val="none" w:sz="0" w:space="0" w:color="auto"/>
        <w:left w:val="none" w:sz="0" w:space="0" w:color="auto"/>
        <w:bottom w:val="none" w:sz="0" w:space="0" w:color="auto"/>
        <w:right w:val="none" w:sz="0" w:space="0" w:color="auto"/>
      </w:divBdr>
    </w:div>
    <w:div w:id="248319676">
      <w:bodyDiv w:val="1"/>
      <w:marLeft w:val="0"/>
      <w:marRight w:val="0"/>
      <w:marTop w:val="0"/>
      <w:marBottom w:val="0"/>
      <w:divBdr>
        <w:top w:val="none" w:sz="0" w:space="0" w:color="auto"/>
        <w:left w:val="none" w:sz="0" w:space="0" w:color="auto"/>
        <w:bottom w:val="none" w:sz="0" w:space="0" w:color="auto"/>
        <w:right w:val="none" w:sz="0" w:space="0" w:color="auto"/>
      </w:divBdr>
    </w:div>
    <w:div w:id="349767259">
      <w:bodyDiv w:val="1"/>
      <w:marLeft w:val="0"/>
      <w:marRight w:val="0"/>
      <w:marTop w:val="0"/>
      <w:marBottom w:val="0"/>
      <w:divBdr>
        <w:top w:val="none" w:sz="0" w:space="0" w:color="auto"/>
        <w:left w:val="none" w:sz="0" w:space="0" w:color="auto"/>
        <w:bottom w:val="none" w:sz="0" w:space="0" w:color="auto"/>
        <w:right w:val="none" w:sz="0" w:space="0" w:color="auto"/>
      </w:divBdr>
    </w:div>
    <w:div w:id="371006716">
      <w:bodyDiv w:val="1"/>
      <w:marLeft w:val="0"/>
      <w:marRight w:val="0"/>
      <w:marTop w:val="0"/>
      <w:marBottom w:val="0"/>
      <w:divBdr>
        <w:top w:val="none" w:sz="0" w:space="0" w:color="auto"/>
        <w:left w:val="none" w:sz="0" w:space="0" w:color="auto"/>
        <w:bottom w:val="none" w:sz="0" w:space="0" w:color="auto"/>
        <w:right w:val="none" w:sz="0" w:space="0" w:color="auto"/>
      </w:divBdr>
    </w:div>
    <w:div w:id="417749677">
      <w:bodyDiv w:val="1"/>
      <w:marLeft w:val="0"/>
      <w:marRight w:val="0"/>
      <w:marTop w:val="0"/>
      <w:marBottom w:val="0"/>
      <w:divBdr>
        <w:top w:val="none" w:sz="0" w:space="0" w:color="auto"/>
        <w:left w:val="none" w:sz="0" w:space="0" w:color="auto"/>
        <w:bottom w:val="none" w:sz="0" w:space="0" w:color="auto"/>
        <w:right w:val="none" w:sz="0" w:space="0" w:color="auto"/>
      </w:divBdr>
    </w:div>
    <w:div w:id="426848478">
      <w:bodyDiv w:val="1"/>
      <w:marLeft w:val="0"/>
      <w:marRight w:val="0"/>
      <w:marTop w:val="0"/>
      <w:marBottom w:val="0"/>
      <w:divBdr>
        <w:top w:val="none" w:sz="0" w:space="0" w:color="auto"/>
        <w:left w:val="none" w:sz="0" w:space="0" w:color="auto"/>
        <w:bottom w:val="none" w:sz="0" w:space="0" w:color="auto"/>
        <w:right w:val="none" w:sz="0" w:space="0" w:color="auto"/>
      </w:divBdr>
    </w:div>
    <w:div w:id="445462805">
      <w:bodyDiv w:val="1"/>
      <w:marLeft w:val="0"/>
      <w:marRight w:val="0"/>
      <w:marTop w:val="0"/>
      <w:marBottom w:val="0"/>
      <w:divBdr>
        <w:top w:val="none" w:sz="0" w:space="0" w:color="auto"/>
        <w:left w:val="none" w:sz="0" w:space="0" w:color="auto"/>
        <w:bottom w:val="none" w:sz="0" w:space="0" w:color="auto"/>
        <w:right w:val="none" w:sz="0" w:space="0" w:color="auto"/>
      </w:divBdr>
      <w:divsChild>
        <w:div w:id="632829039">
          <w:marLeft w:val="0"/>
          <w:marRight w:val="0"/>
          <w:marTop w:val="0"/>
          <w:marBottom w:val="0"/>
          <w:divBdr>
            <w:top w:val="none" w:sz="0" w:space="0" w:color="auto"/>
            <w:left w:val="none" w:sz="0" w:space="0" w:color="auto"/>
            <w:bottom w:val="none" w:sz="0" w:space="0" w:color="auto"/>
            <w:right w:val="none" w:sz="0" w:space="0" w:color="auto"/>
          </w:divBdr>
          <w:divsChild>
            <w:div w:id="1599875059">
              <w:marLeft w:val="0"/>
              <w:marRight w:val="0"/>
              <w:marTop w:val="0"/>
              <w:marBottom w:val="0"/>
              <w:divBdr>
                <w:top w:val="none" w:sz="0" w:space="0" w:color="auto"/>
                <w:left w:val="none" w:sz="0" w:space="0" w:color="auto"/>
                <w:bottom w:val="none" w:sz="0" w:space="0" w:color="auto"/>
                <w:right w:val="none" w:sz="0" w:space="0" w:color="auto"/>
              </w:divBdr>
              <w:divsChild>
                <w:div w:id="710113114">
                  <w:marLeft w:val="0"/>
                  <w:marRight w:val="0"/>
                  <w:marTop w:val="0"/>
                  <w:marBottom w:val="0"/>
                  <w:divBdr>
                    <w:top w:val="none" w:sz="0" w:space="0" w:color="auto"/>
                    <w:left w:val="none" w:sz="0" w:space="0" w:color="auto"/>
                    <w:bottom w:val="none" w:sz="0" w:space="0" w:color="auto"/>
                    <w:right w:val="none" w:sz="0" w:space="0" w:color="auto"/>
                  </w:divBdr>
                  <w:divsChild>
                    <w:div w:id="2066759622">
                      <w:marLeft w:val="0"/>
                      <w:marRight w:val="0"/>
                      <w:marTop w:val="0"/>
                      <w:marBottom w:val="0"/>
                      <w:divBdr>
                        <w:top w:val="none" w:sz="0" w:space="0" w:color="auto"/>
                        <w:left w:val="none" w:sz="0" w:space="0" w:color="auto"/>
                        <w:bottom w:val="none" w:sz="0" w:space="0" w:color="auto"/>
                        <w:right w:val="none" w:sz="0" w:space="0" w:color="auto"/>
                      </w:divBdr>
                      <w:divsChild>
                        <w:div w:id="732241925">
                          <w:marLeft w:val="0"/>
                          <w:marRight w:val="0"/>
                          <w:marTop w:val="0"/>
                          <w:marBottom w:val="0"/>
                          <w:divBdr>
                            <w:top w:val="none" w:sz="0" w:space="0" w:color="auto"/>
                            <w:left w:val="none" w:sz="0" w:space="0" w:color="auto"/>
                            <w:bottom w:val="none" w:sz="0" w:space="0" w:color="auto"/>
                            <w:right w:val="none" w:sz="0" w:space="0" w:color="auto"/>
                          </w:divBdr>
                          <w:divsChild>
                            <w:div w:id="1653483494">
                              <w:marLeft w:val="0"/>
                              <w:marRight w:val="0"/>
                              <w:marTop w:val="0"/>
                              <w:marBottom w:val="0"/>
                              <w:divBdr>
                                <w:top w:val="none" w:sz="0" w:space="0" w:color="auto"/>
                                <w:left w:val="none" w:sz="0" w:space="0" w:color="auto"/>
                                <w:bottom w:val="none" w:sz="0" w:space="0" w:color="auto"/>
                                <w:right w:val="none" w:sz="0" w:space="0" w:color="auto"/>
                              </w:divBdr>
                              <w:divsChild>
                                <w:div w:id="1980262913">
                                  <w:marLeft w:val="0"/>
                                  <w:marRight w:val="0"/>
                                  <w:marTop w:val="0"/>
                                  <w:marBottom w:val="0"/>
                                  <w:divBdr>
                                    <w:top w:val="none" w:sz="0" w:space="0" w:color="auto"/>
                                    <w:left w:val="none" w:sz="0" w:space="0" w:color="auto"/>
                                    <w:bottom w:val="none" w:sz="0" w:space="0" w:color="auto"/>
                                    <w:right w:val="none" w:sz="0" w:space="0" w:color="auto"/>
                                  </w:divBdr>
                                  <w:divsChild>
                                    <w:div w:id="453183615">
                                      <w:marLeft w:val="0"/>
                                      <w:marRight w:val="0"/>
                                      <w:marTop w:val="0"/>
                                      <w:marBottom w:val="0"/>
                                      <w:divBdr>
                                        <w:top w:val="none" w:sz="0" w:space="0" w:color="auto"/>
                                        <w:left w:val="none" w:sz="0" w:space="0" w:color="auto"/>
                                        <w:bottom w:val="none" w:sz="0" w:space="0" w:color="auto"/>
                                        <w:right w:val="none" w:sz="0" w:space="0" w:color="auto"/>
                                      </w:divBdr>
                                      <w:divsChild>
                                        <w:div w:id="206069040">
                                          <w:marLeft w:val="0"/>
                                          <w:marRight w:val="0"/>
                                          <w:marTop w:val="0"/>
                                          <w:marBottom w:val="0"/>
                                          <w:divBdr>
                                            <w:top w:val="none" w:sz="0" w:space="0" w:color="auto"/>
                                            <w:left w:val="none" w:sz="0" w:space="0" w:color="auto"/>
                                            <w:bottom w:val="none" w:sz="0" w:space="0" w:color="auto"/>
                                            <w:right w:val="none" w:sz="0" w:space="0" w:color="auto"/>
                                          </w:divBdr>
                                          <w:divsChild>
                                            <w:div w:id="39060304">
                                              <w:marLeft w:val="0"/>
                                              <w:marRight w:val="0"/>
                                              <w:marTop w:val="0"/>
                                              <w:marBottom w:val="0"/>
                                              <w:divBdr>
                                                <w:top w:val="none" w:sz="0" w:space="0" w:color="auto"/>
                                                <w:left w:val="none" w:sz="0" w:space="0" w:color="auto"/>
                                                <w:bottom w:val="none" w:sz="0" w:space="0" w:color="auto"/>
                                                <w:right w:val="none" w:sz="0" w:space="0" w:color="auto"/>
                                              </w:divBdr>
                                              <w:divsChild>
                                                <w:div w:id="1003046570">
                                                  <w:marLeft w:val="0"/>
                                                  <w:marRight w:val="0"/>
                                                  <w:marTop w:val="0"/>
                                                  <w:marBottom w:val="0"/>
                                                  <w:divBdr>
                                                    <w:top w:val="none" w:sz="0" w:space="0" w:color="auto"/>
                                                    <w:left w:val="none" w:sz="0" w:space="0" w:color="auto"/>
                                                    <w:bottom w:val="none" w:sz="0" w:space="0" w:color="auto"/>
                                                    <w:right w:val="none" w:sz="0" w:space="0" w:color="auto"/>
                                                  </w:divBdr>
                                                  <w:divsChild>
                                                    <w:div w:id="558128740">
                                                      <w:marLeft w:val="0"/>
                                                      <w:marRight w:val="0"/>
                                                      <w:marTop w:val="0"/>
                                                      <w:marBottom w:val="0"/>
                                                      <w:divBdr>
                                                        <w:top w:val="none" w:sz="0" w:space="0" w:color="auto"/>
                                                        <w:left w:val="none" w:sz="0" w:space="0" w:color="auto"/>
                                                        <w:bottom w:val="none" w:sz="0" w:space="0" w:color="auto"/>
                                                        <w:right w:val="none" w:sz="0" w:space="0" w:color="auto"/>
                                                      </w:divBdr>
                                                      <w:divsChild>
                                                        <w:div w:id="2122990090">
                                                          <w:marLeft w:val="0"/>
                                                          <w:marRight w:val="0"/>
                                                          <w:marTop w:val="0"/>
                                                          <w:marBottom w:val="0"/>
                                                          <w:divBdr>
                                                            <w:top w:val="none" w:sz="0" w:space="0" w:color="auto"/>
                                                            <w:left w:val="none" w:sz="0" w:space="0" w:color="auto"/>
                                                            <w:bottom w:val="none" w:sz="0" w:space="0" w:color="auto"/>
                                                            <w:right w:val="none" w:sz="0" w:space="0" w:color="auto"/>
                                                          </w:divBdr>
                                                          <w:divsChild>
                                                            <w:div w:id="687752146">
                                                              <w:marLeft w:val="0"/>
                                                              <w:marRight w:val="0"/>
                                                              <w:marTop w:val="0"/>
                                                              <w:marBottom w:val="0"/>
                                                              <w:divBdr>
                                                                <w:top w:val="none" w:sz="0" w:space="0" w:color="auto"/>
                                                                <w:left w:val="none" w:sz="0" w:space="0" w:color="auto"/>
                                                                <w:bottom w:val="none" w:sz="0" w:space="0" w:color="auto"/>
                                                                <w:right w:val="none" w:sz="0" w:space="0" w:color="auto"/>
                                                              </w:divBdr>
                                                              <w:divsChild>
                                                                <w:div w:id="326909020">
                                                                  <w:marLeft w:val="0"/>
                                                                  <w:marRight w:val="0"/>
                                                                  <w:marTop w:val="0"/>
                                                                  <w:marBottom w:val="0"/>
                                                                  <w:divBdr>
                                                                    <w:top w:val="none" w:sz="0" w:space="0" w:color="auto"/>
                                                                    <w:left w:val="none" w:sz="0" w:space="0" w:color="auto"/>
                                                                    <w:bottom w:val="none" w:sz="0" w:space="0" w:color="auto"/>
                                                                    <w:right w:val="none" w:sz="0" w:space="0" w:color="auto"/>
                                                                  </w:divBdr>
                                                                  <w:divsChild>
                                                                    <w:div w:id="1666665688">
                                                                      <w:marLeft w:val="0"/>
                                                                      <w:marRight w:val="0"/>
                                                                      <w:marTop w:val="0"/>
                                                                      <w:marBottom w:val="0"/>
                                                                      <w:divBdr>
                                                                        <w:top w:val="none" w:sz="0" w:space="0" w:color="auto"/>
                                                                        <w:left w:val="none" w:sz="0" w:space="0" w:color="auto"/>
                                                                        <w:bottom w:val="none" w:sz="0" w:space="0" w:color="auto"/>
                                                                        <w:right w:val="none" w:sz="0" w:space="0" w:color="auto"/>
                                                                      </w:divBdr>
                                                                      <w:divsChild>
                                                                        <w:div w:id="1596547145">
                                                                          <w:marLeft w:val="0"/>
                                                                          <w:marRight w:val="0"/>
                                                                          <w:marTop w:val="0"/>
                                                                          <w:marBottom w:val="0"/>
                                                                          <w:divBdr>
                                                                            <w:top w:val="none" w:sz="0" w:space="0" w:color="auto"/>
                                                                            <w:left w:val="none" w:sz="0" w:space="0" w:color="auto"/>
                                                                            <w:bottom w:val="none" w:sz="0" w:space="0" w:color="auto"/>
                                                                            <w:right w:val="none" w:sz="0" w:space="0" w:color="auto"/>
                                                                          </w:divBdr>
                                                                          <w:divsChild>
                                                                            <w:div w:id="1540707697">
                                                                              <w:marLeft w:val="0"/>
                                                                              <w:marRight w:val="0"/>
                                                                              <w:marTop w:val="0"/>
                                                                              <w:marBottom w:val="0"/>
                                                                              <w:divBdr>
                                                                                <w:top w:val="none" w:sz="0" w:space="0" w:color="auto"/>
                                                                                <w:left w:val="none" w:sz="0" w:space="0" w:color="auto"/>
                                                                                <w:bottom w:val="none" w:sz="0" w:space="0" w:color="auto"/>
                                                                                <w:right w:val="none" w:sz="0" w:space="0" w:color="auto"/>
                                                                              </w:divBdr>
                                                                              <w:divsChild>
                                                                                <w:div w:id="512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602903">
      <w:bodyDiv w:val="1"/>
      <w:marLeft w:val="0"/>
      <w:marRight w:val="0"/>
      <w:marTop w:val="0"/>
      <w:marBottom w:val="0"/>
      <w:divBdr>
        <w:top w:val="none" w:sz="0" w:space="0" w:color="auto"/>
        <w:left w:val="none" w:sz="0" w:space="0" w:color="auto"/>
        <w:bottom w:val="none" w:sz="0" w:space="0" w:color="auto"/>
        <w:right w:val="none" w:sz="0" w:space="0" w:color="auto"/>
      </w:divBdr>
    </w:div>
    <w:div w:id="458576623">
      <w:bodyDiv w:val="1"/>
      <w:marLeft w:val="0"/>
      <w:marRight w:val="0"/>
      <w:marTop w:val="0"/>
      <w:marBottom w:val="0"/>
      <w:divBdr>
        <w:top w:val="none" w:sz="0" w:space="0" w:color="auto"/>
        <w:left w:val="none" w:sz="0" w:space="0" w:color="auto"/>
        <w:bottom w:val="none" w:sz="0" w:space="0" w:color="auto"/>
        <w:right w:val="none" w:sz="0" w:space="0" w:color="auto"/>
      </w:divBdr>
    </w:div>
    <w:div w:id="465784282">
      <w:bodyDiv w:val="1"/>
      <w:marLeft w:val="0"/>
      <w:marRight w:val="0"/>
      <w:marTop w:val="0"/>
      <w:marBottom w:val="0"/>
      <w:divBdr>
        <w:top w:val="none" w:sz="0" w:space="0" w:color="auto"/>
        <w:left w:val="none" w:sz="0" w:space="0" w:color="auto"/>
        <w:bottom w:val="none" w:sz="0" w:space="0" w:color="auto"/>
        <w:right w:val="none" w:sz="0" w:space="0" w:color="auto"/>
      </w:divBdr>
    </w:div>
    <w:div w:id="468518081">
      <w:bodyDiv w:val="1"/>
      <w:marLeft w:val="0"/>
      <w:marRight w:val="0"/>
      <w:marTop w:val="0"/>
      <w:marBottom w:val="0"/>
      <w:divBdr>
        <w:top w:val="none" w:sz="0" w:space="0" w:color="auto"/>
        <w:left w:val="none" w:sz="0" w:space="0" w:color="auto"/>
        <w:bottom w:val="none" w:sz="0" w:space="0" w:color="auto"/>
        <w:right w:val="none" w:sz="0" w:space="0" w:color="auto"/>
      </w:divBdr>
    </w:div>
    <w:div w:id="477570351">
      <w:bodyDiv w:val="1"/>
      <w:marLeft w:val="0"/>
      <w:marRight w:val="0"/>
      <w:marTop w:val="0"/>
      <w:marBottom w:val="0"/>
      <w:divBdr>
        <w:top w:val="none" w:sz="0" w:space="0" w:color="auto"/>
        <w:left w:val="none" w:sz="0" w:space="0" w:color="auto"/>
        <w:bottom w:val="none" w:sz="0" w:space="0" w:color="auto"/>
        <w:right w:val="none" w:sz="0" w:space="0" w:color="auto"/>
      </w:divBdr>
      <w:divsChild>
        <w:div w:id="1331520887">
          <w:marLeft w:val="0"/>
          <w:marRight w:val="0"/>
          <w:marTop w:val="0"/>
          <w:marBottom w:val="0"/>
          <w:divBdr>
            <w:top w:val="none" w:sz="0" w:space="0" w:color="auto"/>
            <w:left w:val="none" w:sz="0" w:space="0" w:color="auto"/>
            <w:bottom w:val="none" w:sz="0" w:space="0" w:color="auto"/>
            <w:right w:val="none" w:sz="0" w:space="0" w:color="auto"/>
          </w:divBdr>
        </w:div>
      </w:divsChild>
    </w:div>
    <w:div w:id="490104241">
      <w:bodyDiv w:val="1"/>
      <w:marLeft w:val="0"/>
      <w:marRight w:val="0"/>
      <w:marTop w:val="0"/>
      <w:marBottom w:val="0"/>
      <w:divBdr>
        <w:top w:val="none" w:sz="0" w:space="0" w:color="auto"/>
        <w:left w:val="none" w:sz="0" w:space="0" w:color="auto"/>
        <w:bottom w:val="none" w:sz="0" w:space="0" w:color="auto"/>
        <w:right w:val="none" w:sz="0" w:space="0" w:color="auto"/>
      </w:divBdr>
    </w:div>
    <w:div w:id="572080053">
      <w:bodyDiv w:val="1"/>
      <w:marLeft w:val="0"/>
      <w:marRight w:val="0"/>
      <w:marTop w:val="0"/>
      <w:marBottom w:val="0"/>
      <w:divBdr>
        <w:top w:val="none" w:sz="0" w:space="0" w:color="auto"/>
        <w:left w:val="none" w:sz="0" w:space="0" w:color="auto"/>
        <w:bottom w:val="none" w:sz="0" w:space="0" w:color="auto"/>
        <w:right w:val="none" w:sz="0" w:space="0" w:color="auto"/>
      </w:divBdr>
    </w:div>
    <w:div w:id="587615488">
      <w:bodyDiv w:val="1"/>
      <w:marLeft w:val="0"/>
      <w:marRight w:val="0"/>
      <w:marTop w:val="0"/>
      <w:marBottom w:val="0"/>
      <w:divBdr>
        <w:top w:val="none" w:sz="0" w:space="0" w:color="auto"/>
        <w:left w:val="none" w:sz="0" w:space="0" w:color="auto"/>
        <w:bottom w:val="none" w:sz="0" w:space="0" w:color="auto"/>
        <w:right w:val="none" w:sz="0" w:space="0" w:color="auto"/>
      </w:divBdr>
    </w:div>
    <w:div w:id="611203494">
      <w:bodyDiv w:val="1"/>
      <w:marLeft w:val="0"/>
      <w:marRight w:val="0"/>
      <w:marTop w:val="0"/>
      <w:marBottom w:val="0"/>
      <w:divBdr>
        <w:top w:val="none" w:sz="0" w:space="0" w:color="auto"/>
        <w:left w:val="none" w:sz="0" w:space="0" w:color="auto"/>
        <w:bottom w:val="none" w:sz="0" w:space="0" w:color="auto"/>
        <w:right w:val="none" w:sz="0" w:space="0" w:color="auto"/>
      </w:divBdr>
    </w:div>
    <w:div w:id="720323155">
      <w:bodyDiv w:val="1"/>
      <w:marLeft w:val="0"/>
      <w:marRight w:val="0"/>
      <w:marTop w:val="0"/>
      <w:marBottom w:val="0"/>
      <w:divBdr>
        <w:top w:val="none" w:sz="0" w:space="0" w:color="auto"/>
        <w:left w:val="none" w:sz="0" w:space="0" w:color="auto"/>
        <w:bottom w:val="none" w:sz="0" w:space="0" w:color="auto"/>
        <w:right w:val="none" w:sz="0" w:space="0" w:color="auto"/>
      </w:divBdr>
    </w:div>
    <w:div w:id="732892125">
      <w:bodyDiv w:val="1"/>
      <w:marLeft w:val="0"/>
      <w:marRight w:val="0"/>
      <w:marTop w:val="0"/>
      <w:marBottom w:val="0"/>
      <w:divBdr>
        <w:top w:val="none" w:sz="0" w:space="0" w:color="auto"/>
        <w:left w:val="none" w:sz="0" w:space="0" w:color="auto"/>
        <w:bottom w:val="none" w:sz="0" w:space="0" w:color="auto"/>
        <w:right w:val="none" w:sz="0" w:space="0" w:color="auto"/>
      </w:divBdr>
    </w:div>
    <w:div w:id="763960781">
      <w:bodyDiv w:val="1"/>
      <w:marLeft w:val="0"/>
      <w:marRight w:val="0"/>
      <w:marTop w:val="0"/>
      <w:marBottom w:val="0"/>
      <w:divBdr>
        <w:top w:val="none" w:sz="0" w:space="0" w:color="auto"/>
        <w:left w:val="none" w:sz="0" w:space="0" w:color="auto"/>
        <w:bottom w:val="none" w:sz="0" w:space="0" w:color="auto"/>
        <w:right w:val="none" w:sz="0" w:space="0" w:color="auto"/>
      </w:divBdr>
    </w:div>
    <w:div w:id="782917991">
      <w:bodyDiv w:val="1"/>
      <w:marLeft w:val="0"/>
      <w:marRight w:val="0"/>
      <w:marTop w:val="0"/>
      <w:marBottom w:val="0"/>
      <w:divBdr>
        <w:top w:val="none" w:sz="0" w:space="0" w:color="auto"/>
        <w:left w:val="none" w:sz="0" w:space="0" w:color="auto"/>
        <w:bottom w:val="none" w:sz="0" w:space="0" w:color="auto"/>
        <w:right w:val="none" w:sz="0" w:space="0" w:color="auto"/>
      </w:divBdr>
    </w:div>
    <w:div w:id="796989364">
      <w:bodyDiv w:val="1"/>
      <w:marLeft w:val="0"/>
      <w:marRight w:val="0"/>
      <w:marTop w:val="0"/>
      <w:marBottom w:val="0"/>
      <w:divBdr>
        <w:top w:val="none" w:sz="0" w:space="0" w:color="auto"/>
        <w:left w:val="none" w:sz="0" w:space="0" w:color="auto"/>
        <w:bottom w:val="none" w:sz="0" w:space="0" w:color="auto"/>
        <w:right w:val="none" w:sz="0" w:space="0" w:color="auto"/>
      </w:divBdr>
    </w:div>
    <w:div w:id="803276595">
      <w:bodyDiv w:val="1"/>
      <w:marLeft w:val="0"/>
      <w:marRight w:val="0"/>
      <w:marTop w:val="0"/>
      <w:marBottom w:val="0"/>
      <w:divBdr>
        <w:top w:val="none" w:sz="0" w:space="0" w:color="auto"/>
        <w:left w:val="none" w:sz="0" w:space="0" w:color="auto"/>
        <w:bottom w:val="none" w:sz="0" w:space="0" w:color="auto"/>
        <w:right w:val="none" w:sz="0" w:space="0" w:color="auto"/>
      </w:divBdr>
    </w:div>
    <w:div w:id="820195991">
      <w:bodyDiv w:val="1"/>
      <w:marLeft w:val="0"/>
      <w:marRight w:val="0"/>
      <w:marTop w:val="0"/>
      <w:marBottom w:val="0"/>
      <w:divBdr>
        <w:top w:val="none" w:sz="0" w:space="0" w:color="auto"/>
        <w:left w:val="none" w:sz="0" w:space="0" w:color="auto"/>
        <w:bottom w:val="none" w:sz="0" w:space="0" w:color="auto"/>
        <w:right w:val="none" w:sz="0" w:space="0" w:color="auto"/>
      </w:divBdr>
    </w:div>
    <w:div w:id="838814910">
      <w:bodyDiv w:val="1"/>
      <w:marLeft w:val="0"/>
      <w:marRight w:val="0"/>
      <w:marTop w:val="0"/>
      <w:marBottom w:val="0"/>
      <w:divBdr>
        <w:top w:val="none" w:sz="0" w:space="0" w:color="auto"/>
        <w:left w:val="none" w:sz="0" w:space="0" w:color="auto"/>
        <w:bottom w:val="none" w:sz="0" w:space="0" w:color="auto"/>
        <w:right w:val="none" w:sz="0" w:space="0" w:color="auto"/>
      </w:divBdr>
    </w:div>
    <w:div w:id="849877106">
      <w:bodyDiv w:val="1"/>
      <w:marLeft w:val="0"/>
      <w:marRight w:val="0"/>
      <w:marTop w:val="0"/>
      <w:marBottom w:val="0"/>
      <w:divBdr>
        <w:top w:val="none" w:sz="0" w:space="0" w:color="auto"/>
        <w:left w:val="none" w:sz="0" w:space="0" w:color="auto"/>
        <w:bottom w:val="none" w:sz="0" w:space="0" w:color="auto"/>
        <w:right w:val="none" w:sz="0" w:space="0" w:color="auto"/>
      </w:divBdr>
      <w:divsChild>
        <w:div w:id="2076078850">
          <w:marLeft w:val="0"/>
          <w:marRight w:val="0"/>
          <w:marTop w:val="0"/>
          <w:marBottom w:val="0"/>
          <w:divBdr>
            <w:top w:val="none" w:sz="0" w:space="0" w:color="auto"/>
            <w:left w:val="none" w:sz="0" w:space="0" w:color="auto"/>
            <w:bottom w:val="none" w:sz="0" w:space="0" w:color="auto"/>
            <w:right w:val="none" w:sz="0" w:space="0" w:color="auto"/>
          </w:divBdr>
        </w:div>
      </w:divsChild>
    </w:div>
    <w:div w:id="860628772">
      <w:bodyDiv w:val="1"/>
      <w:marLeft w:val="0"/>
      <w:marRight w:val="0"/>
      <w:marTop w:val="0"/>
      <w:marBottom w:val="0"/>
      <w:divBdr>
        <w:top w:val="none" w:sz="0" w:space="0" w:color="auto"/>
        <w:left w:val="none" w:sz="0" w:space="0" w:color="auto"/>
        <w:bottom w:val="none" w:sz="0" w:space="0" w:color="auto"/>
        <w:right w:val="none" w:sz="0" w:space="0" w:color="auto"/>
      </w:divBdr>
    </w:div>
    <w:div w:id="866989665">
      <w:bodyDiv w:val="1"/>
      <w:marLeft w:val="0"/>
      <w:marRight w:val="0"/>
      <w:marTop w:val="0"/>
      <w:marBottom w:val="0"/>
      <w:divBdr>
        <w:top w:val="none" w:sz="0" w:space="0" w:color="auto"/>
        <w:left w:val="none" w:sz="0" w:space="0" w:color="auto"/>
        <w:bottom w:val="none" w:sz="0" w:space="0" w:color="auto"/>
        <w:right w:val="none" w:sz="0" w:space="0" w:color="auto"/>
      </w:divBdr>
    </w:div>
    <w:div w:id="885067342">
      <w:bodyDiv w:val="1"/>
      <w:marLeft w:val="0"/>
      <w:marRight w:val="0"/>
      <w:marTop w:val="0"/>
      <w:marBottom w:val="0"/>
      <w:divBdr>
        <w:top w:val="none" w:sz="0" w:space="0" w:color="auto"/>
        <w:left w:val="none" w:sz="0" w:space="0" w:color="auto"/>
        <w:bottom w:val="none" w:sz="0" w:space="0" w:color="auto"/>
        <w:right w:val="none" w:sz="0" w:space="0" w:color="auto"/>
      </w:divBdr>
    </w:div>
    <w:div w:id="885682242">
      <w:bodyDiv w:val="1"/>
      <w:marLeft w:val="0"/>
      <w:marRight w:val="0"/>
      <w:marTop w:val="0"/>
      <w:marBottom w:val="0"/>
      <w:divBdr>
        <w:top w:val="none" w:sz="0" w:space="0" w:color="auto"/>
        <w:left w:val="none" w:sz="0" w:space="0" w:color="auto"/>
        <w:bottom w:val="none" w:sz="0" w:space="0" w:color="auto"/>
        <w:right w:val="none" w:sz="0" w:space="0" w:color="auto"/>
      </w:divBdr>
    </w:div>
    <w:div w:id="914121718">
      <w:bodyDiv w:val="1"/>
      <w:marLeft w:val="0"/>
      <w:marRight w:val="0"/>
      <w:marTop w:val="0"/>
      <w:marBottom w:val="0"/>
      <w:divBdr>
        <w:top w:val="none" w:sz="0" w:space="0" w:color="auto"/>
        <w:left w:val="none" w:sz="0" w:space="0" w:color="auto"/>
        <w:bottom w:val="none" w:sz="0" w:space="0" w:color="auto"/>
        <w:right w:val="none" w:sz="0" w:space="0" w:color="auto"/>
      </w:divBdr>
    </w:div>
    <w:div w:id="917859509">
      <w:bodyDiv w:val="1"/>
      <w:marLeft w:val="0"/>
      <w:marRight w:val="0"/>
      <w:marTop w:val="0"/>
      <w:marBottom w:val="0"/>
      <w:divBdr>
        <w:top w:val="none" w:sz="0" w:space="0" w:color="auto"/>
        <w:left w:val="none" w:sz="0" w:space="0" w:color="auto"/>
        <w:bottom w:val="none" w:sz="0" w:space="0" w:color="auto"/>
        <w:right w:val="none" w:sz="0" w:space="0" w:color="auto"/>
      </w:divBdr>
      <w:divsChild>
        <w:div w:id="5056169">
          <w:marLeft w:val="0"/>
          <w:marRight w:val="0"/>
          <w:marTop w:val="0"/>
          <w:marBottom w:val="0"/>
          <w:divBdr>
            <w:top w:val="none" w:sz="0" w:space="0" w:color="auto"/>
            <w:left w:val="none" w:sz="0" w:space="0" w:color="auto"/>
            <w:bottom w:val="none" w:sz="0" w:space="0" w:color="auto"/>
            <w:right w:val="none" w:sz="0" w:space="0" w:color="auto"/>
          </w:divBdr>
        </w:div>
      </w:divsChild>
    </w:div>
    <w:div w:id="930240322">
      <w:bodyDiv w:val="1"/>
      <w:marLeft w:val="0"/>
      <w:marRight w:val="0"/>
      <w:marTop w:val="0"/>
      <w:marBottom w:val="0"/>
      <w:divBdr>
        <w:top w:val="none" w:sz="0" w:space="0" w:color="auto"/>
        <w:left w:val="none" w:sz="0" w:space="0" w:color="auto"/>
        <w:bottom w:val="none" w:sz="0" w:space="0" w:color="auto"/>
        <w:right w:val="none" w:sz="0" w:space="0" w:color="auto"/>
      </w:divBdr>
    </w:div>
    <w:div w:id="931164142">
      <w:bodyDiv w:val="1"/>
      <w:marLeft w:val="0"/>
      <w:marRight w:val="0"/>
      <w:marTop w:val="0"/>
      <w:marBottom w:val="0"/>
      <w:divBdr>
        <w:top w:val="none" w:sz="0" w:space="0" w:color="auto"/>
        <w:left w:val="none" w:sz="0" w:space="0" w:color="auto"/>
        <w:bottom w:val="none" w:sz="0" w:space="0" w:color="auto"/>
        <w:right w:val="none" w:sz="0" w:space="0" w:color="auto"/>
      </w:divBdr>
    </w:div>
    <w:div w:id="940913248">
      <w:bodyDiv w:val="1"/>
      <w:marLeft w:val="0"/>
      <w:marRight w:val="0"/>
      <w:marTop w:val="0"/>
      <w:marBottom w:val="0"/>
      <w:divBdr>
        <w:top w:val="none" w:sz="0" w:space="0" w:color="auto"/>
        <w:left w:val="none" w:sz="0" w:space="0" w:color="auto"/>
        <w:bottom w:val="none" w:sz="0" w:space="0" w:color="auto"/>
        <w:right w:val="none" w:sz="0" w:space="0" w:color="auto"/>
      </w:divBdr>
    </w:div>
    <w:div w:id="961766302">
      <w:bodyDiv w:val="1"/>
      <w:marLeft w:val="0"/>
      <w:marRight w:val="0"/>
      <w:marTop w:val="0"/>
      <w:marBottom w:val="0"/>
      <w:divBdr>
        <w:top w:val="none" w:sz="0" w:space="0" w:color="auto"/>
        <w:left w:val="none" w:sz="0" w:space="0" w:color="auto"/>
        <w:bottom w:val="none" w:sz="0" w:space="0" w:color="auto"/>
        <w:right w:val="none" w:sz="0" w:space="0" w:color="auto"/>
      </w:divBdr>
    </w:div>
    <w:div w:id="979382667">
      <w:bodyDiv w:val="1"/>
      <w:marLeft w:val="0"/>
      <w:marRight w:val="0"/>
      <w:marTop w:val="0"/>
      <w:marBottom w:val="0"/>
      <w:divBdr>
        <w:top w:val="none" w:sz="0" w:space="0" w:color="auto"/>
        <w:left w:val="none" w:sz="0" w:space="0" w:color="auto"/>
        <w:bottom w:val="none" w:sz="0" w:space="0" w:color="auto"/>
        <w:right w:val="none" w:sz="0" w:space="0" w:color="auto"/>
      </w:divBdr>
    </w:div>
    <w:div w:id="979653602">
      <w:bodyDiv w:val="1"/>
      <w:marLeft w:val="0"/>
      <w:marRight w:val="0"/>
      <w:marTop w:val="0"/>
      <w:marBottom w:val="0"/>
      <w:divBdr>
        <w:top w:val="none" w:sz="0" w:space="0" w:color="auto"/>
        <w:left w:val="none" w:sz="0" w:space="0" w:color="auto"/>
        <w:bottom w:val="none" w:sz="0" w:space="0" w:color="auto"/>
        <w:right w:val="none" w:sz="0" w:space="0" w:color="auto"/>
      </w:divBdr>
    </w:div>
    <w:div w:id="981471105">
      <w:bodyDiv w:val="1"/>
      <w:marLeft w:val="0"/>
      <w:marRight w:val="0"/>
      <w:marTop w:val="0"/>
      <w:marBottom w:val="0"/>
      <w:divBdr>
        <w:top w:val="none" w:sz="0" w:space="0" w:color="auto"/>
        <w:left w:val="none" w:sz="0" w:space="0" w:color="auto"/>
        <w:bottom w:val="none" w:sz="0" w:space="0" w:color="auto"/>
        <w:right w:val="none" w:sz="0" w:space="0" w:color="auto"/>
      </w:divBdr>
    </w:div>
    <w:div w:id="988754759">
      <w:bodyDiv w:val="1"/>
      <w:marLeft w:val="0"/>
      <w:marRight w:val="0"/>
      <w:marTop w:val="0"/>
      <w:marBottom w:val="0"/>
      <w:divBdr>
        <w:top w:val="none" w:sz="0" w:space="0" w:color="auto"/>
        <w:left w:val="none" w:sz="0" w:space="0" w:color="auto"/>
        <w:bottom w:val="none" w:sz="0" w:space="0" w:color="auto"/>
        <w:right w:val="none" w:sz="0" w:space="0" w:color="auto"/>
      </w:divBdr>
    </w:div>
    <w:div w:id="1040740069">
      <w:bodyDiv w:val="1"/>
      <w:marLeft w:val="0"/>
      <w:marRight w:val="0"/>
      <w:marTop w:val="0"/>
      <w:marBottom w:val="0"/>
      <w:divBdr>
        <w:top w:val="none" w:sz="0" w:space="0" w:color="auto"/>
        <w:left w:val="none" w:sz="0" w:space="0" w:color="auto"/>
        <w:bottom w:val="none" w:sz="0" w:space="0" w:color="auto"/>
        <w:right w:val="none" w:sz="0" w:space="0" w:color="auto"/>
      </w:divBdr>
    </w:div>
    <w:div w:id="1056900026">
      <w:bodyDiv w:val="1"/>
      <w:marLeft w:val="0"/>
      <w:marRight w:val="0"/>
      <w:marTop w:val="0"/>
      <w:marBottom w:val="0"/>
      <w:divBdr>
        <w:top w:val="none" w:sz="0" w:space="0" w:color="auto"/>
        <w:left w:val="none" w:sz="0" w:space="0" w:color="auto"/>
        <w:bottom w:val="none" w:sz="0" w:space="0" w:color="auto"/>
        <w:right w:val="none" w:sz="0" w:space="0" w:color="auto"/>
      </w:divBdr>
    </w:div>
    <w:div w:id="1066882354">
      <w:bodyDiv w:val="1"/>
      <w:marLeft w:val="0"/>
      <w:marRight w:val="0"/>
      <w:marTop w:val="0"/>
      <w:marBottom w:val="0"/>
      <w:divBdr>
        <w:top w:val="none" w:sz="0" w:space="0" w:color="auto"/>
        <w:left w:val="none" w:sz="0" w:space="0" w:color="auto"/>
        <w:bottom w:val="none" w:sz="0" w:space="0" w:color="auto"/>
        <w:right w:val="none" w:sz="0" w:space="0" w:color="auto"/>
      </w:divBdr>
      <w:divsChild>
        <w:div w:id="1502622875">
          <w:marLeft w:val="0"/>
          <w:marRight w:val="0"/>
          <w:marTop w:val="0"/>
          <w:marBottom w:val="0"/>
          <w:divBdr>
            <w:top w:val="none" w:sz="0" w:space="0" w:color="auto"/>
            <w:left w:val="none" w:sz="0" w:space="0" w:color="auto"/>
            <w:bottom w:val="none" w:sz="0" w:space="0" w:color="auto"/>
            <w:right w:val="none" w:sz="0" w:space="0" w:color="auto"/>
          </w:divBdr>
        </w:div>
      </w:divsChild>
    </w:div>
    <w:div w:id="1102533214">
      <w:bodyDiv w:val="1"/>
      <w:marLeft w:val="0"/>
      <w:marRight w:val="0"/>
      <w:marTop w:val="0"/>
      <w:marBottom w:val="0"/>
      <w:divBdr>
        <w:top w:val="none" w:sz="0" w:space="0" w:color="auto"/>
        <w:left w:val="none" w:sz="0" w:space="0" w:color="auto"/>
        <w:bottom w:val="none" w:sz="0" w:space="0" w:color="auto"/>
        <w:right w:val="none" w:sz="0" w:space="0" w:color="auto"/>
      </w:divBdr>
    </w:div>
    <w:div w:id="1107047838">
      <w:bodyDiv w:val="1"/>
      <w:marLeft w:val="0"/>
      <w:marRight w:val="0"/>
      <w:marTop w:val="0"/>
      <w:marBottom w:val="0"/>
      <w:divBdr>
        <w:top w:val="none" w:sz="0" w:space="0" w:color="auto"/>
        <w:left w:val="none" w:sz="0" w:space="0" w:color="auto"/>
        <w:bottom w:val="none" w:sz="0" w:space="0" w:color="auto"/>
        <w:right w:val="none" w:sz="0" w:space="0" w:color="auto"/>
      </w:divBdr>
    </w:div>
    <w:div w:id="1125848776">
      <w:bodyDiv w:val="1"/>
      <w:marLeft w:val="0"/>
      <w:marRight w:val="0"/>
      <w:marTop w:val="0"/>
      <w:marBottom w:val="0"/>
      <w:divBdr>
        <w:top w:val="none" w:sz="0" w:space="0" w:color="auto"/>
        <w:left w:val="none" w:sz="0" w:space="0" w:color="auto"/>
        <w:bottom w:val="none" w:sz="0" w:space="0" w:color="auto"/>
        <w:right w:val="none" w:sz="0" w:space="0" w:color="auto"/>
      </w:divBdr>
    </w:div>
    <w:div w:id="1140539571">
      <w:bodyDiv w:val="1"/>
      <w:marLeft w:val="0"/>
      <w:marRight w:val="0"/>
      <w:marTop w:val="0"/>
      <w:marBottom w:val="0"/>
      <w:divBdr>
        <w:top w:val="none" w:sz="0" w:space="0" w:color="auto"/>
        <w:left w:val="none" w:sz="0" w:space="0" w:color="auto"/>
        <w:bottom w:val="none" w:sz="0" w:space="0" w:color="auto"/>
        <w:right w:val="none" w:sz="0" w:space="0" w:color="auto"/>
      </w:divBdr>
    </w:div>
    <w:div w:id="1141581087">
      <w:bodyDiv w:val="1"/>
      <w:marLeft w:val="0"/>
      <w:marRight w:val="0"/>
      <w:marTop w:val="0"/>
      <w:marBottom w:val="0"/>
      <w:divBdr>
        <w:top w:val="none" w:sz="0" w:space="0" w:color="auto"/>
        <w:left w:val="none" w:sz="0" w:space="0" w:color="auto"/>
        <w:bottom w:val="none" w:sz="0" w:space="0" w:color="auto"/>
        <w:right w:val="none" w:sz="0" w:space="0" w:color="auto"/>
      </w:divBdr>
    </w:div>
    <w:div w:id="1218662246">
      <w:bodyDiv w:val="1"/>
      <w:marLeft w:val="0"/>
      <w:marRight w:val="0"/>
      <w:marTop w:val="0"/>
      <w:marBottom w:val="0"/>
      <w:divBdr>
        <w:top w:val="none" w:sz="0" w:space="0" w:color="auto"/>
        <w:left w:val="none" w:sz="0" w:space="0" w:color="auto"/>
        <w:bottom w:val="none" w:sz="0" w:space="0" w:color="auto"/>
        <w:right w:val="none" w:sz="0" w:space="0" w:color="auto"/>
      </w:divBdr>
    </w:div>
    <w:div w:id="1221289740">
      <w:bodyDiv w:val="1"/>
      <w:marLeft w:val="0"/>
      <w:marRight w:val="0"/>
      <w:marTop w:val="0"/>
      <w:marBottom w:val="0"/>
      <w:divBdr>
        <w:top w:val="none" w:sz="0" w:space="0" w:color="auto"/>
        <w:left w:val="none" w:sz="0" w:space="0" w:color="auto"/>
        <w:bottom w:val="none" w:sz="0" w:space="0" w:color="auto"/>
        <w:right w:val="none" w:sz="0" w:space="0" w:color="auto"/>
      </w:divBdr>
      <w:divsChild>
        <w:div w:id="22024725">
          <w:marLeft w:val="0"/>
          <w:marRight w:val="0"/>
          <w:marTop w:val="0"/>
          <w:marBottom w:val="0"/>
          <w:divBdr>
            <w:top w:val="none" w:sz="0" w:space="0" w:color="auto"/>
            <w:left w:val="none" w:sz="0" w:space="0" w:color="auto"/>
            <w:bottom w:val="none" w:sz="0" w:space="0" w:color="auto"/>
            <w:right w:val="none" w:sz="0" w:space="0" w:color="auto"/>
          </w:divBdr>
        </w:div>
      </w:divsChild>
    </w:div>
    <w:div w:id="1222981414">
      <w:bodyDiv w:val="1"/>
      <w:marLeft w:val="0"/>
      <w:marRight w:val="0"/>
      <w:marTop w:val="0"/>
      <w:marBottom w:val="0"/>
      <w:divBdr>
        <w:top w:val="none" w:sz="0" w:space="0" w:color="auto"/>
        <w:left w:val="none" w:sz="0" w:space="0" w:color="auto"/>
        <w:bottom w:val="none" w:sz="0" w:space="0" w:color="auto"/>
        <w:right w:val="none" w:sz="0" w:space="0" w:color="auto"/>
      </w:divBdr>
    </w:div>
    <w:div w:id="1233349053">
      <w:bodyDiv w:val="1"/>
      <w:marLeft w:val="0"/>
      <w:marRight w:val="0"/>
      <w:marTop w:val="0"/>
      <w:marBottom w:val="0"/>
      <w:divBdr>
        <w:top w:val="none" w:sz="0" w:space="0" w:color="auto"/>
        <w:left w:val="none" w:sz="0" w:space="0" w:color="auto"/>
        <w:bottom w:val="none" w:sz="0" w:space="0" w:color="auto"/>
        <w:right w:val="none" w:sz="0" w:space="0" w:color="auto"/>
      </w:divBdr>
    </w:div>
    <w:div w:id="1241672892">
      <w:bodyDiv w:val="1"/>
      <w:marLeft w:val="0"/>
      <w:marRight w:val="0"/>
      <w:marTop w:val="0"/>
      <w:marBottom w:val="0"/>
      <w:divBdr>
        <w:top w:val="none" w:sz="0" w:space="0" w:color="auto"/>
        <w:left w:val="none" w:sz="0" w:space="0" w:color="auto"/>
        <w:bottom w:val="none" w:sz="0" w:space="0" w:color="auto"/>
        <w:right w:val="none" w:sz="0" w:space="0" w:color="auto"/>
      </w:divBdr>
    </w:div>
    <w:div w:id="1250388099">
      <w:bodyDiv w:val="1"/>
      <w:marLeft w:val="0"/>
      <w:marRight w:val="0"/>
      <w:marTop w:val="0"/>
      <w:marBottom w:val="0"/>
      <w:divBdr>
        <w:top w:val="none" w:sz="0" w:space="0" w:color="auto"/>
        <w:left w:val="none" w:sz="0" w:space="0" w:color="auto"/>
        <w:bottom w:val="none" w:sz="0" w:space="0" w:color="auto"/>
        <w:right w:val="none" w:sz="0" w:space="0" w:color="auto"/>
      </w:divBdr>
    </w:div>
    <w:div w:id="1262496903">
      <w:bodyDiv w:val="1"/>
      <w:marLeft w:val="0"/>
      <w:marRight w:val="0"/>
      <w:marTop w:val="0"/>
      <w:marBottom w:val="0"/>
      <w:divBdr>
        <w:top w:val="none" w:sz="0" w:space="0" w:color="auto"/>
        <w:left w:val="none" w:sz="0" w:space="0" w:color="auto"/>
        <w:bottom w:val="none" w:sz="0" w:space="0" w:color="auto"/>
        <w:right w:val="none" w:sz="0" w:space="0" w:color="auto"/>
      </w:divBdr>
    </w:div>
    <w:div w:id="1277058881">
      <w:bodyDiv w:val="1"/>
      <w:marLeft w:val="0"/>
      <w:marRight w:val="0"/>
      <w:marTop w:val="0"/>
      <w:marBottom w:val="0"/>
      <w:divBdr>
        <w:top w:val="none" w:sz="0" w:space="0" w:color="auto"/>
        <w:left w:val="none" w:sz="0" w:space="0" w:color="auto"/>
        <w:bottom w:val="none" w:sz="0" w:space="0" w:color="auto"/>
        <w:right w:val="none" w:sz="0" w:space="0" w:color="auto"/>
      </w:divBdr>
    </w:div>
    <w:div w:id="1285960091">
      <w:bodyDiv w:val="1"/>
      <w:marLeft w:val="0"/>
      <w:marRight w:val="0"/>
      <w:marTop w:val="0"/>
      <w:marBottom w:val="0"/>
      <w:divBdr>
        <w:top w:val="none" w:sz="0" w:space="0" w:color="auto"/>
        <w:left w:val="none" w:sz="0" w:space="0" w:color="auto"/>
        <w:bottom w:val="none" w:sz="0" w:space="0" w:color="auto"/>
        <w:right w:val="none" w:sz="0" w:space="0" w:color="auto"/>
      </w:divBdr>
    </w:div>
    <w:div w:id="1317371608">
      <w:bodyDiv w:val="1"/>
      <w:marLeft w:val="0"/>
      <w:marRight w:val="0"/>
      <w:marTop w:val="0"/>
      <w:marBottom w:val="0"/>
      <w:divBdr>
        <w:top w:val="none" w:sz="0" w:space="0" w:color="auto"/>
        <w:left w:val="none" w:sz="0" w:space="0" w:color="auto"/>
        <w:bottom w:val="none" w:sz="0" w:space="0" w:color="auto"/>
        <w:right w:val="none" w:sz="0" w:space="0" w:color="auto"/>
      </w:divBdr>
    </w:div>
    <w:div w:id="1332836328">
      <w:bodyDiv w:val="1"/>
      <w:marLeft w:val="0"/>
      <w:marRight w:val="0"/>
      <w:marTop w:val="0"/>
      <w:marBottom w:val="0"/>
      <w:divBdr>
        <w:top w:val="none" w:sz="0" w:space="0" w:color="auto"/>
        <w:left w:val="none" w:sz="0" w:space="0" w:color="auto"/>
        <w:bottom w:val="none" w:sz="0" w:space="0" w:color="auto"/>
        <w:right w:val="none" w:sz="0" w:space="0" w:color="auto"/>
      </w:divBdr>
    </w:div>
    <w:div w:id="1363286951">
      <w:bodyDiv w:val="1"/>
      <w:marLeft w:val="0"/>
      <w:marRight w:val="0"/>
      <w:marTop w:val="0"/>
      <w:marBottom w:val="0"/>
      <w:divBdr>
        <w:top w:val="none" w:sz="0" w:space="0" w:color="auto"/>
        <w:left w:val="none" w:sz="0" w:space="0" w:color="auto"/>
        <w:bottom w:val="none" w:sz="0" w:space="0" w:color="auto"/>
        <w:right w:val="none" w:sz="0" w:space="0" w:color="auto"/>
      </w:divBdr>
    </w:div>
    <w:div w:id="1367869698">
      <w:bodyDiv w:val="1"/>
      <w:marLeft w:val="0"/>
      <w:marRight w:val="0"/>
      <w:marTop w:val="0"/>
      <w:marBottom w:val="0"/>
      <w:divBdr>
        <w:top w:val="none" w:sz="0" w:space="0" w:color="auto"/>
        <w:left w:val="none" w:sz="0" w:space="0" w:color="auto"/>
        <w:bottom w:val="none" w:sz="0" w:space="0" w:color="auto"/>
        <w:right w:val="none" w:sz="0" w:space="0" w:color="auto"/>
      </w:divBdr>
    </w:div>
    <w:div w:id="1400977564">
      <w:bodyDiv w:val="1"/>
      <w:marLeft w:val="0"/>
      <w:marRight w:val="0"/>
      <w:marTop w:val="0"/>
      <w:marBottom w:val="0"/>
      <w:divBdr>
        <w:top w:val="none" w:sz="0" w:space="0" w:color="auto"/>
        <w:left w:val="none" w:sz="0" w:space="0" w:color="auto"/>
        <w:bottom w:val="none" w:sz="0" w:space="0" w:color="auto"/>
        <w:right w:val="none" w:sz="0" w:space="0" w:color="auto"/>
      </w:divBdr>
    </w:div>
    <w:div w:id="1419208835">
      <w:bodyDiv w:val="1"/>
      <w:marLeft w:val="0"/>
      <w:marRight w:val="0"/>
      <w:marTop w:val="0"/>
      <w:marBottom w:val="0"/>
      <w:divBdr>
        <w:top w:val="none" w:sz="0" w:space="0" w:color="auto"/>
        <w:left w:val="none" w:sz="0" w:space="0" w:color="auto"/>
        <w:bottom w:val="none" w:sz="0" w:space="0" w:color="auto"/>
        <w:right w:val="none" w:sz="0" w:space="0" w:color="auto"/>
      </w:divBdr>
    </w:div>
    <w:div w:id="1473207852">
      <w:bodyDiv w:val="1"/>
      <w:marLeft w:val="0"/>
      <w:marRight w:val="0"/>
      <w:marTop w:val="0"/>
      <w:marBottom w:val="0"/>
      <w:divBdr>
        <w:top w:val="none" w:sz="0" w:space="0" w:color="auto"/>
        <w:left w:val="none" w:sz="0" w:space="0" w:color="auto"/>
        <w:bottom w:val="none" w:sz="0" w:space="0" w:color="auto"/>
        <w:right w:val="none" w:sz="0" w:space="0" w:color="auto"/>
      </w:divBdr>
    </w:div>
    <w:div w:id="1474250276">
      <w:bodyDiv w:val="1"/>
      <w:marLeft w:val="0"/>
      <w:marRight w:val="0"/>
      <w:marTop w:val="0"/>
      <w:marBottom w:val="0"/>
      <w:divBdr>
        <w:top w:val="none" w:sz="0" w:space="0" w:color="auto"/>
        <w:left w:val="none" w:sz="0" w:space="0" w:color="auto"/>
        <w:bottom w:val="none" w:sz="0" w:space="0" w:color="auto"/>
        <w:right w:val="none" w:sz="0" w:space="0" w:color="auto"/>
      </w:divBdr>
    </w:div>
    <w:div w:id="1481654973">
      <w:bodyDiv w:val="1"/>
      <w:marLeft w:val="0"/>
      <w:marRight w:val="0"/>
      <w:marTop w:val="0"/>
      <w:marBottom w:val="0"/>
      <w:divBdr>
        <w:top w:val="none" w:sz="0" w:space="0" w:color="auto"/>
        <w:left w:val="none" w:sz="0" w:space="0" w:color="auto"/>
        <w:bottom w:val="none" w:sz="0" w:space="0" w:color="auto"/>
        <w:right w:val="none" w:sz="0" w:space="0" w:color="auto"/>
      </w:divBdr>
      <w:divsChild>
        <w:div w:id="1684626501">
          <w:marLeft w:val="0"/>
          <w:marRight w:val="0"/>
          <w:marTop w:val="0"/>
          <w:marBottom w:val="0"/>
          <w:divBdr>
            <w:top w:val="none" w:sz="0" w:space="0" w:color="auto"/>
            <w:left w:val="none" w:sz="0" w:space="0" w:color="auto"/>
            <w:bottom w:val="none" w:sz="0" w:space="0" w:color="auto"/>
            <w:right w:val="none" w:sz="0" w:space="0" w:color="auto"/>
          </w:divBdr>
        </w:div>
      </w:divsChild>
    </w:div>
    <w:div w:id="1486047746">
      <w:bodyDiv w:val="1"/>
      <w:marLeft w:val="0"/>
      <w:marRight w:val="0"/>
      <w:marTop w:val="0"/>
      <w:marBottom w:val="0"/>
      <w:divBdr>
        <w:top w:val="none" w:sz="0" w:space="0" w:color="auto"/>
        <w:left w:val="none" w:sz="0" w:space="0" w:color="auto"/>
        <w:bottom w:val="none" w:sz="0" w:space="0" w:color="auto"/>
        <w:right w:val="none" w:sz="0" w:space="0" w:color="auto"/>
      </w:divBdr>
    </w:div>
    <w:div w:id="1488981769">
      <w:bodyDiv w:val="1"/>
      <w:marLeft w:val="0"/>
      <w:marRight w:val="0"/>
      <w:marTop w:val="0"/>
      <w:marBottom w:val="0"/>
      <w:divBdr>
        <w:top w:val="none" w:sz="0" w:space="0" w:color="auto"/>
        <w:left w:val="none" w:sz="0" w:space="0" w:color="auto"/>
        <w:bottom w:val="none" w:sz="0" w:space="0" w:color="auto"/>
        <w:right w:val="none" w:sz="0" w:space="0" w:color="auto"/>
      </w:divBdr>
    </w:div>
    <w:div w:id="1604535499">
      <w:bodyDiv w:val="1"/>
      <w:marLeft w:val="0"/>
      <w:marRight w:val="0"/>
      <w:marTop w:val="0"/>
      <w:marBottom w:val="0"/>
      <w:divBdr>
        <w:top w:val="none" w:sz="0" w:space="0" w:color="auto"/>
        <w:left w:val="none" w:sz="0" w:space="0" w:color="auto"/>
        <w:bottom w:val="none" w:sz="0" w:space="0" w:color="auto"/>
        <w:right w:val="none" w:sz="0" w:space="0" w:color="auto"/>
      </w:divBdr>
    </w:div>
    <w:div w:id="1621718637">
      <w:bodyDiv w:val="1"/>
      <w:marLeft w:val="0"/>
      <w:marRight w:val="0"/>
      <w:marTop w:val="0"/>
      <w:marBottom w:val="0"/>
      <w:divBdr>
        <w:top w:val="none" w:sz="0" w:space="0" w:color="auto"/>
        <w:left w:val="none" w:sz="0" w:space="0" w:color="auto"/>
        <w:bottom w:val="none" w:sz="0" w:space="0" w:color="auto"/>
        <w:right w:val="none" w:sz="0" w:space="0" w:color="auto"/>
      </w:divBdr>
    </w:div>
    <w:div w:id="1625890571">
      <w:bodyDiv w:val="1"/>
      <w:marLeft w:val="0"/>
      <w:marRight w:val="0"/>
      <w:marTop w:val="0"/>
      <w:marBottom w:val="0"/>
      <w:divBdr>
        <w:top w:val="none" w:sz="0" w:space="0" w:color="auto"/>
        <w:left w:val="none" w:sz="0" w:space="0" w:color="auto"/>
        <w:bottom w:val="none" w:sz="0" w:space="0" w:color="auto"/>
        <w:right w:val="none" w:sz="0" w:space="0" w:color="auto"/>
      </w:divBdr>
    </w:div>
    <w:div w:id="1640301905">
      <w:bodyDiv w:val="1"/>
      <w:marLeft w:val="0"/>
      <w:marRight w:val="0"/>
      <w:marTop w:val="0"/>
      <w:marBottom w:val="0"/>
      <w:divBdr>
        <w:top w:val="none" w:sz="0" w:space="0" w:color="auto"/>
        <w:left w:val="none" w:sz="0" w:space="0" w:color="auto"/>
        <w:bottom w:val="none" w:sz="0" w:space="0" w:color="auto"/>
        <w:right w:val="none" w:sz="0" w:space="0" w:color="auto"/>
      </w:divBdr>
    </w:div>
    <w:div w:id="1644385459">
      <w:bodyDiv w:val="1"/>
      <w:marLeft w:val="0"/>
      <w:marRight w:val="0"/>
      <w:marTop w:val="0"/>
      <w:marBottom w:val="0"/>
      <w:divBdr>
        <w:top w:val="none" w:sz="0" w:space="0" w:color="auto"/>
        <w:left w:val="none" w:sz="0" w:space="0" w:color="auto"/>
        <w:bottom w:val="none" w:sz="0" w:space="0" w:color="auto"/>
        <w:right w:val="none" w:sz="0" w:space="0" w:color="auto"/>
      </w:divBdr>
      <w:divsChild>
        <w:div w:id="1152523742">
          <w:marLeft w:val="0"/>
          <w:marRight w:val="0"/>
          <w:marTop w:val="0"/>
          <w:marBottom w:val="0"/>
          <w:divBdr>
            <w:top w:val="none" w:sz="0" w:space="0" w:color="auto"/>
            <w:left w:val="none" w:sz="0" w:space="0" w:color="auto"/>
            <w:bottom w:val="none" w:sz="0" w:space="0" w:color="auto"/>
            <w:right w:val="none" w:sz="0" w:space="0" w:color="auto"/>
          </w:divBdr>
        </w:div>
      </w:divsChild>
    </w:div>
    <w:div w:id="1644656856">
      <w:bodyDiv w:val="1"/>
      <w:marLeft w:val="0"/>
      <w:marRight w:val="0"/>
      <w:marTop w:val="0"/>
      <w:marBottom w:val="0"/>
      <w:divBdr>
        <w:top w:val="none" w:sz="0" w:space="0" w:color="auto"/>
        <w:left w:val="none" w:sz="0" w:space="0" w:color="auto"/>
        <w:bottom w:val="none" w:sz="0" w:space="0" w:color="auto"/>
        <w:right w:val="none" w:sz="0" w:space="0" w:color="auto"/>
      </w:divBdr>
    </w:div>
    <w:div w:id="1708918045">
      <w:bodyDiv w:val="1"/>
      <w:marLeft w:val="0"/>
      <w:marRight w:val="0"/>
      <w:marTop w:val="0"/>
      <w:marBottom w:val="0"/>
      <w:divBdr>
        <w:top w:val="none" w:sz="0" w:space="0" w:color="auto"/>
        <w:left w:val="none" w:sz="0" w:space="0" w:color="auto"/>
        <w:bottom w:val="none" w:sz="0" w:space="0" w:color="auto"/>
        <w:right w:val="none" w:sz="0" w:space="0" w:color="auto"/>
      </w:divBdr>
    </w:div>
    <w:div w:id="1720086934">
      <w:bodyDiv w:val="1"/>
      <w:marLeft w:val="0"/>
      <w:marRight w:val="0"/>
      <w:marTop w:val="0"/>
      <w:marBottom w:val="0"/>
      <w:divBdr>
        <w:top w:val="none" w:sz="0" w:space="0" w:color="auto"/>
        <w:left w:val="none" w:sz="0" w:space="0" w:color="auto"/>
        <w:bottom w:val="none" w:sz="0" w:space="0" w:color="auto"/>
        <w:right w:val="none" w:sz="0" w:space="0" w:color="auto"/>
      </w:divBdr>
    </w:div>
    <w:div w:id="1734425358">
      <w:bodyDiv w:val="1"/>
      <w:marLeft w:val="0"/>
      <w:marRight w:val="0"/>
      <w:marTop w:val="0"/>
      <w:marBottom w:val="0"/>
      <w:divBdr>
        <w:top w:val="none" w:sz="0" w:space="0" w:color="auto"/>
        <w:left w:val="none" w:sz="0" w:space="0" w:color="auto"/>
        <w:bottom w:val="none" w:sz="0" w:space="0" w:color="auto"/>
        <w:right w:val="none" w:sz="0" w:space="0" w:color="auto"/>
      </w:divBdr>
    </w:div>
    <w:div w:id="1811246388">
      <w:bodyDiv w:val="1"/>
      <w:marLeft w:val="0"/>
      <w:marRight w:val="0"/>
      <w:marTop w:val="0"/>
      <w:marBottom w:val="0"/>
      <w:divBdr>
        <w:top w:val="none" w:sz="0" w:space="0" w:color="auto"/>
        <w:left w:val="none" w:sz="0" w:space="0" w:color="auto"/>
        <w:bottom w:val="none" w:sz="0" w:space="0" w:color="auto"/>
        <w:right w:val="none" w:sz="0" w:space="0" w:color="auto"/>
      </w:divBdr>
    </w:div>
    <w:div w:id="1820686489">
      <w:bodyDiv w:val="1"/>
      <w:marLeft w:val="0"/>
      <w:marRight w:val="0"/>
      <w:marTop w:val="0"/>
      <w:marBottom w:val="0"/>
      <w:divBdr>
        <w:top w:val="none" w:sz="0" w:space="0" w:color="auto"/>
        <w:left w:val="none" w:sz="0" w:space="0" w:color="auto"/>
        <w:bottom w:val="none" w:sz="0" w:space="0" w:color="auto"/>
        <w:right w:val="none" w:sz="0" w:space="0" w:color="auto"/>
      </w:divBdr>
    </w:div>
    <w:div w:id="1860700452">
      <w:bodyDiv w:val="1"/>
      <w:marLeft w:val="0"/>
      <w:marRight w:val="0"/>
      <w:marTop w:val="0"/>
      <w:marBottom w:val="0"/>
      <w:divBdr>
        <w:top w:val="none" w:sz="0" w:space="0" w:color="auto"/>
        <w:left w:val="none" w:sz="0" w:space="0" w:color="auto"/>
        <w:bottom w:val="none" w:sz="0" w:space="0" w:color="auto"/>
        <w:right w:val="none" w:sz="0" w:space="0" w:color="auto"/>
      </w:divBdr>
      <w:divsChild>
        <w:div w:id="930310231">
          <w:marLeft w:val="0"/>
          <w:marRight w:val="0"/>
          <w:marTop w:val="0"/>
          <w:marBottom w:val="0"/>
          <w:divBdr>
            <w:top w:val="none" w:sz="0" w:space="0" w:color="auto"/>
            <w:left w:val="none" w:sz="0" w:space="0" w:color="auto"/>
            <w:bottom w:val="none" w:sz="0" w:space="0" w:color="auto"/>
            <w:right w:val="none" w:sz="0" w:space="0" w:color="auto"/>
          </w:divBdr>
        </w:div>
      </w:divsChild>
    </w:div>
    <w:div w:id="1933393815">
      <w:bodyDiv w:val="1"/>
      <w:marLeft w:val="0"/>
      <w:marRight w:val="0"/>
      <w:marTop w:val="0"/>
      <w:marBottom w:val="0"/>
      <w:divBdr>
        <w:top w:val="none" w:sz="0" w:space="0" w:color="auto"/>
        <w:left w:val="none" w:sz="0" w:space="0" w:color="auto"/>
        <w:bottom w:val="none" w:sz="0" w:space="0" w:color="auto"/>
        <w:right w:val="none" w:sz="0" w:space="0" w:color="auto"/>
      </w:divBdr>
    </w:div>
    <w:div w:id="1941521881">
      <w:bodyDiv w:val="1"/>
      <w:marLeft w:val="0"/>
      <w:marRight w:val="0"/>
      <w:marTop w:val="0"/>
      <w:marBottom w:val="0"/>
      <w:divBdr>
        <w:top w:val="none" w:sz="0" w:space="0" w:color="auto"/>
        <w:left w:val="none" w:sz="0" w:space="0" w:color="auto"/>
        <w:bottom w:val="none" w:sz="0" w:space="0" w:color="auto"/>
        <w:right w:val="none" w:sz="0" w:space="0" w:color="auto"/>
      </w:divBdr>
    </w:div>
    <w:div w:id="1955668171">
      <w:bodyDiv w:val="1"/>
      <w:marLeft w:val="0"/>
      <w:marRight w:val="0"/>
      <w:marTop w:val="0"/>
      <w:marBottom w:val="0"/>
      <w:divBdr>
        <w:top w:val="none" w:sz="0" w:space="0" w:color="auto"/>
        <w:left w:val="none" w:sz="0" w:space="0" w:color="auto"/>
        <w:bottom w:val="none" w:sz="0" w:space="0" w:color="auto"/>
        <w:right w:val="none" w:sz="0" w:space="0" w:color="auto"/>
      </w:divBdr>
    </w:div>
    <w:div w:id="1977758563">
      <w:bodyDiv w:val="1"/>
      <w:marLeft w:val="0"/>
      <w:marRight w:val="0"/>
      <w:marTop w:val="0"/>
      <w:marBottom w:val="0"/>
      <w:divBdr>
        <w:top w:val="none" w:sz="0" w:space="0" w:color="auto"/>
        <w:left w:val="none" w:sz="0" w:space="0" w:color="auto"/>
        <w:bottom w:val="none" w:sz="0" w:space="0" w:color="auto"/>
        <w:right w:val="none" w:sz="0" w:space="0" w:color="auto"/>
      </w:divBdr>
    </w:div>
    <w:div w:id="1982147755">
      <w:bodyDiv w:val="1"/>
      <w:marLeft w:val="0"/>
      <w:marRight w:val="0"/>
      <w:marTop w:val="0"/>
      <w:marBottom w:val="0"/>
      <w:divBdr>
        <w:top w:val="none" w:sz="0" w:space="0" w:color="auto"/>
        <w:left w:val="none" w:sz="0" w:space="0" w:color="auto"/>
        <w:bottom w:val="none" w:sz="0" w:space="0" w:color="auto"/>
        <w:right w:val="none" w:sz="0" w:space="0" w:color="auto"/>
      </w:divBdr>
      <w:divsChild>
        <w:div w:id="433407731">
          <w:marLeft w:val="0"/>
          <w:marRight w:val="0"/>
          <w:marTop w:val="0"/>
          <w:marBottom w:val="0"/>
          <w:divBdr>
            <w:top w:val="none" w:sz="0" w:space="0" w:color="auto"/>
            <w:left w:val="none" w:sz="0" w:space="0" w:color="auto"/>
            <w:bottom w:val="none" w:sz="0" w:space="0" w:color="auto"/>
            <w:right w:val="none" w:sz="0" w:space="0" w:color="auto"/>
          </w:divBdr>
        </w:div>
      </w:divsChild>
    </w:div>
    <w:div w:id="1991789048">
      <w:bodyDiv w:val="1"/>
      <w:marLeft w:val="0"/>
      <w:marRight w:val="0"/>
      <w:marTop w:val="0"/>
      <w:marBottom w:val="0"/>
      <w:divBdr>
        <w:top w:val="none" w:sz="0" w:space="0" w:color="auto"/>
        <w:left w:val="none" w:sz="0" w:space="0" w:color="auto"/>
        <w:bottom w:val="none" w:sz="0" w:space="0" w:color="auto"/>
        <w:right w:val="none" w:sz="0" w:space="0" w:color="auto"/>
      </w:divBdr>
    </w:div>
    <w:div w:id="2016298131">
      <w:bodyDiv w:val="1"/>
      <w:marLeft w:val="0"/>
      <w:marRight w:val="0"/>
      <w:marTop w:val="0"/>
      <w:marBottom w:val="0"/>
      <w:divBdr>
        <w:top w:val="none" w:sz="0" w:space="0" w:color="auto"/>
        <w:left w:val="none" w:sz="0" w:space="0" w:color="auto"/>
        <w:bottom w:val="none" w:sz="0" w:space="0" w:color="auto"/>
        <w:right w:val="none" w:sz="0" w:space="0" w:color="auto"/>
      </w:divBdr>
    </w:div>
    <w:div w:id="2028674681">
      <w:bodyDiv w:val="1"/>
      <w:marLeft w:val="0"/>
      <w:marRight w:val="0"/>
      <w:marTop w:val="0"/>
      <w:marBottom w:val="0"/>
      <w:divBdr>
        <w:top w:val="none" w:sz="0" w:space="0" w:color="auto"/>
        <w:left w:val="none" w:sz="0" w:space="0" w:color="auto"/>
        <w:bottom w:val="none" w:sz="0" w:space="0" w:color="auto"/>
        <w:right w:val="none" w:sz="0" w:space="0" w:color="auto"/>
      </w:divBdr>
    </w:div>
    <w:div w:id="2032368471">
      <w:bodyDiv w:val="1"/>
      <w:marLeft w:val="0"/>
      <w:marRight w:val="0"/>
      <w:marTop w:val="0"/>
      <w:marBottom w:val="0"/>
      <w:divBdr>
        <w:top w:val="none" w:sz="0" w:space="0" w:color="auto"/>
        <w:left w:val="none" w:sz="0" w:space="0" w:color="auto"/>
        <w:bottom w:val="none" w:sz="0" w:space="0" w:color="auto"/>
        <w:right w:val="none" w:sz="0" w:space="0" w:color="auto"/>
      </w:divBdr>
    </w:div>
    <w:div w:id="2076971378">
      <w:bodyDiv w:val="1"/>
      <w:marLeft w:val="0"/>
      <w:marRight w:val="0"/>
      <w:marTop w:val="0"/>
      <w:marBottom w:val="0"/>
      <w:divBdr>
        <w:top w:val="none" w:sz="0" w:space="0" w:color="auto"/>
        <w:left w:val="none" w:sz="0" w:space="0" w:color="auto"/>
        <w:bottom w:val="none" w:sz="0" w:space="0" w:color="auto"/>
        <w:right w:val="none" w:sz="0" w:space="0" w:color="auto"/>
      </w:divBdr>
    </w:div>
    <w:div w:id="214080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microsoft.com/office/2019/05/relationships/documenttasks" Target="documenttasks/documenttasks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t:Task id="{8C23BA08-5C36-49BA-B20A-232F05F5CD83}">
    <t:Anchor>
      <t:Comment id="1466457561"/>
    </t:Anchor>
    <t:History>
      <t:Event id="{88852CF5-7F86-4CD7-B829-82C46D1451B1}" time="2020-11-11T00:12:26Z">
        <t:Attribution userId="S::mcc497@ftr.com::19a5765e-b94e-4979-8c0f-e3b6e2025b0f" userProvider="AD" userName="Case, Matt"/>
        <t:Anchor>
          <t:Comment id="1466457561"/>
        </t:Anchor>
        <t:Create/>
      </t:Event>
      <t:Event id="{BC623DFA-3E7E-49EE-8D4D-A9CAB68C63FE}" time="2020-11-11T00:12:26Z">
        <t:Attribution userId="S::mcc497@ftr.com::19a5765e-b94e-4979-8c0f-e3b6e2025b0f" userProvider="AD" userName="Case, Matt"/>
        <t:Anchor>
          <t:Comment id="1466457561"/>
        </t:Anchor>
        <t:Assign userId="S::jeg426@ftr.com::c301defb-ba18-4d9b-a8bc-15ffe3d11412" userProvider="AD" userName="Golden, Jill"/>
      </t:Event>
      <t:Event id="{BBB40F14-0810-4144-AEE8-47911FA2746D}" time="2020-11-11T00:12:26Z">
        <t:Attribution userId="S::mcc497@ftr.com::19a5765e-b94e-4979-8c0f-e3b6e2025b0f" userProvider="AD" userName="Case, Matt"/>
        <t:Anchor>
          <t:Comment id="1466457561"/>
        </t:Anchor>
        <t:SetTitle title="@Golden, Jill re: 2.1, is this the list: https://wholesale.frontier.com/docs/default-source/wholesaledocs/exchange-and-access-line-matrix.xlsx?sfvrsn=2ec066f3_6"/>
      </t:Event>
    </t:History>
  </t:Task>
  <t:Task id="{2DA6B391-BAAD-4850-B312-F327655A8358}">
    <t:Anchor>
      <t:Comment id="18756734"/>
    </t:Anchor>
    <t:History>
      <t:Event id="{7BFDFF2A-E130-43C2-B7AD-CC8101261146}" time="2020-11-11T00:18:34Z">
        <t:Attribution userId="S::mcc497@ftr.com::19a5765e-b94e-4979-8c0f-e3b6e2025b0f" userProvider="AD" userName="Case, Matt"/>
        <t:Anchor>
          <t:Comment id="18756734"/>
        </t:Anchor>
        <t:Create/>
      </t:Event>
      <t:Event id="{37FD546E-AC27-450A-80AC-E664DAFCE037}" time="2020-11-11T00:18:34Z">
        <t:Attribution userId="S::mcc497@ftr.com::19a5765e-b94e-4979-8c0f-e3b6e2025b0f" userProvider="AD" userName="Case, Matt"/>
        <t:Anchor>
          <t:Comment id="18756734"/>
        </t:Anchor>
        <t:Assign userId="S::jeg426@ftr.com::c301defb-ba18-4d9b-a8bc-15ffe3d11412" userProvider="AD" userName="Golden, Jill"/>
      </t:Event>
      <t:Event id="{D146C734-9B42-4A4F-B82F-44BDD5B2C58B}" time="2020-11-11T00:18:34Z">
        <t:Attribution userId="S::mcc497@ftr.com::19a5765e-b94e-4979-8c0f-e3b6e2025b0f" userProvider="AD" userName="Case, Matt"/>
        <t:Anchor>
          <t:Comment id="18756734"/>
        </t:Anchor>
        <t:SetTitle title="@Golden, Jill Should &quot;within&quot; change to &quot;from&quot; or some other word that can describe the service so it doesn't seem like both end have to be in the same WC? From one WC to another WC?"/>
      </t:Event>
    </t:History>
  </t:Task>
  <t:Task id="{4C91F387-C00B-4954-A7AB-A3B8B2071A6E}">
    <t:Anchor>
      <t:Comment id="494347210"/>
    </t:Anchor>
    <t:History>
      <t:Event id="{7A75C086-79B4-4F19-93D4-7D260BDA27C5}" time="2020-11-11T00:43:18Z">
        <t:Attribution userId="S::mcc497@ftr.com::19a5765e-b94e-4979-8c0f-e3b6e2025b0f" userProvider="AD" userName="Case, Matt"/>
        <t:Anchor>
          <t:Comment id="494347210"/>
        </t:Anchor>
        <t:Create/>
      </t:Event>
      <t:Event id="{C7AFE488-1415-4264-BF44-B8269EEDBF75}" time="2020-11-11T00:43:18Z">
        <t:Attribution userId="S::mcc497@ftr.com::19a5765e-b94e-4979-8c0f-e3b6e2025b0f" userProvider="AD" userName="Case, Matt"/>
        <t:Anchor>
          <t:Comment id="494347210"/>
        </t:Anchor>
        <t:Assign userId="S::jeg426@ftr.com::c301defb-ba18-4d9b-a8bc-15ffe3d11412" userProvider="AD" userName="Golden, Jill"/>
      </t:Event>
      <t:Event id="{8575EF61-039B-4AD9-B46C-38A700A0470C}" time="2020-11-11T00:43:18Z">
        <t:Attribution userId="S::mcc497@ftr.com::19a5765e-b94e-4979-8c0f-e3b6e2025b0f" userProvider="AD" userName="Case, Matt"/>
        <t:Anchor>
          <t:Comment id="494347210"/>
        </t:Anchor>
        <t:SetTitle title="@Golden, Jill Can 4.2 and 4.3 trade places to define the EVC before talking about legacy EVC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DCFC0-3924-437A-BCF4-F048E58BB1D5}">
  <ds:schemaRefs>
    <ds:schemaRef ds:uri="http://schemas.microsoft.com/sharepoint/v3/contenttype/forms"/>
  </ds:schemaRefs>
</ds:datastoreItem>
</file>

<file path=customXml/itemProps2.xml><?xml version="1.0" encoding="utf-8"?>
<ds:datastoreItem xmlns:ds="http://schemas.openxmlformats.org/officeDocument/2006/customXml" ds:itemID="{150501D6-F33F-4F73-B586-008049AC0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63BAE8-E27B-4595-9F0F-884675C12229}">
  <ds:schemaRefs>
    <ds:schemaRef ds:uri="http://schemas.openxmlformats.org/officeDocument/2006/bibliography"/>
  </ds:schemaRefs>
</ds:datastoreItem>
</file>

<file path=customXml/itemProps4.xml><?xml version="1.0" encoding="utf-8"?>
<ds:datastoreItem xmlns:ds="http://schemas.openxmlformats.org/officeDocument/2006/customXml" ds:itemID="{1C9426B8-4CF3-4F4A-8E79-9A71F486BEE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4D0F70B-316A-4997-96B6-F3F28D67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48666-D2BF-4273-8E62-8E1ED45E6D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5977</Words>
  <Characters>34070</Characters>
  <Application>Microsoft Office Word</Application>
  <DocSecurity>0</DocSecurity>
  <PresentationFormat>15|.DOCX</PresentationFormat>
  <Lines>283</Lines>
  <Paragraphs>79</Paragraphs>
  <ScaleCrop>false</ScaleCrop>
  <HeadingPairs>
    <vt:vector size="2" baseType="variant">
      <vt:variant>
        <vt:lpstr>Title</vt:lpstr>
      </vt:variant>
      <vt:variant>
        <vt:i4>1</vt:i4>
      </vt:variant>
    </vt:vector>
  </HeadingPairs>
  <TitlesOfParts>
    <vt:vector size="1" baseType="lpstr">
      <vt:lpstr>Frontier E-Path Tier Trial Service Schedule (00037711-14).DOCX</vt:lpstr>
    </vt:vector>
  </TitlesOfParts>
  <Company>Frontier Communications</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E-Path Tier Trial Service Schedule (00037711-14).DOCX</dc:title>
  <dc:subject>080020-001/00037711-14</dc:subject>
  <dc:creator>Brian Marinelli</dc:creator>
  <cp:keywords/>
  <cp:lastModifiedBy>Freeman, Nicholas</cp:lastModifiedBy>
  <cp:revision>11</cp:revision>
  <cp:lastPrinted>2020-02-20T14:11:00Z</cp:lastPrinted>
  <dcterms:created xsi:type="dcterms:W3CDTF">2021-08-13T14:15:00Z</dcterms:created>
  <dcterms:modified xsi:type="dcterms:W3CDTF">2021-08-27T20:55:00Z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2021-07-30T21:11:00Z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eb6c419f-c500-4e93-8a35-f7f2ff501bdc</vt:lpwstr>
  </property>
  <property fmtid="{D5CDD505-2E9C-101B-9397-08002B2CF9AE}" pid="9" name="MSIP_Label_e463cba9-5f6c-478d-9329-7b2295e4e8ed_ContentBits">
    <vt:lpwstr>0</vt:lpwstr>
  </property>
</Properties>
</file>