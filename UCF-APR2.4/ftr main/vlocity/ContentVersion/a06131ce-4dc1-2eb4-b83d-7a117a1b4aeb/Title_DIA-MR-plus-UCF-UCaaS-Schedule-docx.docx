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245D" w14:textId="77777777" w:rsidR="000408C2" w:rsidRPr="00B25065" w:rsidRDefault="000408C2" w:rsidP="000408C2">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{{ScheduleNumber}}</w:t>
      </w:r>
      <w:r w:rsidRPr="00B25065">
        <w:rPr>
          <w:rFonts w:ascii="Calibri" w:eastAsia="AppleGothic" w:hAnsi="Calibri" w:cs="Arial"/>
          <w:sz w:val="16"/>
          <w:szCs w:val="16"/>
        </w:rPr>
        <w:t xml:space="preserve"> to the Frontier Services Agreement dated </w:t>
      </w:r>
      <w:r w:rsidRPr="001E789B">
        <w:rPr>
          <w:rFonts w:cs="Arial"/>
          <w:b/>
          <w:bCs/>
          <w:sz w:val="16"/>
          <w:szCs w:val="16"/>
        </w:rPr>
        <w:t>{{FSADate}}</w:t>
      </w:r>
      <w:r w:rsidRPr="00B25065">
        <w:rPr>
          <w:rFonts w:ascii="Calibri" w:eastAsia="AppleGothic" w:hAnsi="Calibri" w:cs="Arial"/>
          <w:sz w:val="16"/>
          <w:szCs w:val="16"/>
        </w:rPr>
        <w:t xml:space="preserve"> (“FSA”) by and between </w:t>
      </w:r>
      <w:r>
        <w:rPr>
          <w:rFonts w:asciiTheme="minorHAnsi" w:hAnsiTheme="minorHAnsi" w:cs="Arial"/>
          <w:b/>
          <w:bCs/>
          <w:sz w:val="16"/>
          <w:szCs w:val="16"/>
        </w:rPr>
        <w:t xml:space="preserve">{{CustomerName}}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C8648B" w:rsidRPr="0083633C" w14:paraId="200059D8" w14:textId="77777777" w:rsidTr="00AE7986">
        <w:trPr>
          <w:trHeight w:val="216"/>
        </w:trPr>
        <w:tc>
          <w:tcPr>
            <w:tcW w:w="2250" w:type="dxa"/>
            <w:vAlign w:val="center"/>
          </w:tcPr>
          <w:p w14:paraId="2FA3726F"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2C69DD06" w14:textId="77777777" w:rsidR="00C8648B" w:rsidRPr="007A2CAA" w:rsidRDefault="00C8648B" w:rsidP="000254BC">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r w:rsidRPr="008746AF">
              <w:rPr>
                <w:rFonts w:asciiTheme="minorHAnsi" w:hAnsiTheme="minorHAnsi" w:cs="Arial"/>
                <w:b/>
                <w:bCs/>
                <w:sz w:val="16"/>
                <w:szCs w:val="16"/>
              </w:rPr>
              <w:t>DefaultServiceAccount</w:t>
            </w:r>
            <w:r>
              <w:rPr>
                <w:rFonts w:asciiTheme="minorHAnsi" w:hAnsiTheme="minorHAnsi" w:cs="Arial"/>
                <w:b/>
                <w:bCs/>
                <w:sz w:val="16"/>
                <w:szCs w:val="16"/>
              </w:rPr>
              <w:t>}}</w:t>
            </w:r>
          </w:p>
          <w:p w14:paraId="7450FAB4" w14:textId="77777777" w:rsidR="00C8648B" w:rsidRPr="0083633C" w:rsidRDefault="00C8648B" w:rsidP="000254BC">
            <w:pPr>
              <w:pStyle w:val="BodyText"/>
              <w:tabs>
                <w:tab w:val="left" w:pos="10980"/>
              </w:tabs>
              <w:jc w:val="both"/>
              <w:rPr>
                <w:rFonts w:ascii="Calibri" w:eastAsia="AppleGothic" w:hAnsi="Calibri" w:cs="Arial"/>
                <w:b/>
                <w:bCs/>
                <w:sz w:val="16"/>
                <w:szCs w:val="16"/>
              </w:rPr>
            </w:pPr>
          </w:p>
        </w:tc>
        <w:tc>
          <w:tcPr>
            <w:tcW w:w="1710" w:type="dxa"/>
            <w:vAlign w:val="center"/>
          </w:tcPr>
          <w:p w14:paraId="61AECF30"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0A4F51C3"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1E789B">
              <w:rPr>
                <w:rFonts w:cs="Arial"/>
                <w:b/>
                <w:bCs/>
                <w:sz w:val="16"/>
                <w:szCs w:val="16"/>
              </w:rPr>
              <w:t>{{</w:t>
            </w:r>
            <w:r w:rsidRPr="001953D7">
              <w:rPr>
                <w:rFonts w:cs="Arial"/>
                <w:b/>
                <w:bCs/>
                <w:sz w:val="16"/>
                <w:szCs w:val="16"/>
              </w:rPr>
              <w:t>currentdate</w:t>
            </w:r>
            <w:r w:rsidRPr="001E789B">
              <w:rPr>
                <w:rFonts w:cs="Arial"/>
                <w:b/>
                <w:bCs/>
                <w:sz w:val="16"/>
                <w:szCs w:val="16"/>
              </w:rPr>
              <w:t>}}</w:t>
            </w:r>
          </w:p>
        </w:tc>
      </w:tr>
      <w:tr w:rsidR="00C8648B" w:rsidRPr="0083633C" w14:paraId="0022D537" w14:textId="77777777" w:rsidTr="00AE7986">
        <w:trPr>
          <w:trHeight w:val="216"/>
        </w:trPr>
        <w:tc>
          <w:tcPr>
            <w:tcW w:w="2250" w:type="dxa"/>
            <w:vAlign w:val="center"/>
          </w:tcPr>
          <w:p w14:paraId="48836931"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74675FB4"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{{ScheduleTypePurpose}}</w:t>
            </w:r>
            <w:r w:rsidRPr="0083633C">
              <w:rPr>
                <w:rFonts w:ascii="Calibri" w:eastAsia="AppleGothic" w:hAnsi="Calibri" w:cs="Arial"/>
                <w:b/>
                <w:bCs/>
                <w:sz w:val="16"/>
                <w:szCs w:val="16"/>
              </w:rPr>
              <w:t xml:space="preserve">   </w:t>
            </w:r>
          </w:p>
        </w:tc>
        <w:tc>
          <w:tcPr>
            <w:tcW w:w="1710" w:type="dxa"/>
            <w:vAlign w:val="center"/>
          </w:tcPr>
          <w:p w14:paraId="3CCF739A"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D92B47B"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Pr>
                <w:rFonts w:asciiTheme="minorHAnsi" w:hAnsiTheme="minorHAnsi" w:cs="Arial"/>
                <w:b/>
                <w:bCs/>
                <w:sz w:val="16"/>
                <w:szCs w:val="16"/>
              </w:rPr>
              <w:t>{{ServiceTerm}}</w:t>
            </w:r>
          </w:p>
        </w:tc>
      </w:tr>
    </w:tbl>
    <w:p w14:paraId="535A3C47" w14:textId="77777777" w:rsidR="00C8648B" w:rsidRDefault="00C8648B" w:rsidP="00C8648B">
      <w:pPr>
        <w:pStyle w:val="ListParagraph"/>
        <w:spacing w:after="120"/>
        <w:ind w:left="360"/>
        <w:rPr>
          <w:rFonts w:ascii="Calibri" w:eastAsia="MS Mincho" w:hAnsi="Calibri" w:cs="Arial"/>
          <w:b/>
          <w:bCs/>
          <w:sz w:val="16"/>
          <w:szCs w:val="16"/>
        </w:rPr>
      </w:pPr>
    </w:p>
    <w:p w14:paraId="47C74A75" w14:textId="77777777" w:rsidR="00C8648B" w:rsidRDefault="00C8648B" w:rsidP="00C8648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43804A7D" w14:textId="77777777" w:rsidR="00C8648B" w:rsidRDefault="00C8648B" w:rsidP="00C8648B">
      <w:pPr>
        <w:pStyle w:val="ListParagraph"/>
        <w:spacing w:after="120"/>
        <w:ind w:left="0"/>
        <w:rPr>
          <w:rFonts w:ascii="Calibri" w:eastAsia="MS Mincho" w:hAnsi="Calibri" w:cs="Arial"/>
          <w:b/>
          <w:bCs/>
          <w:sz w:val="16"/>
          <w:szCs w:val="16"/>
        </w:rPr>
      </w:pPr>
    </w:p>
    <w:p w14:paraId="2BB66B0A" w14:textId="77777777" w:rsidR="00C8648B" w:rsidRPr="00380799" w:rsidRDefault="00C8648B" w:rsidP="00C8648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10351901" w14:textId="77777777" w:rsidR="00C8648B" w:rsidRPr="0083633C" w:rsidRDefault="00C8648B" w:rsidP="00C8648B">
      <w:pPr>
        <w:pStyle w:val="ListParagraph"/>
        <w:spacing w:after="120"/>
        <w:ind w:left="360"/>
        <w:rPr>
          <w:rFonts w:ascii="Calibri" w:eastAsia="MS Mincho" w:hAnsi="Calibri" w:cs="Arial"/>
          <w:b/>
          <w:bCs/>
          <w:sz w:val="16"/>
          <w:szCs w:val="16"/>
        </w:rPr>
      </w:pPr>
    </w:p>
    <w:p w14:paraId="600D01F2" w14:textId="77777777" w:rsidR="00C8648B" w:rsidRDefault="00C8648B" w:rsidP="00C8648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6E107ECC"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09DD48CE"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093EC182" w14:textId="77777777" w:rsidR="00C8648B" w:rsidRDefault="00C8648B" w:rsidP="00C86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47925452" w14:textId="77777777" w:rsidR="00C8648B" w:rsidRDefault="00C8648B" w:rsidP="00C8648B">
      <w:pPr>
        <w:pStyle w:val="ListParagraph"/>
        <w:spacing w:after="120"/>
        <w:rPr>
          <w:rFonts w:ascii="Calibri" w:eastAsia="MS Mincho" w:hAnsi="Calibri"/>
          <w:b/>
          <w:sz w:val="16"/>
          <w:szCs w:val="40"/>
        </w:rPr>
      </w:pPr>
    </w:p>
    <w:p w14:paraId="213607BA" w14:textId="369272AD" w:rsidR="00C8648B" w:rsidRPr="007B650F" w:rsidRDefault="00C8648B" w:rsidP="0055261F">
      <w:pPr>
        <w:pStyle w:val="ListParagraph"/>
        <w:keepNext/>
        <w:numPr>
          <w:ilvl w:val="0"/>
          <w:numId w:val="2"/>
        </w:numPr>
        <w:spacing w:after="120"/>
        <w:jc w:val="both"/>
        <w:outlineLvl w:val="0"/>
        <w:rPr>
          <w:rFonts w:ascii="Calibri" w:hAnsi="Calibri"/>
          <w:bCs/>
          <w:color w:val="000000"/>
          <w:sz w:val="16"/>
          <w:szCs w:val="16"/>
        </w:rPr>
      </w:pPr>
      <w:r w:rsidRPr="007B650F">
        <w:rPr>
          <w:rFonts w:ascii="Calibri" w:eastAsia="MS Mincho" w:hAnsi="Calibri"/>
          <w:b/>
          <w:sz w:val="16"/>
          <w:szCs w:val="40"/>
        </w:rPr>
        <w:t xml:space="preserve">Customer Notice Address </w:t>
      </w:r>
    </w:p>
    <w:p w14:paraId="30D31FD8" w14:textId="4212664E"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r w:rsidRPr="00FC60BD">
        <w:rPr>
          <w:rFonts w:ascii="Calibri" w:hAnsi="Calibri"/>
          <w:bCs/>
          <w:color w:val="000000"/>
          <w:sz w:val="16"/>
          <w:szCs w:val="16"/>
        </w:rPr>
        <w:t>CustAddress</w:t>
      </w:r>
      <w:r>
        <w:rPr>
          <w:rFonts w:ascii="Calibri" w:hAnsi="Calibri"/>
          <w:bCs/>
          <w:color w:val="000000"/>
          <w:sz w:val="16"/>
          <w:szCs w:val="16"/>
        </w:rPr>
        <w:t>}}</w:t>
      </w:r>
    </w:p>
    <w:p w14:paraId="2E7980EE" w14:textId="51CB6A75"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r w:rsidR="007B650F">
        <w:rPr>
          <w:rFonts w:ascii="Calibri" w:hAnsi="Calibri"/>
          <w:bCs/>
          <w:color w:val="000000"/>
          <w:sz w:val="16"/>
          <w:szCs w:val="16"/>
        </w:rPr>
        <w:br/>
      </w:r>
    </w:p>
    <w:p w14:paraId="0653EDAD" w14:textId="77777777" w:rsidR="00C8648B" w:rsidRPr="00380799" w:rsidRDefault="00C8648B" w:rsidP="00C8648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5CD1B6B3" w14:textId="77777777" w:rsidR="00C8648B" w:rsidRDefault="00C8648B" w:rsidP="00C8648B">
      <w:pPr>
        <w:pStyle w:val="ListParagraph"/>
        <w:keepNext/>
        <w:spacing w:after="120"/>
        <w:ind w:left="360"/>
        <w:jc w:val="both"/>
        <w:outlineLvl w:val="0"/>
        <w:rPr>
          <w:rFonts w:ascii="Calibri" w:eastAsia="MS Mincho" w:hAnsi="Calibri" w:cs="Arial"/>
          <w:b/>
          <w:sz w:val="16"/>
          <w:szCs w:val="16"/>
        </w:rPr>
      </w:pPr>
    </w:p>
    <w:p w14:paraId="745ADB59"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5C9DDBDE"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2F08BB47"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7D054E48"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4F9928E6"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41C2EC6D"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6DF4E883"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6788DE67" w14:textId="77777777" w:rsidR="00C8648B" w:rsidRPr="00054A79" w:rsidRDefault="00C8648B" w:rsidP="00C8648B">
      <w:pPr>
        <w:pStyle w:val="ListParagraph"/>
        <w:keepNext/>
        <w:spacing w:after="120"/>
        <w:jc w:val="both"/>
        <w:outlineLvl w:val="0"/>
        <w:rPr>
          <w:rFonts w:ascii="Calibri" w:eastAsia="MS Mincho" w:hAnsi="Calibri" w:cs="Arial"/>
          <w:bCs/>
          <w:sz w:val="16"/>
          <w:szCs w:val="16"/>
        </w:rPr>
      </w:pPr>
    </w:p>
    <w:p w14:paraId="08C8F627"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2097FCC1" w14:textId="77777777" w:rsidR="00C8648B" w:rsidRDefault="00C8648B" w:rsidP="00C8648B">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01C82FA4" w14:textId="77777777" w:rsidR="00C8648B" w:rsidRDefault="00C8648B" w:rsidP="00C8648B">
      <w:pPr>
        <w:pStyle w:val="ListParagraph"/>
        <w:keepNext/>
        <w:spacing w:after="120"/>
        <w:jc w:val="both"/>
        <w:outlineLvl w:val="0"/>
        <w:rPr>
          <w:rFonts w:ascii="Calibri" w:eastAsia="MS Mincho" w:hAnsi="Calibri" w:cs="Arial"/>
          <w:bCs/>
          <w:sz w:val="16"/>
          <w:szCs w:val="16"/>
        </w:rPr>
        <w:sectPr w:rsidR="00C8648B" w:rsidSect="00262DA5">
          <w:headerReference w:type="default" r:id="rId8"/>
          <w:footerReference w:type="default" r:id="rId9"/>
          <w:type w:val="continuous"/>
          <w:pgSz w:w="12240" w:h="15840"/>
          <w:pgMar w:top="720" w:right="720" w:bottom="720" w:left="720" w:header="432" w:footer="432" w:gutter="0"/>
          <w:cols w:space="432"/>
          <w:docGrid w:linePitch="360"/>
        </w:sectPr>
      </w:pPr>
    </w:p>
    <w:p w14:paraId="77D84A8A"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7F544D2D" w14:textId="0CBDB364" w:rsidR="00C8648B" w:rsidRPr="00E42041" w:rsidRDefault="00C8648B" w:rsidP="00C32F6A">
      <w:pPr>
        <w:keepNext/>
        <w:spacing w:after="120"/>
        <w:ind w:left="720"/>
        <w:outlineLvl w:val="0"/>
        <w:rPr>
          <w:rFonts w:ascii="Calibri" w:eastAsia="MS Mincho" w:hAnsi="Calibri" w:cs="Arial"/>
          <w:bCs/>
          <w:sz w:val="16"/>
          <w:szCs w:val="16"/>
        </w:rPr>
        <w:sectPr w:rsidR="00C8648B" w:rsidRPr="00E42041" w:rsidSect="00262DA5">
          <w:headerReference w:type="default" r:id="rId10"/>
          <w:footerReference w:type="default" r:id="rId11"/>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FRONTIER</w:t>
      </w:r>
      <w:r>
        <w:rPr>
          <w:rFonts w:ascii="Calibri" w:eastAsia="MS Mincho" w:hAnsi="Calibri" w:cs="Arial"/>
          <w:bCs/>
          <w:sz w:val="16"/>
          <w:szCs w:val="16"/>
        </w:rPr>
        <w:tab/>
      </w:r>
      <w:r w:rsidR="00C32F6A">
        <w:rPr>
          <w:rFonts w:ascii="Calibri" w:eastAsia="MS Mincho" w:hAnsi="Calibri" w:cs="Arial"/>
          <w:bCs/>
          <w:sz w:val="16"/>
          <w:szCs w:val="16"/>
        </w:rPr>
        <w:br/>
      </w: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sidR="00C32F6A">
        <w:rPr>
          <w:rFonts w:ascii="Calibri" w:eastAsia="MS Mincho" w:hAnsi="Calibri" w:cs="Arial"/>
          <w:bCs/>
          <w:sz w:val="16"/>
          <w:szCs w:val="16"/>
        </w:rPr>
        <w:br/>
      </w:r>
      <w:r w:rsidRPr="00E42041">
        <w:rPr>
          <w:rFonts w:ascii="Calibri" w:eastAsia="MS Mincho" w:hAnsi="Calibri" w:cs="Arial"/>
          <w:bCs/>
          <w:sz w:val="16"/>
          <w:szCs w:val="16"/>
        </w:rPr>
        <w:t>Cincinnati, OH 45274-0407</w:t>
      </w:r>
    </w:p>
    <w:p w14:paraId="6021B0A8" w14:textId="77777777" w:rsidR="00C8648B" w:rsidRPr="006D7528" w:rsidRDefault="00C8648B" w:rsidP="00C8648B">
      <w:pPr>
        <w:pStyle w:val="ListParagraph"/>
        <w:keepNext/>
        <w:numPr>
          <w:ilvl w:val="0"/>
          <w:numId w:val="1"/>
        </w:numPr>
        <w:spacing w:after="120"/>
        <w:outlineLvl w:val="0"/>
        <w:rPr>
          <w:rFonts w:ascii="Calibri" w:eastAsia="MS Mincho" w:hAnsi="Calibri" w:cs="Arial"/>
          <w:b/>
          <w:sz w:val="16"/>
          <w:szCs w:val="16"/>
        </w:rPr>
        <w:sectPr w:rsidR="00C8648B"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headerReference w:type="default" r:id="rId12"/>
          <w:footerReference w:type="default" r:id="rId13"/>
          <w:type w:val="continuous"/>
          <w:pgSz w:w="12240" w:h="15840"/>
          <w:pgMar w:top="720" w:right="720" w:bottom="720" w:left="720" w:header="432" w:footer="432" w:gutter="0"/>
          <w:cols w:space="432"/>
          <w:docGrid w:linePitch="360"/>
        </w:sectPr>
      </w:pPr>
    </w:p>
    <w:p w14:paraId="2BF9FB5E" w14:textId="77777777" w:rsidR="006D7528" w:rsidRDefault="0037495E" w:rsidP="0037495E">
      <w:pPr>
        <w:keepNext/>
        <w:spacing w:after="120"/>
        <w:outlineLvl w:val="0"/>
        <w:rPr>
          <w:rFonts w:ascii="Calibri" w:hAnsi="Calibri" w:cs="Arial"/>
          <w:sz w:val="16"/>
          <w:szCs w:val="16"/>
        </w:r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p w14:paraId="09A808C8" w14:textId="4CFF4D9C" w:rsidR="00E70B3E" w:rsidRPr="00E70B3E" w:rsidRDefault="00E70B3E" w:rsidP="00E70B3E">
      <w:pPr>
        <w:rPr>
          <w:rFonts w:ascii="Calibri" w:hAnsi="Calibri"/>
          <w:sz w:val="16"/>
          <w:szCs w:val="16"/>
        </w:rPr>
        <w:sectPr w:rsidR="00E70B3E" w:rsidRPr="00E70B3E" w:rsidSect="00262DA5">
          <w:headerReference w:type="even" r:id="rId14"/>
          <w:headerReference w:type="default" r:id="rId15"/>
          <w:footerReference w:type="default" r:id="rId16"/>
          <w:headerReference w:type="first" r:id="rId17"/>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1980CDF7" w:rsidR="006B0555" w:rsidRPr="00AD3917" w:rsidRDefault="00C8648B" w:rsidP="00AE7986">
            <w:pPr>
              <w:rPr>
                <w:rFonts w:ascii="Calibri" w:hAnsi="Calibri"/>
                <w:b/>
                <w:bCs/>
                <w:color w:val="000000"/>
                <w:sz w:val="16"/>
                <w:szCs w:val="16"/>
              </w:rPr>
            </w:pPr>
            <w:r>
              <w:rPr>
                <w:rFonts w:ascii="Calibri" w:hAnsi="Calibri"/>
                <w:b/>
                <w:bCs/>
                <w:color w:val="000000"/>
                <w:sz w:val="16"/>
                <w:szCs w:val="16"/>
              </w:rPr>
              <w:t>{{</w:t>
            </w:r>
            <w:r w:rsidRPr="00C8648B">
              <w:rPr>
                <w:rFonts w:ascii="Calibri" w:hAnsi="Calibri"/>
                <w:b/>
                <w:bCs/>
                <w:color w:val="000000"/>
                <w:sz w:val="16"/>
                <w:szCs w:val="16"/>
              </w:rPr>
              <w:t>CustName</w:t>
            </w:r>
            <w:r>
              <w:rPr>
                <w:rFonts w:ascii="Calibri" w:hAnsi="Calibri"/>
                <w:b/>
                <w:bCs/>
                <w:color w:val="000000"/>
                <w:sz w:val="16"/>
                <w:szCs w:val="16"/>
              </w:rPr>
              <w:t>}}</w:t>
            </w:r>
          </w:p>
        </w:tc>
      </w:tr>
      <w:tr w:rsidR="006B0555" w:rsidRPr="00AD3917" w14:paraId="102108C3" w14:textId="77777777" w:rsidTr="00C32F6A">
        <w:trPr>
          <w:cantSplit/>
          <w:trHeight w:val="522"/>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sidRPr="00E668C2">
              <w:rPr>
                <w:rFonts w:ascii="Calibri" w:hAnsi="Calibri"/>
                <w:bCs/>
                <w:color w:val="FFFFFF" w:themeColor="background1"/>
                <w:sz w:val="16"/>
                <w:szCs w:val="16"/>
              </w:rPr>
              <w:t>{{FrontierSignature}}</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{{ClientSignature}}</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FrontierPrintedName</w:t>
            </w:r>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24DF7C4C"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{{ClientPrintedName}}</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FrontierTitle</w:t>
            </w:r>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{{ClientTitle}}</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E668C2" w:rsidRDefault="003A0575"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{{FrontierDate}}</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{{ClientDate}}</w:t>
            </w:r>
          </w:p>
        </w:tc>
      </w:tr>
    </w:tbl>
    <w:p w14:paraId="68F17322" w14:textId="7AD9412F" w:rsidR="00613E09" w:rsidRPr="00380799" w:rsidRDefault="00613E09" w:rsidP="00C32F6A">
      <w:pPr>
        <w:jc w:val="center"/>
        <w:rPr>
          <w:rFonts w:ascii="Calibri" w:hAnsi="Calibri" w:cs="Calibri"/>
          <w:b/>
          <w:bCs/>
          <w:color w:val="D9272D"/>
        </w:rPr>
      </w:pPr>
      <w:r w:rsidRPr="00380799">
        <w:rPr>
          <w:rFonts w:ascii="Calibri" w:hAnsi="Calibri" w:cs="Calibri"/>
          <w:b/>
          <w:bCs/>
          <w:color w:val="D9272D"/>
        </w:rPr>
        <w:lastRenderedPageBreak/>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27915034" w14:textId="77777777" w:rsidR="000103BC" w:rsidRPr="007A2CAA" w:rsidRDefault="000103BC" w:rsidP="000103BC">
      <w:pPr>
        <w:pStyle w:val="List"/>
        <w:tabs>
          <w:tab w:val="left" w:pos="360"/>
        </w:tabs>
        <w:spacing w:before="120"/>
        <w:ind w:left="0" w:right="288" w:firstLine="0"/>
        <w:jc w:val="both"/>
        <w:rPr>
          <w:rFonts w:asciiTheme="minorHAnsi" w:hAnsiTheme="minorHAnsi" w:cs="Arial"/>
          <w:b/>
          <w:bCs/>
          <w:sz w:val="16"/>
          <w:szCs w:val="16"/>
        </w:rPr>
      </w:pPr>
      <w:bookmarkStart w:id="1" w:name="_Hlk79391979"/>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0CBEAFB7" w14:textId="77777777" w:rsidR="000103BC" w:rsidRDefault="000103BC" w:rsidP="000103BC">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r w:rsidRPr="007A2CAA">
        <w:rPr>
          <w:rFonts w:asciiTheme="minorHAnsi" w:hAnsiTheme="minorHAnsi" w:cs="Arial"/>
          <w:b/>
          <w:sz w:val="16"/>
          <w:szCs w:val="16"/>
        </w:rPr>
        <w:t>ServiceLocation}}</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0103BC" w:rsidRPr="007A2CAA" w14:paraId="10035429" w14:textId="77777777" w:rsidTr="00483EA4">
        <w:trPr>
          <w:trHeight w:val="53"/>
        </w:trPr>
        <w:tc>
          <w:tcPr>
            <w:tcW w:w="1666" w:type="pct"/>
            <w:tcBorders>
              <w:bottom w:val="single" w:sz="4" w:space="0" w:color="auto"/>
            </w:tcBorders>
            <w:shd w:val="clear" w:color="auto" w:fill="C00000"/>
          </w:tcPr>
          <w:p w14:paraId="0A67A446" w14:textId="77777777" w:rsidR="000103BC" w:rsidRPr="007A2CAA" w:rsidRDefault="000103BC" w:rsidP="00483EA4">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tcBorders>
              <w:bottom w:val="single" w:sz="4" w:space="0" w:color="auto"/>
            </w:tcBorders>
            <w:shd w:val="clear" w:color="auto" w:fill="C00000"/>
          </w:tcPr>
          <w:p w14:paraId="4515CC0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tcBorders>
              <w:bottom w:val="single" w:sz="4" w:space="0" w:color="auto"/>
            </w:tcBorders>
            <w:shd w:val="clear" w:color="auto" w:fill="C00000"/>
          </w:tcPr>
          <w:p w14:paraId="7040DDAA"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tcBorders>
              <w:bottom w:val="single" w:sz="4" w:space="0" w:color="auto"/>
            </w:tcBorders>
            <w:shd w:val="clear" w:color="auto" w:fill="C00000"/>
          </w:tcPr>
          <w:p w14:paraId="0384BAA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tcBorders>
              <w:bottom w:val="single" w:sz="4" w:space="0" w:color="auto"/>
            </w:tcBorders>
            <w:shd w:val="clear" w:color="auto" w:fill="C00000"/>
          </w:tcPr>
          <w:p w14:paraId="15F9176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0103BC" w:rsidRPr="007A2CAA" w14:paraId="6532B4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C073E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{{#DIA}}{{#ftr_IsBundle}}</w:t>
            </w:r>
          </w:p>
          <w:p w14:paraId="742B1193"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334E1822" w14:textId="77777777" w:rsidR="000103BC" w:rsidRPr="003329FB" w:rsidRDefault="000103BC" w:rsidP="00483EA4">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{{CoS}} {{SPEED}} {{IPBLOCKS}} {{SDWANSpeed}} {{IKEv2}} {{HighAvail}} {{CTerm}}</w:t>
            </w:r>
          </w:p>
        </w:tc>
        <w:tc>
          <w:tcPr>
            <w:tcW w:w="1001" w:type="pct"/>
            <w:tcBorders>
              <w:top w:val="single" w:sz="4" w:space="0" w:color="auto"/>
              <w:left w:val="single" w:sz="4" w:space="0" w:color="auto"/>
              <w:bottom w:val="single" w:sz="4" w:space="0" w:color="auto"/>
              <w:right w:val="single" w:sz="4" w:space="0" w:color="auto"/>
            </w:tcBorders>
          </w:tcPr>
          <w:p w14:paraId="5600A13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7134FAF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188DB77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0FC43E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p>
          <w:p w14:paraId="7696E34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{{/ftr_IsBundle}}</w:t>
            </w:r>
          </w:p>
          <w:p w14:paraId="159A8D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3E0E6D0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54DEAE4"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{{#DIA}}{{^ftr_IsBundle}}</w:t>
            </w:r>
          </w:p>
          <w:p w14:paraId="79391A4C"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1EB2BDE9"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{{CoS}} {{SPEED}} {{IPBLOCK}} {{SDWANSpeed}} {{IKEv2}} {{HighAvail}} {{CTerm}}</w:t>
            </w:r>
          </w:p>
        </w:tc>
        <w:tc>
          <w:tcPr>
            <w:tcW w:w="1001" w:type="pct"/>
            <w:tcBorders>
              <w:top w:val="single" w:sz="4" w:space="0" w:color="auto"/>
              <w:left w:val="single" w:sz="4" w:space="0" w:color="auto"/>
              <w:bottom w:val="single" w:sz="4" w:space="0" w:color="auto"/>
              <w:right w:val="single" w:sz="4" w:space="0" w:color="auto"/>
            </w:tcBorders>
          </w:tcPr>
          <w:p w14:paraId="4A2C67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248B0A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050DF7F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03EF2EC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p>
          <w:p w14:paraId="09E3476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{{/ftr_IsBundle}}</w:t>
            </w:r>
          </w:p>
          <w:p w14:paraId="6F37784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45CC21F8"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A7862C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B12A9E">
              <w:rPr>
                <w:rFonts w:ascii="Consolas" w:hAnsi="Consolas"/>
                <w:sz w:val="16"/>
                <w:szCs w:val="16"/>
              </w:rPr>
              <w:t>{{#CA}}</w:t>
            </w:r>
            <w:r w:rsidRPr="003329FB">
              <w:rPr>
                <w:rFonts w:asciiTheme="minorHAnsi" w:hAnsiTheme="minorHAnsi" w:cstheme="minorHAnsi"/>
                <w:sz w:val="16"/>
                <w:szCs w:val="16"/>
              </w:rPr>
              <w:t>{{#cCaas}}</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{{CoS}}</w:t>
            </w:r>
          </w:p>
          <w:p w14:paraId="07734F7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6DBBEE1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DA966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46CA8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62DFFBCF"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sz w:val="16"/>
                <w:szCs w:val="16"/>
              </w:rPr>
              <w:t>{{/cCaas}}</w:t>
            </w:r>
            <w:r w:rsidRPr="00B12A9E">
              <w:rPr>
                <w:rFonts w:ascii="Consolas" w:hAnsi="Consolas"/>
                <w:sz w:val="16"/>
                <w:szCs w:val="16"/>
              </w:rPr>
              <w:t>{{</w:t>
            </w:r>
            <w:r>
              <w:rPr>
                <w:rFonts w:ascii="Consolas" w:hAnsi="Consolas"/>
                <w:sz w:val="16"/>
                <w:szCs w:val="16"/>
              </w:rPr>
              <w:t>/</w:t>
            </w:r>
            <w:r w:rsidRPr="00B12A9E">
              <w:rPr>
                <w:rFonts w:ascii="Consolas" w:hAnsi="Consolas"/>
                <w:sz w:val="16"/>
                <w:szCs w:val="16"/>
              </w:rPr>
              <w:t>CA}}</w:t>
            </w:r>
          </w:p>
        </w:tc>
      </w:tr>
      <w:tr w:rsidR="000103BC" w:rsidRPr="007A2CAA" w14:paraId="294C17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34004E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{{#SA}} {{#uCaas}}</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 xml:space="preserve">{{CoS}} </w:t>
            </w:r>
          </w:p>
          <w:p w14:paraId="0A08FBA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15AAA7B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EF1930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24A1D1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6EEA30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sz w:val="16"/>
                <w:szCs w:val="16"/>
              </w:rPr>
              <w:t>{{/uCaas}}{{</w:t>
            </w:r>
            <w:r>
              <w:rPr>
                <w:rFonts w:asciiTheme="minorHAnsi" w:hAnsiTheme="minorHAnsi" w:cstheme="minorHAnsi"/>
                <w:sz w:val="16"/>
                <w:szCs w:val="16"/>
              </w:rPr>
              <w:t>/</w:t>
            </w:r>
            <w:r w:rsidRPr="003329FB">
              <w:rPr>
                <w:rFonts w:asciiTheme="minorHAnsi" w:hAnsiTheme="minorHAnsi" w:cstheme="minorHAnsi"/>
                <w:sz w:val="16"/>
                <w:szCs w:val="16"/>
              </w:rPr>
              <w:t>SA}}</w:t>
            </w:r>
          </w:p>
        </w:tc>
      </w:tr>
    </w:tbl>
    <w:p w14:paraId="05606420" w14:textId="77777777" w:rsidR="00942D68" w:rsidRDefault="00942D68" w:rsidP="000103BC">
      <w:pPr>
        <w:ind w:left="162" w:right="18" w:hanging="162"/>
        <w:rPr>
          <w:rFonts w:asciiTheme="minorHAnsi" w:hAnsiTheme="minorHAnsi" w:cstheme="minorHAnsi"/>
          <w:b/>
          <w:bCs/>
          <w:sz w:val="4"/>
          <w:szCs w:val="4"/>
        </w:rPr>
      </w:pPr>
    </w:p>
    <w:p w14:paraId="28DEF497" w14:textId="77777777" w:rsidR="000103BC" w:rsidRPr="00525E12" w:rsidRDefault="000103BC" w:rsidP="000103BC">
      <w:pPr>
        <w:shd w:val="clear" w:color="auto" w:fill="FFFFFE"/>
        <w:rPr>
          <w:rFonts w:ascii="Consolas" w:hAnsi="Consolas"/>
          <w:sz w:val="4"/>
          <w:szCs w:val="4"/>
        </w:rPr>
      </w:pPr>
      <w:r w:rsidRPr="00525E12">
        <w:rPr>
          <w:rFonts w:ascii="Consolas" w:hAnsi="Consolas"/>
          <w:sz w:val="4"/>
          <w:szCs w:val="4"/>
        </w:rPr>
        <w:t>{{#ProductName_isCCaas}}{{#CA}}</w:t>
      </w:r>
    </w:p>
    <w:tbl>
      <w:tblPr>
        <w:tblStyle w:val="TableGrid"/>
        <w:tblW w:w="107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20"/>
      </w:tblGrid>
      <w:tr w:rsidR="000103BC" w:rsidRPr="008D1FBA" w14:paraId="5F76182A" w14:textId="77777777" w:rsidTr="0059428D">
        <w:trPr>
          <w:trHeight w:val="63"/>
        </w:trPr>
        <w:tc>
          <w:tcPr>
            <w:tcW w:w="3595" w:type="dxa"/>
            <w:shd w:val="clear" w:color="auto" w:fill="C00000"/>
          </w:tcPr>
          <w:p w14:paraId="0C5A03CC" w14:textId="77777777" w:rsidR="000103BC" w:rsidRPr="008D1FBA" w:rsidRDefault="000103BC" w:rsidP="00483EA4">
            <w:pPr>
              <w:pStyle w:val="List"/>
              <w:tabs>
                <w:tab w:val="left" w:pos="360"/>
              </w:tabs>
              <w:ind w:left="0" w:right="288" w:firstLine="0"/>
              <w:jc w:val="both"/>
              <w:rPr>
                <w:rFonts w:asciiTheme="minorHAnsi" w:hAnsiTheme="minorHAnsi" w:cs="Arial"/>
                <w:b/>
                <w:bCs/>
                <w:sz w:val="16"/>
                <w:szCs w:val="16"/>
              </w:rPr>
            </w:pPr>
            <w:r w:rsidRPr="008D1FBA">
              <w:rPr>
                <w:rFonts w:ascii="Calibri" w:hAnsi="Calibri"/>
                <w:b/>
                <w:bCs/>
                <w:sz w:val="16"/>
                <w:szCs w:val="16"/>
              </w:rPr>
              <w:t>Frontier CCaaS Services</w:t>
            </w:r>
          </w:p>
        </w:tc>
        <w:tc>
          <w:tcPr>
            <w:tcW w:w="2160" w:type="dxa"/>
            <w:shd w:val="clear" w:color="auto" w:fill="C00000"/>
          </w:tcPr>
          <w:p w14:paraId="745072C3"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Quantity</w:t>
            </w:r>
          </w:p>
        </w:tc>
        <w:tc>
          <w:tcPr>
            <w:tcW w:w="1800" w:type="dxa"/>
            <w:shd w:val="clear" w:color="auto" w:fill="C00000"/>
          </w:tcPr>
          <w:p w14:paraId="4D4F91E2"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MRC</w:t>
            </w:r>
          </w:p>
        </w:tc>
        <w:tc>
          <w:tcPr>
            <w:tcW w:w="1620" w:type="dxa"/>
            <w:shd w:val="clear" w:color="auto" w:fill="C00000"/>
          </w:tcPr>
          <w:p w14:paraId="009C6C70"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Total MRC</w:t>
            </w:r>
          </w:p>
        </w:tc>
        <w:tc>
          <w:tcPr>
            <w:tcW w:w="1620" w:type="dxa"/>
            <w:shd w:val="clear" w:color="auto" w:fill="C00000"/>
          </w:tcPr>
          <w:p w14:paraId="0BF8B64B"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NRC</w:t>
            </w:r>
          </w:p>
        </w:tc>
      </w:tr>
      <w:tr w:rsidR="000103BC" w:rsidRPr="008D1FBA" w14:paraId="1B1C08FF" w14:textId="77777777" w:rsidTr="005942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3CD0B76" w14:textId="77777777" w:rsidR="000103BC" w:rsidRPr="008D1FBA" w:rsidRDefault="000103BC" w:rsidP="00483EA4">
            <w:pPr>
              <w:shd w:val="clear" w:color="auto" w:fill="FFFFFE"/>
              <w:spacing w:line="285" w:lineRule="atLeast"/>
              <w:rPr>
                <w:rFonts w:asciiTheme="minorHAnsi" w:hAnsiTheme="minorHAnsi" w:cstheme="minorHAnsi"/>
                <w:sz w:val="16"/>
                <w:szCs w:val="16"/>
              </w:rPr>
            </w:pPr>
            <w:r w:rsidRPr="008D1FBA">
              <w:rPr>
                <w:rFonts w:asciiTheme="minorHAnsi" w:hAnsiTheme="minorHAnsi" w:cstheme="minorHAnsi"/>
                <w:sz w:val="16"/>
                <w:szCs w:val="16"/>
              </w:rPr>
              <w:t>{{#cCaas}}</w:t>
            </w:r>
            <w:r w:rsidRPr="008D1FBA">
              <w:rPr>
                <w:rFonts w:asciiTheme="minorHAnsi" w:hAnsiTheme="minorHAnsi" w:cstheme="minorHAnsi"/>
                <w:b/>
                <w:sz w:val="16"/>
                <w:szCs w:val="16"/>
              </w:rPr>
              <w:t>{{^ftr_IsBundle}}</w:t>
            </w:r>
            <w:r w:rsidRPr="008D1FBA">
              <w:rPr>
                <w:rFonts w:asciiTheme="minorHAnsi" w:hAnsiTheme="minorHAnsi" w:cstheme="minorHAnsi"/>
                <w:b/>
                <w:bCs/>
                <w:sz w:val="16"/>
                <w:szCs w:val="16"/>
              </w:rPr>
              <w:t>{{ProductName}}</w:t>
            </w:r>
            <w:r w:rsidRPr="008D1FBA">
              <w:rPr>
                <w:rFonts w:asciiTheme="minorHAnsi" w:hAnsiTheme="minorHAnsi" w:cstheme="minorHAnsi"/>
                <w:sz w:val="16"/>
                <w:szCs w:val="16"/>
              </w:rPr>
              <w:t xml:space="preserve">           {{CoS}}</w:t>
            </w:r>
          </w:p>
          <w:p w14:paraId="7C3D950A" w14:textId="77777777" w:rsidR="000103BC" w:rsidRPr="008D1FBA" w:rsidRDefault="000103BC" w:rsidP="00483EA4">
            <w:pPr>
              <w:shd w:val="clear" w:color="auto" w:fill="FFFFFE"/>
              <w:rPr>
                <w:rFonts w:asciiTheme="minorHAnsi" w:hAnsiTheme="minorHAnsi" w:cstheme="minorHAnsi"/>
                <w:color w:val="000000"/>
                <w:sz w:val="16"/>
                <w:szCs w:val="16"/>
              </w:rPr>
            </w:pPr>
            <w:r w:rsidRPr="008D1FBA">
              <w:rPr>
                <w:rFonts w:asciiTheme="minorHAnsi" w:hAnsiTheme="minorHAnsi" w:cstheme="minorHAnsi"/>
                <w:sz w:val="16"/>
                <w:szCs w:val="16"/>
              </w:rPr>
              <w:t>{{Description}}</w:t>
            </w:r>
          </w:p>
        </w:tc>
        <w:tc>
          <w:tcPr>
            <w:tcW w:w="2160" w:type="dxa"/>
          </w:tcPr>
          <w:p w14:paraId="618BA567"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tcPr>
          <w:p w14:paraId="45555B86"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{{RecurringCharge}}</w:t>
            </w:r>
          </w:p>
        </w:tc>
        <w:tc>
          <w:tcPr>
            <w:tcW w:w="1620" w:type="dxa"/>
          </w:tcPr>
          <w:p w14:paraId="76A50E3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{{RecurringChargeTotal}}</w:t>
            </w:r>
          </w:p>
        </w:tc>
        <w:tc>
          <w:tcPr>
            <w:tcW w:w="1620" w:type="dxa"/>
          </w:tcPr>
          <w:p w14:paraId="351FAC26"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8D1FBA">
              <w:rPr>
                <w:rFonts w:asciiTheme="minorHAnsi" w:hAnsiTheme="minorHAnsi" w:cstheme="minorHAnsi"/>
                <w:b/>
                <w:bCs/>
                <w:sz w:val="16"/>
                <w:szCs w:val="16"/>
              </w:rPr>
              <w:t>{{OneTimeCharge}}</w:t>
            </w:r>
            <w:r w:rsidRPr="008D1FBA">
              <w:rPr>
                <w:rFonts w:asciiTheme="minorHAnsi" w:hAnsiTheme="minorHAnsi" w:cstheme="minorHAnsi"/>
                <w:b/>
                <w:sz w:val="16"/>
                <w:szCs w:val="16"/>
              </w:rPr>
              <w:t>{{/ftr_IsBundle}}</w:t>
            </w:r>
            <w:r w:rsidRPr="008D1FBA">
              <w:rPr>
                <w:rFonts w:asciiTheme="minorHAnsi" w:hAnsiTheme="minorHAnsi" w:cstheme="minorHAnsi"/>
                <w:sz w:val="16"/>
                <w:szCs w:val="16"/>
              </w:rPr>
              <w:t>{{/cCaas}}</w:t>
            </w:r>
          </w:p>
        </w:tc>
      </w:tr>
    </w:tbl>
    <w:p w14:paraId="1D91D44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{{/CA}}</w:t>
      </w:r>
    </w:p>
    <w:p w14:paraId="7E89D074"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{{/ProductName_isCCaas}}</w:t>
      </w:r>
    </w:p>
    <w:p w14:paraId="080EED7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{{#ProductName_isUCaas}}</w:t>
      </w:r>
    </w:p>
    <w:p w14:paraId="3FB91432"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 xml:space="preserve">{{#SA}} </w:t>
      </w:r>
    </w:p>
    <w:tbl>
      <w:tblPr>
        <w:tblStyle w:val="TableGrid"/>
        <w:tblW w:w="10800"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20"/>
      </w:tblGrid>
      <w:tr w:rsidR="000103BC" w:rsidRPr="008D1FBA" w14:paraId="4B21CEEE" w14:textId="77777777" w:rsidTr="005112E0">
        <w:trPr>
          <w:trHeight w:val="63"/>
        </w:trPr>
        <w:tc>
          <w:tcPr>
            <w:tcW w:w="3600" w:type="dxa"/>
            <w:shd w:val="clear" w:color="auto" w:fill="C00000"/>
          </w:tcPr>
          <w:p w14:paraId="3A48A8D1" w14:textId="77777777" w:rsidR="000103BC" w:rsidRPr="008D1FBA" w:rsidRDefault="000103BC" w:rsidP="00483EA4">
            <w:pPr>
              <w:pStyle w:val="List"/>
              <w:tabs>
                <w:tab w:val="left" w:pos="360"/>
              </w:tabs>
              <w:ind w:left="0" w:right="288" w:firstLine="0"/>
              <w:jc w:val="both"/>
              <w:rPr>
                <w:rFonts w:asciiTheme="minorHAnsi" w:hAnsiTheme="minorHAnsi" w:cstheme="minorHAnsi"/>
                <w:b/>
                <w:bCs/>
                <w:sz w:val="16"/>
                <w:szCs w:val="16"/>
              </w:rPr>
            </w:pPr>
            <w:r w:rsidRPr="008D1FBA">
              <w:rPr>
                <w:rFonts w:asciiTheme="minorHAnsi" w:hAnsiTheme="minorHAnsi" w:cstheme="minorHAnsi"/>
                <w:b/>
                <w:bCs/>
                <w:sz w:val="16"/>
                <w:szCs w:val="16"/>
              </w:rPr>
              <w:t>Frontier UCaaS Services</w:t>
            </w:r>
          </w:p>
        </w:tc>
        <w:tc>
          <w:tcPr>
            <w:tcW w:w="2160" w:type="dxa"/>
            <w:shd w:val="clear" w:color="auto" w:fill="C00000"/>
          </w:tcPr>
          <w:p w14:paraId="10812DE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shd w:val="clear" w:color="auto" w:fill="C00000"/>
          </w:tcPr>
          <w:p w14:paraId="46CB81F6"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MRC</w:t>
            </w:r>
          </w:p>
        </w:tc>
        <w:tc>
          <w:tcPr>
            <w:tcW w:w="1620" w:type="dxa"/>
            <w:shd w:val="clear" w:color="auto" w:fill="C00000"/>
          </w:tcPr>
          <w:p w14:paraId="0845A24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Total MRC</w:t>
            </w:r>
          </w:p>
        </w:tc>
        <w:tc>
          <w:tcPr>
            <w:tcW w:w="1620" w:type="dxa"/>
            <w:shd w:val="clear" w:color="auto" w:fill="C00000"/>
          </w:tcPr>
          <w:p w14:paraId="726FEE9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NRC</w:t>
            </w:r>
          </w:p>
        </w:tc>
      </w:tr>
      <w:tr w:rsidR="000103BC" w:rsidRPr="008D1FBA" w14:paraId="2B9D1417"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B0C6ED4"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 xml:space="preserve">{{CoS}} </w:t>
            </w:r>
          </w:p>
          <w:p w14:paraId="5704AA35" w14:textId="77777777" w:rsidR="000103BC" w:rsidRPr="008D1FBA"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6902A25F"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51BFEA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3E0585AB"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20" w:type="dxa"/>
          </w:tcPr>
          <w:p w14:paraId="74E5B6A7"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sz w:val="16"/>
                <w:szCs w:val="16"/>
              </w:rPr>
              <w:t>{{/uCaas}}</w:t>
            </w:r>
          </w:p>
        </w:tc>
      </w:tr>
    </w:tbl>
    <w:p w14:paraId="3C544AED" w14:textId="77777777" w:rsidR="005112E0" w:rsidRDefault="005112E0" w:rsidP="000103BC">
      <w:pPr>
        <w:shd w:val="clear" w:color="auto" w:fill="FFFFFE"/>
        <w:rPr>
          <w:rFonts w:asciiTheme="minorHAnsi" w:hAnsiTheme="minorHAnsi" w:cstheme="minorHAnsi"/>
          <w:sz w:val="4"/>
          <w:szCs w:val="4"/>
        </w:rPr>
      </w:pPr>
    </w:p>
    <w:p w14:paraId="44186DBA" w14:textId="5432CFA2"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{{/SA}}</w:t>
      </w:r>
    </w:p>
    <w:p w14:paraId="78365B53" w14:textId="77777777" w:rsidR="000103BC"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{{/ProductName_isUCaas}}</w:t>
      </w:r>
    </w:p>
    <w:p w14:paraId="75B48AA3" w14:textId="77777777" w:rsidR="005112E0"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{{#AD}</w:t>
      </w:r>
    </w:p>
    <w:p w14:paraId="585A686D" w14:textId="08CB2E1C" w:rsidR="000103BC" w:rsidRPr="00F10387"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 xml:space="preserve">} </w:t>
      </w:r>
    </w:p>
    <w:tbl>
      <w:tblPr>
        <w:tblStyle w:val="TableGrid"/>
        <w:tblW w:w="10835"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36"/>
        <w:gridCol w:w="19"/>
      </w:tblGrid>
      <w:tr w:rsidR="000103BC" w:rsidRPr="003329FB" w14:paraId="2DBDA7DC" w14:textId="77777777" w:rsidTr="005112E0">
        <w:trPr>
          <w:gridAfter w:val="1"/>
          <w:wAfter w:w="19" w:type="dxa"/>
          <w:trHeight w:val="63"/>
        </w:trPr>
        <w:tc>
          <w:tcPr>
            <w:tcW w:w="3600" w:type="dxa"/>
            <w:shd w:val="clear" w:color="auto" w:fill="C00000"/>
          </w:tcPr>
          <w:p w14:paraId="1F64FF62"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Frontier ADD-on Service</w:t>
            </w:r>
          </w:p>
        </w:tc>
        <w:tc>
          <w:tcPr>
            <w:tcW w:w="2160" w:type="dxa"/>
            <w:shd w:val="clear" w:color="auto" w:fill="C00000"/>
          </w:tcPr>
          <w:p w14:paraId="00A607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C805C3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35EC64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45E999C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0CC9014"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5FDD75B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4DF9E2AB"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679974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1AC90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542A8A3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7F05185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01832FC7"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{{/ADDon}}</w:t>
            </w:r>
          </w:p>
        </w:tc>
      </w:tr>
      <w:tr w:rsidR="000103BC" w:rsidRPr="003329FB" w14:paraId="117858F5"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2C01E3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7F5500BB"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B0A041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A4CA1E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78EB0A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6BFA1CA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752B195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{{/ADDon}}</w:t>
            </w:r>
          </w:p>
        </w:tc>
      </w:tr>
    </w:tbl>
    <w:p w14:paraId="71658FC3" w14:textId="77777777" w:rsidR="005112E0" w:rsidRDefault="005112E0" w:rsidP="000103BC">
      <w:pPr>
        <w:shd w:val="clear" w:color="auto" w:fill="FFFFFE"/>
        <w:rPr>
          <w:rFonts w:asciiTheme="minorHAnsi" w:hAnsiTheme="minorHAnsi" w:cstheme="minorHAnsi"/>
          <w:sz w:val="4"/>
          <w:szCs w:val="4"/>
        </w:rPr>
      </w:pPr>
    </w:p>
    <w:p w14:paraId="50F95897" w14:textId="3950F220"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{{/AD}}</w:t>
      </w:r>
    </w:p>
    <w:p w14:paraId="6F5FB404" w14:textId="77777777" w:rsidR="005112E0"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0BCE14E2" w14:textId="60491962"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0103BC" w:rsidRPr="003329FB" w14:paraId="5B224EBE" w14:textId="77777777" w:rsidTr="00483EA4">
        <w:trPr>
          <w:trHeight w:val="63"/>
        </w:trPr>
        <w:tc>
          <w:tcPr>
            <w:tcW w:w="3595" w:type="dxa"/>
            <w:shd w:val="clear" w:color="auto" w:fill="C00000"/>
          </w:tcPr>
          <w:p w14:paraId="7C03E53C"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Web Meeting and Video Conference Service</w:t>
            </w:r>
          </w:p>
        </w:tc>
        <w:tc>
          <w:tcPr>
            <w:tcW w:w="2160" w:type="dxa"/>
            <w:shd w:val="clear" w:color="auto" w:fill="C00000"/>
          </w:tcPr>
          <w:p w14:paraId="3C7E256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4E6DF54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B6861B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55" w:type="dxa"/>
            <w:shd w:val="clear" w:color="auto" w:fill="C00000"/>
          </w:tcPr>
          <w:p w14:paraId="1E7A768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5EC9B8B2"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E33BB3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1A23846"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755A2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6B4BF19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5B80338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tcPr>
          <w:p w14:paraId="60459D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69BEFBAB"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{{/MnW}}</w:t>
            </w:r>
          </w:p>
        </w:tc>
      </w:tr>
      <w:tr w:rsidR="000103BC" w:rsidRPr="003329FB" w14:paraId="042F32F5"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BBF5BE1"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734B10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B79831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FA5C4F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558234D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tcPr>
          <w:p w14:paraId="7F32C2C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5967F50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{{/MnW}}</w:t>
            </w:r>
          </w:p>
        </w:tc>
      </w:tr>
    </w:tbl>
    <w:p w14:paraId="5A678142" w14:textId="77777777" w:rsidR="005112E0" w:rsidRDefault="005112E0" w:rsidP="000103BC">
      <w:pPr>
        <w:shd w:val="clear" w:color="auto" w:fill="FFFFFE"/>
        <w:rPr>
          <w:rFonts w:asciiTheme="minorHAnsi" w:hAnsiTheme="minorHAnsi" w:cstheme="minorHAnsi"/>
          <w:sz w:val="4"/>
          <w:szCs w:val="4"/>
        </w:rPr>
      </w:pPr>
    </w:p>
    <w:p w14:paraId="21C2A3B1" w14:textId="458A017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1FD4E841" w14:textId="4FD695F2"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{{#Acc}} </w:t>
      </w:r>
    </w:p>
    <w:p w14:paraId="76433E00" w14:textId="77777777" w:rsidR="005112E0" w:rsidRPr="006B4989" w:rsidRDefault="005112E0"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2C1F26BE" w14:textId="77777777" w:rsidTr="00483EA4">
        <w:trPr>
          <w:gridAfter w:val="1"/>
          <w:wAfter w:w="19" w:type="dxa"/>
          <w:trHeight w:val="63"/>
        </w:trPr>
        <w:tc>
          <w:tcPr>
            <w:tcW w:w="3595" w:type="dxa"/>
            <w:shd w:val="clear" w:color="auto" w:fill="C00000"/>
          </w:tcPr>
          <w:p w14:paraId="45DED32A"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1057CC0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33ACC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1D2D79C"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0A66F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A3604F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21E013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{{MaintenanceTerm}}     {{CoveredProduct}}</w:t>
            </w:r>
          </w:p>
          <w:p w14:paraId="14228689"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B8FF58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CCB52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0F230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4E06631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66140CA5"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r w:rsidR="000103BC" w:rsidRPr="003329FB" w14:paraId="7751D871"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56A18BA"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lastRenderedPageBreak/>
              <w:t>{{#Accessory}}</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{{MaintenanceTerm}}     {{CoveredProduct}}</w:t>
            </w:r>
          </w:p>
          <w:p w14:paraId="024387F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3C3D3E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AA49E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585DDEC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2437B6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08672061"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{{/Accessory}}</w:t>
            </w:r>
          </w:p>
        </w:tc>
      </w:tr>
    </w:tbl>
    <w:p w14:paraId="5B228DA0" w14:textId="77777777" w:rsidR="00700156" w:rsidRDefault="00700156" w:rsidP="000103BC">
      <w:pPr>
        <w:shd w:val="clear" w:color="auto" w:fill="FFFFFE"/>
        <w:rPr>
          <w:rFonts w:asciiTheme="minorHAnsi" w:hAnsiTheme="minorHAnsi" w:cstheme="minorHAnsi"/>
          <w:sz w:val="4"/>
          <w:szCs w:val="4"/>
        </w:rPr>
      </w:pPr>
    </w:p>
    <w:p w14:paraId="19E95187" w14:textId="69D9947E"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{{/Acc}}</w:t>
      </w:r>
    </w:p>
    <w:p w14:paraId="620F877C" w14:textId="57A00EFC"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326BCDE9" w14:textId="77777777" w:rsidR="00700156" w:rsidRPr="006B4989" w:rsidRDefault="00700156"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1F5FE7DC" w14:textId="77777777" w:rsidTr="00483EA4">
        <w:trPr>
          <w:gridAfter w:val="1"/>
          <w:wAfter w:w="19" w:type="dxa"/>
          <w:trHeight w:val="63"/>
        </w:trPr>
        <w:tc>
          <w:tcPr>
            <w:tcW w:w="3595" w:type="dxa"/>
            <w:shd w:val="clear" w:color="auto" w:fill="C00000"/>
          </w:tcPr>
          <w:p w14:paraId="08CD96F6"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522518F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43B54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32C83B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7DC59130"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1AF5EC8C"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D4E9B7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0BB00FF0"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7C60118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C8D296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1E7957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300DDF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1F33A2B6"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r w:rsidR="000103BC" w:rsidRPr="003329FB" w14:paraId="75E1C16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8074D3"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460EA4C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AD5711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9605BA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70A9809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31B6258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33CA606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{{/Install}}</w:t>
            </w:r>
          </w:p>
        </w:tc>
      </w:tr>
    </w:tbl>
    <w:p w14:paraId="330FE9E6" w14:textId="77777777" w:rsidR="00700156" w:rsidRDefault="00700156" w:rsidP="000103BC">
      <w:pPr>
        <w:shd w:val="clear" w:color="auto" w:fill="FFFFFE"/>
        <w:rPr>
          <w:rFonts w:asciiTheme="minorHAnsi" w:hAnsiTheme="minorHAnsi" w:cstheme="minorHAnsi"/>
          <w:sz w:val="4"/>
          <w:szCs w:val="4"/>
        </w:rPr>
      </w:pPr>
    </w:p>
    <w:p w14:paraId="70C6B3FC" w14:textId="6CC740D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2FBB4805" w14:textId="77777777" w:rsidR="00700156"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4FA7C5A7" w14:textId="048CFC64"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B670AA3" w14:textId="77777777" w:rsidTr="00483EA4">
        <w:trPr>
          <w:gridAfter w:val="1"/>
          <w:wAfter w:w="19" w:type="dxa"/>
          <w:trHeight w:val="63"/>
        </w:trPr>
        <w:tc>
          <w:tcPr>
            <w:tcW w:w="3595" w:type="dxa"/>
            <w:shd w:val="clear" w:color="auto" w:fill="C00000"/>
          </w:tcPr>
          <w:p w14:paraId="72567BC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7AD7282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2B2D51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48ACED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5C2ED32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7E843864"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0B0FBAA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5793FCF"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791D48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093CB8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00F3337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0D0A0BA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556E2B69"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r w:rsidR="000103BC" w:rsidRPr="003329FB" w14:paraId="2BB7C55A"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1744360"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544974D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21145A7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4DE37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7C0802A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5A59EC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46C26C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{{/Switch}}</w:t>
            </w:r>
          </w:p>
        </w:tc>
      </w:tr>
    </w:tbl>
    <w:p w14:paraId="3B86BB1D" w14:textId="77777777" w:rsidR="008C165E" w:rsidRDefault="008C165E" w:rsidP="000103BC">
      <w:pPr>
        <w:shd w:val="clear" w:color="auto" w:fill="FFFFFE"/>
        <w:rPr>
          <w:rFonts w:asciiTheme="minorHAnsi" w:hAnsiTheme="minorHAnsi" w:cstheme="minorHAnsi"/>
          <w:sz w:val="4"/>
          <w:szCs w:val="4"/>
        </w:rPr>
      </w:pPr>
    </w:p>
    <w:p w14:paraId="441AE1FD" w14:textId="5AD514AB"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37C0E088" w14:textId="3AC51CF4"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{{#WA}} </w:t>
      </w:r>
    </w:p>
    <w:p w14:paraId="36F4992E" w14:textId="77777777" w:rsidR="008C165E" w:rsidRPr="006B4989" w:rsidRDefault="008C165E"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464DCC0" w14:textId="77777777" w:rsidTr="00483EA4">
        <w:trPr>
          <w:gridAfter w:val="1"/>
          <w:wAfter w:w="19" w:type="dxa"/>
          <w:trHeight w:val="63"/>
        </w:trPr>
        <w:tc>
          <w:tcPr>
            <w:tcW w:w="3595" w:type="dxa"/>
            <w:shd w:val="clear" w:color="auto" w:fill="C00000"/>
          </w:tcPr>
          <w:p w14:paraId="7D729A4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Warranty</w:t>
            </w:r>
          </w:p>
        </w:tc>
        <w:tc>
          <w:tcPr>
            <w:tcW w:w="2160" w:type="dxa"/>
            <w:shd w:val="clear" w:color="auto" w:fill="C00000"/>
          </w:tcPr>
          <w:p w14:paraId="3095333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66DB93D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10C3491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ED6E03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DA0C70" w14:paraId="3D22713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C7576C3"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3159D57B" w14:textId="77777777" w:rsidR="000103BC" w:rsidRPr="00DA0C70" w:rsidRDefault="000103BC" w:rsidP="00483EA4">
            <w:pPr>
              <w:shd w:val="clear" w:color="auto" w:fill="FFFFFE"/>
              <w:rPr>
                <w:rFonts w:asciiTheme="minorHAnsi" w:hAnsiTheme="minorHAnsi" w:cstheme="minorHAnsi"/>
                <w:color w:val="000000"/>
                <w:sz w:val="16"/>
                <w:szCs w:val="16"/>
              </w:rPr>
            </w:pPr>
            <w:r w:rsidRPr="00DA0C70">
              <w:rPr>
                <w:rFonts w:asciiTheme="minorHAnsi" w:hAnsiTheme="minorHAnsi" w:cstheme="minorHAnsi"/>
                <w:sz w:val="16"/>
                <w:szCs w:val="16"/>
              </w:rPr>
              <w:t>{{Description}}</w:t>
            </w:r>
          </w:p>
        </w:tc>
        <w:tc>
          <w:tcPr>
            <w:tcW w:w="2160" w:type="dxa"/>
          </w:tcPr>
          <w:p w14:paraId="5E5FA3D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161CD52F"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{{RecurringCharge}}</w:t>
            </w:r>
          </w:p>
        </w:tc>
        <w:tc>
          <w:tcPr>
            <w:tcW w:w="1620" w:type="dxa"/>
          </w:tcPr>
          <w:p w14:paraId="6B2B256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{{RecurringChargeTotal}}</w:t>
            </w:r>
          </w:p>
        </w:tc>
        <w:tc>
          <w:tcPr>
            <w:tcW w:w="1655" w:type="dxa"/>
            <w:gridSpan w:val="2"/>
          </w:tcPr>
          <w:p w14:paraId="71466BCE"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{{OneTimeCharge}}</w:t>
            </w:r>
            <w:r w:rsidRPr="00DA0C70">
              <w:rPr>
                <w:rFonts w:asciiTheme="minorHAnsi" w:hAnsiTheme="minorHAnsi" w:cstheme="minorHAnsi"/>
                <w:b/>
                <w:sz w:val="16"/>
                <w:szCs w:val="16"/>
              </w:rPr>
              <w:t>{{/ftr_IsBundle}}</w:t>
            </w:r>
          </w:p>
          <w:p w14:paraId="35A2AF0E" w14:textId="77777777" w:rsidR="000103BC" w:rsidRPr="00DA0C70" w:rsidRDefault="000103BC" w:rsidP="00483EA4">
            <w:pPr>
              <w:shd w:val="clear" w:color="auto" w:fill="FFFFFE"/>
              <w:spacing w:line="285" w:lineRule="atLeast"/>
              <w:jc w:val="center"/>
              <w:rPr>
                <w:rFonts w:asciiTheme="minorHAnsi" w:hAnsiTheme="minorHAnsi" w:cstheme="minorHAnsi"/>
                <w:bCs/>
                <w:sz w:val="16"/>
                <w:szCs w:val="16"/>
              </w:rPr>
            </w:pPr>
            <w:r w:rsidRPr="00DA0C70">
              <w:rPr>
                <w:rFonts w:asciiTheme="minorHAnsi" w:hAnsiTheme="minorHAnsi" w:cstheme="minorHAnsi"/>
                <w:sz w:val="16"/>
                <w:szCs w:val="16"/>
              </w:rPr>
              <w:t>{{/Warranty}}</w:t>
            </w:r>
          </w:p>
        </w:tc>
      </w:tr>
      <w:tr w:rsidR="000103BC" w:rsidRPr="00DA0C70" w14:paraId="5251A0C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D5F4A76"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7BB8832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{{Description}}</w:t>
            </w:r>
          </w:p>
        </w:tc>
        <w:tc>
          <w:tcPr>
            <w:tcW w:w="2160" w:type="dxa"/>
          </w:tcPr>
          <w:p w14:paraId="708B8956"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3420AE4A"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{{RecurringCharge}}</w:t>
            </w:r>
          </w:p>
        </w:tc>
        <w:tc>
          <w:tcPr>
            <w:tcW w:w="1620" w:type="dxa"/>
          </w:tcPr>
          <w:p w14:paraId="64CB2512"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{{RecurringChargeTotal}}</w:t>
            </w:r>
          </w:p>
        </w:tc>
        <w:tc>
          <w:tcPr>
            <w:tcW w:w="1655" w:type="dxa"/>
            <w:gridSpan w:val="2"/>
          </w:tcPr>
          <w:p w14:paraId="605A1BB9"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{{OneTimeCharge}}</w:t>
            </w:r>
            <w:r w:rsidRPr="00DA0C70">
              <w:rPr>
                <w:rFonts w:asciiTheme="minorHAnsi" w:hAnsiTheme="minorHAnsi" w:cstheme="minorHAnsi"/>
                <w:b/>
                <w:sz w:val="16"/>
                <w:szCs w:val="16"/>
              </w:rPr>
              <w:t>{{/ftr_IsBundle}}</w:t>
            </w:r>
          </w:p>
          <w:p w14:paraId="7BE66F88"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sz w:val="16"/>
                <w:szCs w:val="16"/>
              </w:rPr>
              <w:t>{{/Warranty}}</w:t>
            </w:r>
          </w:p>
        </w:tc>
      </w:tr>
    </w:tbl>
    <w:p w14:paraId="11ACC451" w14:textId="77777777" w:rsidR="00F7192C" w:rsidRDefault="00F7192C" w:rsidP="000103BC">
      <w:pPr>
        <w:shd w:val="clear" w:color="auto" w:fill="FFFFFE"/>
        <w:rPr>
          <w:rFonts w:asciiTheme="minorHAnsi" w:hAnsiTheme="minorHAnsi" w:cstheme="minorHAnsi"/>
          <w:sz w:val="4"/>
          <w:szCs w:val="4"/>
        </w:rPr>
      </w:pPr>
    </w:p>
    <w:p w14:paraId="2090D8C4" w14:textId="5DEE151C" w:rsidR="000103BC" w:rsidRPr="00DA0C70" w:rsidRDefault="000103BC" w:rsidP="000103BC">
      <w:pPr>
        <w:shd w:val="clear" w:color="auto" w:fill="FFFFFE"/>
        <w:rPr>
          <w:rFonts w:asciiTheme="minorHAnsi" w:hAnsiTheme="minorHAnsi" w:cstheme="minorHAnsi"/>
          <w:sz w:val="4"/>
          <w:szCs w:val="4"/>
        </w:rPr>
      </w:pPr>
      <w:r w:rsidRPr="00DA0C70">
        <w:rPr>
          <w:rFonts w:asciiTheme="minorHAnsi" w:hAnsiTheme="minorHAnsi" w:cstheme="minorHAnsi"/>
          <w:sz w:val="4"/>
          <w:szCs w:val="4"/>
        </w:rPr>
        <w:t>{{/WA}}</w:t>
      </w:r>
    </w:p>
    <w:p w14:paraId="4DEB3F3A" w14:textId="77777777" w:rsidR="00F7192C" w:rsidRDefault="000103BC" w:rsidP="000103BC">
      <w:pPr>
        <w:shd w:val="clear" w:color="auto" w:fill="FFFFFE"/>
        <w:rPr>
          <w:rFonts w:ascii="Consolas" w:hAnsi="Consolas"/>
          <w:sz w:val="4"/>
          <w:szCs w:val="4"/>
        </w:rPr>
      </w:pPr>
      <w:r w:rsidRPr="00DA0C70">
        <w:rPr>
          <w:rFonts w:ascii="Consolas" w:hAnsi="Consolas"/>
          <w:sz w:val="4"/>
          <w:szCs w:val="4"/>
        </w:rPr>
        <w:t>{{/SA}</w:t>
      </w:r>
    </w:p>
    <w:p w14:paraId="660170B1" w14:textId="2BF4158B" w:rsidR="000103BC" w:rsidRPr="00DA0C70" w:rsidRDefault="000103BC" w:rsidP="000103BC">
      <w:pPr>
        <w:shd w:val="clear" w:color="auto" w:fill="FFFFFE"/>
        <w:rPr>
          <w:rFonts w:ascii="Consolas" w:hAnsi="Consolas"/>
          <w:sz w:val="4"/>
          <w:szCs w:val="4"/>
        </w:rPr>
      </w:pPr>
      <w:r w:rsidRPr="00DA0C70">
        <w:rPr>
          <w:rFonts w:ascii="Consolas" w:hAnsi="Consolas"/>
          <w:sz w:val="4"/>
          <w:szCs w:val="4"/>
        </w:rPr>
        <w:t>}</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0103BC" w:rsidRPr="00DA0C70" w14:paraId="318D895E" w14:textId="77777777" w:rsidTr="00F8041D">
        <w:trPr>
          <w:trHeight w:val="575"/>
        </w:trPr>
        <w:tc>
          <w:tcPr>
            <w:tcW w:w="3595" w:type="dxa"/>
            <w:vAlign w:val="center"/>
          </w:tcPr>
          <w:p w14:paraId="604D35C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b/>
                <w:bCs/>
                <w:color w:val="C45911" w:themeColor="accent2" w:themeShade="BF"/>
                <w:sz w:val="16"/>
                <w:szCs w:val="16"/>
              </w:rPr>
              <w:t>Total:</w:t>
            </w:r>
          </w:p>
        </w:tc>
        <w:tc>
          <w:tcPr>
            <w:tcW w:w="2160" w:type="dxa"/>
            <w:vAlign w:val="center"/>
          </w:tcPr>
          <w:p w14:paraId="0D1405D5"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800" w:type="dxa"/>
            <w:vAlign w:val="center"/>
          </w:tcPr>
          <w:p w14:paraId="54307240"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620" w:type="dxa"/>
            <w:vAlign w:val="center"/>
          </w:tcPr>
          <w:p w14:paraId="619BF217"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{{RecurringTotal}}</w:t>
            </w:r>
          </w:p>
        </w:tc>
        <w:tc>
          <w:tcPr>
            <w:tcW w:w="1620" w:type="dxa"/>
            <w:vAlign w:val="center"/>
          </w:tcPr>
          <w:p w14:paraId="36A34B53"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{{OneTimeTotal}}</w:t>
            </w:r>
          </w:p>
        </w:tc>
      </w:tr>
      <w:bookmarkEnd w:id="1"/>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3"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4"/>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Mean Time To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25 % MRC above 4 hrs</w:t>
            </w:r>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5"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provided that Frontier may (but will not be required to) ask Customer to validate such Change request via email or other document. All such Changes and the resulting Services will be subject to the terms and conditions of this Schedule. </w:t>
      </w:r>
      <w:bookmarkEnd w:id="5"/>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6"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Videos included are Business Group Admin Portal, End User CommPortal, Frontier Communicator Desktop App, Frontier Communicator Mobile App, Poly VVX 150/250/350, Poly VVX 450, Poly Trio 8500, Poly Trio 8800 and iACD.   In the event that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18"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only attendees are able to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7" w:name="_Hlk52281342"/>
      <w:r w:rsidRPr="00C66E61">
        <w:rPr>
          <w:rFonts w:ascii="Calibri" w:hAnsi="Calibri" w:cs="Calibri"/>
          <w:sz w:val="15"/>
          <w:szCs w:val="15"/>
        </w:rPr>
        <w:t xml:space="preserve">Meeting Collaboration and Webinar Service </w:t>
      </w:r>
      <w:bookmarkEnd w:id="7"/>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remain at all times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documented at all times.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19"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dsl or t-1 connection) or associated equipment provided to connect the Service Location to the VOIP service network; (c) if there is a failure or congestion of the VOIP network providing Customer’s VOIP service, the public switched telephone network (pstn),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w:t>
      </w:r>
      <w:r w:rsidRPr="00C66E61">
        <w:rPr>
          <w:rFonts w:ascii="Calibri" w:hAnsi="Calibri" w:cs="Calibri"/>
          <w:sz w:val="15"/>
          <w:szCs w:val="15"/>
        </w:rPr>
        <w:lastRenderedPageBreak/>
        <w:t>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By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761748F4"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with the exception of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20"/>
          <w:headerReference w:type="default" r:id="rId21"/>
          <w:headerReference w:type="first" r:id="rId22"/>
          <w:type w:val="continuous"/>
          <w:pgSz w:w="12240" w:h="15840" w:code="1"/>
          <w:pgMar w:top="720" w:right="720" w:bottom="720" w:left="720" w:header="432" w:footer="432" w:gutter="0"/>
          <w:cols w:space="720"/>
          <w:docGrid w:linePitch="326"/>
        </w:sectPr>
      </w:pPr>
    </w:p>
    <w:p w14:paraId="4E6CDDD9" w14:textId="77777777" w:rsidR="00B855C5" w:rsidRDefault="00B855C5" w:rsidP="00C66E61">
      <w:pPr>
        <w:jc w:val="center"/>
        <w:rPr>
          <w:rFonts w:ascii="Calibri" w:hAnsi="Calibri" w:cs="Arial"/>
          <w:b/>
          <w:sz w:val="16"/>
          <w:szCs w:val="16"/>
        </w:rPr>
      </w:pPr>
    </w:p>
    <w:p w14:paraId="0C12E4D7" w14:textId="77777777" w:rsidR="00B855C5" w:rsidRDefault="00B855C5" w:rsidP="00C66E61">
      <w:pPr>
        <w:jc w:val="center"/>
        <w:rPr>
          <w:rFonts w:ascii="Calibri" w:hAnsi="Calibri" w:cs="Arial"/>
          <w:b/>
          <w:sz w:val="16"/>
          <w:szCs w:val="16"/>
        </w:rPr>
      </w:pPr>
    </w:p>
    <w:p w14:paraId="30B5CF53" w14:textId="151FBB2C" w:rsidR="00B855C5" w:rsidRDefault="00B855C5" w:rsidP="00C66E61">
      <w:pPr>
        <w:jc w:val="center"/>
        <w:rPr>
          <w:rFonts w:ascii="Calibri" w:hAnsi="Calibri" w:cs="Arial"/>
          <w:b/>
          <w:sz w:val="16"/>
          <w:szCs w:val="16"/>
        </w:rPr>
      </w:pPr>
    </w:p>
    <w:p w14:paraId="7D5C459F" w14:textId="57E7DF45" w:rsidR="00D63708" w:rsidRDefault="00D63708" w:rsidP="00C66E61">
      <w:pPr>
        <w:jc w:val="center"/>
        <w:rPr>
          <w:rFonts w:ascii="Calibri" w:hAnsi="Calibri" w:cs="Arial"/>
          <w:b/>
          <w:sz w:val="16"/>
          <w:szCs w:val="16"/>
        </w:rPr>
      </w:pPr>
    </w:p>
    <w:p w14:paraId="756D334E" w14:textId="77777777" w:rsidR="00D63708" w:rsidRDefault="00D63708" w:rsidP="00C66E61">
      <w:pPr>
        <w:jc w:val="center"/>
        <w:rPr>
          <w:rFonts w:ascii="Calibri" w:hAnsi="Calibri" w:cs="Arial"/>
          <w:b/>
          <w:sz w:val="16"/>
          <w:szCs w:val="16"/>
        </w:rPr>
      </w:pPr>
    </w:p>
    <w:p w14:paraId="1CCB1975" w14:textId="77777777" w:rsidR="00B855C5" w:rsidRDefault="00B855C5" w:rsidP="00C66E61">
      <w:pPr>
        <w:jc w:val="center"/>
        <w:rPr>
          <w:rFonts w:ascii="Calibri" w:hAnsi="Calibri" w:cs="Arial"/>
          <w:b/>
          <w:sz w:val="16"/>
          <w:szCs w:val="16"/>
        </w:rPr>
      </w:pPr>
    </w:p>
    <w:p w14:paraId="34925DC6" w14:textId="49DF7653"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31B7F167" w14:textId="78B4BF7A" w:rsidR="00EB25E8" w:rsidRDefault="00EB25E8" w:rsidP="008D1F71">
      <w:pPr>
        <w:spacing w:after="60"/>
        <w:ind w:right="-43"/>
        <w:rPr>
          <w:rFonts w:ascii="Calibri" w:hAnsi="Calibri" w:cs="Arial"/>
          <w:b/>
          <w:bCs/>
          <w:sz w:val="16"/>
          <w:szCs w:val="16"/>
        </w:rPr>
      </w:pPr>
    </w:p>
    <w:sectPr w:rsidR="00EB25E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C30F6" w14:textId="77777777" w:rsidR="00601768" w:rsidRDefault="00601768" w:rsidP="006B0555">
      <w:r>
        <w:separator/>
      </w:r>
    </w:p>
  </w:endnote>
  <w:endnote w:type="continuationSeparator" w:id="0">
    <w:p w14:paraId="011EAA74" w14:textId="77777777" w:rsidR="00601768" w:rsidRDefault="00601768"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2E5B" w14:textId="77777777" w:rsidR="00C8648B" w:rsidRDefault="00C8648B" w:rsidP="005A7C93">
    <w:pPr>
      <w:pStyle w:val="Footer"/>
      <w:jc w:val="center"/>
      <w:rPr>
        <w:rFonts w:ascii="Arial" w:hAnsi="Arial" w:cs="Arial"/>
        <w:sz w:val="16"/>
        <w:szCs w:val="16"/>
      </w:rPr>
    </w:pPr>
  </w:p>
  <w:p w14:paraId="1DED160D"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B73C505" w14:textId="77777777" w:rsidR="00C8648B" w:rsidRPr="005A7C93" w:rsidRDefault="00C8648B" w:rsidP="005A7C93">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2595" w14:textId="77777777" w:rsidR="00C8648B" w:rsidRDefault="00C8648B" w:rsidP="005A7C93">
    <w:pPr>
      <w:pStyle w:val="Footer"/>
      <w:jc w:val="center"/>
      <w:rPr>
        <w:rFonts w:ascii="Arial" w:hAnsi="Arial" w:cs="Arial"/>
        <w:sz w:val="16"/>
        <w:szCs w:val="16"/>
      </w:rPr>
    </w:pPr>
  </w:p>
  <w:p w14:paraId="3CEE9D05"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90AA521" w14:textId="77777777" w:rsidR="00C8648B" w:rsidRPr="005A7C93" w:rsidRDefault="00C8648B"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601768"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601768" w:rsidP="005A7C93">
    <w:pPr>
      <w:pStyle w:val="Footer"/>
      <w:jc w:val="center"/>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7EF4F270" w:rsidR="001B03B5" w:rsidRPr="0054563C" w:rsidRDefault="0054563C" w:rsidP="0054563C">
    <w:pPr>
      <w:pStyle w:val="Footer"/>
      <w:tabs>
        <w:tab w:val="clear" w:pos="4320"/>
        <w:tab w:val="center" w:pos="5400"/>
      </w:tabs>
      <w:rPr>
        <w:rFonts w:ascii="Calibri" w:hAnsi="Calibri" w:cs="Arial"/>
        <w:sz w:val="16"/>
        <w:szCs w:val="16"/>
      </w:rPr>
    </w:pPr>
    <w:r>
      <w:rPr>
        <w:rFonts w:ascii="Calibri" w:hAnsi="Calibri" w:cs="Arial"/>
        <w:sz w:val="16"/>
        <w:szCs w:val="16"/>
      </w:rPr>
      <w:t>Ver. 06292021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22921" w14:textId="77777777" w:rsidR="00601768" w:rsidRDefault="00601768" w:rsidP="006B0555">
      <w:r>
        <w:separator/>
      </w:r>
    </w:p>
  </w:footnote>
  <w:footnote w:type="continuationSeparator" w:id="0">
    <w:p w14:paraId="645DC5E9" w14:textId="77777777" w:rsidR="00601768" w:rsidRDefault="00601768"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8005"/>
      <w:gridCol w:w="2926"/>
    </w:tblGrid>
    <w:tr w:rsidR="00D63F5A" w14:paraId="360FB5B3" w14:textId="77777777" w:rsidTr="0068024C">
      <w:trPr>
        <w:cnfStyle w:val="100000000000" w:firstRow="1" w:lastRow="0" w:firstColumn="0" w:lastColumn="0" w:oddVBand="0" w:evenVBand="0" w:oddHBand="0" w:evenHBand="0" w:firstRowFirstColumn="0" w:firstRowLastColumn="0" w:lastRowFirstColumn="0" w:lastRowLastColumn="0"/>
        <w:trHeight w:val="902"/>
        <w:jc w:val="center"/>
      </w:trPr>
      <w:tc>
        <w:tcPr>
          <w:cnfStyle w:val="001000000000" w:firstRow="0" w:lastRow="0" w:firstColumn="1" w:lastColumn="0" w:oddVBand="0" w:evenVBand="0" w:oddHBand="0" w:evenHBand="0" w:firstRowFirstColumn="0" w:firstRowLastColumn="0" w:lastRowFirstColumn="0" w:lastRowLastColumn="0"/>
          <w:tcW w:w="800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hideMark/>
        </w:tcPr>
        <w:p w14:paraId="7E5E3028" w14:textId="77777777" w:rsidR="00D63F5A" w:rsidRDefault="00D63F5A" w:rsidP="00D63F5A">
          <w:pPr>
            <w:pStyle w:val="Header"/>
            <w:tabs>
              <w:tab w:val="left" w:pos="3142"/>
            </w:tabs>
            <w:spacing w:line="276" w:lineRule="auto"/>
            <w:rPr>
              <w:rFonts w:ascii="Calibri" w:hAnsi="Calibri"/>
              <w:sz w:val="16"/>
              <w:szCs w:val="16"/>
            </w:rPr>
          </w:pPr>
          <w:r>
            <w:rPr>
              <w:rFonts w:ascii="Calibri" w:hAnsi="Calibri"/>
              <w:noProof/>
              <w:sz w:val="16"/>
              <w:szCs w:val="16"/>
            </w:rPr>
            <w:drawing>
              <wp:inline distT="0" distB="0" distL="0" distR="0" wp14:anchorId="13BA64BA" wp14:editId="70B6FF18">
                <wp:extent cx="1362075" cy="89535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895350"/>
                        </a:xfrm>
                        <a:prstGeom prst="rect">
                          <a:avLst/>
                        </a:prstGeom>
                        <a:noFill/>
                        <a:ln>
                          <a:noFill/>
                        </a:ln>
                      </pic:spPr>
                    </pic:pic>
                  </a:graphicData>
                </a:graphic>
              </wp:inline>
            </w:drawing>
          </w:r>
          <w:r>
            <w:rPr>
              <w:rFonts w:ascii="Calibri" w:hAnsi="Calibri"/>
              <w:sz w:val="16"/>
              <w:szCs w:val="16"/>
            </w:rPr>
            <w:tab/>
          </w:r>
        </w:p>
      </w:tc>
      <w:tc>
        <w:tcPr>
          <w:tcW w:w="29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272D"/>
        </w:tcPr>
        <w:p w14:paraId="7E6A7373" w14:textId="77777777" w:rsidR="00D63F5A" w:rsidRDefault="00D63F5A" w:rsidP="00D63F5A">
          <w:pPr>
            <w:pStyle w:val="Header"/>
            <w:ind w:left="720"/>
            <w:jc w:val="right"/>
            <w:cnfStyle w:val="100000000000" w:firstRow="1" w:lastRow="0" w:firstColumn="0" w:lastColumn="0" w:oddVBand="0" w:evenVBand="0" w:oddHBand="0" w:evenHBand="0" w:firstRowFirstColumn="0" w:firstRowLastColumn="0" w:lastRowFirstColumn="0" w:lastRowLastColumn="0"/>
            <w:rPr>
              <w:rStyle w:val="PageNumber"/>
              <w:rFonts w:cs="Arial"/>
              <w:sz w:val="20"/>
              <w:szCs w:val="20"/>
            </w:rPr>
          </w:pPr>
        </w:p>
        <w:p w14:paraId="54DC0BF8" w14:textId="02113AD6" w:rsidR="00D63F5A" w:rsidRDefault="00D63F5A" w:rsidP="00D63F5A">
          <w:pPr>
            <w:pStyle w:val="Header"/>
            <w:tabs>
              <w:tab w:val="left" w:pos="3912"/>
            </w:tabs>
            <w:ind w:left="720"/>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16"/>
              <w:szCs w:val="16"/>
            </w:rPr>
          </w:pPr>
          <w:r>
            <w:rPr>
              <w:rFonts w:ascii="Calibri" w:hAnsi="Calibri" w:cs="Arial"/>
              <w:color w:val="FFFFFF" w:themeColor="background1"/>
              <w:sz w:val="16"/>
              <w:szCs w:val="16"/>
            </w:rPr>
            <w:t xml:space="preserve">FRONTIER SCHEDULE         </w:t>
          </w:r>
          <w:r>
            <w:rPr>
              <w:rFonts w:ascii="Calibri" w:hAnsi="Calibri" w:cs="Arial"/>
              <w:b w:val="0"/>
              <w:color w:val="FFFFFF" w:themeColor="background1"/>
              <w:sz w:val="22"/>
              <w:szCs w:val="22"/>
            </w:rPr>
            <w:t>DIA Managed Router + UCF</w:t>
          </w:r>
        </w:p>
        <w:p w14:paraId="18C4196A" w14:textId="77777777" w:rsidR="00D63F5A" w:rsidRDefault="00D63F5A" w:rsidP="00D63F5A">
          <w:pPr>
            <w:pStyle w:val="Header"/>
            <w:jc w:val="right"/>
            <w:cnfStyle w:val="100000000000" w:firstRow="1" w:lastRow="0" w:firstColumn="0" w:lastColumn="0" w:oddVBand="0" w:evenVBand="0" w:oddHBand="0" w:evenHBand="0" w:firstRowFirstColumn="0" w:firstRowLastColumn="0" w:lastRowFirstColumn="0" w:lastRowLastColumn="0"/>
            <w:rPr>
              <w:rFonts w:ascii="Calibri" w:hAnsi="Calibri" w:cs="Arial"/>
              <w:sz w:val="18"/>
              <w:szCs w:val="18"/>
            </w:rPr>
          </w:pPr>
        </w:p>
      </w:tc>
    </w:tr>
  </w:tbl>
  <w:p w14:paraId="66059930" w14:textId="77777777" w:rsidR="00D63F5A" w:rsidRDefault="00D63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6EB55943" w14:textId="77777777" w:rsidTr="007B163F">
      <w:trPr>
        <w:trHeight w:val="902"/>
        <w:jc w:val="center"/>
      </w:trPr>
      <w:tc>
        <w:tcPr>
          <w:tcW w:w="8005" w:type="dxa"/>
          <w:shd w:val="clear" w:color="auto" w:fill="D9D9D9" w:themeFill="background1" w:themeFillShade="D9"/>
        </w:tcPr>
        <w:p w14:paraId="5FDE5CF4" w14:textId="77777777" w:rsidR="00C8648B" w:rsidRPr="002A1518" w:rsidRDefault="00C8648B"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9504" behindDoc="0" locked="0" layoutInCell="1" allowOverlap="1" wp14:anchorId="2D307508" wp14:editId="37068A73">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0A0F0B4" w14:textId="77777777" w:rsidR="00C8648B" w:rsidRPr="002A1518" w:rsidRDefault="00C8648B" w:rsidP="00C55A26">
          <w:pPr>
            <w:pStyle w:val="Header"/>
            <w:ind w:left="720"/>
            <w:jc w:val="right"/>
            <w:rPr>
              <w:rStyle w:val="PageNumber"/>
              <w:rFonts w:ascii="Calibri" w:hAnsi="Calibri" w:cs="Arial"/>
              <w:b/>
              <w:bCs/>
              <w:sz w:val="20"/>
              <w:szCs w:val="20"/>
            </w:rPr>
          </w:pPr>
        </w:p>
        <w:p w14:paraId="693F1117" w14:textId="77777777" w:rsidR="00C8648B" w:rsidRPr="00C7764A" w:rsidRDefault="00C8648B"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7F882E" w14:textId="77777777" w:rsidR="00C8648B" w:rsidRPr="00262DA5" w:rsidRDefault="00C8648B"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E982AF9" w14:textId="77777777" w:rsidR="00C8648B" w:rsidRPr="002A1518" w:rsidRDefault="00C8648B" w:rsidP="00C55A26">
          <w:pPr>
            <w:pStyle w:val="Header"/>
            <w:jc w:val="right"/>
            <w:rPr>
              <w:rFonts w:ascii="Calibri" w:hAnsi="Calibri" w:cs="Arial"/>
              <w:b/>
              <w:sz w:val="18"/>
              <w:szCs w:val="18"/>
            </w:rPr>
          </w:pPr>
        </w:p>
      </w:tc>
    </w:tr>
  </w:tbl>
  <w:p w14:paraId="3E2E5221" w14:textId="77777777" w:rsidR="00C8648B" w:rsidRDefault="00C864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2234C" w:rsidRPr="002A1518" w14:paraId="16364F9B" w14:textId="77777777" w:rsidTr="004E25AB">
      <w:trPr>
        <w:trHeight w:val="902"/>
        <w:jc w:val="center"/>
      </w:trPr>
      <w:tc>
        <w:tcPr>
          <w:tcW w:w="8005" w:type="dxa"/>
          <w:shd w:val="clear" w:color="auto" w:fill="D9D9D9" w:themeFill="background1" w:themeFillShade="D9"/>
        </w:tcPr>
        <w:p w14:paraId="7E54C730" w14:textId="43C77F70" w:rsidR="0032234C" w:rsidRDefault="0032234C" w:rsidP="0032234C">
          <w:pPr>
            <w:pStyle w:val="Header"/>
            <w:spacing w:line="276" w:lineRule="auto"/>
            <w:rPr>
              <w:noProof/>
            </w:rPr>
          </w:pPr>
        </w:p>
        <w:p w14:paraId="2FF7A004" w14:textId="29F409B6" w:rsidR="00903F96" w:rsidRDefault="00903F96" w:rsidP="00903F96">
          <w:pPr>
            <w:rPr>
              <w:noProof/>
            </w:rPr>
          </w:pPr>
          <w:r>
            <w:rPr>
              <w:noProof/>
            </w:rPr>
            <w:drawing>
              <wp:inline distT="0" distB="0" distL="0" distR="0" wp14:anchorId="0A708DAA" wp14:editId="1AF77406">
                <wp:extent cx="1969770" cy="3937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p w14:paraId="5125728E" w14:textId="56E27B2C" w:rsidR="00903F96" w:rsidRPr="00903F96" w:rsidRDefault="00903F96" w:rsidP="00903F96">
          <w:pPr>
            <w:ind w:firstLine="720"/>
          </w:pPr>
        </w:p>
      </w:tc>
      <w:tc>
        <w:tcPr>
          <w:tcW w:w="2926" w:type="dxa"/>
          <w:shd w:val="clear" w:color="auto" w:fill="D9272D"/>
        </w:tcPr>
        <w:p w14:paraId="24A89E02" w14:textId="77777777" w:rsidR="0032234C" w:rsidRPr="002A1518" w:rsidRDefault="0032234C" w:rsidP="0032234C">
          <w:pPr>
            <w:pStyle w:val="Header"/>
            <w:ind w:left="720"/>
            <w:jc w:val="right"/>
            <w:rPr>
              <w:rStyle w:val="PageNumber"/>
              <w:rFonts w:ascii="Calibri" w:hAnsi="Calibri" w:cs="Arial"/>
              <w:b/>
              <w:bCs/>
              <w:sz w:val="20"/>
              <w:szCs w:val="20"/>
            </w:rPr>
          </w:pPr>
        </w:p>
        <w:p w14:paraId="73C28632" w14:textId="77777777" w:rsidR="0032234C" w:rsidRPr="00C7764A" w:rsidRDefault="0032234C" w:rsidP="0032234C">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08A31358"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7329CF16"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 xml:space="preserve">UcaaS  </w:t>
          </w:r>
        </w:p>
        <w:p w14:paraId="25FA8112" w14:textId="77777777" w:rsidR="0032234C" w:rsidRPr="002A1518" w:rsidRDefault="0032234C" w:rsidP="0032234C">
          <w:pPr>
            <w:pStyle w:val="Header"/>
            <w:jc w:val="right"/>
            <w:rPr>
              <w:rFonts w:ascii="Calibri" w:hAnsi="Calibri" w:cs="Arial"/>
              <w:b/>
              <w:sz w:val="18"/>
              <w:szCs w:val="18"/>
            </w:rPr>
          </w:pPr>
        </w:p>
      </w:tc>
    </w:tr>
  </w:tbl>
  <w:p w14:paraId="1DBEFDE3" w14:textId="77777777" w:rsidR="001B03B5" w:rsidRDefault="006017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60176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12599D97" w:rsidR="001B03B5" w:rsidRDefault="00A06487">
    <w:pPr>
      <w:pStyle w:val="Header"/>
    </w:pPr>
    <w:r>
      <w:rPr>
        <w:noProof/>
      </w:rPr>
      <w:drawing>
        <wp:inline distT="0" distB="0" distL="0" distR="0" wp14:anchorId="12FF5C5C" wp14:editId="5851C45F">
          <wp:extent cx="1204064" cy="541067"/>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60176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601768">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1029"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1027"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1025"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rsidRPr="000C6F4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0C6F41" w:rsidRPr="000C6F41" w14:paraId="2EBB1754" w14:textId="77777777" w:rsidTr="006A1A9E">
            <w:trPr>
              <w:trHeight w:val="621"/>
            </w:trPr>
            <w:tc>
              <w:tcPr>
                <w:tcW w:w="3174" w:type="dxa"/>
                <w:tcBorders>
                  <w:top w:val="nil"/>
                  <w:left w:val="nil"/>
                  <w:bottom w:val="nil"/>
                  <w:right w:val="nil"/>
                </w:tcBorders>
              </w:tcPr>
              <w:p w14:paraId="40419342" w14:textId="47F10698" w:rsidR="00C66E61" w:rsidRPr="000C6F41" w:rsidRDefault="004F4488" w:rsidP="009A36BE">
                <w:pPr>
                  <w:pStyle w:val="Header"/>
                  <w:rPr>
                    <w:rStyle w:val="PageNumber"/>
                    <w:color w:val="FF0000"/>
                  </w:rPr>
                </w:pPr>
                <w:r w:rsidRPr="000C6F41">
                  <w:rPr>
                    <w:noProof/>
                    <w:color w:val="FF0000"/>
                  </w:rPr>
                  <w:drawing>
                    <wp:inline distT="0" distB="0" distL="0" distR="0" wp14:anchorId="0496C4B9" wp14:editId="270595F8">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tc>
          </w:tr>
        </w:tbl>
        <w:p w14:paraId="5A7ACEE0" w14:textId="77777777" w:rsidR="00C66E61" w:rsidRPr="000C6F41" w:rsidRDefault="00C66E61" w:rsidP="009A36BE">
          <w:pPr>
            <w:pStyle w:val="Header"/>
            <w:rPr>
              <w:color w:val="FF0000"/>
              <w:sz w:val="16"/>
              <w:szCs w:val="16"/>
            </w:rPr>
          </w:pPr>
        </w:p>
      </w:tc>
      <w:tc>
        <w:tcPr>
          <w:tcW w:w="7650" w:type="dxa"/>
        </w:tcPr>
        <w:p w14:paraId="047605E9" w14:textId="66555569" w:rsidR="00C66E61" w:rsidRPr="000C6F41" w:rsidRDefault="00C66E61" w:rsidP="000C6F41">
          <w:pPr>
            <w:pStyle w:val="Header"/>
            <w:rPr>
              <w:rFonts w:ascii="Calibri" w:hAnsi="Calibri" w:cs="Arial"/>
              <w:b/>
              <w:color w:val="FF0000"/>
              <w:sz w:val="20"/>
              <w:szCs w:val="20"/>
            </w:rPr>
          </w:pPr>
        </w:p>
      </w:tc>
    </w:tr>
  </w:tbl>
  <w:p w14:paraId="0A211B65" w14:textId="77777777" w:rsidR="00C66E61" w:rsidRPr="000C6F41" w:rsidRDefault="00C66E61" w:rsidP="000C6F41">
    <w:pPr>
      <w:pStyle w:val="Header"/>
      <w:rPr>
        <w:color w:val="FF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601768">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1030"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1028"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1026"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85CCF"/>
    <w:multiLevelType w:val="hybridMultilevel"/>
    <w:tmpl w:val="5582E0BE"/>
    <w:lvl w:ilvl="0" w:tplc="7FC65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935F4"/>
    <w:multiLevelType w:val="hybridMultilevel"/>
    <w:tmpl w:val="0C7681C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0180F"/>
    <w:multiLevelType w:val="hybridMultilevel"/>
    <w:tmpl w:val="FDBE1908"/>
    <w:lvl w:ilvl="0" w:tplc="FF7C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E12C3"/>
    <w:multiLevelType w:val="hybridMultilevel"/>
    <w:tmpl w:val="ED9CFEE4"/>
    <w:lvl w:ilvl="0" w:tplc="A438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813ED"/>
    <w:multiLevelType w:val="hybridMultilevel"/>
    <w:tmpl w:val="3F88D0E2"/>
    <w:lvl w:ilvl="0" w:tplc="F5904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9"/>
  </w:num>
  <w:num w:numId="3">
    <w:abstractNumId w:val="20"/>
  </w:num>
  <w:num w:numId="4">
    <w:abstractNumId w:val="11"/>
  </w:num>
  <w:num w:numId="5">
    <w:abstractNumId w:val="10"/>
  </w:num>
  <w:num w:numId="6">
    <w:abstractNumId w:val="1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2"/>
  </w:num>
  <w:num w:numId="10">
    <w:abstractNumId w:val="26"/>
  </w:num>
  <w:num w:numId="11">
    <w:abstractNumId w:val="21"/>
  </w:num>
  <w:num w:numId="12">
    <w:abstractNumId w:val="34"/>
  </w:num>
  <w:num w:numId="13">
    <w:abstractNumId w:val="15"/>
  </w:num>
  <w:num w:numId="14">
    <w:abstractNumId w:val="4"/>
  </w:num>
  <w:num w:numId="15">
    <w:abstractNumId w:val="12"/>
  </w:num>
  <w:num w:numId="16">
    <w:abstractNumId w:val="2"/>
  </w:num>
  <w:num w:numId="17">
    <w:abstractNumId w:val="19"/>
  </w:num>
  <w:num w:numId="18">
    <w:abstractNumId w:val="24"/>
  </w:num>
  <w:num w:numId="19">
    <w:abstractNumId w:val="16"/>
  </w:num>
  <w:num w:numId="20">
    <w:abstractNumId w:val="25"/>
  </w:num>
  <w:num w:numId="21">
    <w:abstractNumId w:val="1"/>
  </w:num>
  <w:num w:numId="22">
    <w:abstractNumId w:val="3"/>
  </w:num>
  <w:num w:numId="23">
    <w:abstractNumId w:val="2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8"/>
  </w:num>
  <w:num w:numId="26">
    <w:abstractNumId w:val="30"/>
  </w:num>
  <w:num w:numId="27">
    <w:abstractNumId w:val="31"/>
  </w:num>
  <w:num w:numId="28">
    <w:abstractNumId w:val="27"/>
  </w:num>
  <w:num w:numId="29">
    <w:abstractNumId w:val="7"/>
  </w:num>
  <w:num w:numId="30">
    <w:abstractNumId w:val="32"/>
  </w:num>
  <w:num w:numId="31">
    <w:abstractNumId w:val="6"/>
  </w:num>
  <w:num w:numId="32">
    <w:abstractNumId w:val="0"/>
  </w:num>
  <w:num w:numId="33">
    <w:abstractNumId w:val="33"/>
  </w:num>
  <w:num w:numId="34">
    <w:abstractNumId w:val="14"/>
  </w:num>
  <w:num w:numId="35">
    <w:abstractNumId w:val="23"/>
  </w:num>
  <w:num w:numId="36">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readOnly" w:enforcement="1" w:cryptProviderType="rsaAES" w:cryptAlgorithmClass="hash" w:cryptAlgorithmType="typeAny" w:cryptAlgorithmSid="14" w:cryptSpinCount="100000" w:hash="YnnftZR1e2gb7/l2SsT3Ayr+I46zpUmWZOyMwwB4SuIRKoeJo/VMABmEQ2KEaEAtRIfQ9GGWvzl2Yg0XbcYSYw==" w:salt="NndlXltKWXukoNBfgMQF5g=="/>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03BC"/>
    <w:rsid w:val="00012E46"/>
    <w:rsid w:val="00023E1D"/>
    <w:rsid w:val="000408C2"/>
    <w:rsid w:val="000419AC"/>
    <w:rsid w:val="000449F9"/>
    <w:rsid w:val="0004781B"/>
    <w:rsid w:val="000565B1"/>
    <w:rsid w:val="00080291"/>
    <w:rsid w:val="00085B39"/>
    <w:rsid w:val="000A26D2"/>
    <w:rsid w:val="000A5C05"/>
    <w:rsid w:val="000B47CA"/>
    <w:rsid w:val="000B5633"/>
    <w:rsid w:val="000C127D"/>
    <w:rsid w:val="000C6F41"/>
    <w:rsid w:val="000D504B"/>
    <w:rsid w:val="000F3CB2"/>
    <w:rsid w:val="000F5CE7"/>
    <w:rsid w:val="0013760C"/>
    <w:rsid w:val="001572C0"/>
    <w:rsid w:val="00191BAF"/>
    <w:rsid w:val="001955FE"/>
    <w:rsid w:val="001C2A15"/>
    <w:rsid w:val="00217CB5"/>
    <w:rsid w:val="00262DA5"/>
    <w:rsid w:val="00270DE7"/>
    <w:rsid w:val="0029751F"/>
    <w:rsid w:val="002B1CE8"/>
    <w:rsid w:val="002C0178"/>
    <w:rsid w:val="002E4891"/>
    <w:rsid w:val="002F130A"/>
    <w:rsid w:val="00321FE3"/>
    <w:rsid w:val="0032234C"/>
    <w:rsid w:val="00325F78"/>
    <w:rsid w:val="003329FB"/>
    <w:rsid w:val="00345463"/>
    <w:rsid w:val="0037495E"/>
    <w:rsid w:val="00380799"/>
    <w:rsid w:val="0038429A"/>
    <w:rsid w:val="003867D2"/>
    <w:rsid w:val="0039061B"/>
    <w:rsid w:val="003930AC"/>
    <w:rsid w:val="003A0575"/>
    <w:rsid w:val="003A3802"/>
    <w:rsid w:val="003B4A95"/>
    <w:rsid w:val="003C5200"/>
    <w:rsid w:val="003C5FF9"/>
    <w:rsid w:val="003D6514"/>
    <w:rsid w:val="003D76A8"/>
    <w:rsid w:val="003E6B82"/>
    <w:rsid w:val="003F17EF"/>
    <w:rsid w:val="00406C2B"/>
    <w:rsid w:val="004278AA"/>
    <w:rsid w:val="00435574"/>
    <w:rsid w:val="004559D1"/>
    <w:rsid w:val="00462FED"/>
    <w:rsid w:val="00474274"/>
    <w:rsid w:val="004778BE"/>
    <w:rsid w:val="00484A81"/>
    <w:rsid w:val="004A0907"/>
    <w:rsid w:val="004A47D9"/>
    <w:rsid w:val="004A7AA1"/>
    <w:rsid w:val="004D246E"/>
    <w:rsid w:val="004D732D"/>
    <w:rsid w:val="004F4154"/>
    <w:rsid w:val="004F4488"/>
    <w:rsid w:val="00503A97"/>
    <w:rsid w:val="005112E0"/>
    <w:rsid w:val="00525E12"/>
    <w:rsid w:val="00534D1D"/>
    <w:rsid w:val="005427ED"/>
    <w:rsid w:val="0054563C"/>
    <w:rsid w:val="00551F30"/>
    <w:rsid w:val="00553810"/>
    <w:rsid w:val="005748E5"/>
    <w:rsid w:val="005924BC"/>
    <w:rsid w:val="0059428D"/>
    <w:rsid w:val="005957D1"/>
    <w:rsid w:val="00596500"/>
    <w:rsid w:val="00596C59"/>
    <w:rsid w:val="005E29FF"/>
    <w:rsid w:val="00601768"/>
    <w:rsid w:val="00605420"/>
    <w:rsid w:val="00613E09"/>
    <w:rsid w:val="00623AAD"/>
    <w:rsid w:val="00636D55"/>
    <w:rsid w:val="0064028C"/>
    <w:rsid w:val="00665E03"/>
    <w:rsid w:val="006A6447"/>
    <w:rsid w:val="006B0555"/>
    <w:rsid w:val="006B09BD"/>
    <w:rsid w:val="006B4989"/>
    <w:rsid w:val="006B7DBC"/>
    <w:rsid w:val="006C2AE9"/>
    <w:rsid w:val="006C2E9E"/>
    <w:rsid w:val="006D7528"/>
    <w:rsid w:val="00700156"/>
    <w:rsid w:val="00704685"/>
    <w:rsid w:val="00716D58"/>
    <w:rsid w:val="007249FB"/>
    <w:rsid w:val="00726A74"/>
    <w:rsid w:val="00732010"/>
    <w:rsid w:val="007342E6"/>
    <w:rsid w:val="00743221"/>
    <w:rsid w:val="00756105"/>
    <w:rsid w:val="00757F98"/>
    <w:rsid w:val="00766FF5"/>
    <w:rsid w:val="00783474"/>
    <w:rsid w:val="00785ABF"/>
    <w:rsid w:val="007916A2"/>
    <w:rsid w:val="007A13FE"/>
    <w:rsid w:val="007A5E13"/>
    <w:rsid w:val="007B650F"/>
    <w:rsid w:val="007C1333"/>
    <w:rsid w:val="007C43B0"/>
    <w:rsid w:val="007D47BB"/>
    <w:rsid w:val="007E004F"/>
    <w:rsid w:val="007E143A"/>
    <w:rsid w:val="00832317"/>
    <w:rsid w:val="00835E64"/>
    <w:rsid w:val="0083633C"/>
    <w:rsid w:val="00836DB3"/>
    <w:rsid w:val="00840963"/>
    <w:rsid w:val="00883215"/>
    <w:rsid w:val="00885E72"/>
    <w:rsid w:val="00894272"/>
    <w:rsid w:val="008A3350"/>
    <w:rsid w:val="008A4024"/>
    <w:rsid w:val="008B6336"/>
    <w:rsid w:val="008C165E"/>
    <w:rsid w:val="008C3E86"/>
    <w:rsid w:val="008D1F71"/>
    <w:rsid w:val="008D1FBA"/>
    <w:rsid w:val="008E3251"/>
    <w:rsid w:val="008E4721"/>
    <w:rsid w:val="008F6D42"/>
    <w:rsid w:val="00903C2E"/>
    <w:rsid w:val="00903F96"/>
    <w:rsid w:val="009301AA"/>
    <w:rsid w:val="00942D68"/>
    <w:rsid w:val="00963138"/>
    <w:rsid w:val="00967409"/>
    <w:rsid w:val="00980F10"/>
    <w:rsid w:val="009859BC"/>
    <w:rsid w:val="00990206"/>
    <w:rsid w:val="00990A80"/>
    <w:rsid w:val="00994A4D"/>
    <w:rsid w:val="00996D24"/>
    <w:rsid w:val="009C2DAC"/>
    <w:rsid w:val="009D3008"/>
    <w:rsid w:val="009F048B"/>
    <w:rsid w:val="009F4670"/>
    <w:rsid w:val="00A06487"/>
    <w:rsid w:val="00A17ACE"/>
    <w:rsid w:val="00A32C2B"/>
    <w:rsid w:val="00A608C4"/>
    <w:rsid w:val="00A72021"/>
    <w:rsid w:val="00A8614C"/>
    <w:rsid w:val="00AB0536"/>
    <w:rsid w:val="00AB46CA"/>
    <w:rsid w:val="00AC2BFC"/>
    <w:rsid w:val="00AE0AC9"/>
    <w:rsid w:val="00AE4057"/>
    <w:rsid w:val="00B25065"/>
    <w:rsid w:val="00B43682"/>
    <w:rsid w:val="00B50C8F"/>
    <w:rsid w:val="00B52725"/>
    <w:rsid w:val="00B665AD"/>
    <w:rsid w:val="00B8000E"/>
    <w:rsid w:val="00B855C5"/>
    <w:rsid w:val="00B876FD"/>
    <w:rsid w:val="00BA091E"/>
    <w:rsid w:val="00BC6FDD"/>
    <w:rsid w:val="00BD0E8F"/>
    <w:rsid w:val="00BF08E9"/>
    <w:rsid w:val="00BF5CDD"/>
    <w:rsid w:val="00C055E5"/>
    <w:rsid w:val="00C32F6A"/>
    <w:rsid w:val="00C50CBF"/>
    <w:rsid w:val="00C60EFD"/>
    <w:rsid w:val="00C66E61"/>
    <w:rsid w:val="00C70A2D"/>
    <w:rsid w:val="00C7764A"/>
    <w:rsid w:val="00C84DC6"/>
    <w:rsid w:val="00C8648B"/>
    <w:rsid w:val="00CA1FFF"/>
    <w:rsid w:val="00CA2D54"/>
    <w:rsid w:val="00CA318A"/>
    <w:rsid w:val="00CA318B"/>
    <w:rsid w:val="00CA544D"/>
    <w:rsid w:val="00CB689B"/>
    <w:rsid w:val="00CC2162"/>
    <w:rsid w:val="00CC69C1"/>
    <w:rsid w:val="00CD243F"/>
    <w:rsid w:val="00CD4771"/>
    <w:rsid w:val="00CE104E"/>
    <w:rsid w:val="00CF5C87"/>
    <w:rsid w:val="00D1568C"/>
    <w:rsid w:val="00D21F19"/>
    <w:rsid w:val="00D31AF1"/>
    <w:rsid w:val="00D3295F"/>
    <w:rsid w:val="00D34ABA"/>
    <w:rsid w:val="00D47C99"/>
    <w:rsid w:val="00D5500F"/>
    <w:rsid w:val="00D63034"/>
    <w:rsid w:val="00D63708"/>
    <w:rsid w:val="00D63F5A"/>
    <w:rsid w:val="00D678AF"/>
    <w:rsid w:val="00D67C0D"/>
    <w:rsid w:val="00DB7450"/>
    <w:rsid w:val="00DC68FB"/>
    <w:rsid w:val="00DD1DC7"/>
    <w:rsid w:val="00DD38E1"/>
    <w:rsid w:val="00E05530"/>
    <w:rsid w:val="00E31832"/>
    <w:rsid w:val="00E333FB"/>
    <w:rsid w:val="00E42034"/>
    <w:rsid w:val="00E474DA"/>
    <w:rsid w:val="00E536D3"/>
    <w:rsid w:val="00E668C2"/>
    <w:rsid w:val="00E70B3E"/>
    <w:rsid w:val="00E91437"/>
    <w:rsid w:val="00E9731B"/>
    <w:rsid w:val="00EA024F"/>
    <w:rsid w:val="00EA30BE"/>
    <w:rsid w:val="00EA46E9"/>
    <w:rsid w:val="00EB25E8"/>
    <w:rsid w:val="00EB277B"/>
    <w:rsid w:val="00EB4B9B"/>
    <w:rsid w:val="00ED390D"/>
    <w:rsid w:val="00EE3DC4"/>
    <w:rsid w:val="00EF3AB3"/>
    <w:rsid w:val="00F0496A"/>
    <w:rsid w:val="00F10387"/>
    <w:rsid w:val="00F119A0"/>
    <w:rsid w:val="00F351B9"/>
    <w:rsid w:val="00F37566"/>
    <w:rsid w:val="00F50130"/>
    <w:rsid w:val="00F7192C"/>
    <w:rsid w:val="00F7671F"/>
    <w:rsid w:val="00F8041D"/>
    <w:rsid w:val="00F8660C"/>
    <w:rsid w:val="00F95DDA"/>
    <w:rsid w:val="00F96AF5"/>
    <w:rsid w:val="00FA5146"/>
    <w:rsid w:val="00F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5177">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1586567392">
      <w:bodyDiv w:val="1"/>
      <w:marLeft w:val="0"/>
      <w:marRight w:val="0"/>
      <w:marTop w:val="0"/>
      <w:marBottom w:val="0"/>
      <w:divBdr>
        <w:top w:val="none" w:sz="0" w:space="0" w:color="auto"/>
        <w:left w:val="none" w:sz="0" w:space="0" w:color="auto"/>
        <w:bottom w:val="none" w:sz="0" w:space="0" w:color="auto"/>
        <w:right w:val="none" w:sz="0" w:space="0" w:color="auto"/>
      </w:divBdr>
    </w:div>
    <w:div w:id="187395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metaswitch.com/legal/standard-terms-and-conditions"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frontier.com/polici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11132</Words>
  <Characters>63453</Characters>
  <Application>Microsoft Office Word</Application>
  <DocSecurity>8</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Marcondes, Eric</cp:lastModifiedBy>
  <cp:revision>37</cp:revision>
  <dcterms:created xsi:type="dcterms:W3CDTF">2021-08-09T13:51:00Z</dcterms:created>
  <dcterms:modified xsi:type="dcterms:W3CDTF">2022-01-24T21:47:00Z</dcterms:modified>
</cp:coreProperties>
</file>