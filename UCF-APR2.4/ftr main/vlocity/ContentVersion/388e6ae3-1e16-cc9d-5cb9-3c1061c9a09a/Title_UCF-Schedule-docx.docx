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EDFB3" w14:textId="77777777" w:rsidR="00665C42" w:rsidRPr="00704ECF" w:rsidRDefault="00665C42" w:rsidP="00665C42">
      <w:pPr>
        <w:tabs>
          <w:tab w:val="left" w:pos="630"/>
        </w:tabs>
        <w:spacing w:after="60"/>
        <w:jc w:val="both"/>
        <w:rPr>
          <w:rFonts w:asciiTheme="minorHAnsi" w:hAnsiTheme="minorHAnsi" w:cs="Arial"/>
          <w:sz w:val="16"/>
          <w:szCs w:val="16"/>
        </w:rPr>
      </w:pPr>
      <w:r w:rsidRPr="005F590F">
        <w:rPr>
          <w:rFonts w:asciiTheme="minorHAnsi" w:hAnsiTheme="minorHAnsi" w:cs="Arial"/>
          <w:b/>
          <w:bCs/>
          <w:sz w:val="16"/>
          <w:szCs w:val="16"/>
        </w:rPr>
        <w:t xml:space="preserve">This is Schedule Number </w:t>
      </w:r>
      <w:r>
        <w:rPr>
          <w:rFonts w:asciiTheme="minorHAnsi" w:hAnsiTheme="minorHAnsi" w:cs="Arial"/>
          <w:b/>
          <w:bCs/>
          <w:sz w:val="16"/>
          <w:szCs w:val="16"/>
        </w:rPr>
        <w:t>{{</w:t>
      </w:r>
      <w:r w:rsidRPr="00BA3BF6">
        <w:rPr>
          <w:rFonts w:asciiTheme="minorHAnsi" w:hAnsiTheme="minorHAnsi" w:cs="Arial"/>
          <w:b/>
          <w:bCs/>
          <w:sz w:val="16"/>
          <w:szCs w:val="16"/>
        </w:rPr>
        <w:t>ScheduleNumber</w:t>
      </w:r>
      <w:r>
        <w:rPr>
          <w:rFonts w:asciiTheme="minorHAnsi" w:hAnsiTheme="minorHAnsi" w:cs="Arial"/>
          <w:b/>
          <w:bCs/>
          <w:sz w:val="16"/>
          <w:szCs w:val="16"/>
        </w:rPr>
        <w:t>}}</w:t>
      </w:r>
      <w:r w:rsidRPr="005F590F">
        <w:rPr>
          <w:rFonts w:asciiTheme="minorHAnsi" w:hAnsiTheme="minorHAnsi" w:cs="Arial"/>
          <w:b/>
          <w:bCs/>
          <w:sz w:val="16"/>
          <w:szCs w:val="16"/>
        </w:rPr>
        <w:t xml:space="preserve"> </w:t>
      </w:r>
      <w:r w:rsidRPr="005F590F">
        <w:rPr>
          <w:rFonts w:asciiTheme="minorHAnsi" w:hAnsiTheme="minorHAnsi" w:cs="Arial"/>
          <w:sz w:val="16"/>
          <w:szCs w:val="16"/>
        </w:rPr>
        <w:t xml:space="preserve">to the Frontier Services Agreement dated </w:t>
      </w:r>
      <w:r>
        <w:rPr>
          <w:rFonts w:asciiTheme="minorHAnsi" w:hAnsiTheme="minorHAnsi" w:cs="Arial"/>
          <w:b/>
          <w:bCs/>
          <w:sz w:val="16"/>
          <w:szCs w:val="16"/>
        </w:rPr>
        <w:t>{{</w:t>
      </w:r>
      <w:r w:rsidRPr="00603247">
        <w:rPr>
          <w:rFonts w:asciiTheme="minorHAnsi" w:hAnsiTheme="minorHAnsi" w:cs="Arial"/>
          <w:b/>
          <w:bCs/>
          <w:sz w:val="16"/>
          <w:szCs w:val="16"/>
        </w:rPr>
        <w:t>FSADate</w:t>
      </w:r>
      <w:r>
        <w:rPr>
          <w:rFonts w:asciiTheme="minorHAnsi" w:hAnsiTheme="minorHAnsi" w:cs="Arial"/>
          <w:b/>
          <w:bCs/>
          <w:sz w:val="16"/>
          <w:szCs w:val="16"/>
        </w:rPr>
        <w:t>}}</w:t>
      </w:r>
      <w:r w:rsidRPr="005F590F">
        <w:rPr>
          <w:rFonts w:asciiTheme="minorHAnsi" w:hAnsiTheme="minorHAnsi" w:cs="Arial"/>
          <w:sz w:val="16"/>
          <w:szCs w:val="16"/>
        </w:rPr>
        <w:t xml:space="preserve"> </w:t>
      </w:r>
      <w:r w:rsidRPr="005F590F">
        <w:rPr>
          <w:rFonts w:asciiTheme="minorHAnsi" w:hAnsiTheme="minorHAnsi" w:cs="Arial"/>
          <w:b/>
          <w:bCs/>
          <w:sz w:val="16"/>
          <w:szCs w:val="16"/>
        </w:rPr>
        <w:t xml:space="preserve">(“FSA”) </w:t>
      </w:r>
      <w:r w:rsidRPr="005F590F">
        <w:rPr>
          <w:rFonts w:asciiTheme="minorHAnsi" w:hAnsiTheme="minorHAnsi" w:cs="Arial"/>
          <w:bCs/>
          <w:sz w:val="16"/>
          <w:szCs w:val="16"/>
        </w:rPr>
        <w:t>by and b</w:t>
      </w:r>
      <w:r w:rsidRPr="005F590F">
        <w:rPr>
          <w:rFonts w:asciiTheme="minorHAnsi" w:hAnsiTheme="minorHAnsi" w:cs="Arial"/>
          <w:sz w:val="16"/>
          <w:szCs w:val="16"/>
        </w:rPr>
        <w:t xml:space="preserve">etween </w:t>
      </w:r>
      <w:r>
        <w:rPr>
          <w:rFonts w:asciiTheme="minorHAnsi" w:hAnsiTheme="minorHAnsi" w:cs="Arial"/>
          <w:b/>
          <w:bCs/>
          <w:sz w:val="16"/>
          <w:szCs w:val="16"/>
        </w:rPr>
        <w:t>{{</w:t>
      </w:r>
      <w:r w:rsidRPr="00BA3BF6">
        <w:rPr>
          <w:rFonts w:asciiTheme="minorHAnsi" w:hAnsiTheme="minorHAnsi" w:cs="Arial"/>
          <w:b/>
          <w:bCs/>
          <w:sz w:val="16"/>
          <w:szCs w:val="16"/>
        </w:rPr>
        <w:t>CustomerName</w:t>
      </w:r>
      <w:r>
        <w:rPr>
          <w:rFonts w:asciiTheme="minorHAnsi" w:hAnsiTheme="minorHAnsi" w:cs="Arial"/>
          <w:b/>
          <w:bCs/>
          <w:sz w:val="16"/>
          <w:szCs w:val="16"/>
        </w:rPr>
        <w:t xml:space="preserve">}} </w:t>
      </w:r>
      <w:r w:rsidRPr="005F590F">
        <w:rPr>
          <w:rFonts w:asciiTheme="minorHAnsi" w:hAnsiTheme="minorHAnsi" w:cs="Arial"/>
          <w:sz w:val="16"/>
          <w:szCs w:val="16"/>
        </w:rPr>
        <w:t xml:space="preserve">(“Customer”) and </w:t>
      </w:r>
      <w:r w:rsidRPr="005F590F">
        <w:rPr>
          <w:rFonts w:asciiTheme="minorHAnsi" w:hAnsiTheme="minorHAnsi" w:cs="Arial"/>
          <w:b/>
          <w:bCs/>
          <w:sz w:val="16"/>
          <w:szCs w:val="16"/>
        </w:rPr>
        <w:t xml:space="preserve">Frontier Communications of America, Inc. </w:t>
      </w:r>
      <w:r w:rsidRPr="005F590F">
        <w:rPr>
          <w:rFonts w:asciiTheme="minorHAnsi" w:hAnsiTheme="minorHAnsi" w:cs="Arial"/>
          <w:bCs/>
          <w:sz w:val="16"/>
          <w:szCs w:val="16"/>
        </w:rPr>
        <w:t>on behalf of itself and its affiliates</w:t>
      </w:r>
      <w:r w:rsidRPr="005F590F">
        <w:rPr>
          <w:rFonts w:asciiTheme="minorHAnsi" w:hAnsiTheme="minorHAnsi" w:cs="Arial"/>
          <w:sz w:val="16"/>
          <w:szCs w:val="16"/>
        </w:rPr>
        <w:t xml:space="preserve"> (“Frontier”).  Customer orders and Frontier agrees to provide the Services and </w:t>
      </w:r>
      <w:r w:rsidRPr="00704ECF">
        <w:rPr>
          <w:rFonts w:asciiTheme="minorHAnsi" w:hAnsiTheme="minorHAnsi" w:cs="Arial"/>
          <w:sz w:val="16"/>
          <w:szCs w:val="16"/>
        </w:rPr>
        <w:t>Equipment identified in the Schedule below.</w:t>
      </w:r>
      <w:r w:rsidRPr="00704ECF">
        <w:rPr>
          <w:rFonts w:asciiTheme="minorHAnsi" w:hAnsiTheme="minorHAnsi" w:cs="Arial"/>
          <w:sz w:val="16"/>
          <w:szCs w:val="16"/>
        </w:rPr>
        <w:tab/>
      </w:r>
      <w:r w:rsidRPr="00704ECF">
        <w:rPr>
          <w:rFonts w:asciiTheme="minorHAnsi" w:hAnsiTheme="minorHAnsi" w:cs="Arial"/>
          <w:sz w:val="16"/>
          <w:szCs w:val="16"/>
        </w:rPr>
        <w:tab/>
      </w:r>
      <w:r w:rsidRPr="00704ECF">
        <w:rPr>
          <w:rFonts w:asciiTheme="minorHAnsi" w:hAnsiTheme="minorHAnsi" w:cs="Arial"/>
          <w:sz w:val="16"/>
          <w:szCs w:val="16"/>
        </w:rPr>
        <w:tab/>
      </w:r>
      <w:r w:rsidRPr="00704ECF">
        <w:rPr>
          <w:rFonts w:asciiTheme="minorHAnsi" w:hAnsiTheme="minorHAnsi" w:cs="Arial"/>
          <w:sz w:val="16"/>
          <w:szCs w:val="16"/>
        </w:rPr>
        <w:tab/>
      </w:r>
    </w:p>
    <w:tbl>
      <w:tblPr>
        <w:tblW w:w="10800" w:type="dxa"/>
        <w:tblLayout w:type="fixed"/>
        <w:tblLook w:val="04A0" w:firstRow="1" w:lastRow="0" w:firstColumn="1" w:lastColumn="0" w:noHBand="0" w:noVBand="1"/>
      </w:tblPr>
      <w:tblGrid>
        <w:gridCol w:w="5328"/>
        <w:gridCol w:w="1242"/>
        <w:gridCol w:w="1530"/>
        <w:gridCol w:w="180"/>
        <w:gridCol w:w="1260"/>
        <w:gridCol w:w="1260"/>
      </w:tblGrid>
      <w:tr w:rsidR="00C90B0E" w:rsidRPr="00F26AAE" w14:paraId="0844CBFE" w14:textId="77777777" w:rsidTr="007C60FC">
        <w:trPr>
          <w:trHeight w:val="216"/>
        </w:trPr>
        <w:tc>
          <w:tcPr>
            <w:tcW w:w="5328" w:type="dxa"/>
            <w:vAlign w:val="center"/>
          </w:tcPr>
          <w:p w14:paraId="5777D896" w14:textId="074B494D" w:rsidR="00C90B0E" w:rsidRDefault="00C90B0E" w:rsidP="007C60FC">
            <w:pPr>
              <w:shd w:val="clear" w:color="auto" w:fill="FFFFFE"/>
              <w:spacing w:line="276" w:lineRule="auto"/>
              <w:rPr>
                <w:rFonts w:ascii="Calibri" w:hAnsi="Calibri" w:cs="Arial"/>
                <w:b/>
                <w:bCs/>
                <w:sz w:val="16"/>
                <w:szCs w:val="16"/>
              </w:rPr>
            </w:pPr>
            <w:r w:rsidRPr="00DD7B72">
              <w:rPr>
                <w:rFonts w:ascii="Calibri" w:hAnsi="Calibri" w:cs="Arial"/>
                <w:b/>
                <w:sz w:val="16"/>
                <w:szCs w:val="16"/>
              </w:rPr>
              <w:t>Primary Service Location</w:t>
            </w:r>
            <w:r w:rsidRPr="00F63920">
              <w:rPr>
                <w:rFonts w:ascii="Calibri" w:hAnsi="Calibri" w:cs="Arial"/>
                <w:bCs/>
                <w:sz w:val="16"/>
                <w:szCs w:val="16"/>
              </w:rPr>
              <w:t>:</w:t>
            </w:r>
            <w:r w:rsidR="00113388">
              <w:rPr>
                <w:rFonts w:ascii="Calibri" w:hAnsi="Calibri" w:cs="Arial"/>
                <w:bCs/>
                <w:sz w:val="16"/>
                <w:szCs w:val="16"/>
              </w:rPr>
              <w:t xml:space="preserve"> </w:t>
            </w:r>
            <w:r w:rsidR="00F379A4" w:rsidRPr="002D415B">
              <w:rPr>
                <w:rFonts w:ascii="Calibri" w:hAnsi="Calibri" w:cs="Arial"/>
                <w:b/>
                <w:sz w:val="16"/>
                <w:szCs w:val="16"/>
              </w:rPr>
              <w:t>{{</w:t>
            </w:r>
            <w:r w:rsidR="00C617FE" w:rsidRPr="002D415B">
              <w:rPr>
                <w:rFonts w:asciiTheme="minorHAnsi" w:hAnsiTheme="minorHAnsi" w:cs="Arial"/>
                <w:b/>
                <w:sz w:val="16"/>
                <w:szCs w:val="16"/>
              </w:rPr>
              <w:t>DefaultServiceAccount</w:t>
            </w:r>
            <w:r w:rsidR="00F379A4" w:rsidRPr="002D415B">
              <w:rPr>
                <w:rFonts w:asciiTheme="minorHAnsi" w:hAnsiTheme="minorHAnsi" w:cs="Arial"/>
                <w:b/>
                <w:sz w:val="16"/>
                <w:szCs w:val="16"/>
              </w:rPr>
              <w:t>}}</w:t>
            </w:r>
            <w:r w:rsidRPr="00DD7B72">
              <w:rPr>
                <w:rFonts w:ascii="Calibri" w:hAnsi="Calibri" w:cs="Arial"/>
                <w:b/>
                <w:bCs/>
                <w:sz w:val="16"/>
                <w:szCs w:val="16"/>
              </w:rPr>
              <w:t xml:space="preserve"> </w:t>
            </w:r>
            <w:r w:rsidR="007C60FC">
              <w:rPr>
                <w:rFonts w:ascii="Calibri" w:hAnsi="Calibri" w:cs="Arial"/>
                <w:b/>
                <w:bCs/>
                <w:sz w:val="16"/>
                <w:szCs w:val="16"/>
              </w:rPr>
              <w:t xml:space="preserve">     </w:t>
            </w:r>
          </w:p>
          <w:p w14:paraId="4EE8BD47" w14:textId="5891F2CC" w:rsidR="007C60FC" w:rsidRPr="00C617FE" w:rsidRDefault="007C60FC" w:rsidP="00D439F4">
            <w:pPr>
              <w:shd w:val="clear" w:color="auto" w:fill="FFFFFE"/>
              <w:spacing w:line="276" w:lineRule="auto"/>
              <w:rPr>
                <w:rFonts w:ascii="Consolas" w:hAnsi="Consolas"/>
                <w:color w:val="000000"/>
                <w:sz w:val="21"/>
                <w:szCs w:val="21"/>
              </w:rPr>
            </w:pPr>
            <w:r>
              <w:rPr>
                <w:rFonts w:ascii="Calibri" w:hAnsi="Calibri" w:cs="Arial"/>
                <w:b/>
                <w:bCs/>
                <w:sz w:val="16"/>
                <w:szCs w:val="16"/>
              </w:rPr>
              <w:t>SPOC</w:t>
            </w:r>
            <w:r>
              <w:rPr>
                <w:rFonts w:ascii="Calibri" w:hAnsi="Calibri" w:cs="Arial"/>
                <w:b/>
                <w:sz w:val="16"/>
                <w:szCs w:val="16"/>
              </w:rPr>
              <w:t xml:space="preserve">: </w:t>
            </w:r>
            <w:r w:rsidRPr="007A1DCB">
              <w:rPr>
                <w:rFonts w:ascii="Calibri" w:hAnsi="Calibri" w:cs="Arial"/>
                <w:b/>
                <w:bCs/>
                <w:sz w:val="16"/>
                <w:szCs w:val="16"/>
              </w:rPr>
              <w:t>{{</w:t>
            </w:r>
            <w:r>
              <w:rPr>
                <w:rFonts w:ascii="Calibri" w:hAnsi="Calibri" w:cs="Arial"/>
                <w:b/>
                <w:bCs/>
                <w:sz w:val="16"/>
                <w:szCs w:val="16"/>
              </w:rPr>
              <w:t>SPOC</w:t>
            </w:r>
            <w:r w:rsidRPr="007A1DCB">
              <w:rPr>
                <w:rFonts w:ascii="Calibri" w:hAnsi="Calibri" w:cs="Arial"/>
                <w:b/>
                <w:bCs/>
                <w:sz w:val="16"/>
                <w:szCs w:val="16"/>
              </w:rPr>
              <w:t>}}</w:t>
            </w:r>
          </w:p>
        </w:tc>
        <w:tc>
          <w:tcPr>
            <w:tcW w:w="1242" w:type="dxa"/>
            <w:vAlign w:val="center"/>
          </w:tcPr>
          <w:p w14:paraId="51B2322C" w14:textId="19E7FB5F" w:rsidR="00C90B0E" w:rsidRPr="00F26AAE" w:rsidRDefault="00C90B0E" w:rsidP="00C90B0E">
            <w:pPr>
              <w:ind w:right="18"/>
              <w:rPr>
                <w:rFonts w:asciiTheme="minorHAnsi" w:hAnsiTheme="minorHAnsi" w:cs="Arial"/>
                <w:b/>
                <w:bCs/>
                <w:sz w:val="16"/>
                <w:szCs w:val="16"/>
              </w:rPr>
            </w:pPr>
          </w:p>
        </w:tc>
        <w:tc>
          <w:tcPr>
            <w:tcW w:w="1710" w:type="dxa"/>
            <w:gridSpan w:val="2"/>
            <w:vAlign w:val="center"/>
          </w:tcPr>
          <w:p w14:paraId="3C3B929C" w14:textId="00A46185" w:rsidR="00C90B0E" w:rsidRPr="00242184" w:rsidRDefault="00781B15" w:rsidP="00320D80">
            <w:pPr>
              <w:ind w:right="18"/>
              <w:jc w:val="right"/>
              <w:rPr>
                <w:rFonts w:ascii="Calibri" w:hAnsi="Calibri" w:cs="Calibri"/>
                <w:b/>
                <w:bCs/>
                <w:sz w:val="16"/>
                <w:szCs w:val="16"/>
              </w:rPr>
            </w:pPr>
            <w:r w:rsidRPr="00242184">
              <w:rPr>
                <w:rFonts w:ascii="Calibri" w:hAnsi="Calibri" w:cs="Calibri"/>
                <w:b/>
                <w:bCs/>
                <w:sz w:val="16"/>
                <w:szCs w:val="16"/>
              </w:rPr>
              <w:t xml:space="preserve"> </w:t>
            </w:r>
          </w:p>
        </w:tc>
        <w:tc>
          <w:tcPr>
            <w:tcW w:w="2520" w:type="dxa"/>
            <w:gridSpan w:val="2"/>
            <w:vAlign w:val="center"/>
          </w:tcPr>
          <w:p w14:paraId="54742F3B" w14:textId="28997E7B" w:rsidR="00C90B0E" w:rsidRPr="00242184" w:rsidRDefault="009A4427" w:rsidP="00781B15">
            <w:pPr>
              <w:ind w:right="18"/>
              <w:rPr>
                <w:rFonts w:ascii="Calibri" w:hAnsi="Calibri" w:cs="Calibri"/>
                <w:b/>
                <w:bCs/>
                <w:sz w:val="16"/>
                <w:szCs w:val="16"/>
              </w:rPr>
            </w:pPr>
            <w:r>
              <w:rPr>
                <w:rFonts w:ascii="Calibri" w:hAnsi="Calibri" w:cs="Calibri"/>
                <w:b/>
                <w:bCs/>
                <w:sz w:val="16"/>
                <w:szCs w:val="16"/>
              </w:rPr>
              <w:t xml:space="preserve">Schedule Date: </w:t>
            </w:r>
            <w:r w:rsidR="00C90B0E" w:rsidRPr="00242184">
              <w:rPr>
                <w:rFonts w:ascii="Calibri" w:hAnsi="Calibri" w:cs="Calibri"/>
                <w:b/>
                <w:bCs/>
                <w:sz w:val="16"/>
                <w:szCs w:val="16"/>
              </w:rPr>
              <w:t>{{ScheduleDate}}</w:t>
            </w:r>
          </w:p>
        </w:tc>
      </w:tr>
      <w:tr w:rsidR="00C90B0E" w:rsidRPr="00F26AAE" w14:paraId="53E1FD2C" w14:textId="77777777" w:rsidTr="007C60FC">
        <w:trPr>
          <w:trHeight w:val="216"/>
        </w:trPr>
        <w:tc>
          <w:tcPr>
            <w:tcW w:w="5328" w:type="dxa"/>
            <w:vAlign w:val="center"/>
          </w:tcPr>
          <w:p w14:paraId="525295C8" w14:textId="11C3F7C1" w:rsidR="00C90B0E" w:rsidRPr="00F26AAE" w:rsidRDefault="00C90B0E" w:rsidP="00A335FB">
            <w:pPr>
              <w:shd w:val="clear" w:color="auto" w:fill="FFFFFE"/>
              <w:spacing w:line="276" w:lineRule="auto"/>
              <w:rPr>
                <w:rFonts w:asciiTheme="minorHAnsi" w:hAnsiTheme="minorHAnsi" w:cs="Arial"/>
                <w:b/>
                <w:bCs/>
                <w:sz w:val="16"/>
                <w:szCs w:val="16"/>
              </w:rPr>
            </w:pPr>
            <w:r w:rsidRPr="00A335FB">
              <w:rPr>
                <w:rFonts w:ascii="Calibri" w:hAnsi="Calibri" w:cs="Arial"/>
                <w:b/>
                <w:bCs/>
                <w:sz w:val="16"/>
                <w:szCs w:val="16"/>
              </w:rPr>
              <w:t>Schedule Type/Purpose:</w:t>
            </w:r>
            <w:r w:rsidR="00F63920" w:rsidRPr="00A335FB">
              <w:rPr>
                <w:rFonts w:ascii="Calibri" w:hAnsi="Calibri" w:cs="Arial"/>
                <w:b/>
                <w:bCs/>
                <w:sz w:val="16"/>
                <w:szCs w:val="16"/>
              </w:rPr>
              <w:t xml:space="preserve"> Order for new Services</w:t>
            </w:r>
          </w:p>
        </w:tc>
        <w:tc>
          <w:tcPr>
            <w:tcW w:w="1242" w:type="dxa"/>
            <w:vAlign w:val="center"/>
          </w:tcPr>
          <w:p w14:paraId="4548F093" w14:textId="1C128238" w:rsidR="00C90B0E" w:rsidRPr="00D67019" w:rsidRDefault="00C90B0E" w:rsidP="00C90B0E">
            <w:pPr>
              <w:ind w:right="18"/>
              <w:rPr>
                <w:rFonts w:asciiTheme="minorHAnsi" w:hAnsiTheme="minorHAnsi" w:cs="Arial"/>
                <w:bCs/>
                <w:sz w:val="16"/>
                <w:szCs w:val="16"/>
              </w:rPr>
            </w:pPr>
          </w:p>
        </w:tc>
        <w:tc>
          <w:tcPr>
            <w:tcW w:w="1710" w:type="dxa"/>
            <w:gridSpan w:val="2"/>
            <w:vAlign w:val="center"/>
          </w:tcPr>
          <w:p w14:paraId="1A4205DB" w14:textId="3FC7657D" w:rsidR="00C90B0E" w:rsidRPr="00A7271D" w:rsidRDefault="007C60FC" w:rsidP="00C17E77">
            <w:pPr>
              <w:ind w:right="18"/>
              <w:jc w:val="right"/>
              <w:rPr>
                <w:rFonts w:ascii="Calibri" w:hAnsi="Calibri" w:cs="Calibri"/>
                <w:b/>
                <w:bCs/>
                <w:sz w:val="16"/>
                <w:szCs w:val="16"/>
              </w:rPr>
            </w:pPr>
            <w:r w:rsidRPr="00A7271D">
              <w:rPr>
                <w:rFonts w:ascii="Calibri" w:hAnsi="Calibri" w:cs="Calibri"/>
                <w:b/>
                <w:bCs/>
                <w:sz w:val="16"/>
                <w:szCs w:val="16"/>
              </w:rPr>
              <w:t xml:space="preserve">           </w:t>
            </w:r>
          </w:p>
        </w:tc>
        <w:tc>
          <w:tcPr>
            <w:tcW w:w="2520" w:type="dxa"/>
            <w:gridSpan w:val="2"/>
            <w:vAlign w:val="center"/>
          </w:tcPr>
          <w:p w14:paraId="71E75CDA" w14:textId="53ABB2BE" w:rsidR="00C90B0E" w:rsidRPr="00A7271D" w:rsidRDefault="008F5849" w:rsidP="00C17E77">
            <w:pPr>
              <w:ind w:right="18"/>
              <w:rPr>
                <w:rFonts w:ascii="Calibri" w:hAnsi="Calibri" w:cs="Calibri"/>
                <w:b/>
                <w:bCs/>
                <w:sz w:val="16"/>
                <w:szCs w:val="16"/>
              </w:rPr>
            </w:pPr>
            <w:r>
              <w:rPr>
                <w:rFonts w:ascii="Calibri" w:hAnsi="Calibri" w:cs="Calibri"/>
                <w:b/>
                <w:bCs/>
                <w:sz w:val="16"/>
                <w:szCs w:val="16"/>
              </w:rPr>
              <w:t xml:space="preserve">Service Term: </w:t>
            </w:r>
            <w:r w:rsidR="00C90B0E" w:rsidRPr="00A7271D">
              <w:rPr>
                <w:rFonts w:ascii="Calibri" w:hAnsi="Calibri" w:cs="Calibri"/>
                <w:b/>
                <w:bCs/>
                <w:sz w:val="16"/>
                <w:szCs w:val="16"/>
              </w:rPr>
              <w:t>{{ServiceTerm}}</w:t>
            </w:r>
            <w:r w:rsidR="007229D4" w:rsidRPr="00A7271D">
              <w:rPr>
                <w:rFonts w:ascii="Calibri" w:hAnsi="Calibri" w:cs="Calibri"/>
                <w:b/>
                <w:bCs/>
                <w:sz w:val="16"/>
                <w:szCs w:val="16"/>
              </w:rPr>
              <w:t xml:space="preserve"> Months</w:t>
            </w:r>
          </w:p>
        </w:tc>
      </w:tr>
      <w:tr w:rsidR="00C90B0E" w:rsidRPr="00F26AAE" w14:paraId="36795007" w14:textId="77777777" w:rsidTr="00C90B0E">
        <w:trPr>
          <w:trHeight w:val="108"/>
        </w:trPr>
        <w:tc>
          <w:tcPr>
            <w:tcW w:w="8100" w:type="dxa"/>
            <w:gridSpan w:val="3"/>
            <w:tcBorders>
              <w:bottom w:val="single" w:sz="4" w:space="0" w:color="auto"/>
            </w:tcBorders>
            <w:shd w:val="clear" w:color="auto" w:fill="auto"/>
            <w:vAlign w:val="center"/>
          </w:tcPr>
          <w:p w14:paraId="1FBA6311" w14:textId="399DE0B6" w:rsidR="00C90B0E" w:rsidRPr="00B93D37" w:rsidRDefault="00C90B0E" w:rsidP="00C90B0E">
            <w:pPr>
              <w:rPr>
                <w:rFonts w:asciiTheme="minorHAnsi" w:hAnsiTheme="minorHAnsi" w:cs="Arial"/>
                <w:b/>
                <w:bCs/>
                <w:sz w:val="4"/>
                <w:szCs w:val="4"/>
              </w:rPr>
            </w:pPr>
          </w:p>
        </w:tc>
        <w:tc>
          <w:tcPr>
            <w:tcW w:w="1440" w:type="dxa"/>
            <w:gridSpan w:val="2"/>
            <w:tcBorders>
              <w:bottom w:val="single" w:sz="4" w:space="0" w:color="auto"/>
            </w:tcBorders>
            <w:shd w:val="clear" w:color="auto" w:fill="auto"/>
            <w:vAlign w:val="center"/>
          </w:tcPr>
          <w:p w14:paraId="4C775419" w14:textId="77777777" w:rsidR="00C90B0E" w:rsidRPr="005D299B" w:rsidRDefault="00C90B0E" w:rsidP="00C90B0E">
            <w:pPr>
              <w:jc w:val="center"/>
              <w:rPr>
                <w:rFonts w:asciiTheme="minorHAnsi" w:hAnsiTheme="minorHAnsi" w:cs="Arial"/>
                <w:b/>
                <w:bCs/>
                <w:sz w:val="16"/>
                <w:szCs w:val="16"/>
              </w:rPr>
            </w:pPr>
          </w:p>
        </w:tc>
        <w:tc>
          <w:tcPr>
            <w:tcW w:w="1260" w:type="dxa"/>
            <w:tcBorders>
              <w:bottom w:val="single" w:sz="4" w:space="0" w:color="auto"/>
            </w:tcBorders>
            <w:shd w:val="clear" w:color="auto" w:fill="auto"/>
            <w:vAlign w:val="center"/>
          </w:tcPr>
          <w:p w14:paraId="18E22384" w14:textId="77777777" w:rsidR="00C90B0E" w:rsidRPr="00F26AAE" w:rsidRDefault="00C90B0E" w:rsidP="00C90B0E">
            <w:pPr>
              <w:jc w:val="center"/>
              <w:rPr>
                <w:rFonts w:asciiTheme="minorHAnsi" w:hAnsiTheme="minorHAnsi" w:cs="Arial"/>
                <w:b/>
                <w:bCs/>
                <w:sz w:val="16"/>
                <w:szCs w:val="16"/>
              </w:rPr>
            </w:pPr>
          </w:p>
        </w:tc>
      </w:tr>
    </w:tbl>
    <w:p w14:paraId="11046783" w14:textId="77777777" w:rsidR="00100B01" w:rsidRDefault="00100B01" w:rsidP="00100B01">
      <w:pPr>
        <w:tabs>
          <w:tab w:val="left" w:pos="1170"/>
        </w:tabs>
        <w:rPr>
          <w:rFonts w:asciiTheme="minorHAnsi" w:hAnsiTheme="minorHAnsi" w:cs="Arial"/>
          <w:bCs/>
          <w:sz w:val="4"/>
          <w:szCs w:val="4"/>
        </w:rPr>
      </w:pPr>
    </w:p>
    <w:p w14:paraId="29F8ECCF" w14:textId="7ED8FE64" w:rsidR="0085409E" w:rsidRDefault="00384CCC" w:rsidP="0085409E">
      <w:pPr>
        <w:ind w:left="162" w:right="18" w:hanging="162"/>
        <w:rPr>
          <w:rFonts w:ascii="Calibri" w:hAnsi="Calibri"/>
          <w:bCs/>
          <w:i/>
          <w:sz w:val="14"/>
          <w:szCs w:val="16"/>
        </w:rPr>
      </w:pPr>
      <w:r>
        <w:rPr>
          <w:rFonts w:ascii="Lantinghei TC Heavy" w:hAnsi="Lantinghei TC Heavy" w:cs="Lantinghei TC Heavy"/>
          <w:bCs/>
          <w:color w:val="800000"/>
          <w:sz w:val="2"/>
          <w:szCs w:val="2"/>
        </w:rPr>
        <w:t>*</w:t>
      </w:r>
      <w:r w:rsidR="0085409E" w:rsidRPr="008B6CAA">
        <w:rPr>
          <w:rFonts w:ascii="Lantinghei TC Heavy" w:hAnsi="Lantinghei TC Heavy" w:cs="Lantinghei TC Heavy"/>
          <w:bCs/>
          <w:color w:val="800000"/>
          <w:sz w:val="18"/>
          <w:szCs w:val="18"/>
        </w:rPr>
        <w:t>★</w:t>
      </w:r>
      <w:r w:rsidR="0085409E" w:rsidRPr="00DF28BE">
        <w:rPr>
          <w:rFonts w:ascii="Calibri" w:hAnsi="Calibri"/>
          <w:bCs/>
          <w:sz w:val="16"/>
          <w:szCs w:val="16"/>
        </w:rPr>
        <w:t xml:space="preserve"> </w:t>
      </w:r>
      <w:r w:rsidR="0085409E" w:rsidRPr="0044154E">
        <w:rPr>
          <w:rFonts w:ascii="Calibri" w:hAnsi="Calibri"/>
          <w:bCs/>
          <w:i/>
          <w:sz w:val="16"/>
          <w:szCs w:val="16"/>
          <w:u w:val="single"/>
        </w:rPr>
        <w:t>Additional Service Locations</w:t>
      </w:r>
      <w:r w:rsidR="0085409E" w:rsidRPr="0044154E">
        <w:rPr>
          <w:rFonts w:ascii="Calibri" w:hAnsi="Calibri"/>
          <w:bCs/>
          <w:i/>
          <w:sz w:val="16"/>
          <w:szCs w:val="16"/>
        </w:rPr>
        <w:t xml:space="preserve"> may be provisioned.  Addresses and location-specific Service details will be as outlined in the Frontier data collection sheet, and additional E-911 location charges apply, as outlined in the table below.</w:t>
      </w:r>
    </w:p>
    <w:p w14:paraId="4CA8FA02" w14:textId="77777777" w:rsidR="00792AB9" w:rsidRPr="007E6D82" w:rsidRDefault="00792AB9" w:rsidP="00792AB9">
      <w:pPr>
        <w:shd w:val="clear" w:color="auto" w:fill="FFFFFE"/>
        <w:rPr>
          <w:rFonts w:ascii="Consolas" w:hAnsi="Consolas"/>
          <w:sz w:val="2"/>
          <w:szCs w:val="2"/>
        </w:rPr>
      </w:pPr>
      <w:r w:rsidRPr="007E6D82">
        <w:rPr>
          <w:rFonts w:ascii="Consolas" w:hAnsi="Consolas"/>
          <w:sz w:val="2"/>
          <w:szCs w:val="2"/>
        </w:rPr>
        <w:t>{{#ProductName_isCCaas}}{{#CA}}</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058"/>
        <w:gridCol w:w="1620"/>
        <w:gridCol w:w="2430"/>
        <w:gridCol w:w="1802"/>
      </w:tblGrid>
      <w:tr w:rsidR="00792AB9" w:rsidRPr="000B6F67" w14:paraId="17F7A7C7" w14:textId="77777777" w:rsidTr="00047F3D">
        <w:trPr>
          <w:trHeight w:val="50"/>
        </w:trPr>
        <w:tc>
          <w:tcPr>
            <w:tcW w:w="5058" w:type="dxa"/>
            <w:shd w:val="clear" w:color="auto" w:fill="C00000"/>
          </w:tcPr>
          <w:p w14:paraId="098BECBB" w14:textId="77777777" w:rsidR="00792AB9" w:rsidRPr="000B6F67" w:rsidRDefault="00792AB9" w:rsidP="00047F3D">
            <w:pPr>
              <w:pStyle w:val="List"/>
              <w:tabs>
                <w:tab w:val="left" w:pos="360"/>
              </w:tabs>
              <w:ind w:left="0" w:right="288" w:firstLine="0"/>
              <w:jc w:val="both"/>
              <w:rPr>
                <w:rFonts w:asciiTheme="minorHAnsi" w:hAnsiTheme="minorHAnsi" w:cs="Arial"/>
                <w:b/>
                <w:bCs/>
                <w:szCs w:val="16"/>
              </w:rPr>
            </w:pPr>
            <w:r w:rsidRPr="00E94144">
              <w:rPr>
                <w:rFonts w:ascii="Calibri" w:hAnsi="Calibri"/>
                <w:b/>
                <w:bCs/>
              </w:rPr>
              <w:t xml:space="preserve">Frontier </w:t>
            </w:r>
            <w:r w:rsidRPr="00B30EA5">
              <w:rPr>
                <w:rFonts w:ascii="Calibri" w:hAnsi="Calibri"/>
                <w:b/>
                <w:bCs/>
              </w:rPr>
              <w:t>CCaaS Services</w:t>
            </w:r>
          </w:p>
        </w:tc>
        <w:tc>
          <w:tcPr>
            <w:tcW w:w="1620" w:type="dxa"/>
            <w:shd w:val="clear" w:color="auto" w:fill="C00000"/>
          </w:tcPr>
          <w:p w14:paraId="580578C8" w14:textId="77777777" w:rsidR="00792AB9" w:rsidRPr="000B6F67" w:rsidRDefault="00792AB9" w:rsidP="00047F3D">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Quantity</w:t>
            </w:r>
          </w:p>
        </w:tc>
        <w:tc>
          <w:tcPr>
            <w:tcW w:w="2430" w:type="dxa"/>
            <w:shd w:val="clear" w:color="auto" w:fill="C00000"/>
          </w:tcPr>
          <w:p w14:paraId="64F768FF" w14:textId="77777777" w:rsidR="00792AB9" w:rsidRPr="000B6F67" w:rsidRDefault="00792AB9" w:rsidP="00047F3D">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MRC</w:t>
            </w:r>
          </w:p>
        </w:tc>
        <w:tc>
          <w:tcPr>
            <w:tcW w:w="1802" w:type="dxa"/>
            <w:shd w:val="clear" w:color="auto" w:fill="C00000"/>
          </w:tcPr>
          <w:p w14:paraId="0283DE66" w14:textId="77777777" w:rsidR="00792AB9" w:rsidRPr="000B6F67" w:rsidRDefault="00792AB9" w:rsidP="00047F3D">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NRC</w:t>
            </w:r>
          </w:p>
        </w:tc>
      </w:tr>
    </w:tbl>
    <w:p w14:paraId="12EC4408" w14:textId="77777777" w:rsidR="00792AB9" w:rsidRPr="00704ECF" w:rsidRDefault="00792AB9" w:rsidP="00792AB9">
      <w:pPr>
        <w:shd w:val="clear" w:color="auto" w:fill="FFFFFE"/>
        <w:rPr>
          <w:rFonts w:ascii="Consolas" w:hAnsi="Consolas"/>
          <w:color w:val="A31515"/>
          <w:sz w:val="2"/>
          <w:szCs w:val="2"/>
        </w:rPr>
      </w:pPr>
    </w:p>
    <w:tbl>
      <w:tblPr>
        <w:tblStyle w:val="TableGrid"/>
        <w:tblW w:w="10889"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58"/>
        <w:gridCol w:w="1620"/>
        <w:gridCol w:w="2430"/>
        <w:gridCol w:w="1781"/>
      </w:tblGrid>
      <w:tr w:rsidR="00792AB9" w:rsidRPr="000B6F67" w14:paraId="2153FF75" w14:textId="77777777" w:rsidTr="00047F3D">
        <w:trPr>
          <w:trHeight w:val="555"/>
        </w:trPr>
        <w:tc>
          <w:tcPr>
            <w:tcW w:w="5058" w:type="dxa"/>
          </w:tcPr>
          <w:p w14:paraId="0CFA9D02" w14:textId="2EACE7BB" w:rsidR="00792AB9" w:rsidRPr="00BF6B7C" w:rsidRDefault="00792AB9" w:rsidP="00047F3D">
            <w:pPr>
              <w:shd w:val="clear" w:color="auto" w:fill="FFFFFE"/>
              <w:spacing w:line="285" w:lineRule="atLeast"/>
              <w:rPr>
                <w:rFonts w:asciiTheme="minorHAnsi" w:hAnsiTheme="minorHAnsi"/>
                <w:sz w:val="21"/>
                <w:szCs w:val="21"/>
              </w:rPr>
            </w:pPr>
            <w:r>
              <w:rPr>
                <w:rFonts w:asciiTheme="minorHAnsi" w:hAnsiTheme="minorHAnsi"/>
                <w:sz w:val="16"/>
                <w:szCs w:val="16"/>
              </w:rPr>
              <w:t>{{#</w:t>
            </w:r>
            <w:r w:rsidRPr="00D166A5">
              <w:rPr>
                <w:rFonts w:asciiTheme="minorHAnsi" w:hAnsiTheme="minorHAnsi"/>
                <w:sz w:val="16"/>
                <w:szCs w:val="16"/>
              </w:rPr>
              <w:t>cCaas</w:t>
            </w:r>
            <w:r>
              <w:rPr>
                <w:rFonts w:asciiTheme="minorHAnsi" w:hAnsiTheme="minorHAnsi"/>
                <w:sz w:val="16"/>
                <w:szCs w:val="16"/>
              </w:rPr>
              <w:t>}}</w:t>
            </w:r>
            <w:r w:rsidRPr="00A777BE">
              <w:rPr>
                <w:rFonts w:asciiTheme="minorHAnsi" w:hAnsiTheme="minorHAnsi"/>
                <w:b/>
                <w:bCs/>
                <w:sz w:val="16"/>
                <w:szCs w:val="16"/>
              </w:rPr>
              <w:t>{{ProductName}}</w:t>
            </w:r>
            <w:r w:rsidRPr="00323831">
              <w:rPr>
                <w:rFonts w:asciiTheme="minorHAnsi" w:hAnsiTheme="minorHAnsi"/>
                <w:sz w:val="16"/>
                <w:szCs w:val="16"/>
              </w:rPr>
              <w:t xml:space="preserve">     </w:t>
            </w:r>
            <w:r w:rsidR="002D5F56">
              <w:rPr>
                <w:rFonts w:asciiTheme="minorHAnsi" w:hAnsiTheme="minorHAnsi"/>
                <w:sz w:val="16"/>
                <w:szCs w:val="16"/>
              </w:rPr>
              <w:t xml:space="preserve">     </w:t>
            </w:r>
            <w:r w:rsidRPr="00323831">
              <w:rPr>
                <w:rFonts w:asciiTheme="minorHAnsi" w:hAnsiTheme="minorHAnsi"/>
                <w:sz w:val="16"/>
                <w:szCs w:val="16"/>
              </w:rPr>
              <w:t xml:space="preserve"> </w:t>
            </w:r>
            <w:r w:rsidRPr="00BF6B7C">
              <w:rPr>
                <w:rFonts w:asciiTheme="minorHAnsi" w:hAnsiTheme="minorHAnsi"/>
                <w:sz w:val="14"/>
                <w:szCs w:val="14"/>
              </w:rPr>
              <w:t>{{</w:t>
            </w:r>
            <w:r>
              <w:rPr>
                <w:rFonts w:asciiTheme="minorHAnsi" w:hAnsiTheme="minorHAnsi"/>
                <w:sz w:val="14"/>
                <w:szCs w:val="14"/>
              </w:rPr>
              <w:t>Co</w:t>
            </w:r>
            <w:r w:rsidRPr="00BF6B7C">
              <w:rPr>
                <w:rFonts w:asciiTheme="minorHAnsi" w:hAnsiTheme="minorHAnsi"/>
                <w:sz w:val="14"/>
                <w:szCs w:val="14"/>
              </w:rPr>
              <w:t>S}}</w:t>
            </w:r>
          </w:p>
          <w:p w14:paraId="05660EC0" w14:textId="77777777" w:rsidR="00792AB9" w:rsidRPr="00255F1F" w:rsidRDefault="00792AB9" w:rsidP="00047F3D">
            <w:pPr>
              <w:shd w:val="clear" w:color="auto" w:fill="FFFFFE"/>
              <w:rPr>
                <w:rFonts w:ascii="Consolas" w:hAnsi="Consolas"/>
                <w:color w:val="000000"/>
                <w:sz w:val="21"/>
                <w:szCs w:val="21"/>
              </w:rPr>
            </w:pPr>
            <w:r w:rsidRPr="00597B19">
              <w:rPr>
                <w:rFonts w:asciiTheme="minorHAnsi" w:hAnsiTheme="minorHAnsi"/>
                <w:sz w:val="14"/>
                <w:szCs w:val="14"/>
              </w:rPr>
              <w:t>{{Description}}</w:t>
            </w:r>
          </w:p>
        </w:tc>
        <w:tc>
          <w:tcPr>
            <w:tcW w:w="1620" w:type="dxa"/>
          </w:tcPr>
          <w:p w14:paraId="375097FE" w14:textId="77777777" w:rsidR="00792AB9" w:rsidRPr="00CD313B" w:rsidRDefault="00792AB9" w:rsidP="00047F3D">
            <w:pPr>
              <w:shd w:val="clear" w:color="auto" w:fill="FFFFFE"/>
              <w:spacing w:line="285" w:lineRule="atLeast"/>
              <w:jc w:val="center"/>
              <w:rPr>
                <w:rFonts w:ascii="Arial" w:hAnsi="Arial" w:cs="Arial"/>
                <w:b/>
                <w:bCs/>
                <w:sz w:val="16"/>
                <w:szCs w:val="16"/>
              </w:rPr>
            </w:pPr>
            <w:r w:rsidRPr="00CD313B">
              <w:rPr>
                <w:rFonts w:asciiTheme="minorHAnsi" w:hAnsiTheme="minorHAnsi"/>
                <w:b/>
                <w:bCs/>
                <w:sz w:val="16"/>
                <w:szCs w:val="16"/>
              </w:rPr>
              <w:t>{{Quantity}}</w:t>
            </w:r>
          </w:p>
        </w:tc>
        <w:tc>
          <w:tcPr>
            <w:tcW w:w="2430" w:type="dxa"/>
          </w:tcPr>
          <w:p w14:paraId="29E3C69D" w14:textId="77777777" w:rsidR="00792AB9" w:rsidRPr="00A777BE" w:rsidRDefault="00792AB9" w:rsidP="00047F3D">
            <w:pPr>
              <w:shd w:val="clear" w:color="auto" w:fill="FFFFFE"/>
              <w:spacing w:line="285" w:lineRule="atLeast"/>
              <w:jc w:val="center"/>
              <w:rPr>
                <w:rFonts w:ascii="Arial" w:hAnsi="Arial" w:cs="Arial"/>
                <w:b/>
                <w:bCs/>
                <w:sz w:val="16"/>
                <w:szCs w:val="16"/>
              </w:rPr>
            </w:pPr>
            <w:r w:rsidRPr="00A777BE">
              <w:rPr>
                <w:rFonts w:asciiTheme="minorHAnsi" w:hAnsiTheme="minorHAnsi"/>
                <w:b/>
                <w:bCs/>
                <w:sz w:val="16"/>
                <w:szCs w:val="16"/>
              </w:rPr>
              <w:t>{{RecurringCharge}}</w:t>
            </w:r>
          </w:p>
        </w:tc>
        <w:tc>
          <w:tcPr>
            <w:tcW w:w="1781" w:type="dxa"/>
          </w:tcPr>
          <w:p w14:paraId="2247389F" w14:textId="77777777" w:rsidR="00792AB9" w:rsidRPr="00592D1E" w:rsidRDefault="00792AB9" w:rsidP="00047F3D">
            <w:pPr>
              <w:shd w:val="clear" w:color="auto" w:fill="FFFFFE"/>
              <w:spacing w:line="285" w:lineRule="atLeast"/>
              <w:jc w:val="center"/>
              <w:rPr>
                <w:rFonts w:ascii="Arial" w:hAnsi="Arial" w:cs="Arial"/>
                <w:bCs/>
                <w:sz w:val="16"/>
                <w:szCs w:val="16"/>
              </w:rPr>
            </w:pPr>
            <w:r w:rsidRPr="00A777BE">
              <w:rPr>
                <w:rFonts w:asciiTheme="minorHAnsi" w:hAnsiTheme="minorHAnsi"/>
                <w:b/>
                <w:bCs/>
                <w:sz w:val="16"/>
                <w:szCs w:val="16"/>
              </w:rPr>
              <w:t>{{OneTimeCharge}}</w:t>
            </w:r>
            <w:r>
              <w:rPr>
                <w:rFonts w:asciiTheme="minorHAnsi" w:hAnsiTheme="minorHAnsi"/>
                <w:sz w:val="16"/>
                <w:szCs w:val="16"/>
              </w:rPr>
              <w:t>{{/</w:t>
            </w:r>
            <w:r w:rsidRPr="00D166A5">
              <w:rPr>
                <w:rFonts w:asciiTheme="minorHAnsi" w:hAnsiTheme="minorHAnsi"/>
                <w:sz w:val="16"/>
                <w:szCs w:val="16"/>
              </w:rPr>
              <w:t>cCaas</w:t>
            </w:r>
            <w:r>
              <w:rPr>
                <w:rFonts w:asciiTheme="minorHAnsi" w:hAnsiTheme="minorHAnsi"/>
                <w:sz w:val="16"/>
                <w:szCs w:val="16"/>
              </w:rPr>
              <w:t>}}</w:t>
            </w:r>
          </w:p>
        </w:tc>
      </w:tr>
    </w:tbl>
    <w:p w14:paraId="2E7C0139" w14:textId="77777777" w:rsidR="00792AB9" w:rsidRPr="007E6D82" w:rsidRDefault="00792AB9" w:rsidP="00792AB9">
      <w:pPr>
        <w:shd w:val="clear" w:color="auto" w:fill="FFFFFE"/>
        <w:rPr>
          <w:rFonts w:ascii="Consolas" w:hAnsi="Consolas"/>
          <w:sz w:val="2"/>
          <w:szCs w:val="2"/>
        </w:rPr>
      </w:pPr>
      <w:r w:rsidRPr="007E6D82">
        <w:rPr>
          <w:rFonts w:ascii="Consolas" w:hAnsi="Consolas"/>
          <w:sz w:val="2"/>
          <w:szCs w:val="2"/>
        </w:rPr>
        <w:t>{{/CA}}</w:t>
      </w:r>
    </w:p>
    <w:p w14:paraId="337BA86B" w14:textId="6647B9C0" w:rsidR="0085409E" w:rsidRPr="007E6D82" w:rsidRDefault="00792AB9" w:rsidP="00792AB9">
      <w:pPr>
        <w:shd w:val="clear" w:color="auto" w:fill="FFFFFE"/>
        <w:rPr>
          <w:rFonts w:ascii="Consolas" w:hAnsi="Consolas"/>
          <w:sz w:val="2"/>
          <w:szCs w:val="2"/>
        </w:rPr>
      </w:pPr>
      <w:r w:rsidRPr="007E6D82">
        <w:rPr>
          <w:rFonts w:ascii="Consolas" w:hAnsi="Consolas"/>
          <w:sz w:val="2"/>
          <w:szCs w:val="2"/>
        </w:rPr>
        <w:t>{{/ProductName_isCCaas}}</w:t>
      </w:r>
    </w:p>
    <w:p w14:paraId="0F5F6F8B" w14:textId="67E76788" w:rsidR="002E77E3" w:rsidRPr="00646975" w:rsidRDefault="000E3DAA" w:rsidP="00646975">
      <w:pPr>
        <w:shd w:val="clear" w:color="auto" w:fill="FFFFFE"/>
        <w:rPr>
          <w:rFonts w:ascii="Consolas" w:hAnsi="Consolas"/>
          <w:sz w:val="2"/>
          <w:szCs w:val="2"/>
        </w:rPr>
      </w:pPr>
      <w:r w:rsidRPr="00646975">
        <w:rPr>
          <w:rFonts w:ascii="Consolas" w:hAnsi="Consolas"/>
          <w:sz w:val="2"/>
          <w:szCs w:val="2"/>
        </w:rPr>
        <w:t>{{</w:t>
      </w:r>
      <w:r w:rsidR="00351403" w:rsidRPr="00646975">
        <w:rPr>
          <w:rFonts w:ascii="Consolas" w:hAnsi="Consolas"/>
          <w:sz w:val="2"/>
          <w:szCs w:val="2"/>
        </w:rPr>
        <w:t>#</w:t>
      </w:r>
      <w:r w:rsidR="001F3A0F" w:rsidRPr="00646975">
        <w:rPr>
          <w:rFonts w:ascii="Consolas" w:hAnsi="Consolas"/>
          <w:sz w:val="2"/>
          <w:szCs w:val="2"/>
        </w:rPr>
        <w:t>ProductName_isUCaas</w:t>
      </w:r>
      <w:r w:rsidRPr="00646975">
        <w:rPr>
          <w:rFonts w:ascii="Consolas" w:hAnsi="Consolas"/>
          <w:sz w:val="2"/>
          <w:szCs w:val="2"/>
        </w:rPr>
        <w:t>}}</w:t>
      </w:r>
    </w:p>
    <w:p w14:paraId="4922A67B" w14:textId="55376796" w:rsidR="00055118" w:rsidRPr="00646975" w:rsidRDefault="00AE1020" w:rsidP="00646975">
      <w:pPr>
        <w:shd w:val="clear" w:color="auto" w:fill="FFFFFE"/>
        <w:rPr>
          <w:rFonts w:ascii="Consolas" w:hAnsi="Consolas"/>
          <w:sz w:val="2"/>
          <w:szCs w:val="2"/>
        </w:rPr>
      </w:pPr>
      <w:r w:rsidRPr="00646975">
        <w:rPr>
          <w:rFonts w:ascii="Consolas" w:hAnsi="Consolas"/>
          <w:sz w:val="2"/>
          <w:szCs w:val="2"/>
        </w:rPr>
        <w:t xml:space="preserve">  </w:t>
      </w:r>
      <w:r w:rsidR="00055118" w:rsidRPr="00646975">
        <w:rPr>
          <w:rFonts w:ascii="Consolas" w:hAnsi="Consolas"/>
          <w:sz w:val="2"/>
          <w:szCs w:val="2"/>
        </w:rPr>
        <w:t xml:space="preserve">{{#SA}}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058"/>
        <w:gridCol w:w="1620"/>
        <w:gridCol w:w="2430"/>
        <w:gridCol w:w="1802"/>
      </w:tblGrid>
      <w:tr w:rsidR="00055118" w:rsidRPr="000B6F67" w14:paraId="1B9861EB" w14:textId="77777777" w:rsidTr="001E5225">
        <w:trPr>
          <w:trHeight w:val="50"/>
        </w:trPr>
        <w:tc>
          <w:tcPr>
            <w:tcW w:w="5058" w:type="dxa"/>
            <w:shd w:val="clear" w:color="auto" w:fill="C00000"/>
          </w:tcPr>
          <w:p w14:paraId="51599D6A" w14:textId="76CDD6C8" w:rsidR="00055118" w:rsidRPr="000B6F67" w:rsidRDefault="00075345" w:rsidP="001123B3">
            <w:pPr>
              <w:pStyle w:val="List"/>
              <w:tabs>
                <w:tab w:val="left" w:pos="360"/>
              </w:tabs>
              <w:ind w:left="0" w:right="288" w:firstLine="0"/>
              <w:jc w:val="both"/>
              <w:rPr>
                <w:rFonts w:asciiTheme="minorHAnsi" w:hAnsiTheme="minorHAnsi" w:cs="Arial"/>
                <w:b/>
                <w:bCs/>
                <w:szCs w:val="16"/>
              </w:rPr>
            </w:pPr>
            <w:r w:rsidRPr="00E94144">
              <w:rPr>
                <w:rFonts w:ascii="Calibri" w:hAnsi="Calibri"/>
                <w:b/>
                <w:bCs/>
              </w:rPr>
              <w:t>Frontier UCaaS Service</w:t>
            </w:r>
            <w:r w:rsidR="00CA5EF0">
              <w:rPr>
                <w:rFonts w:ascii="Calibri" w:hAnsi="Calibri"/>
                <w:b/>
                <w:bCs/>
              </w:rPr>
              <w:t>s</w:t>
            </w:r>
          </w:p>
        </w:tc>
        <w:tc>
          <w:tcPr>
            <w:tcW w:w="1620" w:type="dxa"/>
            <w:shd w:val="clear" w:color="auto" w:fill="C00000"/>
          </w:tcPr>
          <w:p w14:paraId="75F8D873" w14:textId="77777777" w:rsidR="00055118" w:rsidRPr="000B6F67" w:rsidRDefault="00055118" w:rsidP="00BF6B7C">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Quantity</w:t>
            </w:r>
          </w:p>
        </w:tc>
        <w:tc>
          <w:tcPr>
            <w:tcW w:w="2430" w:type="dxa"/>
            <w:shd w:val="clear" w:color="auto" w:fill="C00000"/>
          </w:tcPr>
          <w:p w14:paraId="6694B806" w14:textId="77777777" w:rsidR="00055118" w:rsidRPr="000B6F67" w:rsidRDefault="00055118" w:rsidP="00BF6B7C">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MRC</w:t>
            </w:r>
          </w:p>
        </w:tc>
        <w:tc>
          <w:tcPr>
            <w:tcW w:w="1802" w:type="dxa"/>
            <w:shd w:val="clear" w:color="auto" w:fill="C00000"/>
          </w:tcPr>
          <w:p w14:paraId="7264AEF2" w14:textId="77777777" w:rsidR="00055118" w:rsidRPr="000B6F67" w:rsidRDefault="00055118" w:rsidP="00BF6B7C">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NRC</w:t>
            </w:r>
          </w:p>
        </w:tc>
      </w:tr>
    </w:tbl>
    <w:p w14:paraId="3FF12C58" w14:textId="759A9BF8" w:rsidR="00055118" w:rsidRPr="00704ECF" w:rsidRDefault="00055118" w:rsidP="00704ECF">
      <w:pPr>
        <w:shd w:val="clear" w:color="auto" w:fill="FFFFFE"/>
        <w:rPr>
          <w:rFonts w:ascii="Consolas" w:hAnsi="Consolas"/>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44"/>
        <w:gridCol w:w="1634"/>
        <w:gridCol w:w="2430"/>
        <w:gridCol w:w="1800"/>
      </w:tblGrid>
      <w:tr w:rsidR="00055118" w:rsidRPr="000B6F67" w14:paraId="535A45B4" w14:textId="77777777" w:rsidTr="00321906">
        <w:trPr>
          <w:trHeight w:val="555"/>
        </w:trPr>
        <w:tc>
          <w:tcPr>
            <w:tcW w:w="5044" w:type="dxa"/>
          </w:tcPr>
          <w:p w14:paraId="009C857E" w14:textId="5F2089A2" w:rsidR="001123B3" w:rsidRPr="00BF6B7C" w:rsidRDefault="00632827" w:rsidP="00931323">
            <w:pPr>
              <w:shd w:val="clear" w:color="auto" w:fill="FFFFFE"/>
              <w:spacing w:line="285" w:lineRule="atLeast"/>
              <w:rPr>
                <w:rFonts w:asciiTheme="minorHAnsi" w:hAnsiTheme="minorHAnsi"/>
                <w:sz w:val="14"/>
                <w:szCs w:val="14"/>
              </w:rPr>
            </w:pPr>
            <w:r>
              <w:rPr>
                <w:rFonts w:asciiTheme="minorHAnsi" w:hAnsiTheme="minorHAnsi"/>
                <w:sz w:val="16"/>
                <w:szCs w:val="16"/>
              </w:rPr>
              <w:t>{{#uCaas}}</w:t>
            </w:r>
            <w:r w:rsidR="00055118" w:rsidRPr="00A777BE">
              <w:rPr>
                <w:rFonts w:asciiTheme="minorHAnsi" w:hAnsiTheme="minorHAnsi"/>
                <w:b/>
                <w:bCs/>
                <w:sz w:val="16"/>
                <w:szCs w:val="16"/>
              </w:rPr>
              <w:t>{{ProductName}}</w:t>
            </w:r>
            <w:r w:rsidR="00355148" w:rsidRPr="00A777BE">
              <w:rPr>
                <w:rFonts w:ascii="Consolas" w:hAnsi="Consolas"/>
                <w:b/>
                <w:bCs/>
                <w:sz w:val="21"/>
                <w:szCs w:val="21"/>
              </w:rPr>
              <w:t xml:space="preserve">   </w:t>
            </w:r>
            <w:r w:rsidR="001123B3" w:rsidRPr="00BF6B7C">
              <w:rPr>
                <w:rFonts w:asciiTheme="minorHAnsi" w:hAnsiTheme="minorHAnsi"/>
                <w:sz w:val="14"/>
                <w:szCs w:val="14"/>
              </w:rPr>
              <w:t>{{</w:t>
            </w:r>
            <w:r w:rsidR="00D67019">
              <w:rPr>
                <w:rFonts w:asciiTheme="minorHAnsi" w:hAnsiTheme="minorHAnsi"/>
                <w:sz w:val="14"/>
                <w:szCs w:val="14"/>
              </w:rPr>
              <w:t>Co</w:t>
            </w:r>
            <w:r w:rsidR="009E18FD" w:rsidRPr="00BF6B7C">
              <w:rPr>
                <w:rFonts w:asciiTheme="minorHAnsi" w:hAnsiTheme="minorHAnsi"/>
                <w:sz w:val="14"/>
                <w:szCs w:val="14"/>
              </w:rPr>
              <w:t>S</w:t>
            </w:r>
            <w:r w:rsidR="001123B3" w:rsidRPr="00BF6B7C">
              <w:rPr>
                <w:rFonts w:asciiTheme="minorHAnsi" w:hAnsiTheme="minorHAnsi"/>
                <w:sz w:val="14"/>
                <w:szCs w:val="14"/>
              </w:rPr>
              <w:t>}}</w:t>
            </w:r>
            <w:r w:rsidR="00D67019">
              <w:rPr>
                <w:rFonts w:asciiTheme="minorHAnsi" w:hAnsiTheme="minorHAnsi"/>
                <w:sz w:val="14"/>
                <w:szCs w:val="14"/>
              </w:rPr>
              <w:t xml:space="preserve"> </w:t>
            </w:r>
          </w:p>
          <w:p w14:paraId="64FFDCB1" w14:textId="1D0937B9" w:rsidR="00355148" w:rsidRPr="00355148" w:rsidRDefault="00355148" w:rsidP="00962679">
            <w:pPr>
              <w:shd w:val="clear" w:color="auto" w:fill="FFFFFE"/>
              <w:rPr>
                <w:rFonts w:ascii="Consolas" w:hAnsi="Consolas"/>
                <w:sz w:val="21"/>
                <w:szCs w:val="21"/>
              </w:rPr>
            </w:pPr>
            <w:r w:rsidRPr="00BF6B7C">
              <w:rPr>
                <w:rFonts w:asciiTheme="minorHAnsi" w:hAnsiTheme="minorHAnsi"/>
                <w:sz w:val="14"/>
                <w:szCs w:val="14"/>
              </w:rPr>
              <w:t>{{Description}}</w:t>
            </w:r>
          </w:p>
        </w:tc>
        <w:tc>
          <w:tcPr>
            <w:tcW w:w="1634" w:type="dxa"/>
          </w:tcPr>
          <w:p w14:paraId="46C25701" w14:textId="77777777" w:rsidR="00055118" w:rsidRPr="00CD313B" w:rsidRDefault="00055118" w:rsidP="00BF6B7C">
            <w:pPr>
              <w:pStyle w:val="List"/>
              <w:tabs>
                <w:tab w:val="left" w:pos="360"/>
              </w:tabs>
              <w:ind w:left="0" w:right="288" w:firstLine="0"/>
              <w:jc w:val="center"/>
              <w:rPr>
                <w:rFonts w:ascii="Arial" w:hAnsi="Arial" w:cs="Arial"/>
                <w:b/>
                <w:bCs/>
                <w:sz w:val="16"/>
                <w:szCs w:val="16"/>
              </w:rPr>
            </w:pPr>
            <w:r w:rsidRPr="00CD313B">
              <w:rPr>
                <w:rFonts w:asciiTheme="minorHAnsi" w:hAnsiTheme="minorHAnsi"/>
                <w:b/>
                <w:bCs/>
                <w:sz w:val="16"/>
                <w:szCs w:val="16"/>
              </w:rPr>
              <w:t>{{Quantity}}</w:t>
            </w:r>
          </w:p>
        </w:tc>
        <w:tc>
          <w:tcPr>
            <w:tcW w:w="2430" w:type="dxa"/>
          </w:tcPr>
          <w:p w14:paraId="2890A000" w14:textId="24666253" w:rsidR="00055118" w:rsidRPr="00CD313B" w:rsidRDefault="00055118" w:rsidP="00BF6B7C">
            <w:pPr>
              <w:pStyle w:val="List"/>
              <w:tabs>
                <w:tab w:val="left" w:pos="360"/>
              </w:tabs>
              <w:ind w:left="0" w:right="288" w:firstLine="0"/>
              <w:jc w:val="center"/>
              <w:rPr>
                <w:rFonts w:ascii="Arial" w:hAnsi="Arial" w:cs="Arial"/>
                <w:b/>
                <w:bCs/>
                <w:sz w:val="16"/>
                <w:szCs w:val="16"/>
              </w:rPr>
            </w:pPr>
            <w:r w:rsidRPr="00CD313B">
              <w:rPr>
                <w:rFonts w:asciiTheme="minorHAnsi" w:hAnsiTheme="minorHAnsi"/>
                <w:b/>
                <w:bCs/>
                <w:sz w:val="16"/>
                <w:szCs w:val="16"/>
              </w:rPr>
              <w:t>{{</w:t>
            </w:r>
            <w:r w:rsidR="00B51D8D" w:rsidRPr="00CD313B">
              <w:rPr>
                <w:rFonts w:asciiTheme="minorHAnsi" w:hAnsiTheme="minorHAnsi"/>
                <w:b/>
                <w:bCs/>
                <w:sz w:val="16"/>
                <w:szCs w:val="16"/>
              </w:rPr>
              <w:t>RecurringCharge</w:t>
            </w:r>
            <w:r w:rsidRPr="00CD313B">
              <w:rPr>
                <w:rFonts w:asciiTheme="minorHAnsi" w:hAnsiTheme="minorHAnsi"/>
                <w:b/>
                <w:bCs/>
                <w:sz w:val="16"/>
                <w:szCs w:val="16"/>
              </w:rPr>
              <w:t>}}</w:t>
            </w:r>
          </w:p>
        </w:tc>
        <w:tc>
          <w:tcPr>
            <w:tcW w:w="1800" w:type="dxa"/>
          </w:tcPr>
          <w:p w14:paraId="4F56E349" w14:textId="2183CFB0" w:rsidR="00055118" w:rsidRPr="00592D1E" w:rsidRDefault="00055118" w:rsidP="00BF6B7C">
            <w:pPr>
              <w:pStyle w:val="List"/>
              <w:tabs>
                <w:tab w:val="left" w:pos="360"/>
              </w:tabs>
              <w:ind w:left="0" w:right="288" w:firstLine="0"/>
              <w:jc w:val="center"/>
              <w:rPr>
                <w:rFonts w:ascii="Arial" w:hAnsi="Arial" w:cs="Arial"/>
                <w:bCs/>
                <w:sz w:val="16"/>
                <w:szCs w:val="16"/>
              </w:rPr>
            </w:pPr>
            <w:r w:rsidRPr="00CD313B">
              <w:rPr>
                <w:rFonts w:asciiTheme="minorHAnsi" w:hAnsiTheme="minorHAnsi"/>
                <w:b/>
                <w:bCs/>
                <w:sz w:val="16"/>
                <w:szCs w:val="16"/>
              </w:rPr>
              <w:t>{{</w:t>
            </w:r>
            <w:r w:rsidR="00B51D8D" w:rsidRPr="00CD313B">
              <w:rPr>
                <w:rFonts w:asciiTheme="minorHAnsi" w:hAnsiTheme="minorHAnsi"/>
                <w:b/>
                <w:bCs/>
                <w:sz w:val="16"/>
                <w:szCs w:val="16"/>
              </w:rPr>
              <w:t>OneTimeCharge</w:t>
            </w:r>
            <w:r w:rsidRPr="00CD313B">
              <w:rPr>
                <w:rFonts w:asciiTheme="minorHAnsi" w:hAnsiTheme="minorHAnsi"/>
                <w:b/>
                <w:bCs/>
                <w:sz w:val="16"/>
                <w:szCs w:val="16"/>
              </w:rPr>
              <w:t>}}</w:t>
            </w:r>
            <w:r w:rsidR="00632827">
              <w:rPr>
                <w:rFonts w:asciiTheme="minorHAnsi" w:hAnsiTheme="minorHAnsi"/>
                <w:sz w:val="16"/>
                <w:szCs w:val="16"/>
              </w:rPr>
              <w:t>{{/uCaas}}</w:t>
            </w:r>
          </w:p>
        </w:tc>
      </w:tr>
    </w:tbl>
    <w:p w14:paraId="61F37F2B" w14:textId="6A8D55A3" w:rsidR="00414E44" w:rsidRDefault="00055118" w:rsidP="00704ECF">
      <w:pPr>
        <w:shd w:val="clear" w:color="auto" w:fill="FFFFFE"/>
        <w:rPr>
          <w:rFonts w:ascii="Consolas" w:hAnsi="Consolas"/>
          <w:sz w:val="2"/>
          <w:szCs w:val="2"/>
        </w:rPr>
      </w:pPr>
      <w:r w:rsidRPr="00704ECF">
        <w:rPr>
          <w:rFonts w:ascii="Consolas" w:hAnsi="Consolas"/>
          <w:sz w:val="2"/>
          <w:szCs w:val="2"/>
        </w:rPr>
        <w:t>{{/SA}}</w:t>
      </w:r>
    </w:p>
    <w:p w14:paraId="4B1B4E7E" w14:textId="71068C29" w:rsidR="003A7FE5" w:rsidRDefault="005D0C18" w:rsidP="00704ECF">
      <w:pPr>
        <w:shd w:val="clear" w:color="auto" w:fill="FFFFFE"/>
        <w:rPr>
          <w:rFonts w:ascii="Consolas" w:hAnsi="Consolas"/>
          <w:sz w:val="2"/>
          <w:szCs w:val="2"/>
        </w:rPr>
      </w:pPr>
      <w:r w:rsidRPr="00704ECF">
        <w:rPr>
          <w:rFonts w:ascii="Consolas" w:hAnsi="Consolas"/>
          <w:color w:val="A31515"/>
          <w:sz w:val="2"/>
          <w:szCs w:val="2"/>
        </w:rPr>
        <w:t>{{/ProductName_isUCaas}}</w:t>
      </w:r>
    </w:p>
    <w:p w14:paraId="43B0D2E3" w14:textId="77777777" w:rsidR="00414E44" w:rsidRPr="003A7FE5" w:rsidRDefault="00414E44" w:rsidP="00781B15">
      <w:pPr>
        <w:shd w:val="clear" w:color="auto" w:fill="FFFFFE"/>
        <w:rPr>
          <w:rFonts w:ascii="Calibri" w:hAnsi="Calibri"/>
          <w:bCs/>
          <w:i/>
          <w:sz w:val="15"/>
          <w:szCs w:val="15"/>
        </w:rPr>
      </w:pPr>
      <w:r w:rsidRPr="00414E44">
        <w:rPr>
          <w:rFonts w:asciiTheme="minorHAnsi" w:hAnsiTheme="minorHAnsi" w:cs="Arial"/>
          <w:sz w:val="16"/>
          <w:szCs w:val="16"/>
        </w:rPr>
        <w:t xml:space="preserve">*  </w:t>
      </w:r>
      <w:r w:rsidRPr="003A7FE5">
        <w:rPr>
          <w:rFonts w:ascii="Calibri" w:hAnsi="Calibri"/>
          <w:bCs/>
          <w:i/>
          <w:sz w:val="15"/>
          <w:szCs w:val="15"/>
        </w:rPr>
        <w:t>“unlimited” is subject to FAFUP (see Section 3C below)</w:t>
      </w:r>
      <w:r w:rsidRPr="003A7FE5">
        <w:rPr>
          <w:rFonts w:ascii="Calibri" w:hAnsi="Calibri"/>
          <w:bCs/>
          <w:i/>
          <w:sz w:val="15"/>
          <w:szCs w:val="15"/>
        </w:rPr>
        <w:tab/>
      </w:r>
    </w:p>
    <w:p w14:paraId="71971F4F" w14:textId="50E5EC5F" w:rsidR="00414E44" w:rsidRPr="003A7FE5" w:rsidRDefault="003A7FE5" w:rsidP="003A7FE5">
      <w:pPr>
        <w:shd w:val="clear" w:color="auto" w:fill="FFFFFE"/>
        <w:rPr>
          <w:rFonts w:ascii="Calibri" w:hAnsi="Calibri"/>
          <w:bCs/>
          <w:i/>
          <w:sz w:val="15"/>
          <w:szCs w:val="15"/>
        </w:rPr>
      </w:pPr>
      <w:r>
        <w:rPr>
          <w:rFonts w:ascii="Calibri" w:hAnsi="Calibri"/>
          <w:bCs/>
          <w:i/>
          <w:sz w:val="15"/>
          <w:szCs w:val="15"/>
        </w:rPr>
        <w:t xml:space="preserve">      </w:t>
      </w:r>
      <w:r w:rsidR="00414E44" w:rsidRPr="003A7FE5">
        <w:rPr>
          <w:rFonts w:ascii="Calibri" w:hAnsi="Calibri"/>
          <w:bCs/>
          <w:i/>
          <w:sz w:val="15"/>
          <w:szCs w:val="15"/>
        </w:rPr>
        <w:t xml:space="preserve">International LD rates are found at https://enterprise.frontier.com/UCF-LD-International Rates  </w:t>
      </w:r>
    </w:p>
    <w:p w14:paraId="17CFE382" w14:textId="1FA9D473" w:rsidR="00962AA8" w:rsidRPr="003A7FE5" w:rsidRDefault="003A7FE5" w:rsidP="00704ECF">
      <w:pPr>
        <w:shd w:val="clear" w:color="auto" w:fill="FFFFFE"/>
        <w:rPr>
          <w:rFonts w:ascii="Calibri" w:hAnsi="Calibri"/>
          <w:bCs/>
          <w:i/>
          <w:sz w:val="15"/>
          <w:szCs w:val="15"/>
        </w:rPr>
      </w:pPr>
      <w:r>
        <w:rPr>
          <w:rFonts w:ascii="Calibri" w:hAnsi="Calibri"/>
          <w:bCs/>
          <w:i/>
          <w:sz w:val="15"/>
          <w:szCs w:val="15"/>
        </w:rPr>
        <w:t xml:space="preserve">      </w:t>
      </w:r>
      <w:r w:rsidR="00414E44" w:rsidRPr="003A7FE5">
        <w:rPr>
          <w:rFonts w:ascii="Calibri" w:hAnsi="Calibri"/>
          <w:bCs/>
          <w:i/>
          <w:sz w:val="15"/>
          <w:szCs w:val="15"/>
        </w:rPr>
        <w:t>Rates may be modified without notice</w:t>
      </w:r>
    </w:p>
    <w:p w14:paraId="63DF1754" w14:textId="4ACD80E1" w:rsidR="00F66CF3" w:rsidRPr="00646975" w:rsidRDefault="00F66CF3" w:rsidP="00F66CF3">
      <w:pPr>
        <w:shd w:val="clear" w:color="auto" w:fill="FFFFFE"/>
        <w:rPr>
          <w:rFonts w:ascii="Consolas" w:hAnsi="Consolas"/>
          <w:sz w:val="2"/>
          <w:szCs w:val="2"/>
        </w:rPr>
      </w:pPr>
      <w:r w:rsidRPr="00646975">
        <w:rPr>
          <w:rFonts w:ascii="Consolas" w:hAnsi="Consolas"/>
          <w:sz w:val="2"/>
          <w:szCs w:val="2"/>
        </w:rPr>
        <w:t>{{#</w:t>
      </w:r>
      <w:r>
        <w:rPr>
          <w:rFonts w:ascii="Consolas" w:hAnsi="Consolas"/>
          <w:sz w:val="2"/>
          <w:szCs w:val="2"/>
        </w:rPr>
        <w:t>AD</w:t>
      </w:r>
      <w:r w:rsidRPr="00646975">
        <w:rPr>
          <w:rFonts w:ascii="Consolas" w:hAnsi="Consolas"/>
          <w:sz w:val="2"/>
          <w:szCs w:val="2"/>
        </w:rPr>
        <w:t xml:space="preserve">}}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058"/>
        <w:gridCol w:w="1620"/>
        <w:gridCol w:w="2430"/>
        <w:gridCol w:w="1802"/>
      </w:tblGrid>
      <w:tr w:rsidR="00F66CF3" w:rsidRPr="000B6F67" w14:paraId="7CED328D" w14:textId="77777777" w:rsidTr="001E5225">
        <w:trPr>
          <w:trHeight w:val="50"/>
        </w:trPr>
        <w:tc>
          <w:tcPr>
            <w:tcW w:w="5058" w:type="dxa"/>
            <w:shd w:val="clear" w:color="auto" w:fill="C00000"/>
          </w:tcPr>
          <w:p w14:paraId="008ECAD6" w14:textId="4FB72CDC" w:rsidR="00F66CF3" w:rsidRPr="000B6F67" w:rsidRDefault="00F66CF3" w:rsidP="00843346">
            <w:pPr>
              <w:pStyle w:val="List"/>
              <w:tabs>
                <w:tab w:val="left" w:pos="360"/>
              </w:tabs>
              <w:ind w:left="0" w:right="288" w:firstLine="0"/>
              <w:jc w:val="both"/>
              <w:rPr>
                <w:rFonts w:asciiTheme="minorHAnsi" w:hAnsiTheme="minorHAnsi" w:cs="Arial"/>
                <w:b/>
                <w:bCs/>
                <w:szCs w:val="16"/>
              </w:rPr>
            </w:pPr>
            <w:r w:rsidRPr="00E94144">
              <w:rPr>
                <w:rFonts w:ascii="Calibri" w:hAnsi="Calibri"/>
                <w:b/>
                <w:bCs/>
              </w:rPr>
              <w:t xml:space="preserve">Frontier </w:t>
            </w:r>
            <w:r w:rsidR="00FE3DDC">
              <w:rPr>
                <w:rFonts w:ascii="Calibri" w:hAnsi="Calibri"/>
                <w:b/>
                <w:bCs/>
              </w:rPr>
              <w:t>ADD</w:t>
            </w:r>
            <w:r w:rsidR="00697D87">
              <w:rPr>
                <w:rFonts w:ascii="Calibri" w:hAnsi="Calibri"/>
                <w:b/>
                <w:bCs/>
              </w:rPr>
              <w:t>-</w:t>
            </w:r>
            <w:r w:rsidR="00FE3DDC">
              <w:rPr>
                <w:rFonts w:ascii="Calibri" w:hAnsi="Calibri"/>
                <w:b/>
                <w:bCs/>
              </w:rPr>
              <w:t>on</w:t>
            </w:r>
            <w:r w:rsidRPr="00E94144">
              <w:rPr>
                <w:rFonts w:ascii="Calibri" w:hAnsi="Calibri"/>
                <w:b/>
                <w:bCs/>
              </w:rPr>
              <w:t xml:space="preserve"> Service</w:t>
            </w:r>
          </w:p>
        </w:tc>
        <w:tc>
          <w:tcPr>
            <w:tcW w:w="1620" w:type="dxa"/>
            <w:shd w:val="clear" w:color="auto" w:fill="C00000"/>
          </w:tcPr>
          <w:p w14:paraId="010814A4" w14:textId="77777777" w:rsidR="00F66CF3" w:rsidRPr="000B6F67" w:rsidRDefault="00F66CF3" w:rsidP="00843346">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Quantity</w:t>
            </w:r>
          </w:p>
        </w:tc>
        <w:tc>
          <w:tcPr>
            <w:tcW w:w="2430" w:type="dxa"/>
            <w:shd w:val="clear" w:color="auto" w:fill="C00000"/>
          </w:tcPr>
          <w:p w14:paraId="2E0C8117" w14:textId="77777777" w:rsidR="00F66CF3" w:rsidRPr="000B6F67" w:rsidRDefault="00F66CF3" w:rsidP="00843346">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MRC</w:t>
            </w:r>
          </w:p>
        </w:tc>
        <w:tc>
          <w:tcPr>
            <w:tcW w:w="1802" w:type="dxa"/>
            <w:shd w:val="clear" w:color="auto" w:fill="C00000"/>
          </w:tcPr>
          <w:p w14:paraId="30C12675" w14:textId="77777777" w:rsidR="00F66CF3" w:rsidRPr="000B6F67" w:rsidRDefault="00F66CF3" w:rsidP="00843346">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NRC</w:t>
            </w:r>
          </w:p>
        </w:tc>
      </w:tr>
    </w:tbl>
    <w:p w14:paraId="32B93DD4" w14:textId="77777777" w:rsidR="00F66CF3" w:rsidRPr="00704ECF" w:rsidRDefault="00F66CF3" w:rsidP="00F66CF3">
      <w:pPr>
        <w:shd w:val="clear" w:color="auto" w:fill="FFFFFE"/>
        <w:rPr>
          <w:rFonts w:ascii="Consolas" w:hAnsi="Consolas"/>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055"/>
        <w:gridCol w:w="1661"/>
        <w:gridCol w:w="2392"/>
        <w:gridCol w:w="1800"/>
      </w:tblGrid>
      <w:tr w:rsidR="00F66CF3" w:rsidRPr="000B6F67" w14:paraId="19D1DB50" w14:textId="77777777" w:rsidTr="001E5225">
        <w:trPr>
          <w:trHeight w:val="555"/>
        </w:trPr>
        <w:tc>
          <w:tcPr>
            <w:tcW w:w="5055" w:type="dxa"/>
          </w:tcPr>
          <w:p w14:paraId="0785ADC9" w14:textId="2E7E50DF" w:rsidR="00F66CF3" w:rsidRPr="00BF6B7C" w:rsidRDefault="00F66CF3" w:rsidP="00843346">
            <w:pPr>
              <w:shd w:val="clear" w:color="auto" w:fill="FFFFFE"/>
              <w:spacing w:line="285" w:lineRule="atLeast"/>
              <w:rPr>
                <w:rFonts w:asciiTheme="minorHAnsi" w:hAnsiTheme="minorHAnsi"/>
                <w:sz w:val="14"/>
                <w:szCs w:val="14"/>
              </w:rPr>
            </w:pPr>
            <w:r>
              <w:rPr>
                <w:rFonts w:asciiTheme="minorHAnsi" w:hAnsiTheme="minorHAnsi"/>
                <w:sz w:val="16"/>
                <w:szCs w:val="16"/>
              </w:rPr>
              <w:t>{{#</w:t>
            </w:r>
            <w:r w:rsidR="00FE3DDC" w:rsidRPr="00FE3DDC">
              <w:rPr>
                <w:rFonts w:asciiTheme="minorHAnsi" w:hAnsiTheme="minorHAnsi"/>
                <w:sz w:val="16"/>
                <w:szCs w:val="16"/>
              </w:rPr>
              <w:t>ADDon</w:t>
            </w:r>
            <w:r>
              <w:rPr>
                <w:rFonts w:asciiTheme="minorHAnsi" w:hAnsiTheme="minorHAnsi"/>
                <w:sz w:val="16"/>
                <w:szCs w:val="16"/>
              </w:rPr>
              <w:t>}}</w:t>
            </w:r>
            <w:r w:rsidRPr="00A777BE">
              <w:rPr>
                <w:rFonts w:asciiTheme="minorHAnsi" w:hAnsiTheme="minorHAnsi"/>
                <w:b/>
                <w:bCs/>
                <w:sz w:val="16"/>
                <w:szCs w:val="16"/>
              </w:rPr>
              <w:t>{{ProductName}}</w:t>
            </w:r>
            <w:r w:rsidR="002D5F56">
              <w:rPr>
                <w:rFonts w:asciiTheme="minorHAnsi" w:hAnsiTheme="minorHAnsi"/>
                <w:b/>
                <w:bCs/>
                <w:sz w:val="16"/>
                <w:szCs w:val="16"/>
              </w:rPr>
              <w:t xml:space="preserve">       </w:t>
            </w:r>
            <w:r w:rsidR="002D5F56" w:rsidRPr="002D5F56">
              <w:rPr>
                <w:rFonts w:asciiTheme="minorHAnsi" w:hAnsiTheme="minorHAnsi"/>
                <w:sz w:val="14"/>
                <w:szCs w:val="14"/>
              </w:rPr>
              <w:t>{{Options}}</w:t>
            </w:r>
          </w:p>
          <w:p w14:paraId="2E689B3D" w14:textId="77777777" w:rsidR="00F66CF3" w:rsidRPr="00355148" w:rsidRDefault="00F66CF3" w:rsidP="00843346">
            <w:pPr>
              <w:shd w:val="clear" w:color="auto" w:fill="FFFFFE"/>
              <w:rPr>
                <w:rFonts w:ascii="Consolas" w:hAnsi="Consolas"/>
                <w:sz w:val="21"/>
                <w:szCs w:val="21"/>
              </w:rPr>
            </w:pPr>
            <w:r w:rsidRPr="00BF6B7C">
              <w:rPr>
                <w:rFonts w:asciiTheme="minorHAnsi" w:hAnsiTheme="minorHAnsi"/>
                <w:sz w:val="14"/>
                <w:szCs w:val="14"/>
              </w:rPr>
              <w:t>{{Description}}</w:t>
            </w:r>
          </w:p>
        </w:tc>
        <w:tc>
          <w:tcPr>
            <w:tcW w:w="1661" w:type="dxa"/>
          </w:tcPr>
          <w:p w14:paraId="7E1834DE" w14:textId="77777777" w:rsidR="00F66CF3" w:rsidRPr="00A777BE" w:rsidRDefault="00F66CF3" w:rsidP="00843346">
            <w:pPr>
              <w:pStyle w:val="List"/>
              <w:tabs>
                <w:tab w:val="left" w:pos="360"/>
              </w:tabs>
              <w:ind w:left="0" w:right="288" w:firstLine="0"/>
              <w:jc w:val="center"/>
              <w:rPr>
                <w:rFonts w:ascii="Arial" w:hAnsi="Arial" w:cs="Arial"/>
                <w:b/>
                <w:bCs/>
                <w:sz w:val="16"/>
                <w:szCs w:val="16"/>
              </w:rPr>
            </w:pPr>
            <w:r w:rsidRPr="00A777BE">
              <w:rPr>
                <w:rFonts w:asciiTheme="minorHAnsi" w:hAnsiTheme="minorHAnsi"/>
                <w:b/>
                <w:bCs/>
                <w:sz w:val="16"/>
                <w:szCs w:val="16"/>
              </w:rPr>
              <w:t>{{Quantity}}</w:t>
            </w:r>
          </w:p>
        </w:tc>
        <w:tc>
          <w:tcPr>
            <w:tcW w:w="2392" w:type="dxa"/>
          </w:tcPr>
          <w:p w14:paraId="01B13452" w14:textId="77777777" w:rsidR="00F66CF3" w:rsidRPr="00A777BE" w:rsidRDefault="00F66CF3" w:rsidP="00843346">
            <w:pPr>
              <w:pStyle w:val="List"/>
              <w:tabs>
                <w:tab w:val="left" w:pos="360"/>
              </w:tabs>
              <w:ind w:left="0" w:right="288" w:firstLine="0"/>
              <w:jc w:val="center"/>
              <w:rPr>
                <w:rFonts w:ascii="Arial" w:hAnsi="Arial" w:cs="Arial"/>
                <w:b/>
                <w:bCs/>
                <w:sz w:val="16"/>
                <w:szCs w:val="16"/>
              </w:rPr>
            </w:pPr>
            <w:r w:rsidRPr="00A777BE">
              <w:rPr>
                <w:rFonts w:asciiTheme="minorHAnsi" w:hAnsiTheme="minorHAnsi"/>
                <w:b/>
                <w:bCs/>
                <w:sz w:val="16"/>
                <w:szCs w:val="16"/>
              </w:rPr>
              <w:t>{{RecurringCharge}}</w:t>
            </w:r>
          </w:p>
        </w:tc>
        <w:tc>
          <w:tcPr>
            <w:tcW w:w="1800" w:type="dxa"/>
          </w:tcPr>
          <w:p w14:paraId="50D86BC5" w14:textId="77777777" w:rsidR="001E5225" w:rsidRPr="00A777BE" w:rsidRDefault="00F66CF3" w:rsidP="00843346">
            <w:pPr>
              <w:pStyle w:val="List"/>
              <w:tabs>
                <w:tab w:val="left" w:pos="360"/>
              </w:tabs>
              <w:ind w:left="0" w:right="288" w:firstLine="0"/>
              <w:jc w:val="center"/>
              <w:rPr>
                <w:rFonts w:asciiTheme="minorHAnsi" w:hAnsiTheme="minorHAnsi"/>
                <w:b/>
                <w:bCs/>
                <w:sz w:val="16"/>
                <w:szCs w:val="16"/>
              </w:rPr>
            </w:pPr>
            <w:r w:rsidRPr="00A777BE">
              <w:rPr>
                <w:rFonts w:asciiTheme="minorHAnsi" w:hAnsiTheme="minorHAnsi"/>
                <w:b/>
                <w:bCs/>
                <w:sz w:val="16"/>
                <w:szCs w:val="16"/>
              </w:rPr>
              <w:t>{{OneTimeCharge}}</w:t>
            </w:r>
          </w:p>
          <w:p w14:paraId="0630D116" w14:textId="4387EE94" w:rsidR="00F66CF3" w:rsidRPr="00592D1E" w:rsidRDefault="00F66CF3" w:rsidP="00843346">
            <w:pPr>
              <w:pStyle w:val="List"/>
              <w:tabs>
                <w:tab w:val="left" w:pos="360"/>
              </w:tabs>
              <w:ind w:left="0" w:right="288" w:firstLine="0"/>
              <w:jc w:val="center"/>
              <w:rPr>
                <w:rFonts w:ascii="Arial" w:hAnsi="Arial" w:cs="Arial"/>
                <w:bCs/>
                <w:sz w:val="16"/>
                <w:szCs w:val="16"/>
              </w:rPr>
            </w:pPr>
            <w:r w:rsidRPr="00F66CF3">
              <w:rPr>
                <w:rFonts w:asciiTheme="minorHAnsi" w:hAnsiTheme="minorHAnsi"/>
                <w:sz w:val="10"/>
                <w:szCs w:val="10"/>
              </w:rPr>
              <w:t>{{/</w:t>
            </w:r>
            <w:r w:rsidR="00FE3DDC" w:rsidRPr="00FE3DDC">
              <w:rPr>
                <w:rFonts w:asciiTheme="minorHAnsi" w:hAnsiTheme="minorHAnsi"/>
                <w:sz w:val="10"/>
                <w:szCs w:val="10"/>
              </w:rPr>
              <w:t>ADDon</w:t>
            </w:r>
            <w:r w:rsidRPr="00F66CF3">
              <w:rPr>
                <w:rFonts w:asciiTheme="minorHAnsi" w:hAnsiTheme="minorHAnsi"/>
                <w:sz w:val="10"/>
                <w:szCs w:val="10"/>
              </w:rPr>
              <w:t>}}</w:t>
            </w:r>
          </w:p>
        </w:tc>
      </w:tr>
    </w:tbl>
    <w:p w14:paraId="44DCC0D9" w14:textId="69186092" w:rsidR="00F66CF3" w:rsidRDefault="00F66CF3" w:rsidP="00704ECF">
      <w:pPr>
        <w:shd w:val="clear" w:color="auto" w:fill="FFFFFE"/>
        <w:rPr>
          <w:rFonts w:ascii="Consolas" w:hAnsi="Consolas"/>
          <w:sz w:val="2"/>
          <w:szCs w:val="2"/>
        </w:rPr>
      </w:pPr>
      <w:r w:rsidRPr="00704ECF">
        <w:rPr>
          <w:rFonts w:ascii="Consolas" w:hAnsi="Consolas"/>
          <w:sz w:val="2"/>
          <w:szCs w:val="2"/>
        </w:rPr>
        <w:t>{{/</w:t>
      </w:r>
      <w:r>
        <w:rPr>
          <w:rFonts w:ascii="Consolas" w:hAnsi="Consolas"/>
          <w:sz w:val="2"/>
          <w:szCs w:val="2"/>
        </w:rPr>
        <w:t>AD</w:t>
      </w:r>
      <w:r w:rsidRPr="00704ECF">
        <w:rPr>
          <w:rFonts w:ascii="Consolas" w:hAnsi="Consolas"/>
          <w:sz w:val="2"/>
          <w:szCs w:val="2"/>
        </w:rPr>
        <w:t>}}</w:t>
      </w:r>
    </w:p>
    <w:p w14:paraId="673DA2F8" w14:textId="42A1ED71" w:rsidR="007400F0" w:rsidRDefault="007400F0" w:rsidP="00704ECF">
      <w:pPr>
        <w:shd w:val="clear" w:color="auto" w:fill="FFFFFE"/>
        <w:rPr>
          <w:rFonts w:ascii="Consolas" w:hAnsi="Consolas"/>
          <w:sz w:val="2"/>
          <w:szCs w:val="2"/>
        </w:rPr>
      </w:pPr>
    </w:p>
    <w:p w14:paraId="1305DFE6" w14:textId="2C4EA154" w:rsidR="007400F0" w:rsidRPr="00646975" w:rsidRDefault="007400F0" w:rsidP="007400F0">
      <w:pPr>
        <w:shd w:val="clear" w:color="auto" w:fill="FFFFFE"/>
        <w:rPr>
          <w:rFonts w:ascii="Consolas" w:hAnsi="Consolas"/>
          <w:sz w:val="2"/>
          <w:szCs w:val="2"/>
        </w:rPr>
      </w:pPr>
      <w:r w:rsidRPr="00646975">
        <w:rPr>
          <w:rFonts w:ascii="Consolas" w:hAnsi="Consolas"/>
          <w:sz w:val="2"/>
          <w:szCs w:val="2"/>
        </w:rPr>
        <w:t>{{#</w:t>
      </w:r>
      <w:r>
        <w:rPr>
          <w:rFonts w:ascii="Consolas" w:hAnsi="Consolas"/>
          <w:sz w:val="2"/>
          <w:szCs w:val="2"/>
        </w:rPr>
        <w:t>MW</w:t>
      </w:r>
      <w:r w:rsidRPr="00646975">
        <w:rPr>
          <w:rFonts w:ascii="Consolas" w:hAnsi="Consolas"/>
          <w:sz w:val="2"/>
          <w:szCs w:val="2"/>
        </w:rPr>
        <w:t xml:space="preserve">}}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058"/>
        <w:gridCol w:w="1620"/>
        <w:gridCol w:w="2430"/>
        <w:gridCol w:w="1802"/>
      </w:tblGrid>
      <w:tr w:rsidR="007400F0" w:rsidRPr="000B6F67" w14:paraId="34E0F618" w14:textId="77777777" w:rsidTr="001E5225">
        <w:trPr>
          <w:trHeight w:val="50"/>
        </w:trPr>
        <w:tc>
          <w:tcPr>
            <w:tcW w:w="5058" w:type="dxa"/>
            <w:shd w:val="clear" w:color="auto" w:fill="C00000"/>
          </w:tcPr>
          <w:p w14:paraId="636B233D" w14:textId="75FE82F3" w:rsidR="007400F0" w:rsidRPr="000B6F67" w:rsidRDefault="007400F0" w:rsidP="00047F3D">
            <w:pPr>
              <w:pStyle w:val="List"/>
              <w:tabs>
                <w:tab w:val="left" w:pos="360"/>
              </w:tabs>
              <w:ind w:left="0" w:right="288" w:firstLine="0"/>
              <w:jc w:val="both"/>
              <w:rPr>
                <w:rFonts w:asciiTheme="minorHAnsi" w:hAnsiTheme="minorHAnsi" w:cs="Arial"/>
                <w:b/>
                <w:bCs/>
                <w:szCs w:val="16"/>
              </w:rPr>
            </w:pPr>
            <w:r w:rsidRPr="007400F0">
              <w:rPr>
                <w:rFonts w:ascii="Calibri" w:hAnsi="Calibri"/>
                <w:b/>
                <w:bCs/>
              </w:rPr>
              <w:t>Web Meeting and Video Conference Service</w:t>
            </w:r>
          </w:p>
        </w:tc>
        <w:tc>
          <w:tcPr>
            <w:tcW w:w="1620" w:type="dxa"/>
            <w:shd w:val="clear" w:color="auto" w:fill="C00000"/>
          </w:tcPr>
          <w:p w14:paraId="2033CD34" w14:textId="77777777" w:rsidR="007400F0" w:rsidRPr="000B6F67" w:rsidRDefault="007400F0" w:rsidP="00047F3D">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Quantity</w:t>
            </w:r>
          </w:p>
        </w:tc>
        <w:tc>
          <w:tcPr>
            <w:tcW w:w="2430" w:type="dxa"/>
            <w:shd w:val="clear" w:color="auto" w:fill="C00000"/>
          </w:tcPr>
          <w:p w14:paraId="7E5408E5" w14:textId="77777777" w:rsidR="007400F0" w:rsidRPr="000B6F67" w:rsidRDefault="007400F0" w:rsidP="00047F3D">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MRC</w:t>
            </w:r>
          </w:p>
        </w:tc>
        <w:tc>
          <w:tcPr>
            <w:tcW w:w="1802" w:type="dxa"/>
            <w:shd w:val="clear" w:color="auto" w:fill="C00000"/>
          </w:tcPr>
          <w:p w14:paraId="78E6448E" w14:textId="77777777" w:rsidR="007400F0" w:rsidRPr="000B6F67" w:rsidRDefault="007400F0" w:rsidP="00047F3D">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NRC</w:t>
            </w:r>
          </w:p>
        </w:tc>
      </w:tr>
    </w:tbl>
    <w:p w14:paraId="354DCFF6" w14:textId="77777777" w:rsidR="007400F0" w:rsidRPr="00704ECF" w:rsidRDefault="007400F0" w:rsidP="007400F0">
      <w:pPr>
        <w:shd w:val="clear" w:color="auto" w:fill="FFFFFE"/>
        <w:rPr>
          <w:rFonts w:ascii="Consolas" w:hAnsi="Consolas"/>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58"/>
        <w:gridCol w:w="1620"/>
        <w:gridCol w:w="2430"/>
        <w:gridCol w:w="1800"/>
      </w:tblGrid>
      <w:tr w:rsidR="007400F0" w:rsidRPr="000B6F67" w14:paraId="0F8594FB" w14:textId="77777777" w:rsidTr="001E5225">
        <w:trPr>
          <w:trHeight w:val="555"/>
        </w:trPr>
        <w:tc>
          <w:tcPr>
            <w:tcW w:w="5058" w:type="dxa"/>
          </w:tcPr>
          <w:p w14:paraId="052FD0A9" w14:textId="33AB4457" w:rsidR="007400F0" w:rsidRPr="00BF6B7C" w:rsidRDefault="007400F0" w:rsidP="00047F3D">
            <w:pPr>
              <w:shd w:val="clear" w:color="auto" w:fill="FFFFFE"/>
              <w:spacing w:line="285" w:lineRule="atLeast"/>
              <w:rPr>
                <w:rFonts w:asciiTheme="minorHAnsi" w:hAnsiTheme="minorHAnsi"/>
                <w:sz w:val="14"/>
                <w:szCs w:val="14"/>
              </w:rPr>
            </w:pPr>
            <w:r>
              <w:rPr>
                <w:rFonts w:asciiTheme="minorHAnsi" w:hAnsiTheme="minorHAnsi"/>
                <w:sz w:val="16"/>
                <w:szCs w:val="16"/>
              </w:rPr>
              <w:t>{{#MnW}}</w:t>
            </w:r>
            <w:r w:rsidRPr="00A777BE">
              <w:rPr>
                <w:rFonts w:asciiTheme="minorHAnsi" w:hAnsiTheme="minorHAnsi"/>
                <w:b/>
                <w:bCs/>
                <w:sz w:val="16"/>
                <w:szCs w:val="16"/>
              </w:rPr>
              <w:t>{{ProductName}}</w:t>
            </w:r>
          </w:p>
          <w:p w14:paraId="16649107" w14:textId="77777777" w:rsidR="007400F0" w:rsidRPr="00355148" w:rsidRDefault="007400F0" w:rsidP="00047F3D">
            <w:pPr>
              <w:shd w:val="clear" w:color="auto" w:fill="FFFFFE"/>
              <w:rPr>
                <w:rFonts w:ascii="Consolas" w:hAnsi="Consolas"/>
                <w:sz w:val="21"/>
                <w:szCs w:val="21"/>
              </w:rPr>
            </w:pPr>
            <w:r w:rsidRPr="00BF6B7C">
              <w:rPr>
                <w:rFonts w:asciiTheme="minorHAnsi" w:hAnsiTheme="minorHAnsi"/>
                <w:sz w:val="14"/>
                <w:szCs w:val="14"/>
              </w:rPr>
              <w:t>{{Description}}</w:t>
            </w:r>
          </w:p>
        </w:tc>
        <w:tc>
          <w:tcPr>
            <w:tcW w:w="1620" w:type="dxa"/>
          </w:tcPr>
          <w:p w14:paraId="2B1C84C6" w14:textId="77777777" w:rsidR="007400F0" w:rsidRPr="00A777BE" w:rsidRDefault="007400F0" w:rsidP="00047F3D">
            <w:pPr>
              <w:pStyle w:val="List"/>
              <w:tabs>
                <w:tab w:val="left" w:pos="360"/>
              </w:tabs>
              <w:ind w:left="0" w:right="288" w:firstLine="0"/>
              <w:jc w:val="center"/>
              <w:rPr>
                <w:rFonts w:ascii="Arial" w:hAnsi="Arial" w:cs="Arial"/>
                <w:b/>
                <w:bCs/>
                <w:sz w:val="16"/>
                <w:szCs w:val="16"/>
              </w:rPr>
            </w:pPr>
            <w:r w:rsidRPr="00A777BE">
              <w:rPr>
                <w:rFonts w:asciiTheme="minorHAnsi" w:hAnsiTheme="minorHAnsi"/>
                <w:b/>
                <w:bCs/>
                <w:sz w:val="16"/>
                <w:szCs w:val="16"/>
              </w:rPr>
              <w:t>{{Quantity}}</w:t>
            </w:r>
          </w:p>
        </w:tc>
        <w:tc>
          <w:tcPr>
            <w:tcW w:w="2430" w:type="dxa"/>
          </w:tcPr>
          <w:p w14:paraId="001E617F" w14:textId="77777777" w:rsidR="007400F0" w:rsidRPr="00A777BE" w:rsidRDefault="007400F0" w:rsidP="00047F3D">
            <w:pPr>
              <w:pStyle w:val="List"/>
              <w:tabs>
                <w:tab w:val="left" w:pos="360"/>
              </w:tabs>
              <w:ind w:left="0" w:right="288" w:firstLine="0"/>
              <w:jc w:val="center"/>
              <w:rPr>
                <w:rFonts w:ascii="Arial" w:hAnsi="Arial" w:cs="Arial"/>
                <w:b/>
                <w:bCs/>
                <w:sz w:val="16"/>
                <w:szCs w:val="16"/>
              </w:rPr>
            </w:pPr>
            <w:r w:rsidRPr="00A777BE">
              <w:rPr>
                <w:rFonts w:asciiTheme="minorHAnsi" w:hAnsiTheme="minorHAnsi"/>
                <w:b/>
                <w:bCs/>
                <w:sz w:val="16"/>
                <w:szCs w:val="16"/>
              </w:rPr>
              <w:t>{{RecurringCharge}}</w:t>
            </w:r>
          </w:p>
        </w:tc>
        <w:tc>
          <w:tcPr>
            <w:tcW w:w="1800" w:type="dxa"/>
          </w:tcPr>
          <w:p w14:paraId="306951D5" w14:textId="77777777" w:rsidR="00D75C52" w:rsidRPr="00A777BE" w:rsidRDefault="007400F0" w:rsidP="00047F3D">
            <w:pPr>
              <w:pStyle w:val="List"/>
              <w:tabs>
                <w:tab w:val="left" w:pos="360"/>
              </w:tabs>
              <w:ind w:left="0" w:right="288" w:firstLine="0"/>
              <w:jc w:val="center"/>
              <w:rPr>
                <w:rFonts w:asciiTheme="minorHAnsi" w:hAnsiTheme="minorHAnsi"/>
                <w:b/>
                <w:bCs/>
                <w:sz w:val="16"/>
                <w:szCs w:val="16"/>
              </w:rPr>
            </w:pPr>
            <w:r w:rsidRPr="00A777BE">
              <w:rPr>
                <w:rFonts w:asciiTheme="minorHAnsi" w:hAnsiTheme="minorHAnsi"/>
                <w:b/>
                <w:bCs/>
                <w:sz w:val="16"/>
                <w:szCs w:val="16"/>
              </w:rPr>
              <w:t>{{OneTimeCharge}}</w:t>
            </w:r>
          </w:p>
          <w:p w14:paraId="288EF624" w14:textId="0FE71DA7" w:rsidR="007400F0" w:rsidRPr="00592D1E" w:rsidRDefault="007400F0" w:rsidP="00047F3D">
            <w:pPr>
              <w:pStyle w:val="List"/>
              <w:tabs>
                <w:tab w:val="left" w:pos="360"/>
              </w:tabs>
              <w:ind w:left="0" w:right="288" w:firstLine="0"/>
              <w:jc w:val="center"/>
              <w:rPr>
                <w:rFonts w:ascii="Arial" w:hAnsi="Arial" w:cs="Arial"/>
                <w:bCs/>
                <w:sz w:val="16"/>
                <w:szCs w:val="16"/>
              </w:rPr>
            </w:pPr>
            <w:r w:rsidRPr="00F66CF3">
              <w:rPr>
                <w:rFonts w:asciiTheme="minorHAnsi" w:hAnsiTheme="minorHAnsi"/>
                <w:sz w:val="10"/>
                <w:szCs w:val="10"/>
              </w:rPr>
              <w:t>{{/</w:t>
            </w:r>
            <w:r>
              <w:rPr>
                <w:rFonts w:asciiTheme="minorHAnsi" w:hAnsiTheme="minorHAnsi"/>
                <w:sz w:val="10"/>
                <w:szCs w:val="10"/>
              </w:rPr>
              <w:t>MnW</w:t>
            </w:r>
            <w:r w:rsidRPr="00F66CF3">
              <w:rPr>
                <w:rFonts w:asciiTheme="minorHAnsi" w:hAnsiTheme="minorHAnsi"/>
                <w:sz w:val="10"/>
                <w:szCs w:val="10"/>
              </w:rPr>
              <w:t>}}</w:t>
            </w:r>
          </w:p>
        </w:tc>
      </w:tr>
    </w:tbl>
    <w:p w14:paraId="12B11124" w14:textId="38E2302F" w:rsidR="007400F0" w:rsidRDefault="007400F0" w:rsidP="007400F0">
      <w:pPr>
        <w:shd w:val="clear" w:color="auto" w:fill="FFFFFE"/>
        <w:rPr>
          <w:rFonts w:ascii="Consolas" w:hAnsi="Consolas"/>
          <w:sz w:val="2"/>
          <w:szCs w:val="2"/>
        </w:rPr>
      </w:pPr>
      <w:r w:rsidRPr="00704ECF">
        <w:rPr>
          <w:rFonts w:ascii="Consolas" w:hAnsi="Consolas"/>
          <w:sz w:val="2"/>
          <w:szCs w:val="2"/>
        </w:rPr>
        <w:t>{{/</w:t>
      </w:r>
      <w:r>
        <w:rPr>
          <w:rFonts w:ascii="Consolas" w:hAnsi="Consolas"/>
          <w:sz w:val="2"/>
          <w:szCs w:val="2"/>
        </w:rPr>
        <w:t>MW</w:t>
      </w:r>
      <w:r w:rsidRPr="00704ECF">
        <w:rPr>
          <w:rFonts w:ascii="Consolas" w:hAnsi="Consolas"/>
          <w:sz w:val="2"/>
          <w:szCs w:val="2"/>
        </w:rPr>
        <w:t>}}</w:t>
      </w:r>
    </w:p>
    <w:p w14:paraId="585F4E2B" w14:textId="5B46B251" w:rsidR="00541288" w:rsidRDefault="00541288" w:rsidP="007400F0">
      <w:pPr>
        <w:shd w:val="clear" w:color="auto" w:fill="FFFFFE"/>
        <w:rPr>
          <w:rFonts w:ascii="Consolas" w:hAnsi="Consolas"/>
          <w:sz w:val="2"/>
          <w:szCs w:val="2"/>
        </w:rPr>
      </w:pPr>
    </w:p>
    <w:p w14:paraId="566A81EC" w14:textId="1906ADBB" w:rsidR="00541288" w:rsidRPr="00646975" w:rsidRDefault="00541288" w:rsidP="00541288">
      <w:pPr>
        <w:shd w:val="clear" w:color="auto" w:fill="FFFFFE"/>
        <w:rPr>
          <w:rFonts w:ascii="Consolas" w:hAnsi="Consolas"/>
          <w:sz w:val="2"/>
          <w:szCs w:val="2"/>
        </w:rPr>
      </w:pPr>
      <w:r w:rsidRPr="00646975">
        <w:rPr>
          <w:rFonts w:ascii="Consolas" w:hAnsi="Consolas"/>
          <w:sz w:val="2"/>
          <w:szCs w:val="2"/>
        </w:rPr>
        <w:t>{{#</w:t>
      </w:r>
      <w:r w:rsidRPr="00541288">
        <w:rPr>
          <w:rFonts w:ascii="Consolas" w:hAnsi="Consolas"/>
          <w:sz w:val="2"/>
          <w:szCs w:val="2"/>
        </w:rPr>
        <w:t>Acc</w:t>
      </w:r>
      <w:r w:rsidRPr="00646975">
        <w:rPr>
          <w:rFonts w:ascii="Consolas" w:hAnsi="Consolas"/>
          <w:sz w:val="2"/>
          <w:szCs w:val="2"/>
        </w:rPr>
        <w:t xml:space="preserve">}}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058"/>
        <w:gridCol w:w="1620"/>
        <w:gridCol w:w="2430"/>
        <w:gridCol w:w="1802"/>
      </w:tblGrid>
      <w:tr w:rsidR="00541288" w:rsidRPr="000B6F67" w14:paraId="3C55D1C9" w14:textId="77777777" w:rsidTr="00047F3D">
        <w:trPr>
          <w:trHeight w:val="50"/>
        </w:trPr>
        <w:tc>
          <w:tcPr>
            <w:tcW w:w="5058" w:type="dxa"/>
            <w:shd w:val="clear" w:color="auto" w:fill="C00000"/>
          </w:tcPr>
          <w:p w14:paraId="4F071087" w14:textId="33607FF1" w:rsidR="00541288" w:rsidRPr="000B6F67" w:rsidRDefault="007B51ED" w:rsidP="00047F3D">
            <w:pPr>
              <w:pStyle w:val="List"/>
              <w:tabs>
                <w:tab w:val="left" w:pos="360"/>
              </w:tabs>
              <w:ind w:left="0" w:right="288" w:firstLine="0"/>
              <w:jc w:val="both"/>
              <w:rPr>
                <w:rFonts w:asciiTheme="minorHAnsi" w:hAnsiTheme="minorHAnsi" w:cs="Arial"/>
                <w:b/>
                <w:bCs/>
                <w:szCs w:val="16"/>
              </w:rPr>
            </w:pPr>
            <w:r w:rsidRPr="007B51ED">
              <w:rPr>
                <w:rFonts w:ascii="Calibri" w:hAnsi="Calibri"/>
                <w:b/>
                <w:bCs/>
              </w:rPr>
              <w:t>Accessories</w:t>
            </w:r>
          </w:p>
        </w:tc>
        <w:tc>
          <w:tcPr>
            <w:tcW w:w="1620" w:type="dxa"/>
            <w:shd w:val="clear" w:color="auto" w:fill="C00000"/>
          </w:tcPr>
          <w:p w14:paraId="5D11E40E" w14:textId="77777777" w:rsidR="00541288" w:rsidRPr="000B6F67" w:rsidRDefault="00541288" w:rsidP="00047F3D">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Quantity</w:t>
            </w:r>
          </w:p>
        </w:tc>
        <w:tc>
          <w:tcPr>
            <w:tcW w:w="2430" w:type="dxa"/>
            <w:shd w:val="clear" w:color="auto" w:fill="C00000"/>
          </w:tcPr>
          <w:p w14:paraId="1266E533" w14:textId="77777777" w:rsidR="00541288" w:rsidRPr="000B6F67" w:rsidRDefault="00541288" w:rsidP="00047F3D">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MRC</w:t>
            </w:r>
          </w:p>
        </w:tc>
        <w:tc>
          <w:tcPr>
            <w:tcW w:w="1802" w:type="dxa"/>
            <w:shd w:val="clear" w:color="auto" w:fill="C00000"/>
          </w:tcPr>
          <w:p w14:paraId="10738F86" w14:textId="77777777" w:rsidR="00541288" w:rsidRPr="000B6F67" w:rsidRDefault="00541288" w:rsidP="00047F3D">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NRC</w:t>
            </w:r>
          </w:p>
        </w:tc>
      </w:tr>
    </w:tbl>
    <w:p w14:paraId="435DD826" w14:textId="77777777" w:rsidR="00541288" w:rsidRPr="00704ECF" w:rsidRDefault="00541288" w:rsidP="00541288">
      <w:pPr>
        <w:shd w:val="clear" w:color="auto" w:fill="FFFFFE"/>
        <w:rPr>
          <w:rFonts w:ascii="Consolas" w:hAnsi="Consolas"/>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58"/>
        <w:gridCol w:w="1620"/>
        <w:gridCol w:w="2430"/>
        <w:gridCol w:w="1800"/>
      </w:tblGrid>
      <w:tr w:rsidR="00541288" w:rsidRPr="000B6F67" w14:paraId="7AE1D9A7" w14:textId="77777777" w:rsidTr="00047F3D">
        <w:trPr>
          <w:trHeight w:val="555"/>
        </w:trPr>
        <w:tc>
          <w:tcPr>
            <w:tcW w:w="5058" w:type="dxa"/>
          </w:tcPr>
          <w:p w14:paraId="0239F244" w14:textId="786B099A" w:rsidR="00541288" w:rsidRPr="00BF6B7C" w:rsidRDefault="00541288" w:rsidP="00047F3D">
            <w:pPr>
              <w:shd w:val="clear" w:color="auto" w:fill="FFFFFE"/>
              <w:spacing w:line="285" w:lineRule="atLeast"/>
              <w:rPr>
                <w:rFonts w:asciiTheme="minorHAnsi" w:hAnsiTheme="minorHAnsi"/>
                <w:sz w:val="14"/>
                <w:szCs w:val="14"/>
              </w:rPr>
            </w:pPr>
            <w:r>
              <w:rPr>
                <w:rFonts w:asciiTheme="minorHAnsi" w:hAnsiTheme="minorHAnsi"/>
                <w:sz w:val="16"/>
                <w:szCs w:val="16"/>
              </w:rPr>
              <w:t>{{#</w:t>
            </w:r>
            <w:r w:rsidRPr="00541288">
              <w:rPr>
                <w:rFonts w:asciiTheme="minorHAnsi" w:hAnsiTheme="minorHAnsi"/>
                <w:sz w:val="16"/>
                <w:szCs w:val="16"/>
              </w:rPr>
              <w:t>Accessory</w:t>
            </w:r>
            <w:r>
              <w:rPr>
                <w:rFonts w:asciiTheme="minorHAnsi" w:hAnsiTheme="minorHAnsi"/>
                <w:sz w:val="16"/>
                <w:szCs w:val="16"/>
              </w:rPr>
              <w:t>}}</w:t>
            </w:r>
            <w:r w:rsidRPr="00A777BE">
              <w:rPr>
                <w:rFonts w:asciiTheme="minorHAnsi" w:hAnsiTheme="minorHAnsi"/>
                <w:b/>
                <w:bCs/>
                <w:sz w:val="16"/>
                <w:szCs w:val="16"/>
              </w:rPr>
              <w:t>{{ProductName}}</w:t>
            </w:r>
            <w:r w:rsidR="00DC2524">
              <w:rPr>
                <w:rFonts w:asciiTheme="minorHAnsi" w:hAnsiTheme="minorHAnsi"/>
                <w:b/>
                <w:bCs/>
                <w:sz w:val="16"/>
                <w:szCs w:val="16"/>
              </w:rPr>
              <w:t xml:space="preserve"> </w:t>
            </w:r>
            <w:r w:rsidR="00DC2524" w:rsidRPr="00DC2524">
              <w:rPr>
                <w:rFonts w:asciiTheme="minorHAnsi" w:hAnsiTheme="minorHAnsi"/>
                <w:sz w:val="14"/>
                <w:szCs w:val="14"/>
              </w:rPr>
              <w:t>{{MaintenanceTerm}}</w:t>
            </w:r>
            <w:r w:rsidR="0057549A">
              <w:rPr>
                <w:rFonts w:asciiTheme="minorHAnsi" w:hAnsiTheme="minorHAnsi"/>
                <w:sz w:val="14"/>
                <w:szCs w:val="14"/>
              </w:rPr>
              <w:t xml:space="preserve">     </w:t>
            </w:r>
            <w:r w:rsidR="006F718A">
              <w:rPr>
                <w:rFonts w:asciiTheme="minorHAnsi" w:hAnsiTheme="minorHAnsi"/>
                <w:sz w:val="14"/>
                <w:szCs w:val="14"/>
              </w:rPr>
              <w:t>{{</w:t>
            </w:r>
            <w:r w:rsidR="006F718A" w:rsidRPr="006F718A">
              <w:rPr>
                <w:rFonts w:asciiTheme="minorHAnsi" w:hAnsiTheme="minorHAnsi"/>
                <w:sz w:val="14"/>
                <w:szCs w:val="14"/>
              </w:rPr>
              <w:t>CoveredProduct</w:t>
            </w:r>
            <w:r w:rsidR="006F718A">
              <w:rPr>
                <w:rFonts w:asciiTheme="minorHAnsi" w:hAnsiTheme="minorHAnsi"/>
                <w:sz w:val="14"/>
                <w:szCs w:val="14"/>
              </w:rPr>
              <w:t>}}</w:t>
            </w:r>
          </w:p>
          <w:p w14:paraId="040FC09F" w14:textId="77777777" w:rsidR="00541288" w:rsidRPr="00355148" w:rsidRDefault="00541288" w:rsidP="00047F3D">
            <w:pPr>
              <w:shd w:val="clear" w:color="auto" w:fill="FFFFFE"/>
              <w:rPr>
                <w:rFonts w:ascii="Consolas" w:hAnsi="Consolas"/>
                <w:sz w:val="21"/>
                <w:szCs w:val="21"/>
              </w:rPr>
            </w:pPr>
            <w:r w:rsidRPr="00BF6B7C">
              <w:rPr>
                <w:rFonts w:asciiTheme="minorHAnsi" w:hAnsiTheme="minorHAnsi"/>
                <w:sz w:val="14"/>
                <w:szCs w:val="14"/>
              </w:rPr>
              <w:t>{{Description}}</w:t>
            </w:r>
          </w:p>
        </w:tc>
        <w:tc>
          <w:tcPr>
            <w:tcW w:w="1620" w:type="dxa"/>
          </w:tcPr>
          <w:p w14:paraId="6B5D43CA" w14:textId="77777777" w:rsidR="00541288" w:rsidRPr="00A777BE" w:rsidRDefault="00541288" w:rsidP="00047F3D">
            <w:pPr>
              <w:pStyle w:val="List"/>
              <w:tabs>
                <w:tab w:val="left" w:pos="360"/>
              </w:tabs>
              <w:ind w:left="0" w:right="288" w:firstLine="0"/>
              <w:jc w:val="center"/>
              <w:rPr>
                <w:rFonts w:ascii="Arial" w:hAnsi="Arial" w:cs="Arial"/>
                <w:b/>
                <w:bCs/>
                <w:sz w:val="16"/>
                <w:szCs w:val="16"/>
              </w:rPr>
            </w:pPr>
            <w:r w:rsidRPr="00A777BE">
              <w:rPr>
                <w:rFonts w:asciiTheme="minorHAnsi" w:hAnsiTheme="minorHAnsi"/>
                <w:b/>
                <w:bCs/>
                <w:sz w:val="16"/>
                <w:szCs w:val="16"/>
              </w:rPr>
              <w:t>{{Quantity}}</w:t>
            </w:r>
          </w:p>
        </w:tc>
        <w:tc>
          <w:tcPr>
            <w:tcW w:w="2430" w:type="dxa"/>
          </w:tcPr>
          <w:p w14:paraId="73FE9DC6" w14:textId="77777777" w:rsidR="00541288" w:rsidRPr="00A777BE" w:rsidRDefault="00541288" w:rsidP="00047F3D">
            <w:pPr>
              <w:pStyle w:val="List"/>
              <w:tabs>
                <w:tab w:val="left" w:pos="360"/>
              </w:tabs>
              <w:ind w:left="0" w:right="288" w:firstLine="0"/>
              <w:jc w:val="center"/>
              <w:rPr>
                <w:rFonts w:ascii="Arial" w:hAnsi="Arial" w:cs="Arial"/>
                <w:b/>
                <w:bCs/>
                <w:sz w:val="16"/>
                <w:szCs w:val="16"/>
              </w:rPr>
            </w:pPr>
            <w:r w:rsidRPr="00A777BE">
              <w:rPr>
                <w:rFonts w:asciiTheme="minorHAnsi" w:hAnsiTheme="minorHAnsi"/>
                <w:b/>
                <w:bCs/>
                <w:sz w:val="16"/>
                <w:szCs w:val="16"/>
              </w:rPr>
              <w:t>{{RecurringCharge}}</w:t>
            </w:r>
          </w:p>
        </w:tc>
        <w:tc>
          <w:tcPr>
            <w:tcW w:w="1800" w:type="dxa"/>
          </w:tcPr>
          <w:p w14:paraId="102C5374" w14:textId="77777777" w:rsidR="00F52E31" w:rsidRPr="00A777BE" w:rsidRDefault="00541288" w:rsidP="00047F3D">
            <w:pPr>
              <w:pStyle w:val="List"/>
              <w:tabs>
                <w:tab w:val="left" w:pos="360"/>
              </w:tabs>
              <w:ind w:left="0" w:right="288" w:firstLine="0"/>
              <w:jc w:val="center"/>
              <w:rPr>
                <w:rFonts w:asciiTheme="minorHAnsi" w:hAnsiTheme="minorHAnsi"/>
                <w:b/>
                <w:bCs/>
                <w:sz w:val="16"/>
                <w:szCs w:val="16"/>
              </w:rPr>
            </w:pPr>
            <w:r w:rsidRPr="00A777BE">
              <w:rPr>
                <w:rFonts w:asciiTheme="minorHAnsi" w:hAnsiTheme="minorHAnsi"/>
                <w:b/>
                <w:bCs/>
                <w:sz w:val="16"/>
                <w:szCs w:val="16"/>
              </w:rPr>
              <w:t>{{OneTimeCharge}}</w:t>
            </w:r>
          </w:p>
          <w:p w14:paraId="09F79A29" w14:textId="4E90A87E" w:rsidR="00541288" w:rsidRPr="00592D1E" w:rsidRDefault="00541288" w:rsidP="00047F3D">
            <w:pPr>
              <w:pStyle w:val="List"/>
              <w:tabs>
                <w:tab w:val="left" w:pos="360"/>
              </w:tabs>
              <w:ind w:left="0" w:right="288" w:firstLine="0"/>
              <w:jc w:val="center"/>
              <w:rPr>
                <w:rFonts w:ascii="Arial" w:hAnsi="Arial" w:cs="Arial"/>
                <w:bCs/>
                <w:sz w:val="16"/>
                <w:szCs w:val="16"/>
              </w:rPr>
            </w:pPr>
            <w:r w:rsidRPr="00541288">
              <w:rPr>
                <w:rFonts w:asciiTheme="minorHAnsi" w:hAnsiTheme="minorHAnsi"/>
                <w:sz w:val="10"/>
                <w:szCs w:val="10"/>
              </w:rPr>
              <w:t>{{</w:t>
            </w:r>
            <w:r w:rsidR="00D75C52">
              <w:rPr>
                <w:rFonts w:asciiTheme="minorHAnsi" w:hAnsiTheme="minorHAnsi"/>
                <w:sz w:val="10"/>
                <w:szCs w:val="10"/>
              </w:rPr>
              <w:t>/</w:t>
            </w:r>
            <w:r w:rsidRPr="00541288">
              <w:rPr>
                <w:rFonts w:asciiTheme="minorHAnsi" w:hAnsiTheme="minorHAnsi"/>
                <w:sz w:val="10"/>
                <w:szCs w:val="10"/>
              </w:rPr>
              <w:t>Accessory}}</w:t>
            </w:r>
          </w:p>
        </w:tc>
      </w:tr>
    </w:tbl>
    <w:p w14:paraId="54A1AA79" w14:textId="7AC9171F" w:rsidR="00131C6A" w:rsidRDefault="00541288" w:rsidP="00541288">
      <w:pPr>
        <w:shd w:val="clear" w:color="auto" w:fill="FFFFFE"/>
        <w:rPr>
          <w:rFonts w:ascii="Consolas" w:hAnsi="Consolas"/>
          <w:sz w:val="2"/>
          <w:szCs w:val="2"/>
        </w:rPr>
      </w:pPr>
      <w:r w:rsidRPr="00704ECF">
        <w:rPr>
          <w:rFonts w:ascii="Consolas" w:hAnsi="Consolas"/>
          <w:sz w:val="2"/>
          <w:szCs w:val="2"/>
        </w:rPr>
        <w:t>{{/</w:t>
      </w:r>
      <w:r w:rsidRPr="00541288">
        <w:rPr>
          <w:rFonts w:ascii="Consolas" w:hAnsi="Consolas"/>
          <w:sz w:val="2"/>
          <w:szCs w:val="2"/>
        </w:rPr>
        <w:t>Acc</w:t>
      </w:r>
      <w:r w:rsidRPr="00704ECF">
        <w:rPr>
          <w:rFonts w:ascii="Consolas" w:hAnsi="Consolas"/>
          <w:sz w:val="2"/>
          <w:szCs w:val="2"/>
        </w:rPr>
        <w:t>}}</w:t>
      </w:r>
    </w:p>
    <w:p w14:paraId="25920FD3" w14:textId="1049AAA9" w:rsidR="00131C6A" w:rsidRPr="00646975" w:rsidRDefault="00131C6A" w:rsidP="00131C6A">
      <w:pPr>
        <w:shd w:val="clear" w:color="auto" w:fill="FFFFFE"/>
        <w:rPr>
          <w:rFonts w:ascii="Consolas" w:hAnsi="Consolas"/>
          <w:sz w:val="2"/>
          <w:szCs w:val="2"/>
        </w:rPr>
      </w:pPr>
      <w:r w:rsidRPr="00646975">
        <w:rPr>
          <w:rFonts w:ascii="Consolas" w:hAnsi="Consolas"/>
          <w:sz w:val="2"/>
          <w:szCs w:val="2"/>
        </w:rPr>
        <w:t>{{#</w:t>
      </w:r>
      <w:r>
        <w:rPr>
          <w:rFonts w:ascii="Consolas" w:hAnsi="Consolas"/>
          <w:sz w:val="2"/>
          <w:szCs w:val="2"/>
        </w:rPr>
        <w:t>IN</w:t>
      </w:r>
      <w:r w:rsidRPr="00646975">
        <w:rPr>
          <w:rFonts w:ascii="Consolas" w:hAnsi="Consolas"/>
          <w:sz w:val="2"/>
          <w:szCs w:val="2"/>
        </w:rPr>
        <w:t xml:space="preserve">}}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058"/>
        <w:gridCol w:w="1620"/>
        <w:gridCol w:w="2430"/>
        <w:gridCol w:w="1802"/>
      </w:tblGrid>
      <w:tr w:rsidR="00131C6A" w:rsidRPr="000B6F67" w14:paraId="6CDA00B8" w14:textId="77777777" w:rsidTr="00047F3D">
        <w:trPr>
          <w:trHeight w:val="50"/>
        </w:trPr>
        <w:tc>
          <w:tcPr>
            <w:tcW w:w="5058" w:type="dxa"/>
            <w:shd w:val="clear" w:color="auto" w:fill="C00000"/>
          </w:tcPr>
          <w:p w14:paraId="6F75D709" w14:textId="2D57C975" w:rsidR="00131C6A" w:rsidRPr="000B6F67" w:rsidRDefault="00955765" w:rsidP="00047F3D">
            <w:pPr>
              <w:pStyle w:val="List"/>
              <w:tabs>
                <w:tab w:val="left" w:pos="360"/>
              </w:tabs>
              <w:ind w:left="0" w:right="288" w:firstLine="0"/>
              <w:jc w:val="both"/>
              <w:rPr>
                <w:rFonts w:asciiTheme="minorHAnsi" w:hAnsiTheme="minorHAnsi" w:cs="Arial"/>
                <w:b/>
                <w:bCs/>
                <w:szCs w:val="16"/>
              </w:rPr>
            </w:pPr>
            <w:r w:rsidRPr="00955765">
              <w:rPr>
                <w:rFonts w:ascii="Calibri" w:hAnsi="Calibri"/>
                <w:b/>
                <w:bCs/>
              </w:rPr>
              <w:t>Installation</w:t>
            </w:r>
          </w:p>
        </w:tc>
        <w:tc>
          <w:tcPr>
            <w:tcW w:w="1620" w:type="dxa"/>
            <w:shd w:val="clear" w:color="auto" w:fill="C00000"/>
          </w:tcPr>
          <w:p w14:paraId="16C755C1" w14:textId="77777777" w:rsidR="00131C6A" w:rsidRPr="000B6F67" w:rsidRDefault="00131C6A" w:rsidP="00047F3D">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Quantity</w:t>
            </w:r>
          </w:p>
        </w:tc>
        <w:tc>
          <w:tcPr>
            <w:tcW w:w="2430" w:type="dxa"/>
            <w:shd w:val="clear" w:color="auto" w:fill="C00000"/>
          </w:tcPr>
          <w:p w14:paraId="78318CB9" w14:textId="77777777" w:rsidR="00131C6A" w:rsidRPr="000B6F67" w:rsidRDefault="00131C6A" w:rsidP="00047F3D">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MRC</w:t>
            </w:r>
          </w:p>
        </w:tc>
        <w:tc>
          <w:tcPr>
            <w:tcW w:w="1802" w:type="dxa"/>
            <w:shd w:val="clear" w:color="auto" w:fill="C00000"/>
          </w:tcPr>
          <w:p w14:paraId="1FF09D94" w14:textId="77777777" w:rsidR="00131C6A" w:rsidRPr="000B6F67" w:rsidRDefault="00131C6A" w:rsidP="00047F3D">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NRC</w:t>
            </w:r>
          </w:p>
        </w:tc>
      </w:tr>
    </w:tbl>
    <w:p w14:paraId="025A7767" w14:textId="77777777" w:rsidR="00131C6A" w:rsidRPr="00704ECF" w:rsidRDefault="00131C6A" w:rsidP="00131C6A">
      <w:pPr>
        <w:shd w:val="clear" w:color="auto" w:fill="FFFFFE"/>
        <w:rPr>
          <w:rFonts w:ascii="Consolas" w:hAnsi="Consolas"/>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58"/>
        <w:gridCol w:w="1620"/>
        <w:gridCol w:w="2430"/>
        <w:gridCol w:w="1800"/>
      </w:tblGrid>
      <w:tr w:rsidR="00131C6A" w:rsidRPr="000B6F67" w14:paraId="2BA4B642" w14:textId="77777777" w:rsidTr="00047F3D">
        <w:trPr>
          <w:trHeight w:val="555"/>
        </w:trPr>
        <w:tc>
          <w:tcPr>
            <w:tcW w:w="5058" w:type="dxa"/>
          </w:tcPr>
          <w:p w14:paraId="63A354E7" w14:textId="627FD329" w:rsidR="00131C6A" w:rsidRPr="00BF6B7C" w:rsidRDefault="00131C6A" w:rsidP="00047F3D">
            <w:pPr>
              <w:shd w:val="clear" w:color="auto" w:fill="FFFFFE"/>
              <w:spacing w:line="285" w:lineRule="atLeast"/>
              <w:rPr>
                <w:rFonts w:asciiTheme="minorHAnsi" w:hAnsiTheme="minorHAnsi"/>
                <w:sz w:val="14"/>
                <w:szCs w:val="14"/>
              </w:rPr>
            </w:pPr>
            <w:r>
              <w:rPr>
                <w:rFonts w:asciiTheme="minorHAnsi" w:hAnsiTheme="minorHAnsi"/>
                <w:sz w:val="16"/>
                <w:szCs w:val="16"/>
              </w:rPr>
              <w:t>{{#</w:t>
            </w:r>
            <w:r w:rsidRPr="00131C6A">
              <w:rPr>
                <w:rFonts w:asciiTheme="minorHAnsi" w:hAnsiTheme="minorHAnsi"/>
                <w:sz w:val="16"/>
                <w:szCs w:val="16"/>
              </w:rPr>
              <w:t>Install</w:t>
            </w:r>
            <w:r>
              <w:rPr>
                <w:rFonts w:asciiTheme="minorHAnsi" w:hAnsiTheme="minorHAnsi"/>
                <w:sz w:val="16"/>
                <w:szCs w:val="16"/>
              </w:rPr>
              <w:t>}}</w:t>
            </w:r>
            <w:r w:rsidRPr="00A777BE">
              <w:rPr>
                <w:rFonts w:asciiTheme="minorHAnsi" w:hAnsiTheme="minorHAnsi"/>
                <w:b/>
                <w:bCs/>
                <w:sz w:val="16"/>
                <w:szCs w:val="16"/>
              </w:rPr>
              <w:t>{{ProductName}}</w:t>
            </w:r>
          </w:p>
          <w:p w14:paraId="0BFCFB63" w14:textId="77777777" w:rsidR="00131C6A" w:rsidRPr="00355148" w:rsidRDefault="00131C6A" w:rsidP="00047F3D">
            <w:pPr>
              <w:shd w:val="clear" w:color="auto" w:fill="FFFFFE"/>
              <w:rPr>
                <w:rFonts w:ascii="Consolas" w:hAnsi="Consolas"/>
                <w:sz w:val="21"/>
                <w:szCs w:val="21"/>
              </w:rPr>
            </w:pPr>
            <w:r w:rsidRPr="00BF6B7C">
              <w:rPr>
                <w:rFonts w:asciiTheme="minorHAnsi" w:hAnsiTheme="minorHAnsi"/>
                <w:sz w:val="14"/>
                <w:szCs w:val="14"/>
              </w:rPr>
              <w:t>{{Description}}</w:t>
            </w:r>
          </w:p>
        </w:tc>
        <w:tc>
          <w:tcPr>
            <w:tcW w:w="1620" w:type="dxa"/>
          </w:tcPr>
          <w:p w14:paraId="0344CACD" w14:textId="77777777" w:rsidR="00131C6A" w:rsidRPr="00A777BE" w:rsidRDefault="00131C6A" w:rsidP="00047F3D">
            <w:pPr>
              <w:pStyle w:val="List"/>
              <w:tabs>
                <w:tab w:val="left" w:pos="360"/>
              </w:tabs>
              <w:ind w:left="0" w:right="288" w:firstLine="0"/>
              <w:jc w:val="center"/>
              <w:rPr>
                <w:rFonts w:ascii="Arial" w:hAnsi="Arial" w:cs="Arial"/>
                <w:b/>
                <w:bCs/>
                <w:sz w:val="16"/>
                <w:szCs w:val="16"/>
              </w:rPr>
            </w:pPr>
            <w:r w:rsidRPr="00A777BE">
              <w:rPr>
                <w:rFonts w:asciiTheme="minorHAnsi" w:hAnsiTheme="minorHAnsi"/>
                <w:b/>
                <w:bCs/>
                <w:sz w:val="16"/>
                <w:szCs w:val="16"/>
              </w:rPr>
              <w:t>{{Quantity}}</w:t>
            </w:r>
          </w:p>
        </w:tc>
        <w:tc>
          <w:tcPr>
            <w:tcW w:w="2430" w:type="dxa"/>
          </w:tcPr>
          <w:p w14:paraId="0124D90B" w14:textId="77777777" w:rsidR="00131C6A" w:rsidRPr="00A777BE" w:rsidRDefault="00131C6A" w:rsidP="00047F3D">
            <w:pPr>
              <w:pStyle w:val="List"/>
              <w:tabs>
                <w:tab w:val="left" w:pos="360"/>
              </w:tabs>
              <w:ind w:left="0" w:right="288" w:firstLine="0"/>
              <w:jc w:val="center"/>
              <w:rPr>
                <w:rFonts w:ascii="Arial" w:hAnsi="Arial" w:cs="Arial"/>
                <w:b/>
                <w:bCs/>
                <w:sz w:val="16"/>
                <w:szCs w:val="16"/>
              </w:rPr>
            </w:pPr>
            <w:r w:rsidRPr="00A777BE">
              <w:rPr>
                <w:rFonts w:asciiTheme="minorHAnsi" w:hAnsiTheme="minorHAnsi"/>
                <w:b/>
                <w:bCs/>
                <w:sz w:val="16"/>
                <w:szCs w:val="16"/>
              </w:rPr>
              <w:t>{{RecurringCharge}}</w:t>
            </w:r>
          </w:p>
        </w:tc>
        <w:tc>
          <w:tcPr>
            <w:tcW w:w="1800" w:type="dxa"/>
          </w:tcPr>
          <w:p w14:paraId="7DA721CF" w14:textId="77777777" w:rsidR="00131C6A" w:rsidRPr="00A777BE" w:rsidRDefault="00131C6A" w:rsidP="00047F3D">
            <w:pPr>
              <w:pStyle w:val="List"/>
              <w:tabs>
                <w:tab w:val="left" w:pos="360"/>
              </w:tabs>
              <w:ind w:left="0" w:right="288" w:firstLine="0"/>
              <w:jc w:val="center"/>
              <w:rPr>
                <w:rFonts w:asciiTheme="minorHAnsi" w:hAnsiTheme="minorHAnsi"/>
                <w:b/>
                <w:bCs/>
                <w:sz w:val="16"/>
                <w:szCs w:val="16"/>
              </w:rPr>
            </w:pPr>
            <w:r w:rsidRPr="00A777BE">
              <w:rPr>
                <w:rFonts w:asciiTheme="minorHAnsi" w:hAnsiTheme="minorHAnsi"/>
                <w:b/>
                <w:bCs/>
                <w:sz w:val="16"/>
                <w:szCs w:val="16"/>
              </w:rPr>
              <w:t>{{OneTimeCharge}}</w:t>
            </w:r>
          </w:p>
          <w:p w14:paraId="0FC8F67C" w14:textId="2F92CD72" w:rsidR="00131C6A" w:rsidRPr="00592D1E" w:rsidRDefault="00131C6A" w:rsidP="00047F3D">
            <w:pPr>
              <w:pStyle w:val="List"/>
              <w:tabs>
                <w:tab w:val="left" w:pos="360"/>
              </w:tabs>
              <w:ind w:left="0" w:right="288" w:firstLine="0"/>
              <w:jc w:val="center"/>
              <w:rPr>
                <w:rFonts w:ascii="Arial" w:hAnsi="Arial" w:cs="Arial"/>
                <w:bCs/>
                <w:sz w:val="16"/>
                <w:szCs w:val="16"/>
              </w:rPr>
            </w:pPr>
            <w:r w:rsidRPr="00541288">
              <w:rPr>
                <w:rFonts w:asciiTheme="minorHAnsi" w:hAnsiTheme="minorHAnsi"/>
                <w:sz w:val="10"/>
                <w:szCs w:val="10"/>
              </w:rPr>
              <w:t>{{</w:t>
            </w:r>
            <w:r>
              <w:rPr>
                <w:rFonts w:asciiTheme="minorHAnsi" w:hAnsiTheme="minorHAnsi"/>
                <w:sz w:val="10"/>
                <w:szCs w:val="10"/>
              </w:rPr>
              <w:t>/</w:t>
            </w:r>
            <w:r w:rsidRPr="00131C6A">
              <w:rPr>
                <w:rFonts w:asciiTheme="minorHAnsi" w:hAnsiTheme="minorHAnsi"/>
                <w:sz w:val="10"/>
                <w:szCs w:val="10"/>
              </w:rPr>
              <w:t>Install</w:t>
            </w:r>
            <w:r w:rsidRPr="00541288">
              <w:rPr>
                <w:rFonts w:asciiTheme="minorHAnsi" w:hAnsiTheme="minorHAnsi"/>
                <w:sz w:val="10"/>
                <w:szCs w:val="10"/>
              </w:rPr>
              <w:t>}}</w:t>
            </w:r>
          </w:p>
        </w:tc>
      </w:tr>
    </w:tbl>
    <w:p w14:paraId="591EF0B9" w14:textId="143DD6A8" w:rsidR="007400F0" w:rsidRDefault="00131C6A" w:rsidP="00704ECF">
      <w:pPr>
        <w:shd w:val="clear" w:color="auto" w:fill="FFFFFE"/>
        <w:rPr>
          <w:rFonts w:ascii="Consolas" w:hAnsi="Consolas"/>
          <w:sz w:val="2"/>
          <w:szCs w:val="2"/>
        </w:rPr>
      </w:pPr>
      <w:r w:rsidRPr="00704ECF">
        <w:rPr>
          <w:rFonts w:ascii="Consolas" w:hAnsi="Consolas"/>
          <w:sz w:val="2"/>
          <w:szCs w:val="2"/>
        </w:rPr>
        <w:t>{{/</w:t>
      </w:r>
      <w:r>
        <w:rPr>
          <w:rFonts w:ascii="Consolas" w:hAnsi="Consolas"/>
          <w:sz w:val="2"/>
          <w:szCs w:val="2"/>
        </w:rPr>
        <w:t>IN</w:t>
      </w:r>
      <w:r w:rsidRPr="00704ECF">
        <w:rPr>
          <w:rFonts w:ascii="Consolas" w:hAnsi="Consolas"/>
          <w:sz w:val="2"/>
          <w:szCs w:val="2"/>
        </w:rPr>
        <w:t>}}</w:t>
      </w:r>
    </w:p>
    <w:p w14:paraId="4B5A8229" w14:textId="74DC20F6" w:rsidR="00075F42" w:rsidRPr="00646975" w:rsidRDefault="00075F42" w:rsidP="00075F42">
      <w:pPr>
        <w:shd w:val="clear" w:color="auto" w:fill="FFFFFE"/>
        <w:rPr>
          <w:rFonts w:ascii="Consolas" w:hAnsi="Consolas"/>
          <w:sz w:val="2"/>
          <w:szCs w:val="2"/>
        </w:rPr>
      </w:pPr>
      <w:r w:rsidRPr="00646975">
        <w:rPr>
          <w:rFonts w:ascii="Consolas" w:hAnsi="Consolas"/>
          <w:sz w:val="2"/>
          <w:szCs w:val="2"/>
        </w:rPr>
        <w:t>{{#</w:t>
      </w:r>
      <w:r>
        <w:rPr>
          <w:rFonts w:ascii="Consolas" w:hAnsi="Consolas"/>
          <w:sz w:val="2"/>
          <w:szCs w:val="2"/>
        </w:rPr>
        <w:t>SW</w:t>
      </w:r>
      <w:r w:rsidRPr="00646975">
        <w:rPr>
          <w:rFonts w:ascii="Consolas" w:hAnsi="Consolas"/>
          <w:sz w:val="2"/>
          <w:szCs w:val="2"/>
        </w:rPr>
        <w:t xml:space="preserve">}}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058"/>
        <w:gridCol w:w="1620"/>
        <w:gridCol w:w="2430"/>
        <w:gridCol w:w="1802"/>
      </w:tblGrid>
      <w:tr w:rsidR="00075F42" w:rsidRPr="000B6F67" w14:paraId="570590B7" w14:textId="77777777" w:rsidTr="00047F3D">
        <w:trPr>
          <w:trHeight w:val="50"/>
        </w:trPr>
        <w:tc>
          <w:tcPr>
            <w:tcW w:w="5058" w:type="dxa"/>
            <w:shd w:val="clear" w:color="auto" w:fill="C00000"/>
          </w:tcPr>
          <w:p w14:paraId="6A402BD8" w14:textId="75DB5F5E" w:rsidR="00075F42" w:rsidRPr="000B6F67" w:rsidRDefault="009656AC" w:rsidP="00047F3D">
            <w:pPr>
              <w:pStyle w:val="List"/>
              <w:tabs>
                <w:tab w:val="left" w:pos="360"/>
              </w:tabs>
              <w:ind w:left="0" w:right="288" w:firstLine="0"/>
              <w:jc w:val="both"/>
              <w:rPr>
                <w:rFonts w:asciiTheme="minorHAnsi" w:hAnsiTheme="minorHAnsi" w:cs="Arial"/>
                <w:b/>
                <w:bCs/>
                <w:szCs w:val="16"/>
              </w:rPr>
            </w:pPr>
            <w:r>
              <w:rPr>
                <w:rFonts w:ascii="Calibri" w:hAnsi="Calibri"/>
                <w:b/>
                <w:bCs/>
              </w:rPr>
              <w:t>Switch</w:t>
            </w:r>
          </w:p>
        </w:tc>
        <w:tc>
          <w:tcPr>
            <w:tcW w:w="1620" w:type="dxa"/>
            <w:shd w:val="clear" w:color="auto" w:fill="C00000"/>
          </w:tcPr>
          <w:p w14:paraId="3ADEEC37" w14:textId="77777777" w:rsidR="00075F42" w:rsidRPr="000B6F67" w:rsidRDefault="00075F42" w:rsidP="00047F3D">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Quantity</w:t>
            </w:r>
          </w:p>
        </w:tc>
        <w:tc>
          <w:tcPr>
            <w:tcW w:w="2430" w:type="dxa"/>
            <w:shd w:val="clear" w:color="auto" w:fill="C00000"/>
          </w:tcPr>
          <w:p w14:paraId="1518BF4B" w14:textId="77777777" w:rsidR="00075F42" w:rsidRPr="000B6F67" w:rsidRDefault="00075F42" w:rsidP="00047F3D">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MRC</w:t>
            </w:r>
          </w:p>
        </w:tc>
        <w:tc>
          <w:tcPr>
            <w:tcW w:w="1802" w:type="dxa"/>
            <w:shd w:val="clear" w:color="auto" w:fill="C00000"/>
          </w:tcPr>
          <w:p w14:paraId="716F5465" w14:textId="77777777" w:rsidR="00075F42" w:rsidRPr="000B6F67" w:rsidRDefault="00075F42" w:rsidP="00047F3D">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NRC</w:t>
            </w:r>
          </w:p>
        </w:tc>
      </w:tr>
    </w:tbl>
    <w:p w14:paraId="0B8D9739" w14:textId="77777777" w:rsidR="00075F42" w:rsidRPr="00704ECF" w:rsidRDefault="00075F42" w:rsidP="00075F42">
      <w:pPr>
        <w:shd w:val="clear" w:color="auto" w:fill="FFFFFE"/>
        <w:rPr>
          <w:rFonts w:ascii="Consolas" w:hAnsi="Consolas"/>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58"/>
        <w:gridCol w:w="1620"/>
        <w:gridCol w:w="2430"/>
        <w:gridCol w:w="1800"/>
      </w:tblGrid>
      <w:tr w:rsidR="00075F42" w:rsidRPr="000B6F67" w14:paraId="4DB2AB07" w14:textId="77777777" w:rsidTr="00047F3D">
        <w:trPr>
          <w:trHeight w:val="555"/>
        </w:trPr>
        <w:tc>
          <w:tcPr>
            <w:tcW w:w="5058" w:type="dxa"/>
          </w:tcPr>
          <w:p w14:paraId="51EF17E9" w14:textId="777AC75F" w:rsidR="00075F42" w:rsidRPr="00BF6B7C" w:rsidRDefault="00075F42" w:rsidP="00047F3D">
            <w:pPr>
              <w:shd w:val="clear" w:color="auto" w:fill="FFFFFE"/>
              <w:spacing w:line="285" w:lineRule="atLeast"/>
              <w:rPr>
                <w:rFonts w:asciiTheme="minorHAnsi" w:hAnsiTheme="minorHAnsi"/>
                <w:sz w:val="14"/>
                <w:szCs w:val="14"/>
              </w:rPr>
            </w:pPr>
            <w:r>
              <w:rPr>
                <w:rFonts w:asciiTheme="minorHAnsi" w:hAnsiTheme="minorHAnsi"/>
                <w:sz w:val="16"/>
                <w:szCs w:val="16"/>
              </w:rPr>
              <w:t>{{#Switch}}</w:t>
            </w:r>
            <w:r w:rsidRPr="00A777BE">
              <w:rPr>
                <w:rFonts w:asciiTheme="minorHAnsi" w:hAnsiTheme="minorHAnsi"/>
                <w:b/>
                <w:bCs/>
                <w:sz w:val="16"/>
                <w:szCs w:val="16"/>
              </w:rPr>
              <w:t>{{ProductName}}</w:t>
            </w:r>
          </w:p>
          <w:p w14:paraId="5C7513F1" w14:textId="77777777" w:rsidR="00075F42" w:rsidRPr="00355148" w:rsidRDefault="00075F42" w:rsidP="00047F3D">
            <w:pPr>
              <w:shd w:val="clear" w:color="auto" w:fill="FFFFFE"/>
              <w:rPr>
                <w:rFonts w:ascii="Consolas" w:hAnsi="Consolas"/>
                <w:sz w:val="21"/>
                <w:szCs w:val="21"/>
              </w:rPr>
            </w:pPr>
            <w:r w:rsidRPr="00BF6B7C">
              <w:rPr>
                <w:rFonts w:asciiTheme="minorHAnsi" w:hAnsiTheme="minorHAnsi"/>
                <w:sz w:val="14"/>
                <w:szCs w:val="14"/>
              </w:rPr>
              <w:t>{{Description}}</w:t>
            </w:r>
          </w:p>
        </w:tc>
        <w:tc>
          <w:tcPr>
            <w:tcW w:w="1620" w:type="dxa"/>
          </w:tcPr>
          <w:p w14:paraId="128AFDA3" w14:textId="77777777" w:rsidR="00075F42" w:rsidRPr="00A777BE" w:rsidRDefault="00075F42" w:rsidP="00047F3D">
            <w:pPr>
              <w:pStyle w:val="List"/>
              <w:tabs>
                <w:tab w:val="left" w:pos="360"/>
              </w:tabs>
              <w:ind w:left="0" w:right="288" w:firstLine="0"/>
              <w:jc w:val="center"/>
              <w:rPr>
                <w:rFonts w:ascii="Arial" w:hAnsi="Arial" w:cs="Arial"/>
                <w:b/>
                <w:bCs/>
                <w:sz w:val="16"/>
                <w:szCs w:val="16"/>
              </w:rPr>
            </w:pPr>
            <w:r w:rsidRPr="00A777BE">
              <w:rPr>
                <w:rFonts w:asciiTheme="minorHAnsi" w:hAnsiTheme="minorHAnsi"/>
                <w:b/>
                <w:bCs/>
                <w:sz w:val="16"/>
                <w:szCs w:val="16"/>
              </w:rPr>
              <w:t>{{Quantity}}</w:t>
            </w:r>
          </w:p>
        </w:tc>
        <w:tc>
          <w:tcPr>
            <w:tcW w:w="2430" w:type="dxa"/>
          </w:tcPr>
          <w:p w14:paraId="79311E11" w14:textId="77777777" w:rsidR="00075F42" w:rsidRPr="00A777BE" w:rsidRDefault="00075F42" w:rsidP="00047F3D">
            <w:pPr>
              <w:pStyle w:val="List"/>
              <w:tabs>
                <w:tab w:val="left" w:pos="360"/>
              </w:tabs>
              <w:ind w:left="0" w:right="288" w:firstLine="0"/>
              <w:jc w:val="center"/>
              <w:rPr>
                <w:rFonts w:ascii="Arial" w:hAnsi="Arial" w:cs="Arial"/>
                <w:b/>
                <w:bCs/>
                <w:sz w:val="16"/>
                <w:szCs w:val="16"/>
              </w:rPr>
            </w:pPr>
            <w:r w:rsidRPr="00A777BE">
              <w:rPr>
                <w:rFonts w:asciiTheme="minorHAnsi" w:hAnsiTheme="minorHAnsi"/>
                <w:b/>
                <w:bCs/>
                <w:sz w:val="16"/>
                <w:szCs w:val="16"/>
              </w:rPr>
              <w:t>{{RecurringCharge}}</w:t>
            </w:r>
          </w:p>
        </w:tc>
        <w:tc>
          <w:tcPr>
            <w:tcW w:w="1800" w:type="dxa"/>
          </w:tcPr>
          <w:p w14:paraId="6C5B79CB" w14:textId="77777777" w:rsidR="00075F42" w:rsidRPr="00A777BE" w:rsidRDefault="00075F42" w:rsidP="00047F3D">
            <w:pPr>
              <w:pStyle w:val="List"/>
              <w:tabs>
                <w:tab w:val="left" w:pos="360"/>
              </w:tabs>
              <w:ind w:left="0" w:right="288" w:firstLine="0"/>
              <w:jc w:val="center"/>
              <w:rPr>
                <w:rFonts w:asciiTheme="minorHAnsi" w:hAnsiTheme="minorHAnsi"/>
                <w:b/>
                <w:bCs/>
                <w:sz w:val="16"/>
                <w:szCs w:val="16"/>
              </w:rPr>
            </w:pPr>
            <w:r w:rsidRPr="00A777BE">
              <w:rPr>
                <w:rFonts w:asciiTheme="minorHAnsi" w:hAnsiTheme="minorHAnsi"/>
                <w:b/>
                <w:bCs/>
                <w:sz w:val="16"/>
                <w:szCs w:val="16"/>
              </w:rPr>
              <w:t>{{OneTimeCharge}}</w:t>
            </w:r>
          </w:p>
          <w:p w14:paraId="0C5C5843" w14:textId="70EF608F" w:rsidR="00075F42" w:rsidRPr="00592D1E" w:rsidRDefault="00075F42" w:rsidP="00047F3D">
            <w:pPr>
              <w:pStyle w:val="List"/>
              <w:tabs>
                <w:tab w:val="left" w:pos="360"/>
              </w:tabs>
              <w:ind w:left="0" w:right="288" w:firstLine="0"/>
              <w:jc w:val="center"/>
              <w:rPr>
                <w:rFonts w:ascii="Arial" w:hAnsi="Arial" w:cs="Arial"/>
                <w:bCs/>
                <w:sz w:val="16"/>
                <w:szCs w:val="16"/>
              </w:rPr>
            </w:pPr>
            <w:r w:rsidRPr="00541288">
              <w:rPr>
                <w:rFonts w:asciiTheme="minorHAnsi" w:hAnsiTheme="minorHAnsi"/>
                <w:sz w:val="10"/>
                <w:szCs w:val="10"/>
              </w:rPr>
              <w:t>{{</w:t>
            </w:r>
            <w:r>
              <w:rPr>
                <w:rFonts w:asciiTheme="minorHAnsi" w:hAnsiTheme="minorHAnsi"/>
                <w:sz w:val="10"/>
                <w:szCs w:val="10"/>
              </w:rPr>
              <w:t>/</w:t>
            </w:r>
            <w:r w:rsidRPr="00075F42">
              <w:rPr>
                <w:rFonts w:asciiTheme="minorHAnsi" w:hAnsiTheme="minorHAnsi"/>
                <w:sz w:val="10"/>
                <w:szCs w:val="10"/>
              </w:rPr>
              <w:t>Switch</w:t>
            </w:r>
            <w:r w:rsidRPr="00541288">
              <w:rPr>
                <w:rFonts w:asciiTheme="minorHAnsi" w:hAnsiTheme="minorHAnsi"/>
                <w:sz w:val="10"/>
                <w:szCs w:val="10"/>
              </w:rPr>
              <w:t>}}</w:t>
            </w:r>
          </w:p>
        </w:tc>
      </w:tr>
    </w:tbl>
    <w:p w14:paraId="236095AB" w14:textId="2A583846" w:rsidR="00075F42" w:rsidRDefault="00075F42" w:rsidP="00704ECF">
      <w:pPr>
        <w:shd w:val="clear" w:color="auto" w:fill="FFFFFE"/>
        <w:rPr>
          <w:rFonts w:ascii="Consolas" w:hAnsi="Consolas"/>
          <w:sz w:val="2"/>
          <w:szCs w:val="2"/>
        </w:rPr>
      </w:pPr>
      <w:r w:rsidRPr="00704ECF">
        <w:rPr>
          <w:rFonts w:ascii="Consolas" w:hAnsi="Consolas"/>
          <w:sz w:val="2"/>
          <w:szCs w:val="2"/>
        </w:rPr>
        <w:t>{{/</w:t>
      </w:r>
      <w:r>
        <w:rPr>
          <w:rFonts w:ascii="Consolas" w:hAnsi="Consolas"/>
          <w:sz w:val="2"/>
          <w:szCs w:val="2"/>
        </w:rPr>
        <w:t>SW</w:t>
      </w:r>
      <w:r w:rsidRPr="00704ECF">
        <w:rPr>
          <w:rFonts w:ascii="Consolas" w:hAnsi="Consolas"/>
          <w:sz w:val="2"/>
          <w:szCs w:val="2"/>
        </w:rPr>
        <w:t>}}</w:t>
      </w:r>
    </w:p>
    <w:p w14:paraId="6C874572" w14:textId="7A0D0EBC" w:rsidR="00075F42" w:rsidRPr="00646975" w:rsidRDefault="00075F42" w:rsidP="00075F42">
      <w:pPr>
        <w:shd w:val="clear" w:color="auto" w:fill="FFFFFE"/>
        <w:rPr>
          <w:rFonts w:ascii="Consolas" w:hAnsi="Consolas"/>
          <w:sz w:val="2"/>
          <w:szCs w:val="2"/>
        </w:rPr>
      </w:pPr>
      <w:r w:rsidRPr="00646975">
        <w:rPr>
          <w:rFonts w:ascii="Consolas" w:hAnsi="Consolas"/>
          <w:sz w:val="2"/>
          <w:szCs w:val="2"/>
        </w:rPr>
        <w:t>{{#</w:t>
      </w:r>
      <w:r>
        <w:rPr>
          <w:rFonts w:ascii="Consolas" w:hAnsi="Consolas"/>
          <w:sz w:val="2"/>
          <w:szCs w:val="2"/>
        </w:rPr>
        <w:t>WA</w:t>
      </w:r>
      <w:r w:rsidRPr="00646975">
        <w:rPr>
          <w:rFonts w:ascii="Consolas" w:hAnsi="Consolas"/>
          <w:sz w:val="2"/>
          <w:szCs w:val="2"/>
        </w:rPr>
        <w:t xml:space="preserve">}}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058"/>
        <w:gridCol w:w="1620"/>
        <w:gridCol w:w="2430"/>
        <w:gridCol w:w="1802"/>
      </w:tblGrid>
      <w:tr w:rsidR="00075F42" w:rsidRPr="000B6F67" w14:paraId="1C41AB6C" w14:textId="77777777" w:rsidTr="00047F3D">
        <w:trPr>
          <w:trHeight w:val="50"/>
        </w:trPr>
        <w:tc>
          <w:tcPr>
            <w:tcW w:w="5058" w:type="dxa"/>
            <w:shd w:val="clear" w:color="auto" w:fill="C00000"/>
          </w:tcPr>
          <w:p w14:paraId="1C802725" w14:textId="2852B7AE" w:rsidR="00075F42" w:rsidRPr="000B6F67" w:rsidRDefault="00075F42" w:rsidP="00047F3D">
            <w:pPr>
              <w:pStyle w:val="List"/>
              <w:tabs>
                <w:tab w:val="left" w:pos="360"/>
              </w:tabs>
              <w:ind w:left="0" w:right="288" w:firstLine="0"/>
              <w:jc w:val="both"/>
              <w:rPr>
                <w:rFonts w:asciiTheme="minorHAnsi" w:hAnsiTheme="minorHAnsi" w:cs="Arial"/>
                <w:b/>
                <w:bCs/>
                <w:szCs w:val="16"/>
              </w:rPr>
            </w:pPr>
            <w:r w:rsidRPr="00075F42">
              <w:rPr>
                <w:rFonts w:ascii="Calibri" w:hAnsi="Calibri"/>
                <w:b/>
                <w:bCs/>
              </w:rPr>
              <w:t>Warranty</w:t>
            </w:r>
          </w:p>
        </w:tc>
        <w:tc>
          <w:tcPr>
            <w:tcW w:w="1620" w:type="dxa"/>
            <w:shd w:val="clear" w:color="auto" w:fill="C00000"/>
          </w:tcPr>
          <w:p w14:paraId="7B6A6C50" w14:textId="77777777" w:rsidR="00075F42" w:rsidRPr="000B6F67" w:rsidRDefault="00075F42" w:rsidP="00047F3D">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Quantity</w:t>
            </w:r>
          </w:p>
        </w:tc>
        <w:tc>
          <w:tcPr>
            <w:tcW w:w="2430" w:type="dxa"/>
            <w:shd w:val="clear" w:color="auto" w:fill="C00000"/>
          </w:tcPr>
          <w:p w14:paraId="3CCA29E8" w14:textId="77777777" w:rsidR="00075F42" w:rsidRPr="000B6F67" w:rsidRDefault="00075F42" w:rsidP="00047F3D">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MRC</w:t>
            </w:r>
          </w:p>
        </w:tc>
        <w:tc>
          <w:tcPr>
            <w:tcW w:w="1802" w:type="dxa"/>
            <w:shd w:val="clear" w:color="auto" w:fill="C00000"/>
          </w:tcPr>
          <w:p w14:paraId="32B6720A" w14:textId="77777777" w:rsidR="00075F42" w:rsidRPr="000B6F67" w:rsidRDefault="00075F42" w:rsidP="00047F3D">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NRC</w:t>
            </w:r>
          </w:p>
        </w:tc>
      </w:tr>
    </w:tbl>
    <w:p w14:paraId="1E5A1425" w14:textId="77777777" w:rsidR="00075F42" w:rsidRPr="00704ECF" w:rsidRDefault="00075F42" w:rsidP="00075F42">
      <w:pPr>
        <w:shd w:val="clear" w:color="auto" w:fill="FFFFFE"/>
        <w:rPr>
          <w:rFonts w:ascii="Consolas" w:hAnsi="Consolas"/>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58"/>
        <w:gridCol w:w="1620"/>
        <w:gridCol w:w="2430"/>
        <w:gridCol w:w="1800"/>
      </w:tblGrid>
      <w:tr w:rsidR="00075F42" w:rsidRPr="000B6F67" w14:paraId="38859571" w14:textId="77777777" w:rsidTr="00047F3D">
        <w:trPr>
          <w:trHeight w:val="555"/>
        </w:trPr>
        <w:tc>
          <w:tcPr>
            <w:tcW w:w="5058" w:type="dxa"/>
          </w:tcPr>
          <w:p w14:paraId="00C394FB" w14:textId="002AE6F8" w:rsidR="00075F42" w:rsidRPr="00BF6B7C" w:rsidRDefault="00075F42" w:rsidP="00047F3D">
            <w:pPr>
              <w:shd w:val="clear" w:color="auto" w:fill="FFFFFE"/>
              <w:spacing w:line="285" w:lineRule="atLeast"/>
              <w:rPr>
                <w:rFonts w:asciiTheme="minorHAnsi" w:hAnsiTheme="minorHAnsi"/>
                <w:sz w:val="14"/>
                <w:szCs w:val="14"/>
              </w:rPr>
            </w:pPr>
            <w:r>
              <w:rPr>
                <w:rFonts w:asciiTheme="minorHAnsi" w:hAnsiTheme="minorHAnsi"/>
                <w:sz w:val="16"/>
                <w:szCs w:val="16"/>
              </w:rPr>
              <w:t>{{#</w:t>
            </w:r>
            <w:r w:rsidRPr="00075F42">
              <w:rPr>
                <w:rFonts w:asciiTheme="minorHAnsi" w:hAnsiTheme="minorHAnsi"/>
                <w:sz w:val="16"/>
                <w:szCs w:val="16"/>
              </w:rPr>
              <w:t>Warranty</w:t>
            </w:r>
            <w:r>
              <w:rPr>
                <w:rFonts w:asciiTheme="minorHAnsi" w:hAnsiTheme="minorHAnsi"/>
                <w:sz w:val="16"/>
                <w:szCs w:val="16"/>
              </w:rPr>
              <w:t>}}</w:t>
            </w:r>
            <w:r w:rsidRPr="00A777BE">
              <w:rPr>
                <w:rFonts w:asciiTheme="minorHAnsi" w:hAnsiTheme="minorHAnsi"/>
                <w:b/>
                <w:bCs/>
                <w:sz w:val="16"/>
                <w:szCs w:val="16"/>
              </w:rPr>
              <w:t>{{ProductName}}</w:t>
            </w:r>
          </w:p>
          <w:p w14:paraId="6A3703E0" w14:textId="77777777" w:rsidR="00075F42" w:rsidRPr="00355148" w:rsidRDefault="00075F42" w:rsidP="00047F3D">
            <w:pPr>
              <w:shd w:val="clear" w:color="auto" w:fill="FFFFFE"/>
              <w:rPr>
                <w:rFonts w:ascii="Consolas" w:hAnsi="Consolas"/>
                <w:sz w:val="21"/>
                <w:szCs w:val="21"/>
              </w:rPr>
            </w:pPr>
            <w:r w:rsidRPr="00BF6B7C">
              <w:rPr>
                <w:rFonts w:asciiTheme="minorHAnsi" w:hAnsiTheme="minorHAnsi"/>
                <w:sz w:val="14"/>
                <w:szCs w:val="14"/>
              </w:rPr>
              <w:t>{{Description}}</w:t>
            </w:r>
          </w:p>
        </w:tc>
        <w:tc>
          <w:tcPr>
            <w:tcW w:w="1620" w:type="dxa"/>
          </w:tcPr>
          <w:p w14:paraId="5B9C8609" w14:textId="77777777" w:rsidR="00075F42" w:rsidRPr="00A777BE" w:rsidRDefault="00075F42" w:rsidP="00047F3D">
            <w:pPr>
              <w:pStyle w:val="List"/>
              <w:tabs>
                <w:tab w:val="left" w:pos="360"/>
              </w:tabs>
              <w:ind w:left="0" w:right="288" w:firstLine="0"/>
              <w:jc w:val="center"/>
              <w:rPr>
                <w:rFonts w:ascii="Arial" w:hAnsi="Arial" w:cs="Arial"/>
                <w:b/>
                <w:bCs/>
                <w:sz w:val="16"/>
                <w:szCs w:val="16"/>
              </w:rPr>
            </w:pPr>
            <w:r w:rsidRPr="00A777BE">
              <w:rPr>
                <w:rFonts w:asciiTheme="minorHAnsi" w:hAnsiTheme="minorHAnsi"/>
                <w:b/>
                <w:bCs/>
                <w:sz w:val="16"/>
                <w:szCs w:val="16"/>
              </w:rPr>
              <w:t>{{Quantity}}</w:t>
            </w:r>
          </w:p>
        </w:tc>
        <w:tc>
          <w:tcPr>
            <w:tcW w:w="2430" w:type="dxa"/>
          </w:tcPr>
          <w:p w14:paraId="1ECEEE86" w14:textId="77777777" w:rsidR="00075F42" w:rsidRPr="00A777BE" w:rsidRDefault="00075F42" w:rsidP="00047F3D">
            <w:pPr>
              <w:pStyle w:val="List"/>
              <w:tabs>
                <w:tab w:val="left" w:pos="360"/>
              </w:tabs>
              <w:ind w:left="0" w:right="288" w:firstLine="0"/>
              <w:jc w:val="center"/>
              <w:rPr>
                <w:rFonts w:ascii="Arial" w:hAnsi="Arial" w:cs="Arial"/>
                <w:b/>
                <w:bCs/>
                <w:sz w:val="16"/>
                <w:szCs w:val="16"/>
              </w:rPr>
            </w:pPr>
            <w:r w:rsidRPr="00A777BE">
              <w:rPr>
                <w:rFonts w:asciiTheme="minorHAnsi" w:hAnsiTheme="minorHAnsi"/>
                <w:b/>
                <w:bCs/>
                <w:sz w:val="16"/>
                <w:szCs w:val="16"/>
              </w:rPr>
              <w:t>{{RecurringCharge}}</w:t>
            </w:r>
          </w:p>
        </w:tc>
        <w:tc>
          <w:tcPr>
            <w:tcW w:w="1800" w:type="dxa"/>
          </w:tcPr>
          <w:p w14:paraId="03A149B3" w14:textId="77777777" w:rsidR="00075F42" w:rsidRPr="00A777BE" w:rsidRDefault="00075F42" w:rsidP="00047F3D">
            <w:pPr>
              <w:pStyle w:val="List"/>
              <w:tabs>
                <w:tab w:val="left" w:pos="360"/>
              </w:tabs>
              <w:ind w:left="0" w:right="288" w:firstLine="0"/>
              <w:jc w:val="center"/>
              <w:rPr>
                <w:rFonts w:asciiTheme="minorHAnsi" w:hAnsiTheme="minorHAnsi"/>
                <w:b/>
                <w:bCs/>
                <w:sz w:val="16"/>
                <w:szCs w:val="16"/>
              </w:rPr>
            </w:pPr>
            <w:r w:rsidRPr="00A777BE">
              <w:rPr>
                <w:rFonts w:asciiTheme="minorHAnsi" w:hAnsiTheme="minorHAnsi"/>
                <w:b/>
                <w:bCs/>
                <w:sz w:val="16"/>
                <w:szCs w:val="16"/>
              </w:rPr>
              <w:t>{{OneTimeCharge}}</w:t>
            </w:r>
          </w:p>
          <w:p w14:paraId="5D950249" w14:textId="2367F371" w:rsidR="00075F42" w:rsidRPr="00592D1E" w:rsidRDefault="00075F42" w:rsidP="00047F3D">
            <w:pPr>
              <w:pStyle w:val="List"/>
              <w:tabs>
                <w:tab w:val="left" w:pos="360"/>
              </w:tabs>
              <w:ind w:left="0" w:right="288" w:firstLine="0"/>
              <w:jc w:val="center"/>
              <w:rPr>
                <w:rFonts w:ascii="Arial" w:hAnsi="Arial" w:cs="Arial"/>
                <w:bCs/>
                <w:sz w:val="16"/>
                <w:szCs w:val="16"/>
              </w:rPr>
            </w:pPr>
            <w:r w:rsidRPr="00541288">
              <w:rPr>
                <w:rFonts w:asciiTheme="minorHAnsi" w:hAnsiTheme="minorHAnsi"/>
                <w:sz w:val="10"/>
                <w:szCs w:val="10"/>
              </w:rPr>
              <w:t>{{</w:t>
            </w:r>
            <w:r>
              <w:rPr>
                <w:rFonts w:asciiTheme="minorHAnsi" w:hAnsiTheme="minorHAnsi"/>
                <w:sz w:val="10"/>
                <w:szCs w:val="10"/>
              </w:rPr>
              <w:t>/</w:t>
            </w:r>
            <w:r w:rsidRPr="00075F42">
              <w:rPr>
                <w:rFonts w:asciiTheme="minorHAnsi" w:hAnsiTheme="minorHAnsi"/>
                <w:sz w:val="10"/>
                <w:szCs w:val="10"/>
              </w:rPr>
              <w:t>Warranty</w:t>
            </w:r>
            <w:r w:rsidRPr="00541288">
              <w:rPr>
                <w:rFonts w:asciiTheme="minorHAnsi" w:hAnsiTheme="minorHAnsi"/>
                <w:sz w:val="10"/>
                <w:szCs w:val="10"/>
              </w:rPr>
              <w:t>}}</w:t>
            </w:r>
          </w:p>
        </w:tc>
      </w:tr>
    </w:tbl>
    <w:p w14:paraId="43D7E631" w14:textId="59537042" w:rsidR="0061091B" w:rsidRPr="005D0C18" w:rsidRDefault="00075F42" w:rsidP="007133E4">
      <w:pPr>
        <w:shd w:val="clear" w:color="auto" w:fill="FFFFFE"/>
        <w:rPr>
          <w:rFonts w:ascii="Consolas" w:hAnsi="Consolas"/>
          <w:sz w:val="2"/>
          <w:szCs w:val="2"/>
        </w:rPr>
      </w:pPr>
      <w:r w:rsidRPr="00704ECF">
        <w:rPr>
          <w:rFonts w:ascii="Consolas" w:hAnsi="Consolas"/>
          <w:sz w:val="2"/>
          <w:szCs w:val="2"/>
        </w:rPr>
        <w:t>{{/</w:t>
      </w:r>
      <w:r>
        <w:rPr>
          <w:rFonts w:ascii="Consolas" w:hAnsi="Consolas"/>
          <w:sz w:val="2"/>
          <w:szCs w:val="2"/>
        </w:rPr>
        <w:t>WA</w:t>
      </w:r>
      <w:r w:rsidRPr="00704ECF">
        <w:rPr>
          <w:rFonts w:ascii="Consolas" w:hAnsi="Consolas"/>
          <w:sz w:val="2"/>
          <w:szCs w:val="2"/>
        </w:rPr>
        <w:t>}}</w:t>
      </w:r>
    </w:p>
    <w:tbl>
      <w:tblPr>
        <w:tblStyle w:val="TableGrid"/>
        <w:tblW w:w="10910"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058"/>
        <w:gridCol w:w="1620"/>
        <w:gridCol w:w="2274"/>
        <w:gridCol w:w="1958"/>
      </w:tblGrid>
      <w:tr w:rsidR="00D93F8A" w:rsidRPr="00530585" w14:paraId="5A0AAA9B" w14:textId="77777777" w:rsidTr="006E1AFD">
        <w:tc>
          <w:tcPr>
            <w:tcW w:w="5058" w:type="dxa"/>
          </w:tcPr>
          <w:p w14:paraId="6C31CC30" w14:textId="77777777" w:rsidR="00BC65EB" w:rsidRPr="00BC731E" w:rsidRDefault="00BC65EB" w:rsidP="00BC731E">
            <w:pPr>
              <w:pStyle w:val="List"/>
              <w:tabs>
                <w:tab w:val="left" w:pos="360"/>
              </w:tabs>
              <w:ind w:left="0" w:right="288" w:firstLine="0"/>
              <w:rPr>
                <w:rFonts w:asciiTheme="minorHAnsi" w:hAnsiTheme="minorHAnsi" w:cs="Arial"/>
                <w:b/>
                <w:bCs/>
                <w:color w:val="C45911" w:themeColor="accent2" w:themeShade="BF"/>
              </w:rPr>
            </w:pPr>
            <w:r w:rsidRPr="00BC731E">
              <w:rPr>
                <w:rFonts w:asciiTheme="minorHAnsi" w:hAnsiTheme="minorHAnsi" w:cs="Arial"/>
                <w:b/>
                <w:bCs/>
                <w:color w:val="C45911" w:themeColor="accent2" w:themeShade="BF"/>
              </w:rPr>
              <w:t>Total:</w:t>
            </w:r>
          </w:p>
        </w:tc>
        <w:tc>
          <w:tcPr>
            <w:tcW w:w="1620" w:type="dxa"/>
            <w:vAlign w:val="center"/>
          </w:tcPr>
          <w:p w14:paraId="4D733896" w14:textId="77777777" w:rsidR="00BC65EB" w:rsidRPr="00320D80" w:rsidRDefault="00BC65EB" w:rsidP="002D415B">
            <w:pPr>
              <w:pStyle w:val="List"/>
              <w:tabs>
                <w:tab w:val="left" w:pos="360"/>
              </w:tabs>
              <w:ind w:left="0" w:right="288" w:firstLine="0"/>
              <w:jc w:val="both"/>
              <w:rPr>
                <w:rFonts w:asciiTheme="minorHAnsi" w:hAnsiTheme="minorHAnsi" w:cs="Arial"/>
                <w:bCs/>
                <w:color w:val="C45911" w:themeColor="accent2" w:themeShade="BF"/>
                <w:sz w:val="22"/>
                <w:szCs w:val="22"/>
              </w:rPr>
            </w:pPr>
          </w:p>
        </w:tc>
        <w:tc>
          <w:tcPr>
            <w:tcW w:w="2274" w:type="dxa"/>
          </w:tcPr>
          <w:p w14:paraId="584EA2BD" w14:textId="3C5663A2" w:rsidR="00BC65EB" w:rsidRPr="00320D80" w:rsidRDefault="0002137A" w:rsidP="0002137A">
            <w:pPr>
              <w:pStyle w:val="List"/>
              <w:tabs>
                <w:tab w:val="left" w:pos="360"/>
              </w:tabs>
              <w:ind w:left="0" w:right="288" w:firstLine="0"/>
              <w:jc w:val="center"/>
              <w:rPr>
                <w:rFonts w:asciiTheme="minorHAnsi" w:hAnsiTheme="minorHAnsi" w:cs="Arial"/>
                <w:b/>
                <w:bCs/>
                <w:color w:val="C45911" w:themeColor="accent2" w:themeShade="BF"/>
                <w:sz w:val="22"/>
                <w:szCs w:val="22"/>
              </w:rPr>
            </w:pPr>
            <w:r>
              <w:rPr>
                <w:rFonts w:asciiTheme="minorHAnsi" w:hAnsiTheme="minorHAnsi" w:cs="Arial"/>
                <w:b/>
                <w:bCs/>
                <w:color w:val="C45911" w:themeColor="accent2" w:themeShade="BF"/>
                <w:sz w:val="22"/>
                <w:szCs w:val="22"/>
              </w:rPr>
              <w:t xml:space="preserve">  </w:t>
            </w:r>
            <w:r w:rsidR="00BC65EB" w:rsidRPr="00BC731E">
              <w:rPr>
                <w:rFonts w:asciiTheme="minorHAnsi" w:hAnsiTheme="minorHAnsi" w:cs="Arial"/>
                <w:b/>
                <w:bCs/>
                <w:color w:val="C45911" w:themeColor="accent2" w:themeShade="BF"/>
                <w:sz w:val="19"/>
                <w:szCs w:val="19"/>
              </w:rPr>
              <w:t>{{RecurringTotal}}</w:t>
            </w:r>
          </w:p>
        </w:tc>
        <w:tc>
          <w:tcPr>
            <w:tcW w:w="1958" w:type="dxa"/>
            <w:vAlign w:val="center"/>
          </w:tcPr>
          <w:p w14:paraId="5BC61B1A" w14:textId="7F2C0903" w:rsidR="00BC65EB" w:rsidRPr="00BC731E" w:rsidRDefault="00BC65EB" w:rsidP="00D93F8A">
            <w:pPr>
              <w:pStyle w:val="List"/>
              <w:tabs>
                <w:tab w:val="left" w:pos="360"/>
              </w:tabs>
              <w:ind w:left="0" w:right="288" w:firstLine="0"/>
              <w:jc w:val="center"/>
              <w:rPr>
                <w:rFonts w:asciiTheme="minorHAnsi" w:hAnsiTheme="minorHAnsi" w:cs="Arial"/>
                <w:b/>
                <w:bCs/>
                <w:color w:val="C45911" w:themeColor="accent2" w:themeShade="BF"/>
                <w:sz w:val="19"/>
                <w:szCs w:val="19"/>
              </w:rPr>
            </w:pPr>
            <w:r w:rsidRPr="00BC731E">
              <w:rPr>
                <w:rFonts w:asciiTheme="minorHAnsi" w:hAnsiTheme="minorHAnsi" w:cs="Arial"/>
                <w:b/>
                <w:bCs/>
                <w:color w:val="C45911" w:themeColor="accent2" w:themeShade="BF"/>
                <w:sz w:val="19"/>
                <w:szCs w:val="19"/>
              </w:rPr>
              <w:t>{{OneTimeTotal}}</w:t>
            </w:r>
          </w:p>
        </w:tc>
      </w:tr>
    </w:tbl>
    <w:p w14:paraId="3DFFC1E0" w14:textId="77777777" w:rsidR="00555CE3" w:rsidRDefault="00555CE3" w:rsidP="00242184">
      <w:pPr>
        <w:shd w:val="clear" w:color="auto" w:fill="FFFFFE"/>
        <w:rPr>
          <w:rFonts w:ascii="Calibri" w:hAnsi="Calibri" w:cs="Arial"/>
          <w:b/>
          <w:bCs/>
          <w:caps/>
          <w:sz w:val="2"/>
          <w:szCs w:val="2"/>
          <w:u w:val="single"/>
        </w:rPr>
      </w:pPr>
    </w:p>
    <w:p w14:paraId="11E2F82E" w14:textId="2846C4FC" w:rsidR="00242184" w:rsidRPr="00242184" w:rsidRDefault="00242184" w:rsidP="00242184">
      <w:pPr>
        <w:shd w:val="clear" w:color="auto" w:fill="FFFFFE"/>
        <w:rPr>
          <w:rFonts w:ascii="Calibri" w:hAnsi="Calibri" w:cs="Arial"/>
          <w:b/>
          <w:bCs/>
          <w:caps/>
          <w:sz w:val="2"/>
          <w:szCs w:val="2"/>
          <w:u w:val="single"/>
        </w:rPr>
      </w:pPr>
      <w:r w:rsidRPr="00242184">
        <w:rPr>
          <w:rFonts w:ascii="Calibri" w:hAnsi="Calibri" w:cs="Arial"/>
          <w:b/>
          <w:bCs/>
          <w:caps/>
          <w:sz w:val="2"/>
          <w:szCs w:val="2"/>
          <w:u w:val="single"/>
        </w:rPr>
        <w:t>.</w:t>
      </w:r>
    </w:p>
    <w:p w14:paraId="116E2B81" w14:textId="095B629E" w:rsidR="00C6204D" w:rsidRPr="00C6204D" w:rsidRDefault="00C6204D" w:rsidP="00026F0A">
      <w:pPr>
        <w:shd w:val="clear" w:color="auto" w:fill="FFFFFE"/>
        <w:spacing w:line="285" w:lineRule="atLeast"/>
        <w:rPr>
          <w:rFonts w:ascii="Calibri" w:hAnsi="Calibri" w:cs="Arial"/>
          <w:b/>
          <w:bCs/>
          <w:caps/>
          <w:sz w:val="15"/>
          <w:szCs w:val="15"/>
          <w:u w:val="single"/>
        </w:rPr>
      </w:pPr>
      <w:r w:rsidRPr="00C6204D">
        <w:rPr>
          <w:rFonts w:ascii="Calibri" w:hAnsi="Calibri" w:cs="Arial"/>
          <w:b/>
          <w:bCs/>
          <w:caps/>
          <w:sz w:val="15"/>
          <w:szCs w:val="15"/>
          <w:u w:val="single"/>
        </w:rPr>
        <w:t>Service Description</w:t>
      </w:r>
    </w:p>
    <w:p w14:paraId="2E4C8462" w14:textId="5C40B079" w:rsidR="00495B30" w:rsidRPr="002E77E3" w:rsidRDefault="00026F0A" w:rsidP="00026F0A">
      <w:pPr>
        <w:shd w:val="clear" w:color="auto" w:fill="FFFFFE"/>
        <w:spacing w:line="285" w:lineRule="atLeast"/>
        <w:rPr>
          <w:rFonts w:ascii="Consolas" w:hAnsi="Consolas"/>
          <w:color w:val="A31515"/>
          <w:sz w:val="21"/>
          <w:szCs w:val="21"/>
        </w:rPr>
      </w:pPr>
      <w:r w:rsidRPr="002E77E3">
        <w:rPr>
          <w:rFonts w:ascii="Consolas" w:hAnsi="Consolas"/>
          <w:color w:val="A31515"/>
          <w:sz w:val="21"/>
          <w:szCs w:val="21"/>
        </w:rPr>
        <w:t>{{#</w:t>
      </w:r>
      <w:r w:rsidRPr="001F3A0F">
        <w:rPr>
          <w:rFonts w:ascii="Consolas" w:hAnsi="Consolas"/>
          <w:color w:val="A31515"/>
          <w:sz w:val="21"/>
          <w:szCs w:val="21"/>
        </w:rPr>
        <w:t>ProductName_isUCaas</w:t>
      </w:r>
      <w:r w:rsidRPr="002E77E3">
        <w:rPr>
          <w:rFonts w:ascii="Consolas" w:hAnsi="Consolas"/>
          <w:color w:val="A31515"/>
          <w:sz w:val="21"/>
          <w:szCs w:val="21"/>
        </w:rPr>
        <w:t>}}</w:t>
      </w:r>
    </w:p>
    <w:p w14:paraId="7AD4369B" w14:textId="23E8241A" w:rsidR="00C90B0E" w:rsidRPr="00DF28BE" w:rsidRDefault="00C90B0E" w:rsidP="00C90B0E">
      <w:pPr>
        <w:pStyle w:val="BodyText"/>
        <w:tabs>
          <w:tab w:val="left" w:pos="2880"/>
          <w:tab w:val="left" w:pos="10800"/>
          <w:tab w:val="left" w:pos="11250"/>
        </w:tabs>
        <w:spacing w:after="0"/>
        <w:ind w:right="-180"/>
        <w:rPr>
          <w:rFonts w:ascii="Calibri" w:hAnsi="Calibri" w:cs="Arial"/>
          <w:b/>
          <w:bCs/>
          <w:sz w:val="15"/>
          <w:szCs w:val="15"/>
        </w:rPr>
      </w:pPr>
      <w:r w:rsidRPr="00A604C7">
        <w:rPr>
          <w:rFonts w:ascii="Calibri" w:hAnsi="Calibri" w:cs="Arial"/>
          <w:b/>
          <w:bCs/>
          <w:sz w:val="15"/>
          <w:szCs w:val="15"/>
        </w:rPr>
        <w:t>1</w:t>
      </w:r>
      <w:r w:rsidR="0061091B">
        <w:rPr>
          <w:rFonts w:ascii="Calibri" w:hAnsi="Calibri" w:cs="Arial"/>
          <w:b/>
          <w:bCs/>
          <w:caps/>
          <w:sz w:val="15"/>
          <w:szCs w:val="15"/>
        </w:rPr>
        <w:t>.</w:t>
      </w:r>
      <w:r w:rsidR="00CB6014">
        <w:rPr>
          <w:rFonts w:ascii="Calibri" w:hAnsi="Calibri" w:cs="Arial"/>
          <w:b/>
          <w:bCs/>
          <w:caps/>
          <w:sz w:val="15"/>
          <w:szCs w:val="15"/>
        </w:rPr>
        <w:t xml:space="preserve"> a.</w:t>
      </w:r>
      <w:r w:rsidRPr="001E2EA6">
        <w:rPr>
          <w:rFonts w:ascii="Calibri" w:hAnsi="Calibri" w:cs="Arial"/>
          <w:b/>
          <w:bCs/>
          <w:caps/>
          <w:sz w:val="15"/>
          <w:szCs w:val="15"/>
        </w:rPr>
        <w:t xml:space="preserve"> </w:t>
      </w:r>
      <w:r w:rsidRPr="00663BD9">
        <w:rPr>
          <w:rFonts w:ascii="Calibri" w:hAnsi="Calibri" w:cs="Arial"/>
          <w:b/>
          <w:bCs/>
          <w:caps/>
          <w:sz w:val="15"/>
          <w:szCs w:val="15"/>
          <w:u w:val="single"/>
        </w:rPr>
        <w:t xml:space="preserve">UNified Communications by frontier </w:t>
      </w:r>
      <w:r w:rsidRPr="001E2EA6">
        <w:rPr>
          <w:rFonts w:ascii="Calibri" w:hAnsi="Calibri" w:cs="Arial"/>
          <w:b/>
          <w:bCs/>
          <w:caps/>
          <w:sz w:val="15"/>
          <w:szCs w:val="15"/>
          <w:u w:val="single"/>
        </w:rPr>
        <w:t>Service</w:t>
      </w:r>
      <w:r>
        <w:rPr>
          <w:rFonts w:ascii="Calibri" w:hAnsi="Calibri" w:cs="Arial"/>
          <w:b/>
          <w:bCs/>
          <w:caps/>
          <w:sz w:val="15"/>
          <w:szCs w:val="15"/>
          <w:u w:val="single"/>
        </w:rPr>
        <w:t xml:space="preserve"> (UCaaS)</w:t>
      </w:r>
      <w:r w:rsidRPr="001E2EA6">
        <w:rPr>
          <w:rFonts w:ascii="Calibri" w:hAnsi="Calibri" w:cs="Arial"/>
          <w:b/>
          <w:bCs/>
          <w:caps/>
          <w:sz w:val="15"/>
          <w:szCs w:val="15"/>
        </w:rPr>
        <w:t>.</w:t>
      </w:r>
    </w:p>
    <w:p w14:paraId="543C0EA2" w14:textId="77777777" w:rsidR="00CB6014" w:rsidRPr="0044154E" w:rsidRDefault="00CB6014" w:rsidP="008E25DE">
      <w:pPr>
        <w:numPr>
          <w:ilvl w:val="0"/>
          <w:numId w:val="1"/>
        </w:numPr>
        <w:spacing w:after="60"/>
        <w:ind w:left="0" w:firstLine="360"/>
        <w:jc w:val="both"/>
        <w:rPr>
          <w:rFonts w:ascii="Calibri" w:hAnsi="Calibri" w:cs="Arial"/>
          <w:sz w:val="16"/>
          <w:szCs w:val="16"/>
        </w:rPr>
      </w:pPr>
      <w:r w:rsidRPr="0044154E">
        <w:rPr>
          <w:rFonts w:ascii="Calibri" w:hAnsi="Calibri" w:cs="Arial"/>
          <w:b/>
          <w:sz w:val="16"/>
          <w:szCs w:val="16"/>
          <w:u w:val="single"/>
        </w:rPr>
        <w:t>General Description</w:t>
      </w:r>
      <w:r w:rsidRPr="0044154E">
        <w:rPr>
          <w:rFonts w:ascii="Calibri" w:hAnsi="Calibri" w:cs="Arial"/>
          <w:bCs/>
          <w:sz w:val="16"/>
          <w:szCs w:val="16"/>
        </w:rPr>
        <w:t>:</w:t>
      </w:r>
      <w:r w:rsidRPr="0044154E">
        <w:rPr>
          <w:rFonts w:ascii="Calibri" w:hAnsi="Calibri" w:cs="Arial"/>
          <w:sz w:val="16"/>
          <w:szCs w:val="16"/>
        </w:rPr>
        <w:t xml:space="preserve"> Unified Communications by Frontier (UCaaS) Service is a business voice communications service using Internet Protocol (</w:t>
      </w:r>
      <w:r w:rsidRPr="0044154E">
        <w:rPr>
          <w:rFonts w:ascii="Calibri" w:hAnsi="Calibri" w:cs="Arial"/>
          <w:b/>
          <w:bCs/>
          <w:sz w:val="16"/>
          <w:szCs w:val="16"/>
        </w:rPr>
        <w:t>“IP”</w:t>
      </w:r>
      <w:r w:rsidRPr="0044154E">
        <w:rPr>
          <w:rFonts w:ascii="Calibri" w:hAnsi="Calibri" w:cs="Arial"/>
          <w:sz w:val="16"/>
          <w:szCs w:val="16"/>
        </w:rPr>
        <w:t>) technology. It provides voice communications between a station on the Customer’s Local Area Network (</w:t>
      </w:r>
      <w:r w:rsidRPr="0044154E">
        <w:rPr>
          <w:rFonts w:ascii="Calibri" w:hAnsi="Calibri" w:cs="Arial"/>
          <w:b/>
          <w:bCs/>
          <w:sz w:val="16"/>
          <w:szCs w:val="16"/>
        </w:rPr>
        <w:t>“LAN”</w:t>
      </w:r>
      <w:r w:rsidRPr="0044154E">
        <w:rPr>
          <w:rFonts w:ascii="Calibri" w:hAnsi="Calibri" w:cs="Arial"/>
          <w:sz w:val="16"/>
          <w:szCs w:val="16"/>
        </w:rPr>
        <w:t>) and (a) for Services provisioned over a third party network, a station on the Public Switched Telephone Network (</w:t>
      </w:r>
      <w:r w:rsidRPr="0044154E">
        <w:rPr>
          <w:rFonts w:ascii="Calibri" w:hAnsi="Calibri" w:cs="Arial"/>
          <w:b/>
          <w:bCs/>
          <w:sz w:val="16"/>
          <w:szCs w:val="16"/>
        </w:rPr>
        <w:t>“PSTN”</w:t>
      </w:r>
      <w:r w:rsidRPr="0044154E">
        <w:rPr>
          <w:rFonts w:ascii="Calibri" w:hAnsi="Calibri" w:cs="Arial"/>
          <w:sz w:val="16"/>
          <w:szCs w:val="16"/>
        </w:rPr>
        <w:t>); (b) for Services provisioned over Frontier’s network, a station on Frontier’s converged Services network, in each case using IP technology.  UCaaS Service provides basic IP voice communications standard features such as completing calls to the PSTN, abbreviated dialing and basic calling features/call management services; and access to 9-1-1 Emergency Service, subject to the limitations and terms described herein.</w:t>
      </w:r>
    </w:p>
    <w:p w14:paraId="1F0A3FFC" w14:textId="77777777" w:rsidR="00CB6014" w:rsidRPr="0044154E" w:rsidRDefault="00CB6014" w:rsidP="008E25DE">
      <w:pPr>
        <w:numPr>
          <w:ilvl w:val="0"/>
          <w:numId w:val="1"/>
        </w:numPr>
        <w:tabs>
          <w:tab w:val="left" w:pos="360"/>
          <w:tab w:val="left" w:pos="720"/>
          <w:tab w:val="left" w:pos="3600"/>
        </w:tabs>
        <w:spacing w:after="60"/>
        <w:ind w:left="0" w:firstLine="360"/>
        <w:jc w:val="both"/>
        <w:rPr>
          <w:rFonts w:ascii="Calibri" w:hAnsi="Calibri" w:cs="Arial"/>
          <w:b/>
          <w:bCs/>
          <w:sz w:val="16"/>
          <w:szCs w:val="16"/>
        </w:rPr>
      </w:pPr>
      <w:r w:rsidRPr="0044154E">
        <w:rPr>
          <w:rFonts w:ascii="Calibri" w:hAnsi="Calibri" w:cs="Arial"/>
          <w:b/>
          <w:bCs/>
          <w:sz w:val="16"/>
          <w:szCs w:val="16"/>
          <w:u w:val="single"/>
        </w:rPr>
        <w:t>Availability, Limitations, and Exclusions</w:t>
      </w:r>
      <w:r w:rsidRPr="0044154E">
        <w:rPr>
          <w:rFonts w:ascii="Calibri" w:hAnsi="Calibri" w:cs="Arial"/>
          <w:b/>
          <w:bCs/>
          <w:sz w:val="16"/>
          <w:szCs w:val="16"/>
        </w:rPr>
        <w:t xml:space="preserve">. </w:t>
      </w:r>
    </w:p>
    <w:p w14:paraId="3360EFB6" w14:textId="7214C035" w:rsidR="00047F3D" w:rsidRPr="0044154E" w:rsidRDefault="00CB6014" w:rsidP="008E25DE">
      <w:pPr>
        <w:pStyle w:val="Heading1"/>
        <w:numPr>
          <w:ilvl w:val="0"/>
          <w:numId w:val="15"/>
        </w:numPr>
        <w:tabs>
          <w:tab w:val="left" w:pos="360"/>
          <w:tab w:val="left" w:pos="1080"/>
        </w:tabs>
        <w:spacing w:before="0"/>
        <w:rPr>
          <w:rFonts w:ascii="Calibri" w:hAnsi="Calibri"/>
          <w:sz w:val="16"/>
          <w:szCs w:val="16"/>
        </w:rPr>
      </w:pPr>
      <w:r w:rsidRPr="0044154E">
        <w:rPr>
          <w:rFonts w:ascii="Calibri" w:hAnsi="Calibri"/>
          <w:b w:val="0"/>
          <w:bCs w:val="0"/>
          <w:sz w:val="16"/>
          <w:szCs w:val="16"/>
          <w:u w:val="single"/>
        </w:rPr>
        <w:lastRenderedPageBreak/>
        <w:t>Service Availability</w:t>
      </w:r>
      <w:r w:rsidRPr="0044154E">
        <w:rPr>
          <w:rFonts w:ascii="Calibri" w:hAnsi="Calibri"/>
          <w:b w:val="0"/>
          <w:bCs w:val="0"/>
          <w:sz w:val="16"/>
          <w:szCs w:val="16"/>
        </w:rPr>
        <w:t>: Customer’s eligibility to receive IP Service, Customer’s Local Area Network (</w:t>
      </w:r>
      <w:r w:rsidRPr="0044154E">
        <w:rPr>
          <w:rFonts w:ascii="Calibri" w:hAnsi="Calibri"/>
          <w:sz w:val="16"/>
          <w:szCs w:val="16"/>
        </w:rPr>
        <w:t>“LAN”</w:t>
      </w:r>
      <w:r w:rsidRPr="0044154E">
        <w:rPr>
          <w:rFonts w:ascii="Calibri" w:hAnsi="Calibri"/>
          <w:b w:val="0"/>
          <w:bCs w:val="0"/>
          <w:sz w:val="16"/>
          <w:szCs w:val="16"/>
        </w:rPr>
        <w:t>) environment must be at least 10Mb/100Mb/1000Mb</w:t>
      </w:r>
      <w:r w:rsidR="004D5BA0" w:rsidRPr="0044154E">
        <w:rPr>
          <w:rFonts w:ascii="Calibri" w:hAnsi="Calibri"/>
          <w:b w:val="0"/>
          <w:bCs w:val="0"/>
          <w:sz w:val="16"/>
          <w:szCs w:val="16"/>
        </w:rPr>
        <w:t xml:space="preserve"> </w:t>
      </w:r>
      <w:r w:rsidRPr="0044154E">
        <w:rPr>
          <w:rFonts w:ascii="Calibri" w:hAnsi="Calibri"/>
          <w:b w:val="0"/>
          <w:bCs w:val="0"/>
          <w:sz w:val="16"/>
          <w:szCs w:val="16"/>
        </w:rPr>
        <w:t>Ethernet; LAN ports used for voice must be set to full-duplex; Customer’s LAN must have adequate bandwidth and ports to support the minimum amount of</w:t>
      </w:r>
      <w:r w:rsidR="00066914" w:rsidRPr="0044154E">
        <w:rPr>
          <w:rFonts w:ascii="Calibri" w:hAnsi="Calibri"/>
          <w:b w:val="0"/>
          <w:bCs w:val="0"/>
          <w:sz w:val="16"/>
          <w:szCs w:val="16"/>
        </w:rPr>
        <w:t xml:space="preserve"> </w:t>
      </w:r>
      <w:r w:rsidRPr="0044154E">
        <w:rPr>
          <w:rFonts w:ascii="Calibri" w:hAnsi="Calibri"/>
          <w:b w:val="0"/>
          <w:bCs w:val="0"/>
          <w:sz w:val="16"/>
          <w:szCs w:val="16"/>
        </w:rPr>
        <w:t>concurrent voice and data traffic ordered by Customer.</w:t>
      </w:r>
    </w:p>
    <w:p w14:paraId="674565EF" w14:textId="1BE3239A" w:rsidR="00CB6014" w:rsidRPr="0044154E" w:rsidRDefault="00047F3D" w:rsidP="008E25DE">
      <w:pPr>
        <w:pStyle w:val="Heading1"/>
        <w:numPr>
          <w:ilvl w:val="0"/>
          <w:numId w:val="15"/>
        </w:numPr>
        <w:tabs>
          <w:tab w:val="left" w:pos="360"/>
          <w:tab w:val="left" w:pos="1080"/>
        </w:tabs>
        <w:spacing w:before="0"/>
        <w:rPr>
          <w:rFonts w:ascii="Calibri" w:hAnsi="Calibri"/>
          <w:b w:val="0"/>
          <w:bCs w:val="0"/>
          <w:sz w:val="16"/>
          <w:szCs w:val="16"/>
        </w:rPr>
      </w:pPr>
      <w:r w:rsidRPr="0044154E">
        <w:rPr>
          <w:rFonts w:ascii="Calibri" w:hAnsi="Calibri"/>
          <w:b w:val="0"/>
          <w:bCs w:val="0"/>
          <w:sz w:val="16"/>
          <w:szCs w:val="16"/>
          <w:u w:val="single"/>
        </w:rPr>
        <w:t>Limitations</w:t>
      </w:r>
      <w:r w:rsidRPr="0044154E">
        <w:rPr>
          <w:rFonts w:ascii="Calibri" w:hAnsi="Calibri"/>
          <w:b w:val="0"/>
          <w:bCs w:val="0"/>
          <w:sz w:val="16"/>
          <w:szCs w:val="16"/>
          <w:u w:val="single"/>
        </w:rPr>
        <w:softHyphen/>
        <w:t>:</w:t>
      </w:r>
      <w:r w:rsidRPr="0044154E">
        <w:rPr>
          <w:rFonts w:ascii="Calibri" w:hAnsi="Calibri"/>
          <w:b w:val="0"/>
          <w:bCs w:val="0"/>
          <w:sz w:val="16"/>
          <w:szCs w:val="16"/>
        </w:rPr>
        <w:t xml:space="preserve"> Customer understands that use of the Services is restricted in the following manner: (a) at any given time, Customer may only place as many concurrent calls as it has purchased simultaneous calling capacity; (b) Customer’s modification of Frontier installed design and/or configuration is at Customer’s risk; (c) Customer may not utilize auto-dialers or any similar type of device in connection with UCaaS Frontier Service; (d) Customer may not utilize  UCaaS Service in any call center environment or in connection with any similar such application; and (e) Customer may not use UCaaS Service for telemarketing, fax broadcasting, fax blasting, or continuous or extensive call forwarding. CUSTOMER EXPRESSLY ACKNOWLEDGES THAT ANY VIOLATION OF THE FOREGOING RESTRICTIONS ON ITS USE OF THE SERVICE WILL IMMEDIATELY VOID AND INVALIDATE FRONTIER’S OBLIGATIONS AND PROVISION OF SERVICE UNDER THIS AGREEMENT AND WILL RESULT IN THE IMMEDIATE TERMINATION OF THE SERVICE BY FRONTIER.</w:t>
      </w:r>
    </w:p>
    <w:p w14:paraId="64F46E33" w14:textId="21053AEC" w:rsidR="00CB6014" w:rsidRPr="0044154E" w:rsidRDefault="00CB6014" w:rsidP="008E25DE">
      <w:pPr>
        <w:pStyle w:val="ListParagraph"/>
        <w:numPr>
          <w:ilvl w:val="0"/>
          <w:numId w:val="15"/>
        </w:numPr>
        <w:tabs>
          <w:tab w:val="left" w:pos="360"/>
          <w:tab w:val="left" w:pos="1080"/>
          <w:tab w:val="left" w:pos="3600"/>
        </w:tabs>
        <w:spacing w:after="60"/>
        <w:rPr>
          <w:rFonts w:ascii="Calibri" w:hAnsi="Calibri" w:cs="Arial"/>
          <w:kern w:val="28"/>
          <w:sz w:val="16"/>
          <w:szCs w:val="16"/>
        </w:rPr>
      </w:pPr>
      <w:r w:rsidRPr="0044154E">
        <w:rPr>
          <w:rFonts w:ascii="Calibri" w:hAnsi="Calibri" w:cs="Calibri"/>
          <w:sz w:val="16"/>
          <w:szCs w:val="16"/>
          <w:u w:val="single"/>
        </w:rPr>
        <w:t>Exclusions</w:t>
      </w:r>
      <w:r w:rsidRPr="0044154E">
        <w:rPr>
          <w:rFonts w:ascii="Calibri" w:hAnsi="Calibri" w:cs="Calibri"/>
          <w:sz w:val="16"/>
          <w:szCs w:val="16"/>
        </w:rPr>
        <w:t xml:space="preserve">. </w:t>
      </w:r>
      <w:r w:rsidRPr="0044154E">
        <w:rPr>
          <w:rFonts w:ascii="Calibri" w:hAnsi="Calibri" w:cs="Arial"/>
          <w:kern w:val="28"/>
          <w:sz w:val="16"/>
          <w:szCs w:val="16"/>
        </w:rPr>
        <w:t>The Service does not include reliability, redundancy, disaster recovery or business continuity features, functions, capabilities or services. The Service is</w:t>
      </w:r>
      <w:r w:rsidR="002D5F56" w:rsidRPr="0044154E">
        <w:rPr>
          <w:rFonts w:ascii="Calibri" w:hAnsi="Calibri" w:cs="Arial"/>
          <w:kern w:val="28"/>
          <w:sz w:val="16"/>
          <w:szCs w:val="16"/>
        </w:rPr>
        <w:t xml:space="preserve"> </w:t>
      </w:r>
      <w:r w:rsidRPr="0044154E">
        <w:rPr>
          <w:rFonts w:ascii="Calibri" w:hAnsi="Calibri" w:cs="Arial"/>
          <w:kern w:val="28"/>
          <w:sz w:val="16"/>
          <w:szCs w:val="16"/>
        </w:rPr>
        <w:t>provided over broadband networks, as a reasonable best efforts service without warranty, guarantees or service level commitments. Customer will not be</w:t>
      </w:r>
      <w:r w:rsidR="00066914" w:rsidRPr="0044154E">
        <w:rPr>
          <w:rFonts w:ascii="Calibri" w:hAnsi="Calibri" w:cs="Arial"/>
          <w:kern w:val="28"/>
          <w:sz w:val="16"/>
          <w:szCs w:val="16"/>
        </w:rPr>
        <w:t xml:space="preserve"> </w:t>
      </w:r>
      <w:r w:rsidRPr="0044154E">
        <w:rPr>
          <w:rFonts w:ascii="Calibri" w:hAnsi="Calibri" w:cs="Arial"/>
          <w:kern w:val="28"/>
          <w:sz w:val="16"/>
          <w:szCs w:val="16"/>
        </w:rPr>
        <w:t>able to</w:t>
      </w:r>
      <w:r w:rsidR="002D5F56" w:rsidRPr="0044154E">
        <w:rPr>
          <w:rFonts w:ascii="Calibri" w:hAnsi="Calibri" w:cs="Arial"/>
          <w:kern w:val="28"/>
          <w:sz w:val="16"/>
          <w:szCs w:val="16"/>
        </w:rPr>
        <w:t xml:space="preserve"> </w:t>
      </w:r>
      <w:r w:rsidRPr="0044154E">
        <w:rPr>
          <w:rFonts w:ascii="Calibri" w:hAnsi="Calibri" w:cs="Arial"/>
          <w:kern w:val="28"/>
          <w:sz w:val="16"/>
          <w:szCs w:val="16"/>
        </w:rPr>
        <w:t>make or receive calls with the Service if the Frontier network or DSL service is down or impaired or if any third party network or service used in</w:t>
      </w:r>
      <w:r w:rsidR="00066914" w:rsidRPr="0044154E">
        <w:rPr>
          <w:rFonts w:ascii="Calibri" w:hAnsi="Calibri" w:cs="Arial"/>
          <w:kern w:val="28"/>
          <w:sz w:val="16"/>
          <w:szCs w:val="16"/>
        </w:rPr>
        <w:t xml:space="preserve"> </w:t>
      </w:r>
      <w:r w:rsidRPr="0044154E">
        <w:rPr>
          <w:rFonts w:ascii="Calibri" w:hAnsi="Calibri" w:cs="Arial"/>
          <w:kern w:val="28"/>
          <w:sz w:val="16"/>
          <w:szCs w:val="16"/>
        </w:rPr>
        <w:t>conjunction with the</w:t>
      </w:r>
      <w:r w:rsidR="002D5F56" w:rsidRPr="0044154E">
        <w:rPr>
          <w:rFonts w:ascii="Calibri" w:hAnsi="Calibri" w:cs="Arial"/>
          <w:kern w:val="28"/>
          <w:sz w:val="16"/>
          <w:szCs w:val="16"/>
        </w:rPr>
        <w:t xml:space="preserve"> </w:t>
      </w:r>
      <w:r w:rsidRPr="0044154E">
        <w:rPr>
          <w:rFonts w:ascii="Calibri" w:hAnsi="Calibri" w:cs="Arial"/>
          <w:kern w:val="28"/>
          <w:sz w:val="16"/>
          <w:szCs w:val="16"/>
        </w:rPr>
        <w:t>Service is down or impaired. Service may also be adversely impacted by congestion on the Customer’s LAN, Frontier’s network or DSL</w:t>
      </w:r>
      <w:r w:rsidR="00066914" w:rsidRPr="0044154E">
        <w:rPr>
          <w:rFonts w:ascii="Calibri" w:hAnsi="Calibri" w:cs="Arial"/>
          <w:kern w:val="28"/>
          <w:sz w:val="16"/>
          <w:szCs w:val="16"/>
        </w:rPr>
        <w:t xml:space="preserve"> </w:t>
      </w:r>
      <w:r w:rsidRPr="0044154E">
        <w:rPr>
          <w:rFonts w:ascii="Calibri" w:hAnsi="Calibri" w:cs="Arial"/>
          <w:kern w:val="28"/>
          <w:sz w:val="16"/>
          <w:szCs w:val="16"/>
        </w:rPr>
        <w:t>service and/or third party</w:t>
      </w:r>
      <w:r w:rsidR="002D5F56" w:rsidRPr="0044154E">
        <w:rPr>
          <w:rFonts w:ascii="Calibri" w:hAnsi="Calibri" w:cs="Arial"/>
          <w:kern w:val="28"/>
          <w:sz w:val="16"/>
          <w:szCs w:val="16"/>
        </w:rPr>
        <w:t xml:space="preserve"> </w:t>
      </w:r>
      <w:r w:rsidRPr="0044154E">
        <w:rPr>
          <w:rFonts w:ascii="Calibri" w:hAnsi="Calibri" w:cs="Arial"/>
          <w:kern w:val="28"/>
          <w:sz w:val="16"/>
          <w:szCs w:val="16"/>
        </w:rPr>
        <w:t xml:space="preserve">network or service. </w:t>
      </w:r>
    </w:p>
    <w:p w14:paraId="0CAE6805" w14:textId="77777777" w:rsidR="009F34ED" w:rsidRPr="0044154E" w:rsidRDefault="00CB6014" w:rsidP="008E25DE">
      <w:pPr>
        <w:numPr>
          <w:ilvl w:val="0"/>
          <w:numId w:val="5"/>
        </w:numPr>
        <w:rPr>
          <w:rFonts w:ascii="Calibri" w:hAnsi="Calibri" w:cs="Calibri"/>
          <w:sz w:val="16"/>
          <w:szCs w:val="16"/>
        </w:rPr>
      </w:pPr>
      <w:bookmarkStart w:id="0" w:name="_Hlk37859270"/>
      <w:r w:rsidRPr="0044154E">
        <w:rPr>
          <w:rFonts w:ascii="Calibri" w:hAnsi="Calibri" w:cs="Calibri"/>
          <w:b/>
          <w:bCs/>
          <w:sz w:val="16"/>
          <w:szCs w:val="16"/>
          <w:u w:val="single"/>
        </w:rPr>
        <w:t>Changes</w:t>
      </w:r>
      <w:r w:rsidRPr="0044154E">
        <w:rPr>
          <w:rFonts w:ascii="Calibri" w:hAnsi="Calibri" w:cs="Calibri"/>
          <w:b/>
          <w:bCs/>
          <w:sz w:val="16"/>
          <w:szCs w:val="16"/>
        </w:rPr>
        <w:t>.</w:t>
      </w:r>
      <w:r w:rsidRPr="0044154E">
        <w:rPr>
          <w:rFonts w:ascii="Calibri" w:hAnsi="Calibri" w:cs="Calibri"/>
          <w:sz w:val="16"/>
          <w:szCs w:val="16"/>
        </w:rPr>
        <w:t xml:space="preserve"> Throughout the Service Term, Customer may add subsequent lines at the rates and terms applicable under this Service Schedule, reduce the number of lines reflected in this Service Schedule without payment of the termination charge (please note, cancellation of entire account will be subject to the early termination charge), or make modifications to existing Services provided that such changes may be subject to a change fee (collectively “Changes”). Customer may request Changes via telephone, provided that Frontier may (but will not be required to) ask Customer to validate such Change request via email or other document. All such Changes and the resulting Services will be subject to the terms and conditions of this Schedule.</w:t>
      </w:r>
    </w:p>
    <w:p w14:paraId="48D0FB44" w14:textId="0B456B08" w:rsidR="00CB6014" w:rsidRPr="0044154E" w:rsidRDefault="009F34ED" w:rsidP="008E25DE">
      <w:pPr>
        <w:pStyle w:val="ListParagraph"/>
        <w:numPr>
          <w:ilvl w:val="0"/>
          <w:numId w:val="5"/>
        </w:numPr>
        <w:rPr>
          <w:rFonts w:ascii="Calibri" w:hAnsi="Calibri" w:cs="Calibri"/>
          <w:sz w:val="16"/>
          <w:szCs w:val="16"/>
        </w:rPr>
      </w:pPr>
      <w:r w:rsidRPr="0044154E">
        <w:rPr>
          <w:rFonts w:ascii="Calibri" w:hAnsi="Calibri" w:cs="Calibri"/>
          <w:b/>
          <w:bCs/>
          <w:sz w:val="16"/>
          <w:szCs w:val="16"/>
          <w:u w:val="single"/>
        </w:rPr>
        <w:t>Training.</w:t>
      </w:r>
      <w:r w:rsidRPr="0044154E">
        <w:rPr>
          <w:rFonts w:ascii="Calibri" w:hAnsi="Calibri" w:cs="Calibri"/>
          <w:sz w:val="16"/>
          <w:szCs w:val="16"/>
        </w:rPr>
        <w:t xml:space="preserve"> Training for this Service will utilize training videos. These videos are a user interactive web-based training aid, which can be accessed at any time at, </w:t>
      </w:r>
      <w:r w:rsidRPr="0044154E">
        <w:rPr>
          <w:rFonts w:ascii="Calibri" w:hAnsi="Calibri" w:cs="Calibri"/>
          <w:color w:val="2E74B5" w:themeColor="accent5" w:themeShade="BF"/>
          <w:sz w:val="16"/>
          <w:szCs w:val="16"/>
        </w:rPr>
        <w:t xml:space="preserve">https://enterprise.frontier.com/UCF-Training_Videos </w:t>
      </w:r>
      <w:r w:rsidRPr="0044154E">
        <w:rPr>
          <w:rFonts w:ascii="Calibri" w:hAnsi="Calibri" w:cs="Calibri"/>
          <w:sz w:val="16"/>
          <w:szCs w:val="16"/>
        </w:rPr>
        <w:t>.  Videos included are Business Group Admin Portal, End User CommPortal, Frontier Communicator Desktop App, Frontier Communicator Mobile App, Poly VVX 150/250/350, Poly VVX 450, Poly Trio 8500, Poly Trio 8800 and iACD.   In the event that onsite training is requested, additional charges will apply and must be noted as an exception to the standard Installation Services Scope of Work</w:t>
      </w:r>
      <w:bookmarkEnd w:id="0"/>
    </w:p>
    <w:p w14:paraId="0DD9CC01" w14:textId="0127C5FC" w:rsidR="0061091B" w:rsidRPr="003467C9" w:rsidRDefault="00026F0A" w:rsidP="003467C9">
      <w:pPr>
        <w:shd w:val="clear" w:color="auto" w:fill="FFFFFE"/>
        <w:spacing w:line="285" w:lineRule="atLeast"/>
        <w:rPr>
          <w:rFonts w:ascii="Consolas" w:hAnsi="Consolas"/>
          <w:color w:val="000000"/>
          <w:sz w:val="21"/>
          <w:szCs w:val="21"/>
        </w:rPr>
      </w:pPr>
      <w:r w:rsidRPr="00026F0A">
        <w:rPr>
          <w:rFonts w:ascii="Consolas" w:hAnsi="Consolas"/>
          <w:color w:val="A31515"/>
          <w:sz w:val="21"/>
          <w:szCs w:val="21"/>
        </w:rPr>
        <w:t>{{/</w:t>
      </w:r>
      <w:r w:rsidRPr="001F3A0F">
        <w:rPr>
          <w:rFonts w:ascii="Consolas" w:hAnsi="Consolas"/>
          <w:color w:val="A31515"/>
          <w:sz w:val="21"/>
          <w:szCs w:val="21"/>
        </w:rPr>
        <w:t>ProductName_isUCaas</w:t>
      </w:r>
      <w:r w:rsidRPr="00026F0A">
        <w:rPr>
          <w:rFonts w:ascii="Consolas" w:hAnsi="Consolas"/>
          <w:color w:val="A31515"/>
          <w:sz w:val="21"/>
          <w:szCs w:val="21"/>
        </w:rPr>
        <w:t>}}</w:t>
      </w:r>
    </w:p>
    <w:p w14:paraId="0329ACAC" w14:textId="42D58488" w:rsidR="002D5F56" w:rsidRPr="00931323" w:rsidRDefault="002D5F56" w:rsidP="00931323">
      <w:pPr>
        <w:shd w:val="clear" w:color="auto" w:fill="FFFFFE"/>
        <w:spacing w:line="285" w:lineRule="atLeast"/>
        <w:rPr>
          <w:rFonts w:ascii="Consolas" w:hAnsi="Consolas"/>
          <w:color w:val="A31515"/>
          <w:sz w:val="21"/>
          <w:szCs w:val="21"/>
        </w:rPr>
      </w:pPr>
      <w:r w:rsidRPr="00931323">
        <w:rPr>
          <w:rFonts w:ascii="Consolas" w:hAnsi="Consolas"/>
          <w:color w:val="A31515"/>
          <w:sz w:val="21"/>
          <w:szCs w:val="21"/>
        </w:rPr>
        <w:t>{{</w:t>
      </w:r>
      <w:r>
        <w:rPr>
          <w:rFonts w:ascii="Consolas" w:hAnsi="Consolas"/>
          <w:color w:val="A31515"/>
          <w:sz w:val="21"/>
          <w:szCs w:val="21"/>
        </w:rPr>
        <w:t>#</w:t>
      </w:r>
      <w:r w:rsidRPr="00931323">
        <w:rPr>
          <w:rFonts w:ascii="Consolas" w:hAnsi="Consolas"/>
          <w:color w:val="A31515"/>
          <w:sz w:val="21"/>
          <w:szCs w:val="21"/>
        </w:rPr>
        <w:t>ProductName_isCCaas}}</w:t>
      </w:r>
    </w:p>
    <w:p w14:paraId="4BE4088D" w14:textId="77777777" w:rsidR="0061091B" w:rsidRDefault="0061091B" w:rsidP="0061091B">
      <w:pPr>
        <w:tabs>
          <w:tab w:val="left" w:pos="360"/>
        </w:tabs>
        <w:jc w:val="both"/>
        <w:rPr>
          <w:rFonts w:asciiTheme="minorHAnsi" w:hAnsiTheme="minorHAnsi" w:cs="Arial"/>
          <w:bCs/>
          <w:sz w:val="12"/>
          <w:szCs w:val="16"/>
        </w:rPr>
      </w:pPr>
    </w:p>
    <w:p w14:paraId="4FA0E7C3" w14:textId="7CCB5F55" w:rsidR="00CB6014" w:rsidRPr="0044154E" w:rsidRDefault="00B80142" w:rsidP="00CB6014">
      <w:pPr>
        <w:pStyle w:val="BodyText"/>
        <w:tabs>
          <w:tab w:val="left" w:pos="2880"/>
          <w:tab w:val="left" w:pos="10800"/>
          <w:tab w:val="left" w:pos="11250"/>
        </w:tabs>
        <w:spacing w:after="0"/>
        <w:ind w:right="-180"/>
        <w:rPr>
          <w:rFonts w:ascii="Calibri" w:hAnsi="Calibri" w:cs="Arial"/>
          <w:b/>
          <w:bCs/>
          <w:caps/>
          <w:sz w:val="16"/>
          <w:szCs w:val="16"/>
        </w:rPr>
      </w:pPr>
      <w:r w:rsidRPr="0044154E">
        <w:rPr>
          <w:rFonts w:ascii="Calibri" w:hAnsi="Calibri" w:cs="Arial"/>
          <w:b/>
          <w:bCs/>
          <w:sz w:val="16"/>
          <w:szCs w:val="16"/>
        </w:rPr>
        <w:t>2</w:t>
      </w:r>
      <w:r w:rsidR="0061091B" w:rsidRPr="0044154E">
        <w:rPr>
          <w:rFonts w:ascii="Calibri" w:hAnsi="Calibri" w:cs="Arial"/>
          <w:b/>
          <w:bCs/>
          <w:caps/>
          <w:sz w:val="16"/>
          <w:szCs w:val="16"/>
        </w:rPr>
        <w:t xml:space="preserve">.  </w:t>
      </w:r>
      <w:r w:rsidR="00CB6014" w:rsidRPr="0044154E">
        <w:rPr>
          <w:rFonts w:ascii="Calibri" w:hAnsi="Calibri" w:cs="Arial"/>
          <w:b/>
          <w:bCs/>
          <w:caps/>
          <w:sz w:val="16"/>
          <w:szCs w:val="16"/>
        </w:rPr>
        <w:t>CONTACT CENTER AS A Service (ccaas Service</w:t>
      </w:r>
      <w:r w:rsidR="00CB6014" w:rsidRPr="0044154E">
        <w:rPr>
          <w:rFonts w:ascii="Calibri" w:hAnsi="Calibri" w:cs="Arial"/>
          <w:b/>
          <w:bCs/>
          <w:caps/>
          <w:sz w:val="16"/>
          <w:szCs w:val="16"/>
          <w:u w:val="single"/>
        </w:rPr>
        <w:t>)</w:t>
      </w:r>
      <w:r w:rsidR="00CB6014" w:rsidRPr="0044154E">
        <w:rPr>
          <w:rFonts w:ascii="Calibri" w:hAnsi="Calibri" w:cs="Arial"/>
          <w:b/>
          <w:bCs/>
          <w:caps/>
          <w:sz w:val="16"/>
          <w:szCs w:val="16"/>
        </w:rPr>
        <w:t xml:space="preserve">.  </w:t>
      </w:r>
    </w:p>
    <w:p w14:paraId="6AE7FA14" w14:textId="414532C3" w:rsidR="00CB6014" w:rsidRPr="0044154E" w:rsidRDefault="00CB6014" w:rsidP="00CB6014">
      <w:pPr>
        <w:pStyle w:val="BodyText"/>
        <w:spacing w:after="0"/>
        <w:rPr>
          <w:rFonts w:ascii="Calibri" w:hAnsi="Calibri" w:cs="Calibri"/>
          <w:sz w:val="16"/>
          <w:szCs w:val="16"/>
        </w:rPr>
      </w:pPr>
      <w:r w:rsidRPr="0044154E">
        <w:rPr>
          <w:rFonts w:ascii="Calibri" w:hAnsi="Calibri" w:cs="Calibri"/>
          <w:sz w:val="16"/>
          <w:szCs w:val="16"/>
        </w:rPr>
        <w:tab/>
        <w:t xml:space="preserve">A.  </w:t>
      </w:r>
      <w:r w:rsidRPr="0044154E">
        <w:rPr>
          <w:rFonts w:ascii="Calibri" w:hAnsi="Calibri" w:cs="Calibri"/>
          <w:sz w:val="16"/>
          <w:szCs w:val="16"/>
          <w:u w:val="single"/>
        </w:rPr>
        <w:t>General Description</w:t>
      </w:r>
      <w:r w:rsidRPr="0044154E">
        <w:rPr>
          <w:rFonts w:ascii="Calibri" w:hAnsi="Calibri" w:cs="Calibri"/>
          <w:sz w:val="16"/>
          <w:szCs w:val="16"/>
        </w:rPr>
        <w:t xml:space="preserve">: Unified Communications by Frontier is a hosted cloud contact center solution (CCaaS Service) with a tiered feature set corresponding to </w:t>
      </w:r>
      <w:r w:rsidRPr="0044154E">
        <w:rPr>
          <w:rFonts w:ascii="Calibri" w:hAnsi="Calibri" w:cs="Calibri"/>
          <w:sz w:val="16"/>
          <w:szCs w:val="16"/>
        </w:rPr>
        <w:tab/>
        <w:t xml:space="preserve">each license (Silver, Gold, Platinum).  Upon and subject to the terms of the FSA and this Schedule, including without limitation the license restrictions, Customer </w:t>
      </w:r>
      <w:r w:rsidRPr="0044154E">
        <w:rPr>
          <w:rFonts w:ascii="Calibri" w:hAnsi="Calibri" w:cs="Calibri"/>
          <w:sz w:val="16"/>
          <w:szCs w:val="16"/>
        </w:rPr>
        <w:tab/>
      </w:r>
      <w:r w:rsidRPr="0044154E">
        <w:rPr>
          <w:rFonts w:ascii="Calibri" w:hAnsi="Calibri" w:cs="Calibri"/>
          <w:sz w:val="16"/>
          <w:szCs w:val="16"/>
        </w:rPr>
        <w:tab/>
        <w:t xml:space="preserve">is hereby granted a non-exclusive, non-transferable, limited, revocable license to use during the Service Term for Customer’s internal business purposes only.       </w:t>
      </w:r>
    </w:p>
    <w:p w14:paraId="6071D417" w14:textId="77777777" w:rsidR="00CB6014" w:rsidRPr="0044154E" w:rsidRDefault="00CB6014" w:rsidP="00CB6014">
      <w:pPr>
        <w:pStyle w:val="BodyText"/>
        <w:spacing w:after="0"/>
        <w:rPr>
          <w:rFonts w:ascii="Calibri" w:hAnsi="Calibri" w:cs="Arial"/>
          <w:sz w:val="16"/>
          <w:szCs w:val="16"/>
        </w:rPr>
      </w:pPr>
    </w:p>
    <w:p w14:paraId="09E255E5" w14:textId="77777777" w:rsidR="00CB6014" w:rsidRPr="0044154E" w:rsidRDefault="00CB6014" w:rsidP="00CB6014">
      <w:pPr>
        <w:ind w:left="360"/>
        <w:rPr>
          <w:rFonts w:ascii="Calibri" w:hAnsi="Calibri" w:cs="Calibri"/>
          <w:sz w:val="16"/>
          <w:szCs w:val="16"/>
        </w:rPr>
      </w:pPr>
      <w:r w:rsidRPr="0044154E">
        <w:rPr>
          <w:rFonts w:ascii="Calibri" w:hAnsi="Calibri" w:cs="Calibri"/>
          <w:sz w:val="16"/>
          <w:szCs w:val="16"/>
        </w:rPr>
        <w:t>`</w:t>
      </w:r>
      <w:r w:rsidRPr="0044154E">
        <w:rPr>
          <w:rFonts w:ascii="Calibri" w:hAnsi="Calibri" w:cs="Calibri"/>
          <w:sz w:val="16"/>
          <w:szCs w:val="16"/>
        </w:rPr>
        <w:tab/>
        <w:t xml:space="preserve">B.  </w:t>
      </w:r>
      <w:r w:rsidRPr="0044154E">
        <w:rPr>
          <w:rFonts w:ascii="Calibri" w:hAnsi="Calibri" w:cs="Calibri"/>
          <w:sz w:val="16"/>
          <w:szCs w:val="16"/>
          <w:u w:val="single"/>
        </w:rPr>
        <w:t>CCaaS Service Feature Set List</w:t>
      </w:r>
      <w:r w:rsidRPr="0044154E">
        <w:rPr>
          <w:rFonts w:ascii="Calibri" w:hAnsi="Calibri" w:cs="Calibri"/>
          <w:sz w:val="16"/>
          <w:szCs w:val="16"/>
        </w:rPr>
        <w:t xml:space="preserve"> (feature is subject to availability by tier)</w:t>
      </w:r>
    </w:p>
    <w:p w14:paraId="4B05D602" w14:textId="77777777" w:rsidR="00CB6014" w:rsidRPr="0044154E" w:rsidRDefault="00CB6014" w:rsidP="008E25DE">
      <w:pPr>
        <w:numPr>
          <w:ilvl w:val="0"/>
          <w:numId w:val="9"/>
        </w:numPr>
        <w:rPr>
          <w:rFonts w:ascii="Calibri" w:hAnsi="Calibri" w:cs="Calibri"/>
          <w:sz w:val="16"/>
          <w:szCs w:val="16"/>
        </w:rPr>
      </w:pPr>
      <w:r w:rsidRPr="0044154E">
        <w:rPr>
          <w:rFonts w:ascii="Calibri" w:hAnsi="Calibri" w:cs="Calibri"/>
          <w:sz w:val="16"/>
          <w:szCs w:val="16"/>
        </w:rPr>
        <w:t>Data Center Features</w:t>
      </w:r>
    </w:p>
    <w:p w14:paraId="39EFDDD3" w14:textId="77777777" w:rsidR="00CB6014" w:rsidRPr="0044154E" w:rsidRDefault="00CB6014" w:rsidP="008E25DE">
      <w:pPr>
        <w:numPr>
          <w:ilvl w:val="0"/>
          <w:numId w:val="9"/>
        </w:numPr>
        <w:rPr>
          <w:rFonts w:ascii="Calibri" w:hAnsi="Calibri" w:cs="Calibri"/>
          <w:sz w:val="16"/>
          <w:szCs w:val="16"/>
        </w:rPr>
      </w:pPr>
      <w:r w:rsidRPr="0044154E">
        <w:rPr>
          <w:rFonts w:ascii="Calibri" w:hAnsi="Calibri" w:cs="Calibri"/>
          <w:sz w:val="16"/>
          <w:szCs w:val="16"/>
        </w:rPr>
        <w:t>Queue Features</w:t>
      </w:r>
    </w:p>
    <w:p w14:paraId="421DABFD" w14:textId="77777777" w:rsidR="00CB6014" w:rsidRPr="0044154E" w:rsidRDefault="00CB6014" w:rsidP="008E25DE">
      <w:pPr>
        <w:numPr>
          <w:ilvl w:val="0"/>
          <w:numId w:val="9"/>
        </w:numPr>
        <w:rPr>
          <w:rFonts w:ascii="Calibri" w:hAnsi="Calibri" w:cs="Calibri"/>
          <w:sz w:val="16"/>
          <w:szCs w:val="16"/>
        </w:rPr>
      </w:pPr>
      <w:r w:rsidRPr="0044154E">
        <w:rPr>
          <w:rFonts w:ascii="Calibri" w:hAnsi="Calibri" w:cs="Calibri"/>
          <w:sz w:val="16"/>
          <w:szCs w:val="16"/>
        </w:rPr>
        <w:t>Call Center Group Features</w:t>
      </w:r>
    </w:p>
    <w:p w14:paraId="075BD591" w14:textId="77777777" w:rsidR="00CB6014" w:rsidRPr="0044154E" w:rsidRDefault="00CB6014" w:rsidP="008E25DE">
      <w:pPr>
        <w:numPr>
          <w:ilvl w:val="0"/>
          <w:numId w:val="9"/>
        </w:numPr>
        <w:rPr>
          <w:rFonts w:ascii="Calibri" w:hAnsi="Calibri" w:cs="Calibri"/>
          <w:sz w:val="16"/>
          <w:szCs w:val="16"/>
        </w:rPr>
      </w:pPr>
      <w:r w:rsidRPr="0044154E">
        <w:rPr>
          <w:rFonts w:ascii="Calibri" w:hAnsi="Calibri" w:cs="Calibri"/>
          <w:sz w:val="16"/>
          <w:szCs w:val="16"/>
        </w:rPr>
        <w:t>Quality Management</w:t>
      </w:r>
    </w:p>
    <w:p w14:paraId="691CC82E" w14:textId="77777777" w:rsidR="00CB6014" w:rsidRPr="0044154E" w:rsidRDefault="00CB6014" w:rsidP="008E25DE">
      <w:pPr>
        <w:numPr>
          <w:ilvl w:val="0"/>
          <w:numId w:val="9"/>
        </w:numPr>
        <w:rPr>
          <w:rFonts w:ascii="Calibri" w:hAnsi="Calibri" w:cs="Calibri"/>
          <w:sz w:val="16"/>
          <w:szCs w:val="16"/>
        </w:rPr>
      </w:pPr>
      <w:r w:rsidRPr="0044154E">
        <w:rPr>
          <w:rFonts w:ascii="Calibri" w:hAnsi="Calibri" w:cs="Calibri"/>
          <w:sz w:val="16"/>
          <w:szCs w:val="16"/>
        </w:rPr>
        <w:t>Reporting</w:t>
      </w:r>
    </w:p>
    <w:p w14:paraId="103888DF" w14:textId="77777777" w:rsidR="00CB6014" w:rsidRPr="0044154E" w:rsidRDefault="00CB6014" w:rsidP="008E25DE">
      <w:pPr>
        <w:numPr>
          <w:ilvl w:val="0"/>
          <w:numId w:val="9"/>
        </w:numPr>
        <w:rPr>
          <w:rFonts w:ascii="Calibri" w:hAnsi="Calibri" w:cs="Calibri"/>
          <w:sz w:val="16"/>
          <w:szCs w:val="16"/>
        </w:rPr>
      </w:pPr>
      <w:r w:rsidRPr="0044154E">
        <w:rPr>
          <w:rFonts w:ascii="Calibri" w:hAnsi="Calibri" w:cs="Calibri"/>
          <w:sz w:val="16"/>
          <w:szCs w:val="16"/>
        </w:rPr>
        <w:t>Routing capabilities</w:t>
      </w:r>
    </w:p>
    <w:p w14:paraId="63E785A9" w14:textId="77777777" w:rsidR="00CB6014" w:rsidRPr="0044154E" w:rsidRDefault="00CB6014" w:rsidP="008E25DE">
      <w:pPr>
        <w:numPr>
          <w:ilvl w:val="0"/>
          <w:numId w:val="9"/>
        </w:numPr>
        <w:rPr>
          <w:rFonts w:ascii="Calibri" w:hAnsi="Calibri" w:cs="Calibri"/>
          <w:sz w:val="16"/>
          <w:szCs w:val="16"/>
        </w:rPr>
      </w:pPr>
      <w:r w:rsidRPr="0044154E">
        <w:rPr>
          <w:rFonts w:ascii="Calibri" w:hAnsi="Calibri" w:cs="Calibri"/>
          <w:sz w:val="16"/>
          <w:szCs w:val="16"/>
        </w:rPr>
        <w:t>Intelligent Routing</w:t>
      </w:r>
    </w:p>
    <w:p w14:paraId="43FF9C81" w14:textId="77777777" w:rsidR="00CB6014" w:rsidRPr="0044154E" w:rsidRDefault="00CB6014" w:rsidP="008E25DE">
      <w:pPr>
        <w:numPr>
          <w:ilvl w:val="0"/>
          <w:numId w:val="9"/>
        </w:numPr>
        <w:rPr>
          <w:rFonts w:ascii="Calibri" w:hAnsi="Calibri" w:cs="Calibri"/>
          <w:sz w:val="16"/>
          <w:szCs w:val="16"/>
        </w:rPr>
      </w:pPr>
      <w:r w:rsidRPr="0044154E">
        <w:rPr>
          <w:rFonts w:ascii="Calibri" w:hAnsi="Calibri" w:cs="Calibri"/>
          <w:sz w:val="16"/>
          <w:szCs w:val="16"/>
        </w:rPr>
        <w:t>Announcement</w:t>
      </w:r>
    </w:p>
    <w:p w14:paraId="4023E139" w14:textId="77777777" w:rsidR="00CB6014" w:rsidRPr="0044154E" w:rsidRDefault="00CB6014" w:rsidP="008E25DE">
      <w:pPr>
        <w:numPr>
          <w:ilvl w:val="0"/>
          <w:numId w:val="9"/>
        </w:numPr>
        <w:rPr>
          <w:rFonts w:ascii="Calibri" w:hAnsi="Calibri" w:cs="Calibri"/>
          <w:sz w:val="16"/>
          <w:szCs w:val="16"/>
        </w:rPr>
      </w:pPr>
      <w:r w:rsidRPr="0044154E">
        <w:rPr>
          <w:rFonts w:ascii="Calibri" w:hAnsi="Calibri" w:cs="Calibri"/>
          <w:sz w:val="16"/>
          <w:szCs w:val="16"/>
        </w:rPr>
        <w:t>Advanced IVR</w:t>
      </w:r>
    </w:p>
    <w:p w14:paraId="3B8411D0" w14:textId="77777777" w:rsidR="00CB6014" w:rsidRPr="0044154E" w:rsidRDefault="00CB6014" w:rsidP="008E25DE">
      <w:pPr>
        <w:numPr>
          <w:ilvl w:val="0"/>
          <w:numId w:val="9"/>
        </w:numPr>
        <w:rPr>
          <w:rFonts w:ascii="Calibri" w:hAnsi="Calibri" w:cs="Calibri"/>
          <w:sz w:val="16"/>
          <w:szCs w:val="16"/>
        </w:rPr>
      </w:pPr>
      <w:r w:rsidRPr="0044154E">
        <w:rPr>
          <w:rFonts w:ascii="Calibri" w:hAnsi="Calibri" w:cs="Calibri"/>
          <w:sz w:val="16"/>
          <w:szCs w:val="16"/>
        </w:rPr>
        <w:t>Directory Integrations</w:t>
      </w:r>
    </w:p>
    <w:p w14:paraId="54AC24B0" w14:textId="77777777" w:rsidR="00CB6014" w:rsidRPr="0044154E" w:rsidRDefault="00CB6014" w:rsidP="008E25DE">
      <w:pPr>
        <w:numPr>
          <w:ilvl w:val="0"/>
          <w:numId w:val="9"/>
        </w:numPr>
        <w:rPr>
          <w:rFonts w:ascii="Calibri" w:hAnsi="Calibri" w:cs="Calibri"/>
          <w:sz w:val="16"/>
          <w:szCs w:val="16"/>
        </w:rPr>
      </w:pPr>
      <w:r w:rsidRPr="0044154E">
        <w:rPr>
          <w:rFonts w:ascii="Calibri" w:hAnsi="Calibri" w:cs="Calibri"/>
          <w:sz w:val="16"/>
          <w:szCs w:val="16"/>
        </w:rPr>
        <w:t>Call Recording</w:t>
      </w:r>
    </w:p>
    <w:p w14:paraId="6B0862C1" w14:textId="77777777" w:rsidR="00CB6014" w:rsidRPr="0044154E" w:rsidRDefault="00CB6014" w:rsidP="008E25DE">
      <w:pPr>
        <w:numPr>
          <w:ilvl w:val="0"/>
          <w:numId w:val="9"/>
        </w:numPr>
        <w:rPr>
          <w:rFonts w:ascii="Calibri" w:hAnsi="Calibri" w:cs="Calibri"/>
          <w:sz w:val="16"/>
          <w:szCs w:val="16"/>
        </w:rPr>
      </w:pPr>
      <w:r w:rsidRPr="0044154E">
        <w:rPr>
          <w:rFonts w:ascii="Calibri" w:hAnsi="Calibri" w:cs="Calibri"/>
          <w:sz w:val="16"/>
          <w:szCs w:val="16"/>
        </w:rPr>
        <w:t xml:space="preserve">Workforce Management </w:t>
      </w:r>
    </w:p>
    <w:p w14:paraId="3BC178C1" w14:textId="77777777" w:rsidR="00CB6014" w:rsidRPr="005511C4" w:rsidRDefault="00CB6014" w:rsidP="00CB6014">
      <w:pPr>
        <w:ind w:left="720"/>
        <w:rPr>
          <w:rFonts w:ascii="Calibri" w:hAnsi="Calibri" w:cs="Calibri"/>
          <w:sz w:val="15"/>
          <w:szCs w:val="15"/>
        </w:rPr>
      </w:pPr>
    </w:p>
    <w:p w14:paraId="08425AA9" w14:textId="77777777" w:rsidR="00CB6014" w:rsidRPr="0044154E" w:rsidRDefault="00CB6014" w:rsidP="00CB6014">
      <w:pPr>
        <w:ind w:left="360"/>
        <w:rPr>
          <w:rFonts w:ascii="Calibri" w:hAnsi="Calibri" w:cs="Calibri"/>
          <w:sz w:val="16"/>
          <w:szCs w:val="16"/>
        </w:rPr>
      </w:pPr>
      <w:r>
        <w:rPr>
          <w:rFonts w:ascii="Calibri" w:hAnsi="Calibri" w:cs="Calibri"/>
          <w:sz w:val="15"/>
          <w:szCs w:val="15"/>
        </w:rPr>
        <w:tab/>
        <w:t>C</w:t>
      </w:r>
      <w:r w:rsidRPr="005511C4">
        <w:rPr>
          <w:rFonts w:ascii="Calibri" w:hAnsi="Calibri" w:cs="Calibri"/>
          <w:sz w:val="15"/>
          <w:szCs w:val="15"/>
        </w:rPr>
        <w:t xml:space="preserve">.  </w:t>
      </w:r>
      <w:r w:rsidRPr="0044154E">
        <w:rPr>
          <w:rFonts w:ascii="Calibri" w:hAnsi="Calibri" w:cs="Calibri"/>
          <w:sz w:val="16"/>
          <w:szCs w:val="16"/>
          <w:u w:val="single"/>
        </w:rPr>
        <w:t xml:space="preserve">Restrictions, Prohibited Uses, Warranties, and Privacy  </w:t>
      </w:r>
    </w:p>
    <w:p w14:paraId="749CB100" w14:textId="1835DE61" w:rsidR="00CB6014" w:rsidRPr="0044154E" w:rsidRDefault="00CB6014" w:rsidP="008E25DE">
      <w:pPr>
        <w:pStyle w:val="ListParagraph"/>
        <w:numPr>
          <w:ilvl w:val="0"/>
          <w:numId w:val="16"/>
        </w:numPr>
        <w:rPr>
          <w:rFonts w:asciiTheme="minorHAnsi" w:hAnsiTheme="minorHAnsi" w:cstheme="minorHAnsi"/>
          <w:sz w:val="16"/>
          <w:szCs w:val="16"/>
        </w:rPr>
      </w:pPr>
      <w:r w:rsidRPr="0044154E">
        <w:rPr>
          <w:rFonts w:asciiTheme="minorHAnsi" w:hAnsiTheme="minorHAnsi" w:cstheme="minorHAnsi"/>
          <w:iCs/>
          <w:sz w:val="16"/>
          <w:szCs w:val="16"/>
        </w:rPr>
        <w:t>Restrictions:</w:t>
      </w:r>
      <w:r w:rsidR="008773F2" w:rsidRPr="0044154E">
        <w:rPr>
          <w:rFonts w:asciiTheme="minorHAnsi" w:hAnsiTheme="minorHAnsi" w:cstheme="minorHAnsi"/>
          <w:sz w:val="16"/>
          <w:szCs w:val="16"/>
        </w:rPr>
        <w:t xml:space="preserve"> Other than as permitted herein, Customer shall not, and shall cause its permitted users not to, license, sub-license, sell, rent, transfer,  assign, distribute or otherwise commercially exploit or make available to any third party the Licensed Product or Content in any way.  Customer shall not, and shall cause its permitted users not to, do any of the following:</w:t>
      </w:r>
      <w:r w:rsidRPr="0044154E">
        <w:rPr>
          <w:rFonts w:asciiTheme="minorHAnsi" w:hAnsiTheme="minorHAnsi" w:cstheme="minorHAnsi"/>
          <w:iCs/>
          <w:sz w:val="16"/>
          <w:szCs w:val="16"/>
        </w:rPr>
        <w:t xml:space="preserve"> </w:t>
      </w:r>
    </w:p>
    <w:p w14:paraId="3A3F4243" w14:textId="3032EBB2" w:rsidR="00CB6014" w:rsidRPr="0044154E" w:rsidRDefault="00CB6014" w:rsidP="008E25DE">
      <w:pPr>
        <w:numPr>
          <w:ilvl w:val="0"/>
          <w:numId w:val="12"/>
        </w:numPr>
        <w:rPr>
          <w:rFonts w:asciiTheme="minorHAnsi" w:eastAsia="Calibri" w:hAnsiTheme="minorHAnsi" w:cstheme="minorHAnsi"/>
          <w:sz w:val="16"/>
          <w:szCs w:val="16"/>
        </w:rPr>
      </w:pPr>
      <w:r w:rsidRPr="0044154E">
        <w:rPr>
          <w:rFonts w:asciiTheme="minorHAnsi" w:eastAsia="Calibri" w:hAnsiTheme="minorHAnsi" w:cstheme="minorHAnsi"/>
          <w:sz w:val="16"/>
          <w:szCs w:val="16"/>
        </w:rPr>
        <w:t>modify or make derivative works based upon the Licensed Product or Content;</w:t>
      </w:r>
    </w:p>
    <w:p w14:paraId="27DDE885" w14:textId="2C88D94B" w:rsidR="00CB6014" w:rsidRPr="0044154E" w:rsidRDefault="00CB6014" w:rsidP="008E25DE">
      <w:pPr>
        <w:numPr>
          <w:ilvl w:val="0"/>
          <w:numId w:val="12"/>
        </w:numPr>
        <w:rPr>
          <w:rFonts w:asciiTheme="minorHAnsi" w:eastAsia="Calibri" w:hAnsiTheme="minorHAnsi" w:cstheme="minorHAnsi"/>
          <w:sz w:val="16"/>
          <w:szCs w:val="16"/>
        </w:rPr>
      </w:pPr>
      <w:r w:rsidRPr="0044154E">
        <w:rPr>
          <w:rFonts w:asciiTheme="minorHAnsi" w:eastAsia="Calibri" w:hAnsiTheme="minorHAnsi" w:cstheme="minorHAnsi"/>
          <w:sz w:val="16"/>
          <w:szCs w:val="16"/>
        </w:rPr>
        <w:t>create internet ‘links’ to the CCaaS Service or ‘frame’ or ‘mirror’ any content on any other server or wireless or Internet-based device;</w:t>
      </w:r>
    </w:p>
    <w:p w14:paraId="072E0A8A" w14:textId="1904CC9E" w:rsidR="00CB6014" w:rsidRPr="0044154E" w:rsidRDefault="00CB6014" w:rsidP="008E25DE">
      <w:pPr>
        <w:numPr>
          <w:ilvl w:val="0"/>
          <w:numId w:val="12"/>
        </w:numPr>
        <w:rPr>
          <w:rFonts w:asciiTheme="minorHAnsi" w:eastAsia="Calibri" w:hAnsiTheme="minorHAnsi" w:cstheme="minorHAnsi"/>
          <w:sz w:val="16"/>
          <w:szCs w:val="16"/>
        </w:rPr>
      </w:pPr>
      <w:r w:rsidRPr="0044154E">
        <w:rPr>
          <w:rFonts w:asciiTheme="minorHAnsi" w:eastAsia="Calibri" w:hAnsiTheme="minorHAnsi" w:cstheme="minorHAnsi"/>
          <w:sz w:val="16"/>
          <w:szCs w:val="16"/>
        </w:rPr>
        <w:t>obscure, remove or alter any of the trademarks, trade names, logos, patent or copyright notices or marking to the Licensed Product, nor add any other notices or markings to the CCaaS Service or any portion thereof; or</w:t>
      </w:r>
    </w:p>
    <w:p w14:paraId="0C5709E8" w14:textId="682A8FFB" w:rsidR="00CB6014" w:rsidRPr="0044154E" w:rsidRDefault="00CB6014" w:rsidP="008E25DE">
      <w:pPr>
        <w:numPr>
          <w:ilvl w:val="0"/>
          <w:numId w:val="12"/>
        </w:numPr>
        <w:rPr>
          <w:rFonts w:asciiTheme="minorHAnsi" w:eastAsia="Calibri" w:hAnsiTheme="minorHAnsi" w:cstheme="minorHAnsi"/>
          <w:sz w:val="16"/>
          <w:szCs w:val="16"/>
        </w:rPr>
      </w:pPr>
      <w:r w:rsidRPr="0044154E">
        <w:rPr>
          <w:rFonts w:asciiTheme="minorHAnsi" w:eastAsia="Calibri" w:hAnsiTheme="minorHAnsi" w:cstheme="minorHAnsi"/>
          <w:sz w:val="16"/>
          <w:szCs w:val="16"/>
        </w:rPr>
        <w:t>reverse engineer or access the Licensed Product (unless and only to the extent expressly permitted or required under applicable law) in order to:</w:t>
      </w:r>
    </w:p>
    <w:p w14:paraId="0223BE7C" w14:textId="5CFE069E" w:rsidR="00CB6014" w:rsidRPr="0044154E" w:rsidRDefault="00CB6014" w:rsidP="008E25DE">
      <w:pPr>
        <w:pStyle w:val="ListParagraph"/>
        <w:numPr>
          <w:ilvl w:val="0"/>
          <w:numId w:val="14"/>
        </w:numPr>
        <w:rPr>
          <w:rFonts w:asciiTheme="minorHAnsi" w:eastAsia="Calibri" w:hAnsiTheme="minorHAnsi" w:cstheme="minorHAnsi"/>
          <w:sz w:val="16"/>
          <w:szCs w:val="16"/>
        </w:rPr>
      </w:pPr>
      <w:r w:rsidRPr="0044154E">
        <w:rPr>
          <w:rFonts w:asciiTheme="minorHAnsi" w:eastAsia="Calibri" w:hAnsiTheme="minorHAnsi" w:cstheme="minorHAnsi"/>
          <w:sz w:val="16"/>
          <w:szCs w:val="16"/>
        </w:rPr>
        <w:t xml:space="preserve">build competitive products or services, </w:t>
      </w:r>
    </w:p>
    <w:p w14:paraId="304F4D2D" w14:textId="77777777" w:rsidR="00CB6014" w:rsidRPr="0044154E" w:rsidRDefault="00CB6014" w:rsidP="008E25DE">
      <w:pPr>
        <w:pStyle w:val="ListParagraph"/>
        <w:numPr>
          <w:ilvl w:val="0"/>
          <w:numId w:val="14"/>
        </w:numPr>
        <w:rPr>
          <w:rFonts w:asciiTheme="minorHAnsi" w:eastAsia="Calibri" w:hAnsiTheme="minorHAnsi" w:cstheme="minorHAnsi"/>
          <w:sz w:val="16"/>
          <w:szCs w:val="16"/>
        </w:rPr>
      </w:pPr>
      <w:r w:rsidRPr="0044154E">
        <w:rPr>
          <w:rFonts w:asciiTheme="minorHAnsi" w:eastAsia="Calibri" w:hAnsiTheme="minorHAnsi" w:cstheme="minorHAnsi"/>
          <w:sz w:val="16"/>
          <w:szCs w:val="16"/>
        </w:rPr>
        <w:t xml:space="preserve">build a product using similar ideas, features, functions or graphics of the CCaaS Service, or </w:t>
      </w:r>
    </w:p>
    <w:p w14:paraId="6D507EAE" w14:textId="77777777" w:rsidR="00CB6014" w:rsidRPr="0044154E" w:rsidRDefault="00CB6014" w:rsidP="008E25DE">
      <w:pPr>
        <w:pStyle w:val="ListParagraph"/>
        <w:numPr>
          <w:ilvl w:val="0"/>
          <w:numId w:val="14"/>
        </w:numPr>
        <w:rPr>
          <w:rFonts w:asciiTheme="minorHAnsi" w:eastAsia="Calibri" w:hAnsiTheme="minorHAnsi" w:cstheme="minorHAnsi"/>
          <w:sz w:val="16"/>
          <w:szCs w:val="16"/>
        </w:rPr>
      </w:pPr>
      <w:r w:rsidRPr="0044154E">
        <w:rPr>
          <w:rFonts w:asciiTheme="minorHAnsi" w:eastAsia="Calibri" w:hAnsiTheme="minorHAnsi" w:cstheme="minorHAnsi"/>
          <w:sz w:val="16"/>
          <w:szCs w:val="16"/>
        </w:rPr>
        <w:t>copy any ideas, features, functions or graphics of the CCaaS Service.</w:t>
      </w:r>
    </w:p>
    <w:p w14:paraId="4418C70E" w14:textId="3DB71415" w:rsidR="00CB6014" w:rsidRPr="0044154E" w:rsidRDefault="00CB6014" w:rsidP="008E25DE">
      <w:pPr>
        <w:pStyle w:val="ListParagraph"/>
        <w:numPr>
          <w:ilvl w:val="0"/>
          <w:numId w:val="16"/>
        </w:numPr>
        <w:rPr>
          <w:rFonts w:asciiTheme="minorHAnsi" w:hAnsiTheme="minorHAnsi" w:cstheme="minorHAnsi"/>
          <w:iCs/>
          <w:sz w:val="16"/>
          <w:szCs w:val="16"/>
        </w:rPr>
      </w:pPr>
      <w:bookmarkStart w:id="1" w:name="_Ref416867512"/>
      <w:r w:rsidRPr="0044154E">
        <w:rPr>
          <w:rFonts w:asciiTheme="minorHAnsi" w:hAnsiTheme="minorHAnsi" w:cstheme="minorHAnsi"/>
          <w:iCs/>
          <w:sz w:val="16"/>
          <w:szCs w:val="16"/>
        </w:rPr>
        <w:t>Prohibited Uses. Customer shall not, and shall cause its permitted end users not to, do any of the following in connection with the use of the CCaaS</w:t>
      </w:r>
      <w:r w:rsidR="008773F2" w:rsidRPr="0044154E">
        <w:rPr>
          <w:rFonts w:asciiTheme="minorHAnsi" w:hAnsiTheme="minorHAnsi" w:cstheme="minorHAnsi"/>
          <w:iCs/>
          <w:sz w:val="16"/>
          <w:szCs w:val="16"/>
        </w:rPr>
        <w:t xml:space="preserve"> </w:t>
      </w:r>
      <w:r w:rsidRPr="0044154E">
        <w:rPr>
          <w:rFonts w:asciiTheme="minorHAnsi" w:hAnsiTheme="minorHAnsi" w:cstheme="minorHAnsi"/>
          <w:iCs/>
          <w:sz w:val="16"/>
          <w:szCs w:val="16"/>
        </w:rPr>
        <w:t>Service:</w:t>
      </w:r>
      <w:bookmarkEnd w:id="1"/>
    </w:p>
    <w:p w14:paraId="05994905" w14:textId="77777777" w:rsidR="00CB6014" w:rsidRPr="0044154E" w:rsidRDefault="00CB6014" w:rsidP="008E25DE">
      <w:pPr>
        <w:numPr>
          <w:ilvl w:val="0"/>
          <w:numId w:val="13"/>
        </w:numPr>
        <w:rPr>
          <w:rFonts w:asciiTheme="minorHAnsi" w:eastAsia="Calibri" w:hAnsiTheme="minorHAnsi" w:cstheme="minorHAnsi"/>
          <w:sz w:val="16"/>
          <w:szCs w:val="16"/>
        </w:rPr>
      </w:pPr>
      <w:r w:rsidRPr="0044154E">
        <w:rPr>
          <w:rFonts w:asciiTheme="minorHAnsi" w:eastAsia="Calibri" w:hAnsiTheme="minorHAnsi" w:cstheme="minorHAnsi"/>
          <w:sz w:val="16"/>
          <w:szCs w:val="16"/>
        </w:rPr>
        <w:t>engage in any activity which could cause loss or degradation of data or use of the CCaaS Service by third parties;</w:t>
      </w:r>
    </w:p>
    <w:p w14:paraId="6492EBA1" w14:textId="78F2922D" w:rsidR="00CB6014" w:rsidRPr="0044154E" w:rsidRDefault="00CB6014" w:rsidP="008E25DE">
      <w:pPr>
        <w:numPr>
          <w:ilvl w:val="0"/>
          <w:numId w:val="13"/>
        </w:numPr>
        <w:rPr>
          <w:rFonts w:asciiTheme="minorHAnsi" w:eastAsia="Calibri" w:hAnsiTheme="minorHAnsi" w:cstheme="minorHAnsi"/>
          <w:sz w:val="16"/>
          <w:szCs w:val="16"/>
        </w:rPr>
      </w:pPr>
      <w:r w:rsidRPr="0044154E">
        <w:rPr>
          <w:rFonts w:asciiTheme="minorHAnsi" w:eastAsia="Calibri" w:hAnsiTheme="minorHAnsi" w:cstheme="minorHAnsi"/>
          <w:sz w:val="16"/>
          <w:szCs w:val="16"/>
        </w:rPr>
        <w:t>compromise the security or integrity of the data, computer systems or software of Frontier or its suppliers or third parties or use the CCaaS Service to store or transmit viruses, worms, time bombs, Trojan horses or other harmful or malicious code, files, scripts, agents or programs; or</w:t>
      </w:r>
    </w:p>
    <w:p w14:paraId="73665CC5" w14:textId="77777777" w:rsidR="00CB6014" w:rsidRPr="0044154E" w:rsidRDefault="00CB6014" w:rsidP="008E25DE">
      <w:pPr>
        <w:numPr>
          <w:ilvl w:val="0"/>
          <w:numId w:val="13"/>
        </w:numPr>
        <w:rPr>
          <w:rFonts w:asciiTheme="minorHAnsi" w:eastAsia="Calibri" w:hAnsiTheme="minorHAnsi" w:cstheme="minorHAnsi"/>
          <w:sz w:val="16"/>
          <w:szCs w:val="16"/>
        </w:rPr>
      </w:pPr>
      <w:r w:rsidRPr="0044154E">
        <w:rPr>
          <w:rFonts w:asciiTheme="minorHAnsi" w:eastAsia="Calibri" w:hAnsiTheme="minorHAnsi" w:cstheme="minorHAnsi"/>
          <w:sz w:val="16"/>
          <w:szCs w:val="16"/>
        </w:rPr>
        <w:lastRenderedPageBreak/>
        <w:t xml:space="preserve">breach any applicable laws, Internet etiquette rules or protocols, or otherwise infringe any third party’s intellectual property, </w:t>
      </w:r>
      <w:r w:rsidRPr="0044154E">
        <w:rPr>
          <w:rFonts w:asciiTheme="minorHAnsi" w:eastAsia="Calibri" w:hAnsiTheme="minorHAnsi" w:cstheme="minorHAnsi"/>
          <w:sz w:val="16"/>
          <w:szCs w:val="16"/>
        </w:rPr>
        <w:tab/>
        <w:t>privacy or other rights.</w:t>
      </w:r>
    </w:p>
    <w:p w14:paraId="3901F73D" w14:textId="77777777" w:rsidR="00CB6014" w:rsidRPr="0044154E" w:rsidRDefault="00CB6014" w:rsidP="006C1D77">
      <w:pPr>
        <w:ind w:left="360"/>
        <w:rPr>
          <w:rFonts w:asciiTheme="minorHAnsi" w:hAnsiTheme="minorHAnsi" w:cstheme="minorHAnsi"/>
          <w:iCs/>
          <w:sz w:val="16"/>
          <w:szCs w:val="16"/>
        </w:rPr>
      </w:pPr>
      <w:r w:rsidRPr="0044154E">
        <w:rPr>
          <w:rFonts w:asciiTheme="minorHAnsi" w:hAnsiTheme="minorHAnsi" w:cstheme="minorHAnsi"/>
          <w:iCs/>
          <w:sz w:val="16"/>
          <w:szCs w:val="16"/>
        </w:rPr>
        <w:tab/>
      </w:r>
      <w:r w:rsidRPr="0044154E">
        <w:rPr>
          <w:rFonts w:asciiTheme="minorHAnsi" w:hAnsiTheme="minorHAnsi" w:cstheme="minorHAnsi"/>
          <w:iCs/>
          <w:sz w:val="16"/>
          <w:szCs w:val="16"/>
        </w:rPr>
        <w:tab/>
      </w:r>
    </w:p>
    <w:p w14:paraId="1B76BACD" w14:textId="77777777" w:rsidR="00CB6014" w:rsidRPr="0044154E" w:rsidRDefault="00CB6014" w:rsidP="006C1D77">
      <w:pPr>
        <w:ind w:left="1440"/>
        <w:rPr>
          <w:rFonts w:asciiTheme="minorHAnsi" w:hAnsiTheme="minorHAnsi" w:cstheme="minorHAnsi"/>
          <w:iCs/>
          <w:sz w:val="16"/>
          <w:szCs w:val="16"/>
        </w:rPr>
      </w:pPr>
      <w:r w:rsidRPr="0044154E">
        <w:rPr>
          <w:rFonts w:asciiTheme="minorHAnsi" w:hAnsiTheme="minorHAnsi" w:cstheme="minorHAnsi"/>
          <w:iCs/>
          <w:sz w:val="16"/>
          <w:szCs w:val="16"/>
        </w:rPr>
        <w:tab/>
        <w:t xml:space="preserve">If Frontier or its suppliers detects or is advised of any violations of this Section C. ii by Customer or its permitted end user(s), Frontier will promptly notify Customer of the violation.  Customer understands and agrees that Frontier has the right to take such measures as it deems necessary to protect the integrity of Frontier’s  and its suppliers’ network and systems, including but not limited to temporary suspension or throttling of traffic in the event of excessive use of disk space, bandwidth or other resources.  </w:t>
      </w:r>
    </w:p>
    <w:p w14:paraId="34E90392" w14:textId="77777777" w:rsidR="00CB6014" w:rsidRPr="0044154E" w:rsidRDefault="00CB6014" w:rsidP="00CB6014">
      <w:pPr>
        <w:ind w:left="1440"/>
        <w:rPr>
          <w:rFonts w:asciiTheme="minorHAnsi" w:hAnsiTheme="minorHAnsi" w:cstheme="minorHAnsi"/>
          <w:iCs/>
          <w:sz w:val="16"/>
          <w:szCs w:val="16"/>
        </w:rPr>
      </w:pPr>
    </w:p>
    <w:p w14:paraId="6A3ABB3F" w14:textId="49113288" w:rsidR="00CB6014" w:rsidRPr="0044154E" w:rsidRDefault="00CB6014" w:rsidP="00152DC1">
      <w:pPr>
        <w:ind w:left="1440"/>
        <w:rPr>
          <w:rFonts w:asciiTheme="minorHAnsi" w:eastAsia="SimSun" w:hAnsiTheme="minorHAnsi" w:cstheme="minorHAnsi"/>
          <w:iCs/>
          <w:color w:val="000000"/>
          <w:sz w:val="16"/>
          <w:szCs w:val="16"/>
          <w:lang w:eastAsia="zh-CN"/>
        </w:rPr>
      </w:pPr>
      <w:r w:rsidRPr="0044154E">
        <w:rPr>
          <w:rFonts w:asciiTheme="minorHAnsi" w:eastAsia="SimSun" w:hAnsiTheme="minorHAnsi" w:cstheme="minorHAnsi"/>
          <w:iCs/>
          <w:color w:val="000000"/>
          <w:sz w:val="16"/>
          <w:szCs w:val="16"/>
          <w:lang w:eastAsia="zh-CN"/>
        </w:rPr>
        <w:tab/>
      </w:r>
      <w:r w:rsidR="00152DC1" w:rsidRPr="0044154E">
        <w:rPr>
          <w:rFonts w:asciiTheme="minorHAnsi" w:hAnsiTheme="minorHAnsi" w:cstheme="minorHAnsi"/>
          <w:iCs/>
          <w:sz w:val="16"/>
          <w:szCs w:val="16"/>
        </w:rPr>
        <w:t>Frontier may terminate this Schedule or suspend Customer’s subscription to the CCaaS Service (i) upon thirty days’ written notice for material breach if such breach remains uncured in the thirty-day period, (ii) upon thirty days’ written notice for any breach of Section C. ii. of this Schedule if such breach remains uncured in the thirty-day period, or upon reasonable written notice if Frontier or its suppliers becomes aware that Frontier or its suppliers intends to discontinue or otherwise cease to provide the CCaaS Service.</w:t>
      </w:r>
      <w:r w:rsidRPr="0044154E">
        <w:rPr>
          <w:rFonts w:asciiTheme="minorHAnsi" w:eastAsia="SimSun" w:hAnsiTheme="minorHAnsi" w:cstheme="minorHAnsi"/>
          <w:iCs/>
          <w:color w:val="000000"/>
          <w:sz w:val="16"/>
          <w:szCs w:val="16"/>
          <w:lang w:eastAsia="zh-CN"/>
        </w:rPr>
        <w:t xml:space="preserve"> </w:t>
      </w:r>
    </w:p>
    <w:p w14:paraId="3D2FDDD7" w14:textId="705E467D" w:rsidR="00842F19" w:rsidRPr="0044154E" w:rsidRDefault="00842F19" w:rsidP="00CB6014">
      <w:pPr>
        <w:keepLines/>
        <w:autoSpaceDE w:val="0"/>
        <w:autoSpaceDN w:val="0"/>
        <w:adjustRightInd w:val="0"/>
        <w:spacing w:after="120"/>
        <w:ind w:left="720"/>
        <w:contextualSpacing/>
        <w:jc w:val="both"/>
        <w:rPr>
          <w:rFonts w:asciiTheme="minorHAnsi" w:eastAsia="SimSun" w:hAnsiTheme="minorHAnsi" w:cstheme="minorHAnsi"/>
          <w:iCs/>
          <w:color w:val="000000"/>
          <w:sz w:val="16"/>
          <w:szCs w:val="16"/>
          <w:lang w:eastAsia="zh-CN"/>
        </w:rPr>
      </w:pPr>
    </w:p>
    <w:p w14:paraId="6BC30AE4" w14:textId="2F74C749" w:rsidR="00842F19" w:rsidRPr="0044154E" w:rsidRDefault="00842F19" w:rsidP="00842F19">
      <w:pPr>
        <w:keepLines/>
        <w:autoSpaceDE w:val="0"/>
        <w:autoSpaceDN w:val="0"/>
        <w:adjustRightInd w:val="0"/>
        <w:spacing w:after="120"/>
        <w:ind w:left="1440"/>
        <w:contextualSpacing/>
        <w:jc w:val="both"/>
        <w:rPr>
          <w:rFonts w:asciiTheme="minorHAnsi" w:hAnsiTheme="minorHAnsi" w:cstheme="minorHAnsi"/>
          <w:iCs/>
          <w:sz w:val="16"/>
          <w:szCs w:val="16"/>
        </w:rPr>
      </w:pPr>
      <w:r w:rsidRPr="0044154E">
        <w:rPr>
          <w:rFonts w:asciiTheme="minorHAnsi" w:hAnsiTheme="minorHAnsi" w:cstheme="minorHAnsi"/>
          <w:iCs/>
          <w:sz w:val="16"/>
          <w:szCs w:val="16"/>
        </w:rPr>
        <w:t>iii.  FRONTIER, AND ITS SUPPLIERS MAKES NO WARRANTY OF ANY KIND IN RESPECT OF THE CCAAS SERVICE OR CCAAS PROFESSIONAL SERVICES,WHETHER EXPRESS, IMPLIED, STATUTORY OR OTHERWISE, AND FORNTIER AND ITS SUPPLIERS SPECIFICALLY DISCLAIMS ALL IMPLIED WARRANTIES, INCLUDING ANY WARRANTIES OF MERCHANTABILITY, FITNESS FOR A PARTICULAR PURPOSE, ACCURACY, NON-INFRINGEMENT OF INTELLECTUAL PROPERTY RIGHTS, ABSENCE OF VIRUSES, RESULTS OR WORKMANLIKE EFFORT, TO THE MAXIMUM EXTENT PERMITTED BY APPLICABLE LAW.  IN NO EVENT WILL FRONTIER OR ITS SUPPLIERS OR LICENSORS BE LIABLE FOR ANY CONSEQUENTIAL, INDIRECT, SPECIAL, INCIDENTAL, OR PUNITIVE DAMAGES, OR FOR LOSSES DUE TO LOST PROFITS, OPPORTUNITY COSTS, LOSS OF DATA, OR LOSS OF USE OF FACILITIES ARISING OUT OF OR IN CONNECTION WITH THE CCAAS SERVICE OR CCAAS PROFESSIONAL SERVICES, EVEN IF ADVISED IN ADVANCE OF THE POSSIBILITY OF THE DAMAGES IN QUESTION AND EVEN IF SUCH DAMAGES WERE FORESEEABLE.</w:t>
      </w:r>
    </w:p>
    <w:p w14:paraId="77AD1CF3" w14:textId="77777777" w:rsidR="00CB6014" w:rsidRPr="0044154E" w:rsidRDefault="00CB6014" w:rsidP="00842F19">
      <w:pPr>
        <w:rPr>
          <w:rFonts w:asciiTheme="minorHAnsi" w:hAnsiTheme="minorHAnsi" w:cstheme="minorHAnsi"/>
          <w:iCs/>
          <w:sz w:val="16"/>
          <w:szCs w:val="16"/>
        </w:rPr>
      </w:pPr>
    </w:p>
    <w:p w14:paraId="324BFD93" w14:textId="1F0AED2E" w:rsidR="0049483D" w:rsidRPr="0044154E" w:rsidRDefault="00CB6014" w:rsidP="008E25DE">
      <w:pPr>
        <w:pStyle w:val="ListParagraph"/>
        <w:numPr>
          <w:ilvl w:val="0"/>
          <w:numId w:val="16"/>
        </w:numPr>
        <w:rPr>
          <w:rFonts w:asciiTheme="minorHAnsi" w:hAnsiTheme="minorHAnsi" w:cstheme="minorHAnsi"/>
          <w:bCs/>
          <w:iCs/>
          <w:sz w:val="16"/>
          <w:szCs w:val="16"/>
        </w:rPr>
      </w:pPr>
      <w:r w:rsidRPr="0044154E">
        <w:rPr>
          <w:rFonts w:asciiTheme="minorHAnsi" w:hAnsiTheme="minorHAnsi" w:cstheme="minorHAnsi"/>
          <w:iCs/>
          <w:sz w:val="16"/>
          <w:szCs w:val="16"/>
        </w:rPr>
        <w:t>Privacy.  Customer hereby consents and agrees to the collection and use of information about Customer and its permitted end users by Frontier and its</w:t>
      </w:r>
      <w:r w:rsidRPr="0044154E">
        <w:rPr>
          <w:rFonts w:asciiTheme="minorHAnsi" w:hAnsiTheme="minorHAnsi" w:cstheme="minorHAnsi"/>
          <w:bCs/>
          <w:iCs/>
          <w:sz w:val="16"/>
          <w:szCs w:val="16"/>
        </w:rPr>
        <w:t xml:space="preserve"> suppliers in accordance with the Telax Privacy Policy, available at </w:t>
      </w:r>
      <w:hyperlink r:id="rId11" w:history="1">
        <w:r w:rsidR="0049483D" w:rsidRPr="0044154E">
          <w:rPr>
            <w:rStyle w:val="Hyperlink"/>
            <w:rFonts w:asciiTheme="minorHAnsi" w:hAnsiTheme="minorHAnsi" w:cstheme="minorHAnsi"/>
            <w:bCs/>
            <w:iCs/>
            <w:sz w:val="16"/>
            <w:szCs w:val="16"/>
          </w:rPr>
          <w:t>https://www.intermedia.net/legal/policies</w:t>
        </w:r>
      </w:hyperlink>
      <w:r w:rsidRPr="0044154E">
        <w:rPr>
          <w:rFonts w:asciiTheme="minorHAnsi" w:hAnsiTheme="minorHAnsi" w:cstheme="minorHAnsi"/>
          <w:bCs/>
          <w:iCs/>
          <w:sz w:val="16"/>
          <w:szCs w:val="16"/>
        </w:rPr>
        <w:t>,.</w:t>
      </w:r>
    </w:p>
    <w:p w14:paraId="7982BFA6" w14:textId="77777777" w:rsidR="00CB6014" w:rsidRDefault="00CB6014" w:rsidP="00CB6014">
      <w:pPr>
        <w:ind w:left="1440"/>
        <w:rPr>
          <w:rFonts w:ascii="Calibri" w:hAnsi="Calibri" w:cs="Calibri"/>
          <w:bCs/>
          <w:iCs/>
          <w:sz w:val="15"/>
          <w:szCs w:val="15"/>
        </w:rPr>
      </w:pPr>
    </w:p>
    <w:p w14:paraId="27FF2D41" w14:textId="77777777" w:rsidR="00CB6014" w:rsidRPr="0044154E" w:rsidRDefault="00CB6014" w:rsidP="00CB6014">
      <w:pPr>
        <w:ind w:left="720"/>
        <w:rPr>
          <w:rFonts w:asciiTheme="minorHAnsi" w:hAnsiTheme="minorHAnsi" w:cstheme="minorHAnsi"/>
          <w:bCs/>
          <w:iCs/>
          <w:sz w:val="16"/>
          <w:szCs w:val="16"/>
        </w:rPr>
      </w:pPr>
      <w:r w:rsidRPr="00E83033">
        <w:rPr>
          <w:rFonts w:ascii="Calibri" w:hAnsi="Calibri" w:cs="Calibri"/>
          <w:sz w:val="15"/>
          <w:szCs w:val="15"/>
        </w:rPr>
        <w:t>D</w:t>
      </w:r>
      <w:r w:rsidRPr="0044154E">
        <w:rPr>
          <w:rFonts w:asciiTheme="minorHAnsi" w:hAnsiTheme="minorHAnsi" w:cstheme="minorHAnsi"/>
          <w:sz w:val="16"/>
          <w:szCs w:val="16"/>
        </w:rPr>
        <w:t xml:space="preserve">.      </w:t>
      </w:r>
      <w:r w:rsidRPr="0044154E">
        <w:rPr>
          <w:rFonts w:asciiTheme="minorHAnsi" w:hAnsiTheme="minorHAnsi" w:cstheme="minorHAnsi"/>
          <w:sz w:val="16"/>
          <w:szCs w:val="16"/>
          <w:u w:val="single"/>
        </w:rPr>
        <w:t>Frontier Contact Center Professional Services</w:t>
      </w:r>
      <w:r w:rsidRPr="0044154E">
        <w:rPr>
          <w:rFonts w:asciiTheme="minorHAnsi" w:hAnsiTheme="minorHAnsi" w:cstheme="minorHAnsi"/>
          <w:sz w:val="16"/>
          <w:szCs w:val="16"/>
        </w:rPr>
        <w:t xml:space="preserve"> (CCaaS Professional Services).</w:t>
      </w:r>
    </w:p>
    <w:p w14:paraId="0377EA76" w14:textId="77777777" w:rsidR="00CB6014" w:rsidRPr="0044154E" w:rsidRDefault="00CB6014" w:rsidP="00CB6014">
      <w:pPr>
        <w:ind w:left="1440"/>
        <w:rPr>
          <w:rFonts w:asciiTheme="minorHAnsi" w:hAnsiTheme="minorHAnsi" w:cstheme="minorHAnsi"/>
          <w:sz w:val="16"/>
          <w:szCs w:val="16"/>
        </w:rPr>
      </w:pPr>
      <w:r w:rsidRPr="0044154E">
        <w:rPr>
          <w:rFonts w:asciiTheme="minorHAnsi" w:hAnsiTheme="minorHAnsi" w:cstheme="minorHAnsi"/>
          <w:sz w:val="16"/>
          <w:szCs w:val="16"/>
        </w:rPr>
        <w:t xml:space="preserve">i.  Frontier will provide Customer with the CCaaS Professional Services required to launch Customer’s CCaaS Service.  Frontier Professional Services will be delivered and includes, and as more specifically described in Exhibit 1:  </w:t>
      </w:r>
    </w:p>
    <w:p w14:paraId="2A6A6E29" w14:textId="77777777" w:rsidR="00CB6014" w:rsidRPr="0044154E" w:rsidRDefault="00CB6014" w:rsidP="008E25DE">
      <w:pPr>
        <w:numPr>
          <w:ilvl w:val="0"/>
          <w:numId w:val="8"/>
        </w:numPr>
        <w:ind w:hanging="180"/>
        <w:rPr>
          <w:rFonts w:asciiTheme="minorHAnsi" w:hAnsiTheme="minorHAnsi" w:cstheme="minorHAnsi"/>
          <w:sz w:val="16"/>
          <w:szCs w:val="16"/>
        </w:rPr>
      </w:pPr>
      <w:r w:rsidRPr="0044154E">
        <w:rPr>
          <w:rFonts w:asciiTheme="minorHAnsi" w:hAnsiTheme="minorHAnsi" w:cstheme="minorHAnsi"/>
          <w:sz w:val="16"/>
          <w:szCs w:val="16"/>
        </w:rPr>
        <w:t>Project Coordination</w:t>
      </w:r>
    </w:p>
    <w:p w14:paraId="5010E4B3" w14:textId="77777777" w:rsidR="00CB6014" w:rsidRPr="0044154E" w:rsidRDefault="00CB6014" w:rsidP="008E25DE">
      <w:pPr>
        <w:numPr>
          <w:ilvl w:val="0"/>
          <w:numId w:val="8"/>
        </w:numPr>
        <w:ind w:hanging="180"/>
        <w:rPr>
          <w:rFonts w:asciiTheme="minorHAnsi" w:hAnsiTheme="minorHAnsi" w:cstheme="minorHAnsi"/>
          <w:sz w:val="16"/>
          <w:szCs w:val="16"/>
        </w:rPr>
      </w:pPr>
      <w:r w:rsidRPr="0044154E">
        <w:rPr>
          <w:rFonts w:asciiTheme="minorHAnsi" w:hAnsiTheme="minorHAnsi" w:cstheme="minorHAnsi"/>
          <w:sz w:val="16"/>
          <w:szCs w:val="16"/>
        </w:rPr>
        <w:t xml:space="preserve">Database Collection </w:t>
      </w:r>
    </w:p>
    <w:p w14:paraId="33227DA5" w14:textId="77777777" w:rsidR="00CB6014" w:rsidRPr="0044154E" w:rsidRDefault="00CB6014" w:rsidP="008E25DE">
      <w:pPr>
        <w:numPr>
          <w:ilvl w:val="0"/>
          <w:numId w:val="8"/>
        </w:numPr>
        <w:ind w:hanging="180"/>
        <w:rPr>
          <w:rFonts w:asciiTheme="minorHAnsi" w:hAnsiTheme="minorHAnsi" w:cstheme="minorHAnsi"/>
          <w:sz w:val="16"/>
          <w:szCs w:val="16"/>
        </w:rPr>
      </w:pPr>
      <w:r w:rsidRPr="0044154E">
        <w:rPr>
          <w:rFonts w:asciiTheme="minorHAnsi" w:hAnsiTheme="minorHAnsi" w:cstheme="minorHAnsi"/>
          <w:sz w:val="16"/>
          <w:szCs w:val="16"/>
        </w:rPr>
        <w:t xml:space="preserve">CCaaS Service provisioning </w:t>
      </w:r>
    </w:p>
    <w:p w14:paraId="4D3AFBE1" w14:textId="77777777" w:rsidR="00CB6014" w:rsidRPr="0044154E" w:rsidRDefault="00CB6014" w:rsidP="008E25DE">
      <w:pPr>
        <w:numPr>
          <w:ilvl w:val="0"/>
          <w:numId w:val="8"/>
        </w:numPr>
        <w:ind w:hanging="180"/>
        <w:rPr>
          <w:rFonts w:asciiTheme="minorHAnsi" w:hAnsiTheme="minorHAnsi" w:cstheme="minorHAnsi"/>
          <w:sz w:val="16"/>
          <w:szCs w:val="16"/>
        </w:rPr>
      </w:pPr>
      <w:r w:rsidRPr="0044154E">
        <w:rPr>
          <w:rFonts w:asciiTheme="minorHAnsi" w:hAnsiTheme="minorHAnsi" w:cstheme="minorHAnsi"/>
          <w:sz w:val="16"/>
          <w:szCs w:val="16"/>
        </w:rPr>
        <w:t>Systems Integration Support</w:t>
      </w:r>
    </w:p>
    <w:p w14:paraId="6ADDD7E1" w14:textId="77777777" w:rsidR="00CB6014" w:rsidRPr="0044154E" w:rsidRDefault="00CB6014" w:rsidP="008E25DE">
      <w:pPr>
        <w:numPr>
          <w:ilvl w:val="0"/>
          <w:numId w:val="8"/>
        </w:numPr>
        <w:ind w:hanging="180"/>
        <w:rPr>
          <w:rFonts w:asciiTheme="minorHAnsi" w:hAnsiTheme="minorHAnsi" w:cstheme="minorHAnsi"/>
          <w:sz w:val="16"/>
          <w:szCs w:val="16"/>
        </w:rPr>
      </w:pPr>
      <w:del w:id="2" w:author="Evirgen, Danielle" w:date="2020-10-01T13:40:00Z">
        <w:r w:rsidRPr="0044154E" w:rsidDel="00A9070F">
          <w:rPr>
            <w:rFonts w:asciiTheme="minorHAnsi" w:hAnsiTheme="minorHAnsi" w:cstheme="minorHAnsi"/>
            <w:sz w:val="16"/>
            <w:szCs w:val="16"/>
          </w:rPr>
          <w:delText xml:space="preserve"> </w:delText>
        </w:r>
      </w:del>
      <w:r w:rsidRPr="0044154E">
        <w:rPr>
          <w:rFonts w:asciiTheme="minorHAnsi" w:hAnsiTheme="minorHAnsi" w:cstheme="minorHAnsi"/>
          <w:sz w:val="16"/>
          <w:szCs w:val="16"/>
        </w:rPr>
        <w:t>Preliminary Go-Live testing</w:t>
      </w:r>
    </w:p>
    <w:p w14:paraId="5BAFB737" w14:textId="77777777" w:rsidR="00CB6014" w:rsidRPr="0044154E" w:rsidRDefault="00CB6014" w:rsidP="008E25DE">
      <w:pPr>
        <w:numPr>
          <w:ilvl w:val="0"/>
          <w:numId w:val="8"/>
        </w:numPr>
        <w:ind w:hanging="180"/>
        <w:rPr>
          <w:rFonts w:asciiTheme="minorHAnsi" w:hAnsiTheme="minorHAnsi" w:cstheme="minorHAnsi"/>
          <w:sz w:val="16"/>
          <w:szCs w:val="16"/>
        </w:rPr>
      </w:pPr>
      <w:r w:rsidRPr="0044154E">
        <w:rPr>
          <w:rFonts w:asciiTheme="minorHAnsi" w:hAnsiTheme="minorHAnsi" w:cstheme="minorHAnsi"/>
          <w:sz w:val="16"/>
          <w:szCs w:val="16"/>
        </w:rPr>
        <w:t>Remote Agent and Supervisor training</w:t>
      </w:r>
    </w:p>
    <w:p w14:paraId="7F14A925" w14:textId="77777777" w:rsidR="00CB6014" w:rsidRPr="0044154E" w:rsidRDefault="00CB6014" w:rsidP="008E25DE">
      <w:pPr>
        <w:numPr>
          <w:ilvl w:val="0"/>
          <w:numId w:val="8"/>
        </w:numPr>
        <w:ind w:hanging="180"/>
        <w:rPr>
          <w:rFonts w:asciiTheme="minorHAnsi" w:hAnsiTheme="minorHAnsi" w:cstheme="minorHAnsi"/>
          <w:sz w:val="16"/>
          <w:szCs w:val="16"/>
        </w:rPr>
      </w:pPr>
      <w:r w:rsidRPr="0044154E">
        <w:rPr>
          <w:rFonts w:asciiTheme="minorHAnsi" w:hAnsiTheme="minorHAnsi" w:cstheme="minorHAnsi"/>
          <w:sz w:val="16"/>
          <w:szCs w:val="16"/>
        </w:rPr>
        <w:t>Go-Live CCaaS activation and testing</w:t>
      </w:r>
    </w:p>
    <w:p w14:paraId="56A9ED6C" w14:textId="77777777" w:rsidR="00CB6014" w:rsidRPr="0044154E" w:rsidRDefault="00CB6014" w:rsidP="008E25DE">
      <w:pPr>
        <w:numPr>
          <w:ilvl w:val="0"/>
          <w:numId w:val="8"/>
        </w:numPr>
        <w:ind w:hanging="180"/>
        <w:rPr>
          <w:rFonts w:asciiTheme="minorHAnsi" w:hAnsiTheme="minorHAnsi" w:cstheme="minorHAnsi"/>
          <w:sz w:val="16"/>
          <w:szCs w:val="16"/>
        </w:rPr>
      </w:pPr>
      <w:r w:rsidRPr="0044154E">
        <w:rPr>
          <w:rFonts w:asciiTheme="minorHAnsi" w:hAnsiTheme="minorHAnsi" w:cstheme="minorHAnsi"/>
          <w:sz w:val="16"/>
          <w:szCs w:val="16"/>
        </w:rPr>
        <w:t>30 Day Contact Center onboarding support</w:t>
      </w:r>
    </w:p>
    <w:p w14:paraId="5006212C" w14:textId="77777777" w:rsidR="00CB6014" w:rsidRPr="0044154E" w:rsidRDefault="00CB6014" w:rsidP="008E25DE">
      <w:pPr>
        <w:numPr>
          <w:ilvl w:val="0"/>
          <w:numId w:val="8"/>
        </w:numPr>
        <w:ind w:hanging="180"/>
        <w:rPr>
          <w:rFonts w:asciiTheme="minorHAnsi" w:hAnsiTheme="minorHAnsi" w:cstheme="minorHAnsi"/>
          <w:sz w:val="16"/>
          <w:szCs w:val="16"/>
        </w:rPr>
      </w:pPr>
      <w:r w:rsidRPr="0044154E">
        <w:rPr>
          <w:rFonts w:asciiTheme="minorHAnsi" w:hAnsiTheme="minorHAnsi" w:cstheme="minorHAnsi"/>
          <w:sz w:val="16"/>
          <w:szCs w:val="16"/>
        </w:rPr>
        <w:t xml:space="preserve">24x7x365 service and support </w:t>
      </w:r>
    </w:p>
    <w:p w14:paraId="16338621" w14:textId="77777777" w:rsidR="00CB6014" w:rsidRPr="0044154E" w:rsidRDefault="00CB6014" w:rsidP="00CB6014">
      <w:pPr>
        <w:ind w:left="1800"/>
        <w:rPr>
          <w:rFonts w:asciiTheme="minorHAnsi" w:hAnsiTheme="minorHAnsi" w:cstheme="minorHAnsi"/>
          <w:sz w:val="16"/>
          <w:szCs w:val="16"/>
        </w:rPr>
      </w:pPr>
    </w:p>
    <w:p w14:paraId="37173DFA" w14:textId="3EA46B31" w:rsidR="0049483D" w:rsidRPr="0044154E" w:rsidRDefault="00CB6014" w:rsidP="008E25DE">
      <w:pPr>
        <w:pStyle w:val="ListParagraph"/>
        <w:numPr>
          <w:ilvl w:val="0"/>
          <w:numId w:val="16"/>
        </w:numPr>
        <w:rPr>
          <w:rFonts w:asciiTheme="minorHAnsi" w:hAnsiTheme="minorHAnsi" w:cstheme="minorHAnsi"/>
          <w:sz w:val="16"/>
          <w:szCs w:val="16"/>
        </w:rPr>
      </w:pPr>
      <w:r w:rsidRPr="0044154E">
        <w:rPr>
          <w:rFonts w:asciiTheme="minorHAnsi" w:hAnsiTheme="minorHAnsi" w:cstheme="minorHAnsi"/>
          <w:sz w:val="16"/>
          <w:szCs w:val="16"/>
        </w:rPr>
        <w:t>Frontier Contact Center Professional Services are delivered during normal business hours, (Monday through Friday, 8:00 AM Eastern Time through 5:00 PM Pacific Time). Contact center Professional Services delivered after hours or on weekends are subject to additional charges and availability of Frontier resources</w:t>
      </w:r>
      <w:ins w:id="3" w:author="Evirgen, Danielle" w:date="2020-09-30T18:01:00Z">
        <w:r w:rsidRPr="0044154E">
          <w:rPr>
            <w:rFonts w:asciiTheme="minorHAnsi" w:hAnsiTheme="minorHAnsi" w:cstheme="minorHAnsi"/>
            <w:sz w:val="16"/>
            <w:szCs w:val="16"/>
          </w:rPr>
          <w:t>.</w:t>
        </w:r>
      </w:ins>
    </w:p>
    <w:p w14:paraId="39CD06B2" w14:textId="4E5F5F81" w:rsidR="0061091B" w:rsidRPr="0044154E" w:rsidRDefault="0049483D" w:rsidP="008E25DE">
      <w:pPr>
        <w:pStyle w:val="ListParagraph"/>
        <w:numPr>
          <w:ilvl w:val="0"/>
          <w:numId w:val="5"/>
        </w:numPr>
        <w:ind w:left="1224"/>
        <w:rPr>
          <w:rFonts w:asciiTheme="minorHAnsi" w:hAnsiTheme="minorHAnsi" w:cstheme="minorHAnsi"/>
          <w:sz w:val="16"/>
          <w:szCs w:val="16"/>
        </w:rPr>
      </w:pPr>
      <w:r w:rsidRPr="0044154E">
        <w:rPr>
          <w:rFonts w:asciiTheme="minorHAnsi" w:hAnsiTheme="minorHAnsi" w:cstheme="minorHAnsi"/>
          <w:sz w:val="16"/>
          <w:szCs w:val="16"/>
        </w:rPr>
        <w:t>Training.</w:t>
      </w:r>
      <w:ins w:id="4" w:author="Evirgen, Danielle" w:date="2020-10-19T15:16:00Z">
        <w:r w:rsidRPr="0044154E">
          <w:rPr>
            <w:rFonts w:asciiTheme="minorHAnsi" w:eastAsia="Calibri" w:hAnsiTheme="minorHAnsi" w:cstheme="minorHAnsi"/>
            <w:sz w:val="16"/>
            <w:szCs w:val="16"/>
          </w:rPr>
          <w:t xml:space="preserve"> </w:t>
        </w:r>
      </w:ins>
      <w:r w:rsidRPr="0044154E">
        <w:rPr>
          <w:rFonts w:asciiTheme="minorHAnsi" w:hAnsiTheme="minorHAnsi" w:cstheme="minorHAnsi"/>
          <w:sz w:val="16"/>
          <w:szCs w:val="16"/>
        </w:rPr>
        <w:t xml:space="preserve">Training for this Service will utilize Training Videos. These videos are a user interactive web-based training aid, which can be accessed at any time at, </w:t>
      </w:r>
      <w:hyperlink r:id="rId12" w:history="1">
        <w:r w:rsidRPr="0044154E">
          <w:rPr>
            <w:rStyle w:val="Hyperlink"/>
            <w:rFonts w:asciiTheme="minorHAnsi" w:hAnsiTheme="minorHAnsi" w:cstheme="minorHAnsi"/>
            <w:sz w:val="16"/>
            <w:szCs w:val="16"/>
          </w:rPr>
          <w:t>https://enterprise.frontier.com/UCF-Training_Videos</w:t>
        </w:r>
      </w:hyperlink>
      <w:r w:rsidRPr="0044154E">
        <w:rPr>
          <w:rFonts w:asciiTheme="minorHAnsi" w:hAnsiTheme="minorHAnsi" w:cstheme="minorHAnsi"/>
          <w:sz w:val="16"/>
          <w:szCs w:val="16"/>
        </w:rPr>
        <w:t xml:space="preserve"> . In the event that onsite training is requested, additional charges will apply and must be noted as an exception to the standard Installation Services Scope of Work</w:t>
      </w:r>
    </w:p>
    <w:p w14:paraId="5615E12B" w14:textId="6B9EA7C3" w:rsidR="002D5F56" w:rsidRPr="00931323" w:rsidRDefault="002D5F56" w:rsidP="00931323">
      <w:pPr>
        <w:shd w:val="clear" w:color="auto" w:fill="FFFFFE"/>
        <w:spacing w:line="285" w:lineRule="atLeast"/>
        <w:rPr>
          <w:rFonts w:ascii="Consolas" w:hAnsi="Consolas"/>
          <w:color w:val="A31515"/>
          <w:sz w:val="21"/>
          <w:szCs w:val="21"/>
        </w:rPr>
      </w:pPr>
      <w:r w:rsidRPr="002E77E3">
        <w:rPr>
          <w:rFonts w:ascii="Consolas" w:hAnsi="Consolas"/>
          <w:color w:val="A31515"/>
          <w:sz w:val="21"/>
          <w:szCs w:val="21"/>
        </w:rPr>
        <w:t>{{</w:t>
      </w:r>
      <w:r>
        <w:rPr>
          <w:rFonts w:ascii="Consolas" w:hAnsi="Consolas"/>
          <w:color w:val="A31515"/>
          <w:sz w:val="21"/>
          <w:szCs w:val="21"/>
        </w:rPr>
        <w:t>/</w:t>
      </w:r>
      <w:r w:rsidRPr="001F3A0F">
        <w:rPr>
          <w:rFonts w:ascii="Consolas" w:hAnsi="Consolas"/>
          <w:color w:val="A31515"/>
          <w:sz w:val="21"/>
          <w:szCs w:val="21"/>
        </w:rPr>
        <w:t>ProductName_isCCaas</w:t>
      </w:r>
      <w:r w:rsidRPr="002E77E3">
        <w:rPr>
          <w:rFonts w:ascii="Consolas" w:hAnsi="Consolas"/>
          <w:color w:val="A31515"/>
          <w:sz w:val="21"/>
          <w:szCs w:val="21"/>
        </w:rPr>
        <w:t>}}</w:t>
      </w:r>
    </w:p>
    <w:p w14:paraId="4A0BBE16" w14:textId="40A0BC3F" w:rsidR="0061091B" w:rsidRPr="00172E60" w:rsidRDefault="0061091B" w:rsidP="0061091B">
      <w:pPr>
        <w:tabs>
          <w:tab w:val="left" w:pos="360"/>
        </w:tabs>
        <w:jc w:val="both"/>
        <w:rPr>
          <w:rFonts w:asciiTheme="minorHAnsi" w:hAnsiTheme="minorHAnsi" w:cs="Arial"/>
          <w:bCs/>
          <w:sz w:val="12"/>
          <w:szCs w:val="16"/>
        </w:rPr>
      </w:pPr>
    </w:p>
    <w:p w14:paraId="04B02397" w14:textId="225424C4" w:rsidR="00026F0A" w:rsidRPr="000E3DAA" w:rsidRDefault="00026F0A" w:rsidP="00026F0A">
      <w:pPr>
        <w:shd w:val="clear" w:color="auto" w:fill="FFFFFE"/>
        <w:spacing w:line="285" w:lineRule="atLeast"/>
        <w:rPr>
          <w:rFonts w:ascii="Consolas" w:hAnsi="Consolas"/>
          <w:color w:val="000000"/>
          <w:sz w:val="21"/>
          <w:szCs w:val="21"/>
        </w:rPr>
      </w:pPr>
      <w:r w:rsidRPr="00931323">
        <w:rPr>
          <w:rFonts w:ascii="Consolas" w:hAnsi="Consolas"/>
          <w:color w:val="A31515"/>
          <w:sz w:val="21"/>
          <w:szCs w:val="21"/>
        </w:rPr>
        <w:t>{{#</w:t>
      </w:r>
      <w:r w:rsidRPr="001F3A0F">
        <w:rPr>
          <w:rFonts w:ascii="Consolas" w:hAnsi="Consolas"/>
          <w:color w:val="A31515"/>
          <w:sz w:val="21"/>
          <w:szCs w:val="21"/>
        </w:rPr>
        <w:t>ProductName_isUCaas</w:t>
      </w:r>
      <w:r w:rsidRPr="00931323">
        <w:rPr>
          <w:rFonts w:ascii="Consolas" w:hAnsi="Consolas"/>
          <w:color w:val="A31515"/>
          <w:sz w:val="21"/>
          <w:szCs w:val="21"/>
        </w:rPr>
        <w:t>}}</w:t>
      </w:r>
    </w:p>
    <w:p w14:paraId="1ACFBF66" w14:textId="74520050" w:rsidR="00D64B80" w:rsidRPr="00291244" w:rsidRDefault="00D64B80" w:rsidP="00026F0A">
      <w:pPr>
        <w:rPr>
          <w:rFonts w:ascii="Calibri" w:hAnsi="Calibri" w:cs="Calibri"/>
          <w:sz w:val="15"/>
          <w:szCs w:val="15"/>
        </w:rPr>
      </w:pPr>
    </w:p>
    <w:p w14:paraId="6AABBFC0" w14:textId="09B88BF9" w:rsidR="00CB6014" w:rsidRPr="003B2538" w:rsidRDefault="00CB6014" w:rsidP="008E25DE">
      <w:pPr>
        <w:pStyle w:val="ListParagraph"/>
        <w:numPr>
          <w:ilvl w:val="0"/>
          <w:numId w:val="17"/>
        </w:numPr>
        <w:rPr>
          <w:rFonts w:ascii="Calibri" w:hAnsi="Calibri" w:cs="Calibri"/>
          <w:caps/>
          <w:sz w:val="15"/>
          <w:szCs w:val="15"/>
          <w:u w:val="single"/>
        </w:rPr>
      </w:pPr>
      <w:r w:rsidRPr="003B2538">
        <w:rPr>
          <w:rFonts w:ascii="Calibri" w:hAnsi="Calibri" w:cs="Calibri"/>
          <w:b/>
          <w:bCs/>
          <w:caps/>
          <w:sz w:val="15"/>
          <w:szCs w:val="15"/>
          <w:u w:val="single"/>
        </w:rPr>
        <w:t xml:space="preserve">web Meeting and Video Conference Service.  </w:t>
      </w:r>
    </w:p>
    <w:p w14:paraId="59E81625" w14:textId="77777777" w:rsidR="00CB6014" w:rsidRPr="00746C51" w:rsidRDefault="00CB6014" w:rsidP="00CB6014">
      <w:pPr>
        <w:ind w:left="450"/>
        <w:rPr>
          <w:rFonts w:ascii="Calibri" w:hAnsi="Calibri" w:cs="Calibri"/>
          <w:caps/>
          <w:sz w:val="15"/>
          <w:szCs w:val="15"/>
          <w:u w:val="single"/>
        </w:rPr>
      </w:pPr>
    </w:p>
    <w:p w14:paraId="37A66AC6" w14:textId="77777777" w:rsidR="00CB6014" w:rsidRPr="0044154E" w:rsidRDefault="00CB6014" w:rsidP="008E25DE">
      <w:pPr>
        <w:numPr>
          <w:ilvl w:val="0"/>
          <w:numId w:val="7"/>
        </w:numPr>
        <w:rPr>
          <w:rFonts w:ascii="Calibri" w:hAnsi="Calibri" w:cs="Calibri"/>
          <w:sz w:val="16"/>
          <w:szCs w:val="16"/>
        </w:rPr>
      </w:pPr>
      <w:r w:rsidRPr="0044154E">
        <w:rPr>
          <w:rFonts w:ascii="Calibri" w:hAnsi="Calibri" w:cs="Calibri"/>
          <w:sz w:val="16"/>
          <w:szCs w:val="16"/>
          <w:u w:val="single"/>
        </w:rPr>
        <w:t>General Description</w:t>
      </w:r>
      <w:r w:rsidRPr="0044154E">
        <w:rPr>
          <w:rFonts w:ascii="Calibri" w:hAnsi="Calibri" w:cs="Calibri"/>
          <w:sz w:val="16"/>
          <w:szCs w:val="16"/>
        </w:rPr>
        <w:t xml:space="preserve">: Upon and subject to the terms of the FSA and this Schedule, including without limitation the license restrictions, the number of authorized licenses and payment terms, Customer is hereby granted a non-exclusive, non-transferable, limited, revocable license to use, during the applicable Service Term only, the Web Meeting and Video Conference Services.  Prior to permitting any Customer to use the Web Meeting and Video Conference Service , Customer shall agree to the Accession Communicator End User License Agreement available at </w:t>
      </w:r>
      <w:hyperlink r:id="rId13" w:history="1">
        <w:r w:rsidRPr="0044154E">
          <w:rPr>
            <w:rStyle w:val="Hyperlink"/>
            <w:rFonts w:ascii="Calibri" w:hAnsi="Calibri" w:cs="Calibri"/>
            <w:sz w:val="16"/>
            <w:szCs w:val="16"/>
          </w:rPr>
          <w:t>www.metaswitch.com/legal/standard-terms-and-conditions</w:t>
        </w:r>
      </w:hyperlink>
      <w:r w:rsidRPr="0044154E">
        <w:rPr>
          <w:rFonts w:ascii="Calibri" w:hAnsi="Calibri" w:cs="Calibri"/>
          <w:sz w:val="16"/>
          <w:szCs w:val="16"/>
        </w:rPr>
        <w:t xml:space="preserve"> as it may be updated from time to time by Metaswitch, which is hereby incorporated into the Schedule by reference.</w:t>
      </w:r>
    </w:p>
    <w:p w14:paraId="065B05E6" w14:textId="77777777" w:rsidR="00CB6014" w:rsidRPr="0044154E" w:rsidRDefault="00CB6014" w:rsidP="00CB6014">
      <w:pPr>
        <w:ind w:left="720"/>
        <w:rPr>
          <w:rFonts w:ascii="Calibri" w:hAnsi="Calibri" w:cs="Calibri"/>
          <w:sz w:val="16"/>
          <w:szCs w:val="16"/>
        </w:rPr>
      </w:pPr>
    </w:p>
    <w:p w14:paraId="6CFE0578" w14:textId="0237ABAC" w:rsidR="00CB6014" w:rsidRPr="0044154E" w:rsidRDefault="00CB6014" w:rsidP="003B2538">
      <w:pPr>
        <w:ind w:left="720"/>
        <w:rPr>
          <w:rFonts w:ascii="Calibri" w:hAnsi="Calibri" w:cs="Calibri"/>
          <w:sz w:val="16"/>
          <w:szCs w:val="16"/>
        </w:rPr>
      </w:pPr>
      <w:r w:rsidRPr="0044154E">
        <w:rPr>
          <w:rFonts w:ascii="Calibri" w:hAnsi="Calibri" w:cs="Calibri"/>
          <w:sz w:val="16"/>
          <w:szCs w:val="16"/>
          <w:u w:val="single"/>
        </w:rPr>
        <w:t>i.  Meeting Collaboration (</w:t>
      </w:r>
      <w:r w:rsidRPr="0044154E">
        <w:rPr>
          <w:rFonts w:ascii="Calibri" w:hAnsi="Calibri" w:cs="Calibri"/>
          <w:color w:val="FF0000"/>
          <w:sz w:val="16"/>
          <w:szCs w:val="16"/>
          <w:u w:val="single"/>
        </w:rPr>
        <w:t>Executive Seat Required</w:t>
      </w:r>
      <w:r w:rsidRPr="0044154E">
        <w:rPr>
          <w:rFonts w:ascii="Calibri" w:hAnsi="Calibri" w:cs="Calibri"/>
          <w:sz w:val="16"/>
          <w:szCs w:val="16"/>
        </w:rPr>
        <w:t>) Supports conferences of up to 500 participants, scheduled and ad-hoc conferences, video conferencing, desktop and file sharing, desktop remote control, conference recording.  Meeting Collaboration supports Windows, MacOS, iOS &amp; Android, single-click uplift from one-to-one Frontier Communicator (mobile and desktop application) calls or IM sessions to conferences, Microsoft Outlook integration</w:t>
      </w:r>
    </w:p>
    <w:p w14:paraId="6824C048" w14:textId="77777777" w:rsidR="00CB6014" w:rsidRPr="0044154E" w:rsidRDefault="00CB6014" w:rsidP="00CB6014">
      <w:pPr>
        <w:ind w:left="360"/>
        <w:rPr>
          <w:rFonts w:ascii="Calibri" w:hAnsi="Calibri" w:cs="Calibri"/>
          <w:sz w:val="16"/>
          <w:szCs w:val="16"/>
        </w:rPr>
      </w:pPr>
    </w:p>
    <w:p w14:paraId="64F17560" w14:textId="2CC198F6" w:rsidR="00CB6014" w:rsidRPr="0044154E" w:rsidRDefault="00CB6014" w:rsidP="003B2538">
      <w:pPr>
        <w:ind w:left="720"/>
        <w:rPr>
          <w:rFonts w:ascii="Calibri" w:hAnsi="Calibri" w:cs="Calibri"/>
          <w:sz w:val="16"/>
          <w:szCs w:val="16"/>
        </w:rPr>
      </w:pPr>
      <w:r w:rsidRPr="0044154E">
        <w:rPr>
          <w:rFonts w:ascii="Calibri" w:hAnsi="Calibri" w:cs="Calibri"/>
          <w:sz w:val="16"/>
          <w:szCs w:val="16"/>
          <w:u w:val="single"/>
        </w:rPr>
        <w:t>ii.  Meeting Webinar (</w:t>
      </w:r>
      <w:r w:rsidRPr="0044154E">
        <w:rPr>
          <w:rFonts w:ascii="Calibri" w:hAnsi="Calibri" w:cs="Calibri"/>
          <w:color w:val="FF0000"/>
          <w:sz w:val="16"/>
          <w:szCs w:val="16"/>
          <w:u w:val="single"/>
        </w:rPr>
        <w:t>Executive Seat Required</w:t>
      </w:r>
      <w:r w:rsidRPr="0044154E">
        <w:rPr>
          <w:rFonts w:ascii="Calibri" w:hAnsi="Calibri" w:cs="Calibri"/>
          <w:sz w:val="16"/>
          <w:szCs w:val="16"/>
          <w:u w:val="single"/>
        </w:rPr>
        <w:t xml:space="preserve">) </w:t>
      </w:r>
      <w:r w:rsidRPr="0044154E">
        <w:rPr>
          <w:rFonts w:ascii="Calibri" w:hAnsi="Calibri" w:cs="Calibri"/>
          <w:sz w:val="16"/>
          <w:szCs w:val="16"/>
        </w:rPr>
        <w:t>Webinars offer full function webinars for up to 100, 500, or 1,000 attendees, with support for up to 100 participants (webinar host, co-host and panelists), all with the capability to share video, web presentations, whiteboards and more.   The remaining view-only attendees are able to send chat messages or participate in polls created by the host</w:t>
      </w:r>
    </w:p>
    <w:p w14:paraId="1E30E14F" w14:textId="77777777" w:rsidR="00CB6014" w:rsidRPr="0044154E" w:rsidRDefault="00CB6014" w:rsidP="00CB6014">
      <w:pPr>
        <w:pStyle w:val="ListParagraph"/>
        <w:ind w:left="360"/>
        <w:rPr>
          <w:rFonts w:ascii="Calibri" w:hAnsi="Calibri" w:cs="Calibri"/>
          <w:sz w:val="15"/>
          <w:szCs w:val="15"/>
        </w:rPr>
      </w:pPr>
    </w:p>
    <w:p w14:paraId="544049B9" w14:textId="77777777" w:rsidR="00CB6014" w:rsidRPr="0044154E" w:rsidRDefault="00CB6014" w:rsidP="00CB6014">
      <w:pPr>
        <w:pStyle w:val="ListParagraph"/>
        <w:ind w:left="360"/>
        <w:rPr>
          <w:rFonts w:ascii="Calibri" w:hAnsi="Calibri" w:cs="Calibri"/>
          <w:sz w:val="15"/>
          <w:szCs w:val="15"/>
        </w:rPr>
      </w:pPr>
      <w:r w:rsidRPr="0044154E">
        <w:rPr>
          <w:rFonts w:ascii="Calibri" w:hAnsi="Calibri" w:cs="Calibri"/>
          <w:sz w:val="15"/>
          <w:szCs w:val="15"/>
        </w:rPr>
        <w:t>B.</w:t>
      </w:r>
      <w:r w:rsidRPr="0044154E">
        <w:rPr>
          <w:rFonts w:ascii="Calibri" w:hAnsi="Calibri" w:cs="Calibri"/>
          <w:sz w:val="15"/>
          <w:szCs w:val="15"/>
        </w:rPr>
        <w:tab/>
      </w:r>
      <w:r w:rsidRPr="0044154E">
        <w:rPr>
          <w:rFonts w:ascii="Calibri" w:hAnsi="Calibri" w:cs="Calibri"/>
          <w:sz w:val="15"/>
          <w:szCs w:val="15"/>
          <w:u w:val="single"/>
        </w:rPr>
        <w:t xml:space="preserve">Restrictions, Warranties and Limitations:  </w:t>
      </w:r>
      <w:r w:rsidRPr="0044154E">
        <w:rPr>
          <w:rFonts w:ascii="Calibri" w:hAnsi="Calibri" w:cs="Calibri"/>
          <w:sz w:val="15"/>
          <w:szCs w:val="15"/>
        </w:rPr>
        <w:t xml:space="preserve">    </w:t>
      </w:r>
    </w:p>
    <w:p w14:paraId="4159169F" w14:textId="77777777" w:rsidR="00CB6014" w:rsidRPr="0044154E" w:rsidRDefault="00CB6014" w:rsidP="00CB6014">
      <w:pPr>
        <w:ind w:left="360"/>
        <w:rPr>
          <w:rFonts w:ascii="Calibri" w:hAnsi="Calibri" w:cs="Calibri"/>
          <w:sz w:val="15"/>
          <w:szCs w:val="15"/>
        </w:rPr>
      </w:pPr>
    </w:p>
    <w:p w14:paraId="11C5B87E" w14:textId="77777777" w:rsidR="00CB6014" w:rsidRPr="0044154E" w:rsidRDefault="00CB6014" w:rsidP="00CB6014">
      <w:pPr>
        <w:rPr>
          <w:rFonts w:ascii="Calibri" w:hAnsi="Calibri" w:cs="Calibri"/>
          <w:sz w:val="15"/>
          <w:szCs w:val="15"/>
        </w:rPr>
      </w:pPr>
      <w:r w:rsidRPr="0044154E">
        <w:rPr>
          <w:rFonts w:ascii="Calibri" w:hAnsi="Calibri" w:cs="Calibri"/>
          <w:b/>
          <w:bCs/>
          <w:sz w:val="15"/>
          <w:szCs w:val="15"/>
        </w:rPr>
        <w:lastRenderedPageBreak/>
        <w:tab/>
      </w:r>
      <w:r w:rsidRPr="0044154E">
        <w:rPr>
          <w:rFonts w:ascii="Calibri" w:hAnsi="Calibri" w:cs="Calibri"/>
          <w:sz w:val="15"/>
          <w:szCs w:val="15"/>
        </w:rPr>
        <w:t xml:space="preserve">i.     </w:t>
      </w:r>
      <w:r w:rsidRPr="0044154E">
        <w:rPr>
          <w:rFonts w:ascii="Calibri" w:hAnsi="Calibri" w:cs="Calibri"/>
          <w:sz w:val="15"/>
          <w:szCs w:val="15"/>
          <w:u w:val="single"/>
        </w:rPr>
        <w:t>Restrictions</w:t>
      </w:r>
      <w:r w:rsidRPr="0044154E">
        <w:rPr>
          <w:rFonts w:ascii="Calibri" w:hAnsi="Calibri" w:cs="Calibri"/>
          <w:sz w:val="15"/>
          <w:szCs w:val="15"/>
        </w:rPr>
        <w:t xml:space="preserve">:  Customer shall not distribute, reproduce, modify, sublicense or use any of the </w:t>
      </w:r>
      <w:bookmarkStart w:id="5" w:name="_Hlk52281342"/>
      <w:r w:rsidRPr="0044154E">
        <w:rPr>
          <w:rFonts w:ascii="Calibri" w:hAnsi="Calibri" w:cs="Calibri"/>
          <w:sz w:val="15"/>
          <w:szCs w:val="15"/>
        </w:rPr>
        <w:t xml:space="preserve">Web Meeting and Video Conferencing Service </w:t>
      </w:r>
      <w:bookmarkEnd w:id="5"/>
      <w:r w:rsidRPr="0044154E">
        <w:rPr>
          <w:rFonts w:ascii="Calibri" w:hAnsi="Calibri" w:cs="Calibri"/>
          <w:sz w:val="15"/>
          <w:szCs w:val="15"/>
        </w:rPr>
        <w:t xml:space="preserve">other than as </w:t>
      </w:r>
      <w:r w:rsidRPr="0044154E">
        <w:rPr>
          <w:rFonts w:ascii="Calibri" w:hAnsi="Calibri" w:cs="Calibri"/>
          <w:sz w:val="15"/>
          <w:szCs w:val="15"/>
        </w:rPr>
        <w:tab/>
      </w:r>
      <w:r w:rsidRPr="0044154E">
        <w:rPr>
          <w:rFonts w:ascii="Calibri" w:hAnsi="Calibri" w:cs="Calibri"/>
          <w:sz w:val="15"/>
          <w:szCs w:val="15"/>
        </w:rPr>
        <w:tab/>
        <w:t xml:space="preserve">       permitted above.  Customer shall not be permitted to do any of the following:</w:t>
      </w:r>
    </w:p>
    <w:p w14:paraId="69436E5F" w14:textId="77777777" w:rsidR="00CB6014" w:rsidRPr="0044154E" w:rsidRDefault="00CB6014" w:rsidP="00CB6014">
      <w:pPr>
        <w:rPr>
          <w:rFonts w:ascii="Calibri" w:hAnsi="Calibri" w:cs="Calibri"/>
          <w:sz w:val="15"/>
          <w:szCs w:val="15"/>
        </w:rPr>
      </w:pPr>
      <w:r w:rsidRPr="0044154E">
        <w:rPr>
          <w:rFonts w:ascii="Calibri" w:hAnsi="Calibri" w:cs="Calibri"/>
          <w:sz w:val="15"/>
          <w:szCs w:val="15"/>
        </w:rPr>
        <w:tab/>
      </w:r>
      <w:r w:rsidRPr="0044154E">
        <w:rPr>
          <w:rFonts w:ascii="Calibri" w:hAnsi="Calibri" w:cs="Calibri"/>
          <w:sz w:val="15"/>
          <w:szCs w:val="15"/>
        </w:rPr>
        <w:tab/>
        <w:t>(a)  remove or modify any copyright or proprietary rights notices and/or legends appearing on or in the Web Meeting and Video Conferencing Service.</w:t>
      </w:r>
    </w:p>
    <w:p w14:paraId="5AEE1FFB" w14:textId="77777777" w:rsidR="00CB6014" w:rsidRPr="0044154E" w:rsidRDefault="00CB6014" w:rsidP="00CB6014">
      <w:pPr>
        <w:rPr>
          <w:rFonts w:ascii="Calibri" w:hAnsi="Calibri" w:cs="Calibri"/>
          <w:sz w:val="15"/>
          <w:szCs w:val="15"/>
        </w:rPr>
      </w:pPr>
      <w:r w:rsidRPr="0044154E">
        <w:rPr>
          <w:rFonts w:ascii="Calibri" w:hAnsi="Calibri" w:cs="Calibri"/>
          <w:sz w:val="15"/>
          <w:szCs w:val="15"/>
        </w:rPr>
        <w:tab/>
      </w:r>
      <w:r w:rsidRPr="0044154E">
        <w:rPr>
          <w:rFonts w:ascii="Calibri" w:hAnsi="Calibri" w:cs="Calibri"/>
          <w:sz w:val="15"/>
          <w:szCs w:val="15"/>
        </w:rPr>
        <w:tab/>
        <w:t xml:space="preserve">(b)  decompile, disassemble, reverse engineer, “unlock”, attempt to access or discover the source code of, or disclose any trade secrets embodied in any </w:t>
      </w:r>
      <w:r w:rsidRPr="0044154E">
        <w:rPr>
          <w:rFonts w:ascii="Calibri" w:hAnsi="Calibri" w:cs="Calibri"/>
          <w:sz w:val="15"/>
          <w:szCs w:val="15"/>
        </w:rPr>
        <w:tab/>
      </w:r>
      <w:r w:rsidRPr="0044154E">
        <w:rPr>
          <w:rFonts w:ascii="Calibri" w:hAnsi="Calibri" w:cs="Calibri"/>
          <w:sz w:val="15"/>
          <w:szCs w:val="15"/>
        </w:rPr>
        <w:tab/>
      </w:r>
      <w:r w:rsidRPr="0044154E">
        <w:rPr>
          <w:rFonts w:ascii="Calibri" w:hAnsi="Calibri" w:cs="Calibri"/>
          <w:sz w:val="15"/>
          <w:szCs w:val="15"/>
        </w:rPr>
        <w:tab/>
        <w:t xml:space="preserve">of the Web Meeting and Video Conferencing Service or component thereof, nor attempt to do any of these things, nor encourage, assist or permit any </w:t>
      </w:r>
      <w:r w:rsidRPr="0044154E">
        <w:rPr>
          <w:rFonts w:ascii="Calibri" w:hAnsi="Calibri" w:cs="Calibri"/>
          <w:sz w:val="15"/>
          <w:szCs w:val="15"/>
        </w:rPr>
        <w:tab/>
      </w:r>
      <w:r w:rsidRPr="0044154E">
        <w:rPr>
          <w:rFonts w:ascii="Calibri" w:hAnsi="Calibri" w:cs="Calibri"/>
          <w:sz w:val="15"/>
          <w:szCs w:val="15"/>
        </w:rPr>
        <w:tab/>
      </w:r>
      <w:r w:rsidRPr="0044154E">
        <w:rPr>
          <w:rFonts w:ascii="Calibri" w:hAnsi="Calibri" w:cs="Calibri"/>
          <w:sz w:val="15"/>
          <w:szCs w:val="15"/>
        </w:rPr>
        <w:tab/>
        <w:t xml:space="preserve">other third party to do any of the foregoing; except and only to the extent that such activity is expressly required by applicable law notwithstanding this </w:t>
      </w:r>
      <w:r w:rsidRPr="0044154E">
        <w:rPr>
          <w:rFonts w:ascii="Calibri" w:hAnsi="Calibri" w:cs="Calibri"/>
          <w:sz w:val="15"/>
          <w:szCs w:val="15"/>
        </w:rPr>
        <w:tab/>
      </w:r>
      <w:r w:rsidRPr="0044154E">
        <w:rPr>
          <w:rFonts w:ascii="Calibri" w:hAnsi="Calibri" w:cs="Calibri"/>
          <w:sz w:val="15"/>
          <w:szCs w:val="15"/>
        </w:rPr>
        <w:tab/>
      </w:r>
      <w:r w:rsidRPr="0044154E">
        <w:rPr>
          <w:rFonts w:ascii="Calibri" w:hAnsi="Calibri" w:cs="Calibri"/>
          <w:sz w:val="15"/>
          <w:szCs w:val="15"/>
        </w:rPr>
        <w:tab/>
        <w:t>limitation.</w:t>
      </w:r>
    </w:p>
    <w:p w14:paraId="7C4DC87B" w14:textId="77777777" w:rsidR="00CB6014" w:rsidRPr="0044154E" w:rsidRDefault="00CB6014" w:rsidP="00CB6014">
      <w:pPr>
        <w:rPr>
          <w:rFonts w:ascii="Calibri" w:hAnsi="Calibri" w:cs="Calibri"/>
          <w:sz w:val="15"/>
          <w:szCs w:val="15"/>
        </w:rPr>
      </w:pPr>
      <w:r w:rsidRPr="0044154E">
        <w:rPr>
          <w:rFonts w:ascii="Calibri" w:hAnsi="Calibri" w:cs="Calibri"/>
          <w:sz w:val="15"/>
          <w:szCs w:val="15"/>
        </w:rPr>
        <w:tab/>
      </w:r>
      <w:r w:rsidRPr="0044154E">
        <w:rPr>
          <w:rFonts w:ascii="Calibri" w:hAnsi="Calibri" w:cs="Calibri"/>
          <w:sz w:val="15"/>
          <w:szCs w:val="15"/>
        </w:rPr>
        <w:tab/>
        <w:t xml:space="preserve">(c)  Should such conduct occur inadvertently or intentionally and whether by Customer or permitted end users, Customer shall promptly disclose the </w:t>
      </w:r>
      <w:r w:rsidRPr="0044154E">
        <w:rPr>
          <w:rFonts w:ascii="Calibri" w:hAnsi="Calibri" w:cs="Calibri"/>
          <w:sz w:val="15"/>
          <w:szCs w:val="15"/>
        </w:rPr>
        <w:tab/>
      </w:r>
      <w:r w:rsidRPr="0044154E">
        <w:rPr>
          <w:rFonts w:ascii="Calibri" w:hAnsi="Calibri" w:cs="Calibri"/>
          <w:sz w:val="15"/>
          <w:szCs w:val="15"/>
        </w:rPr>
        <w:tab/>
      </w:r>
      <w:r w:rsidRPr="0044154E">
        <w:rPr>
          <w:rFonts w:ascii="Calibri" w:hAnsi="Calibri" w:cs="Calibri"/>
          <w:sz w:val="15"/>
          <w:szCs w:val="15"/>
        </w:rPr>
        <w:tab/>
        <w:t>information discovered to Frontier, and Customer shall not disclose any such information to any third party.</w:t>
      </w:r>
    </w:p>
    <w:p w14:paraId="4F1110E4" w14:textId="77777777" w:rsidR="00CB6014" w:rsidRPr="0044154E" w:rsidRDefault="00CB6014" w:rsidP="00CB6014">
      <w:pPr>
        <w:rPr>
          <w:rFonts w:ascii="Calibri" w:hAnsi="Calibri" w:cs="Calibri"/>
          <w:sz w:val="15"/>
          <w:szCs w:val="15"/>
          <w:u w:val="single"/>
        </w:rPr>
      </w:pPr>
    </w:p>
    <w:p w14:paraId="5CC1DE8E" w14:textId="77777777" w:rsidR="00CB6014" w:rsidRPr="0044154E" w:rsidRDefault="00CB6014" w:rsidP="00CB6014">
      <w:pPr>
        <w:rPr>
          <w:rFonts w:ascii="Calibri" w:hAnsi="Calibri" w:cs="Calibri"/>
          <w:caps/>
          <w:sz w:val="15"/>
          <w:szCs w:val="15"/>
        </w:rPr>
      </w:pPr>
      <w:r w:rsidRPr="0044154E">
        <w:rPr>
          <w:rFonts w:ascii="Calibri" w:hAnsi="Calibri" w:cs="Calibri"/>
          <w:sz w:val="15"/>
          <w:szCs w:val="15"/>
        </w:rPr>
        <w:tab/>
        <w:t xml:space="preserve">ii.    </w:t>
      </w:r>
      <w:r w:rsidRPr="0044154E">
        <w:rPr>
          <w:rFonts w:ascii="Calibri" w:hAnsi="Calibri" w:cs="Calibri"/>
          <w:sz w:val="15"/>
          <w:szCs w:val="15"/>
          <w:u w:val="single"/>
        </w:rPr>
        <w:t>Warranties</w:t>
      </w:r>
      <w:r w:rsidRPr="0044154E">
        <w:rPr>
          <w:rFonts w:ascii="Calibri" w:hAnsi="Calibri" w:cs="Calibri"/>
          <w:sz w:val="15"/>
          <w:szCs w:val="15"/>
        </w:rPr>
        <w:t xml:space="preserve">: THE </w:t>
      </w:r>
      <w:r w:rsidRPr="0044154E">
        <w:rPr>
          <w:rFonts w:ascii="Calibri" w:hAnsi="Calibri" w:cs="Calibri"/>
          <w:caps/>
          <w:sz w:val="15"/>
          <w:szCs w:val="15"/>
        </w:rPr>
        <w:t>Web Meeting and Video Conferencing Service</w:t>
      </w:r>
      <w:r w:rsidRPr="0044154E">
        <w:rPr>
          <w:rFonts w:ascii="Calibri" w:hAnsi="Calibri" w:cs="Calibri"/>
          <w:sz w:val="15"/>
          <w:szCs w:val="15"/>
        </w:rPr>
        <w:t xml:space="preserve">  IS PROVIDED ON AN "AS IS" BASIS AND FRONTIER AND ITS SUPPLIERS MAKE NO </w:t>
      </w:r>
      <w:r w:rsidRPr="0044154E">
        <w:rPr>
          <w:rFonts w:ascii="Calibri" w:hAnsi="Calibri" w:cs="Calibri"/>
          <w:sz w:val="15"/>
          <w:szCs w:val="15"/>
        </w:rPr>
        <w:tab/>
        <w:t xml:space="preserve">    </w:t>
      </w:r>
      <w:r w:rsidRPr="0044154E">
        <w:rPr>
          <w:rFonts w:ascii="Calibri" w:hAnsi="Calibri" w:cs="Calibri"/>
          <w:sz w:val="15"/>
          <w:szCs w:val="15"/>
        </w:rPr>
        <w:tab/>
        <w:t xml:space="preserve">       WARRANTY OF ANY KIND IN RESPECT OF THE  </w:t>
      </w:r>
      <w:r w:rsidRPr="0044154E">
        <w:rPr>
          <w:rFonts w:ascii="Calibri" w:hAnsi="Calibri" w:cs="Calibri"/>
          <w:caps/>
          <w:sz w:val="15"/>
          <w:szCs w:val="15"/>
        </w:rPr>
        <w:t>Web Meeting and Video Conferencing Service</w:t>
      </w:r>
      <w:r w:rsidRPr="0044154E">
        <w:rPr>
          <w:rFonts w:ascii="Calibri" w:hAnsi="Calibri" w:cs="Calibri"/>
          <w:sz w:val="15"/>
          <w:szCs w:val="15"/>
        </w:rPr>
        <w:t xml:space="preserve">  , WHETHER EXPRESS, IMPLIED, STATUTORY OR OTHERWISE, </w:t>
      </w:r>
      <w:r w:rsidRPr="0044154E">
        <w:rPr>
          <w:rFonts w:ascii="Calibri" w:hAnsi="Calibri" w:cs="Calibri"/>
          <w:sz w:val="15"/>
          <w:szCs w:val="15"/>
        </w:rPr>
        <w:tab/>
        <w:t xml:space="preserve">  </w:t>
      </w:r>
      <w:r w:rsidRPr="0044154E">
        <w:rPr>
          <w:rFonts w:ascii="Calibri" w:hAnsi="Calibri" w:cs="Calibri"/>
          <w:sz w:val="15"/>
          <w:szCs w:val="15"/>
        </w:rPr>
        <w:tab/>
        <w:t xml:space="preserve">      AND SPECIFICALLY DISCLAIM ALL IMPLIED WARRANTIES, INCLUDING ANY WARRANTIES OF MERCHANTABILITY, FITNESS FOR A PARTICULAR PURPOSE, </w:t>
      </w:r>
      <w:r w:rsidRPr="0044154E">
        <w:rPr>
          <w:rFonts w:ascii="Calibri" w:hAnsi="Calibri" w:cs="Calibri"/>
          <w:sz w:val="15"/>
          <w:szCs w:val="15"/>
        </w:rPr>
        <w:tab/>
        <w:t xml:space="preserve"> </w:t>
      </w:r>
      <w:r w:rsidRPr="0044154E">
        <w:rPr>
          <w:rFonts w:ascii="Calibri" w:hAnsi="Calibri" w:cs="Calibri"/>
          <w:sz w:val="15"/>
          <w:szCs w:val="15"/>
        </w:rPr>
        <w:tab/>
        <w:t xml:space="preserve">      </w:t>
      </w:r>
      <w:r w:rsidRPr="0044154E">
        <w:rPr>
          <w:rFonts w:ascii="Calibri" w:hAnsi="Calibri" w:cs="Calibri"/>
          <w:sz w:val="15"/>
          <w:szCs w:val="15"/>
        </w:rPr>
        <w:tab/>
        <w:t xml:space="preserve">      ACCURACY, NON - INFRINGEMENT OF INTELLECTUAL PROPERTY RIGHTS , ABSENCE OF VIRUSES, RESULTS OR WORKMANLIKE EFFORT, TO THE MAXIMUM EXTENT </w:t>
      </w:r>
      <w:r w:rsidRPr="0044154E">
        <w:rPr>
          <w:rFonts w:ascii="Calibri" w:hAnsi="Calibri" w:cs="Calibri"/>
          <w:sz w:val="15"/>
          <w:szCs w:val="15"/>
        </w:rPr>
        <w:tab/>
        <w:t xml:space="preserve">      </w:t>
      </w:r>
      <w:r w:rsidRPr="0044154E">
        <w:rPr>
          <w:rFonts w:ascii="Calibri" w:hAnsi="Calibri" w:cs="Calibri"/>
          <w:sz w:val="15"/>
          <w:szCs w:val="15"/>
        </w:rPr>
        <w:tab/>
        <w:t xml:space="preserve">      PERMITTED BY APPLICABLE LAW. FRONTIER’S LIMITED WARRANTY AS SET FORTH IN THE FSA BETWEEN FRONTIER AND CUSTOMER SHALL NOT APPLY TO THE </w:t>
      </w:r>
      <w:r w:rsidRPr="0044154E">
        <w:rPr>
          <w:rFonts w:ascii="Calibri" w:hAnsi="Calibri" w:cs="Calibri"/>
          <w:sz w:val="15"/>
          <w:szCs w:val="15"/>
        </w:rPr>
        <w:tab/>
        <w:t xml:space="preserve">  </w:t>
      </w:r>
      <w:r w:rsidRPr="0044154E">
        <w:rPr>
          <w:rFonts w:ascii="Calibri" w:hAnsi="Calibri" w:cs="Calibri"/>
          <w:sz w:val="15"/>
          <w:szCs w:val="15"/>
        </w:rPr>
        <w:tab/>
        <w:t xml:space="preserve">      </w:t>
      </w:r>
      <w:r w:rsidRPr="0044154E">
        <w:rPr>
          <w:rFonts w:ascii="Calibri" w:hAnsi="Calibri" w:cs="Calibri"/>
          <w:caps/>
          <w:sz w:val="15"/>
          <w:szCs w:val="15"/>
        </w:rPr>
        <w:t>Web Meeting and Video Conferencing Service.</w:t>
      </w:r>
    </w:p>
    <w:p w14:paraId="1483E4BA" w14:textId="77777777" w:rsidR="00CB6014" w:rsidRPr="0044154E" w:rsidRDefault="00CB6014" w:rsidP="00CB6014">
      <w:pPr>
        <w:rPr>
          <w:rFonts w:ascii="Calibri" w:hAnsi="Calibri" w:cs="Calibri"/>
          <w:caps/>
          <w:sz w:val="15"/>
          <w:szCs w:val="15"/>
        </w:rPr>
      </w:pPr>
    </w:p>
    <w:p w14:paraId="22EA5FB5" w14:textId="6EA56D19" w:rsidR="00CB6014" w:rsidRPr="0044154E" w:rsidRDefault="00CB6014" w:rsidP="00F011B6">
      <w:pPr>
        <w:ind w:left="720"/>
        <w:rPr>
          <w:rFonts w:ascii="Calibri" w:hAnsi="Calibri" w:cs="Calibri"/>
          <w:sz w:val="15"/>
          <w:szCs w:val="15"/>
        </w:rPr>
      </w:pPr>
      <w:r w:rsidRPr="0044154E">
        <w:rPr>
          <w:rFonts w:ascii="Calibri" w:hAnsi="Calibri" w:cs="Calibri"/>
          <w:sz w:val="15"/>
          <w:szCs w:val="15"/>
        </w:rPr>
        <w:t xml:space="preserve">iii.     </w:t>
      </w:r>
      <w:r w:rsidRPr="0044154E">
        <w:rPr>
          <w:rFonts w:ascii="Calibri" w:hAnsi="Calibri" w:cs="Calibri"/>
          <w:sz w:val="15"/>
          <w:szCs w:val="15"/>
          <w:u w:val="single"/>
        </w:rPr>
        <w:t>Limitations</w:t>
      </w:r>
      <w:r w:rsidRPr="0044154E">
        <w:rPr>
          <w:rFonts w:ascii="Calibri" w:hAnsi="Calibri" w:cs="Calibri"/>
          <w:sz w:val="15"/>
          <w:szCs w:val="15"/>
        </w:rPr>
        <w:t xml:space="preserve">:   </w:t>
      </w:r>
      <w:r w:rsidRPr="0044154E">
        <w:rPr>
          <w:rFonts w:ascii="Calibri" w:hAnsi="Calibri" w:cs="Calibri"/>
          <w:sz w:val="15"/>
          <w:szCs w:val="15"/>
          <w:u w:val="single"/>
        </w:rPr>
        <w:t xml:space="preserve"> </w:t>
      </w:r>
      <w:r w:rsidR="00F011B6" w:rsidRPr="0044154E">
        <w:rPr>
          <w:rFonts w:ascii="Calibri" w:hAnsi="Calibri" w:cs="Calibri"/>
          <w:sz w:val="15"/>
          <w:szCs w:val="15"/>
        </w:rPr>
        <w:t>IN NO EVENT WILL FRONTIER METASWITCH OR ITS SUPPLIERS OR LICENSORS BE LIABLE FOR ANY CONSEQUENTIAL, INDIRECT, SPECIAL,    INCIDENTAL, OR PUNITIVE DAMAGES, OR FOR LOSSES DUE TO LOST PROFITS, INCOME OR SAVINGS, OPPORTUNITY COSTS, LOSS OR CORRUPTION OF DATA OR SOFTWARE, OR LOSS OF USE OF FACILITIES OR EQUIPMENT ARISING OUT OF OR RELATED TO THE Web Meeting and Video Conferencing Service , EVEN IF ADVISED IN ADVANCE OF THE POSSIBILITY OF THE DAMAGES IN QUESTION AND EVEN IF SUCH DAMAGES WERE FORESEEABLE. THE PARTIES AGREE THAT THE FOREGOING LIMITATIONS SHALL APPLY REGARDLESS OF THE FORM IN WHICH SUCH CLAIMS ARE BASED (WHETHER IN CONTRACT, TORT, OR OTHERWISE) AND SHALL APPLY NOTWITHSTANDING THE FAILURE OF ESSENTIAL PURPOSE OF ANY LIMITED REMEDY AND EVEN IF A PARTY HAS BEEN ADVISED OF THE POSSIBILITY OF SUCH DAMAGES OR LIABILITIES. NOTHING IN THIS SECTION SHALL LIMIT OR EXCLUDE FRONTIER’S S OR ITS SUPPLIERS’ OR LICENSORS’ LIABILITY FOR DEATH OR PERSONAL INJURY CAUSED BY SUCH PARTY’S NEGLIGENCE OR FRAUD OR FRAUDULENT MISREPRESENTATION.</w:t>
      </w:r>
    </w:p>
    <w:p w14:paraId="2C7E2895" w14:textId="77777777" w:rsidR="0033487A" w:rsidRDefault="0033487A" w:rsidP="00966D32">
      <w:pPr>
        <w:spacing w:after="60"/>
        <w:jc w:val="both"/>
        <w:rPr>
          <w:rFonts w:asciiTheme="minorHAnsi" w:hAnsiTheme="minorHAnsi" w:cs="Arial"/>
          <w:bCs/>
          <w:sz w:val="12"/>
          <w:szCs w:val="16"/>
        </w:rPr>
      </w:pPr>
    </w:p>
    <w:p w14:paraId="2B837116" w14:textId="3EA85574" w:rsidR="00966D32" w:rsidRPr="00DF28BE" w:rsidRDefault="00F011B6" w:rsidP="00966D32">
      <w:pPr>
        <w:spacing w:after="60"/>
        <w:jc w:val="both"/>
        <w:rPr>
          <w:rFonts w:ascii="Calibri" w:hAnsi="Calibri" w:cs="Arial"/>
          <w:b/>
          <w:bCs/>
          <w:sz w:val="15"/>
          <w:szCs w:val="15"/>
          <w:u w:val="single"/>
        </w:rPr>
      </w:pPr>
      <w:r>
        <w:rPr>
          <w:rFonts w:ascii="Calibri" w:hAnsi="Calibri" w:cs="Arial"/>
          <w:b/>
          <w:bCs/>
          <w:sz w:val="15"/>
          <w:szCs w:val="15"/>
        </w:rPr>
        <w:t>4</w:t>
      </w:r>
      <w:r w:rsidR="00C90B0E" w:rsidRPr="001E2EA6">
        <w:rPr>
          <w:rFonts w:ascii="Calibri" w:hAnsi="Calibri" w:cs="Arial"/>
          <w:b/>
          <w:bCs/>
          <w:caps/>
          <w:sz w:val="15"/>
          <w:szCs w:val="15"/>
        </w:rPr>
        <w:t xml:space="preserve">.       </w:t>
      </w:r>
      <w:r w:rsidR="00966D32" w:rsidRPr="001E2EA6">
        <w:rPr>
          <w:rFonts w:ascii="Calibri" w:hAnsi="Calibri" w:cs="Arial"/>
          <w:b/>
          <w:bCs/>
          <w:caps/>
          <w:sz w:val="15"/>
          <w:szCs w:val="15"/>
          <w:u w:val="single"/>
        </w:rPr>
        <w:t>Customer Obligations</w:t>
      </w:r>
      <w:r w:rsidR="00966D32" w:rsidRPr="001E2EA6">
        <w:rPr>
          <w:rFonts w:ascii="Calibri" w:hAnsi="Calibri" w:cs="Arial"/>
          <w:b/>
          <w:bCs/>
          <w:caps/>
          <w:sz w:val="15"/>
          <w:szCs w:val="15"/>
        </w:rPr>
        <w:t>.</w:t>
      </w:r>
      <w:r w:rsidR="00966D32" w:rsidRPr="00DF28BE">
        <w:rPr>
          <w:rFonts w:ascii="Calibri" w:hAnsi="Calibri" w:cs="Arial"/>
          <w:b/>
          <w:bCs/>
          <w:sz w:val="15"/>
          <w:szCs w:val="15"/>
        </w:rPr>
        <w:t xml:space="preserve"> </w:t>
      </w:r>
      <w:r w:rsidR="00966D32" w:rsidRPr="00DF28BE">
        <w:rPr>
          <w:rFonts w:ascii="Calibri" w:hAnsi="Calibri" w:cs="Arial"/>
          <w:snapToGrid w:val="0"/>
          <w:sz w:val="15"/>
          <w:szCs w:val="15"/>
        </w:rPr>
        <w:t>In addition to the other obligations of Customer contained within the FSA, Customer will be responsible for the following obligations:</w:t>
      </w:r>
    </w:p>
    <w:p w14:paraId="6C962CD6" w14:textId="77777777" w:rsidR="00966D32" w:rsidRPr="00DF28BE" w:rsidRDefault="00966D32" w:rsidP="008E25DE">
      <w:pPr>
        <w:numPr>
          <w:ilvl w:val="0"/>
          <w:numId w:val="2"/>
        </w:numPr>
        <w:tabs>
          <w:tab w:val="left" w:pos="360"/>
          <w:tab w:val="left" w:pos="720"/>
        </w:tabs>
        <w:spacing w:after="60"/>
        <w:ind w:left="0" w:firstLine="360"/>
        <w:jc w:val="both"/>
        <w:rPr>
          <w:rFonts w:ascii="Calibri" w:hAnsi="Calibri" w:cs="Arial"/>
          <w:sz w:val="15"/>
          <w:szCs w:val="15"/>
        </w:rPr>
      </w:pPr>
      <w:r w:rsidRPr="00DF28BE">
        <w:rPr>
          <w:rFonts w:ascii="Calibri" w:hAnsi="Calibri" w:cs="Arial"/>
          <w:sz w:val="15"/>
          <w:szCs w:val="15"/>
          <w:u w:val="single"/>
        </w:rPr>
        <w:t>Customer Facilities:</w:t>
      </w:r>
      <w:r w:rsidRPr="00DF28BE">
        <w:rPr>
          <w:rFonts w:ascii="Calibri" w:hAnsi="Calibri" w:cs="Arial"/>
          <w:sz w:val="15"/>
          <w:szCs w:val="15"/>
        </w:rPr>
        <w:t xml:space="preserve"> Except as otherwise expressly stated herein, Customer is responsible for obtaining, installing, configuring and maintaining all equipment (including, but not limited to, SIP phones, and firewalls), software, wiring, power sources, telephone connections and/or communications services necessary for inter-connection with Frontier’s network or otherwise for use in conjunction with IP Service (“Facilities”). Customer is responsible for ensuring that such Facilities are compatible with Frontier’s requirements and that they continue to be compatible with subsequent revision levels of Frontier’s Network relevant to the Services, and for meeting the minimum requirements outlined for</w:t>
      </w:r>
      <w:r>
        <w:rPr>
          <w:rFonts w:ascii="Calibri" w:hAnsi="Calibri" w:cs="Arial"/>
          <w:sz w:val="15"/>
          <w:szCs w:val="15"/>
        </w:rPr>
        <w:t xml:space="preserve"> UCaaS</w:t>
      </w:r>
      <w:r w:rsidRPr="00DF28BE">
        <w:rPr>
          <w:rFonts w:ascii="Calibri" w:hAnsi="Calibri" w:cs="Arial"/>
          <w:sz w:val="15"/>
          <w:szCs w:val="15"/>
        </w:rPr>
        <w:t xml:space="preserve"> Service at www.frontier.com/terms. Frontier is not responsible for the availability, capacity and/or condition of any Facilities not provided by Frontier. Customer is responsible for operation and configuration of its computer(s) and LAN/WAN. If Customer connects any Facilities to IP Service, Customer is solely responsible for any effects that arise from that connection and Customer waives any claims against Frontier relating to the performance of IP Service. </w:t>
      </w:r>
    </w:p>
    <w:p w14:paraId="5842F165" w14:textId="77777777" w:rsidR="00966D32" w:rsidRPr="00DF28BE" w:rsidRDefault="00966D32" w:rsidP="008E25DE">
      <w:pPr>
        <w:numPr>
          <w:ilvl w:val="0"/>
          <w:numId w:val="2"/>
        </w:numPr>
        <w:tabs>
          <w:tab w:val="left" w:pos="720"/>
        </w:tabs>
        <w:spacing w:after="60"/>
        <w:ind w:left="0" w:firstLine="360"/>
        <w:jc w:val="both"/>
        <w:rPr>
          <w:rFonts w:ascii="Calibri" w:hAnsi="Calibri" w:cs="Arial"/>
          <w:sz w:val="15"/>
          <w:szCs w:val="15"/>
        </w:rPr>
      </w:pPr>
      <w:r w:rsidRPr="00DF28BE">
        <w:rPr>
          <w:rFonts w:ascii="Calibri" w:hAnsi="Calibri" w:cs="Arial"/>
          <w:sz w:val="15"/>
          <w:szCs w:val="15"/>
          <w:u w:val="single"/>
        </w:rPr>
        <w:t>Security:</w:t>
      </w:r>
      <w:r w:rsidRPr="00DF28BE">
        <w:rPr>
          <w:rFonts w:ascii="Calibri" w:hAnsi="Calibri" w:cs="Arial"/>
          <w:sz w:val="15"/>
          <w:szCs w:val="15"/>
        </w:rPr>
        <w:t xml:space="preserve"> </w:t>
      </w:r>
    </w:p>
    <w:p w14:paraId="1B33A003" w14:textId="77777777" w:rsidR="00966D32" w:rsidRPr="005B5B3D" w:rsidRDefault="00966D32" w:rsidP="008E25DE">
      <w:pPr>
        <w:pStyle w:val="ListParagraph"/>
        <w:numPr>
          <w:ilvl w:val="0"/>
          <w:numId w:val="18"/>
        </w:numPr>
        <w:tabs>
          <w:tab w:val="left" w:pos="1080"/>
        </w:tabs>
        <w:spacing w:after="60"/>
        <w:jc w:val="both"/>
        <w:rPr>
          <w:rFonts w:ascii="Calibri" w:hAnsi="Calibri" w:cs="Arial"/>
          <w:sz w:val="15"/>
          <w:szCs w:val="15"/>
        </w:rPr>
      </w:pPr>
      <w:r w:rsidRPr="005B5B3D">
        <w:rPr>
          <w:rFonts w:ascii="Calibri" w:hAnsi="Calibri" w:cs="Arial"/>
          <w:sz w:val="15"/>
          <w:szCs w:val="15"/>
        </w:rPr>
        <w:t xml:space="preserve">Use of IP Service, like other network-based services, carries certain security risks to the systems and networks of Customer, Frontier, and third parties, including but not limited to: misuse; unauthorized access; alterations; theft; destruction; corruption; and attacks (“Occurrences”). Customer shall, at its own expense, take security measures including but not limited to use of firewalls, passwords, access restrictions, encryption, policies, and physical access restrictions (“Security Measures”) to protect from Occurrences all IP traffic, Facilities and other equipment, software, data and systems located on Customer’s premises or otherwise in Customer’s control and used in connection with IP Service, whether owned by Customer, Frontier, or Frontier’s subcontractors. </w:t>
      </w:r>
      <w:r w:rsidRPr="005B5B3D">
        <w:rPr>
          <w:rFonts w:ascii="Calibri" w:hAnsi="Calibri" w:cs="Arial"/>
          <w:caps/>
          <w:sz w:val="15"/>
          <w:szCs w:val="15"/>
        </w:rPr>
        <w:t xml:space="preserve">Customer agrees that FRONTIER is not liable, in contract, tort, or on any other basis, for any loss resulting from any occurrences or use of </w:t>
      </w:r>
      <w:r w:rsidRPr="005B5B3D">
        <w:rPr>
          <w:rFonts w:ascii="Calibri" w:hAnsi="Calibri" w:cs="Arial"/>
          <w:sz w:val="15"/>
          <w:szCs w:val="15"/>
        </w:rPr>
        <w:t>FRONTIER’S NETWORK,</w:t>
      </w:r>
      <w:r w:rsidRPr="005B5B3D">
        <w:rPr>
          <w:rFonts w:ascii="Calibri" w:hAnsi="Calibri" w:cs="Arial"/>
          <w:caps/>
          <w:sz w:val="15"/>
          <w:szCs w:val="15"/>
        </w:rPr>
        <w:t xml:space="preserve"> ip traffic, Facilities or other equipment, software, data and systems. Customer is responsible for all security measures, even if Customer uses a third party or FRONTIER to configure and implement them.</w:t>
      </w:r>
    </w:p>
    <w:p w14:paraId="268E5148" w14:textId="77777777" w:rsidR="00966D32" w:rsidRPr="005B5B3D" w:rsidRDefault="00966D32" w:rsidP="008E25DE">
      <w:pPr>
        <w:pStyle w:val="ListParagraph"/>
        <w:numPr>
          <w:ilvl w:val="0"/>
          <w:numId w:val="18"/>
        </w:numPr>
        <w:tabs>
          <w:tab w:val="left" w:pos="1080"/>
        </w:tabs>
        <w:spacing w:after="60"/>
        <w:jc w:val="both"/>
        <w:rPr>
          <w:rFonts w:ascii="Calibri" w:hAnsi="Calibri" w:cs="Arial"/>
          <w:sz w:val="15"/>
          <w:szCs w:val="15"/>
        </w:rPr>
      </w:pPr>
      <w:r w:rsidRPr="005B5B3D">
        <w:rPr>
          <w:rFonts w:ascii="Calibri" w:hAnsi="Calibri" w:cs="Arial"/>
          <w:sz w:val="15"/>
          <w:szCs w:val="15"/>
        </w:rPr>
        <w:t>Customer shall properly use any equipment or software, and all pass codes, personal identification numbers (</w:t>
      </w:r>
      <w:r w:rsidRPr="005B5B3D">
        <w:rPr>
          <w:rFonts w:ascii="Calibri" w:hAnsi="Calibri" w:cs="Arial"/>
          <w:b/>
          <w:bCs/>
          <w:sz w:val="15"/>
          <w:szCs w:val="15"/>
        </w:rPr>
        <w:t>“PINs”</w:t>
      </w:r>
      <w:r w:rsidRPr="005B5B3D">
        <w:rPr>
          <w:rFonts w:ascii="Calibri" w:hAnsi="Calibri" w:cs="Arial"/>
          <w:sz w:val="15"/>
          <w:szCs w:val="15"/>
        </w:rPr>
        <w:t>)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Customer’s use of any software component of the Service is limited to use with the Service, subject to and in strict compliance with the end user license agreement embedded in the software. Title and all other rights to the software shall remain at all times with Frontier or its suppliers. Customer is responsible for all costs and procedures associated with fraud, such as subscription fraud, cloning fraud, fraud associated with the use of the Service,</w:t>
      </w:r>
      <w:r w:rsidRPr="005B5B3D" w:rsidDel="00B03221">
        <w:rPr>
          <w:rFonts w:ascii="Calibri" w:hAnsi="Calibri" w:cs="Arial"/>
          <w:sz w:val="15"/>
          <w:szCs w:val="15"/>
        </w:rPr>
        <w:t xml:space="preserve"> </w:t>
      </w:r>
      <w:r w:rsidRPr="005B5B3D">
        <w:rPr>
          <w:rFonts w:ascii="Calibri" w:hAnsi="Calibri" w:cs="Arial"/>
          <w:sz w:val="15"/>
          <w:szCs w:val="15"/>
        </w:rPr>
        <w:t>hacking, or usage on lost or stolen devices that Customer has failed to notify Frontier should be deactivated.</w:t>
      </w:r>
    </w:p>
    <w:p w14:paraId="3CD107DB" w14:textId="76A6C4B0" w:rsidR="00966D32" w:rsidRPr="005B5B3D" w:rsidRDefault="00966D32" w:rsidP="008E25DE">
      <w:pPr>
        <w:pStyle w:val="ListParagraph"/>
        <w:numPr>
          <w:ilvl w:val="0"/>
          <w:numId w:val="18"/>
        </w:numPr>
        <w:tabs>
          <w:tab w:val="left" w:pos="1080"/>
        </w:tabs>
        <w:spacing w:after="60"/>
        <w:jc w:val="both"/>
        <w:rPr>
          <w:rFonts w:ascii="Calibri" w:hAnsi="Calibri" w:cs="Arial"/>
          <w:sz w:val="15"/>
          <w:szCs w:val="15"/>
        </w:rPr>
      </w:pPr>
      <w:r w:rsidRPr="005B5B3D">
        <w:rPr>
          <w:rFonts w:ascii="Calibri" w:hAnsi="Calibri" w:cs="Arial"/>
          <w:iCs/>
          <w:sz w:val="15"/>
          <w:szCs w:val="15"/>
        </w:rPr>
        <w:t>Customer is solely responsible for the security of its own networks, equipment, hardware, software and software applications, including</w:t>
      </w:r>
      <w:r w:rsidRPr="005B5B3D">
        <w:rPr>
          <w:rFonts w:ascii="Calibri" w:eastAsia="MS Mincho" w:hAnsi="Calibri" w:cs="Arial"/>
          <w:sz w:val="15"/>
          <w:szCs w:val="15"/>
        </w:rPr>
        <w:t xml:space="preserve"> security features for protection against unauthorized or fraudulent use of the Equipment or the Service. Customer is solely responsible for e</w:t>
      </w:r>
      <w:r w:rsidRPr="005B5B3D">
        <w:rPr>
          <w:rFonts w:ascii="Calibri" w:hAnsi="Calibri" w:cs="Arial"/>
          <w:sz w:val="15"/>
          <w:szCs w:val="15"/>
        </w:rPr>
        <w:t xml:space="preserve">nsuring that all of Customer’s data files are adequately duplicated and documented at all times. Frontier and its contractors are not responsible or liable for data loss for any reason. </w:t>
      </w:r>
      <w:r w:rsidRPr="005B5B3D">
        <w:rPr>
          <w:rFonts w:ascii="Calibri" w:hAnsi="Calibri" w:cs="Arial"/>
          <w:iCs/>
          <w:sz w:val="15"/>
          <w:szCs w:val="15"/>
        </w:rPr>
        <w:t xml:space="preserve">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the UCaaS or Frontier Internet access through Customer’s hardware or software. </w:t>
      </w:r>
    </w:p>
    <w:p w14:paraId="3A272816" w14:textId="77777777" w:rsidR="00966D32" w:rsidRPr="005B5B3D" w:rsidRDefault="00966D32" w:rsidP="008E25DE">
      <w:pPr>
        <w:pStyle w:val="ListParagraph"/>
        <w:numPr>
          <w:ilvl w:val="0"/>
          <w:numId w:val="18"/>
        </w:numPr>
        <w:tabs>
          <w:tab w:val="left" w:pos="1080"/>
        </w:tabs>
        <w:spacing w:after="60"/>
        <w:jc w:val="both"/>
        <w:rPr>
          <w:rFonts w:ascii="Calibri" w:hAnsi="Calibri" w:cs="Arial"/>
          <w:b/>
          <w:sz w:val="15"/>
          <w:szCs w:val="15"/>
        </w:rPr>
      </w:pPr>
      <w:r w:rsidRPr="005B5B3D">
        <w:rPr>
          <w:rFonts w:ascii="Calibri" w:hAnsi="Calibri" w:cs="Arial"/>
          <w:b/>
          <w:sz w:val="15"/>
          <w:szCs w:val="15"/>
        </w:rPr>
        <w:t>Frontier disclaims any express or implied warranty or condition that the Services prevent toll fraud, unauthorized access, loss or theft of electronic data, or invasion of privacy (collectively, “fraudulent activity”). Frontier shall have no liability to Customer in the event of such fraudulent activity.</w:t>
      </w:r>
    </w:p>
    <w:p w14:paraId="0B39B16E" w14:textId="77777777" w:rsidR="00966D32" w:rsidRPr="00DF28BE" w:rsidRDefault="00966D32" w:rsidP="00966D32">
      <w:pPr>
        <w:tabs>
          <w:tab w:val="left" w:pos="1080"/>
        </w:tabs>
        <w:spacing w:after="60"/>
        <w:ind w:left="720"/>
        <w:jc w:val="both"/>
        <w:rPr>
          <w:rFonts w:ascii="Calibri" w:hAnsi="Calibri" w:cs="Arial"/>
          <w:b/>
          <w:sz w:val="15"/>
          <w:szCs w:val="15"/>
        </w:rPr>
      </w:pPr>
    </w:p>
    <w:p w14:paraId="3F588FD8" w14:textId="7418BB74" w:rsidR="00966D32" w:rsidRPr="00F64424" w:rsidRDefault="00966D32" w:rsidP="008E25DE">
      <w:pPr>
        <w:numPr>
          <w:ilvl w:val="0"/>
          <w:numId w:val="2"/>
        </w:numPr>
        <w:tabs>
          <w:tab w:val="left" w:pos="720"/>
        </w:tabs>
        <w:spacing w:after="60"/>
        <w:ind w:left="0" w:firstLine="360"/>
        <w:jc w:val="both"/>
        <w:rPr>
          <w:rFonts w:ascii="Calibri" w:hAnsi="Calibri" w:cs="Arial"/>
          <w:sz w:val="15"/>
          <w:szCs w:val="15"/>
        </w:rPr>
      </w:pPr>
      <w:r w:rsidRPr="001E2EA6">
        <w:rPr>
          <w:rFonts w:ascii="Calibri" w:hAnsi="Calibri" w:cs="Arial"/>
          <w:b/>
          <w:iCs/>
          <w:caps/>
          <w:sz w:val="15"/>
          <w:szCs w:val="15"/>
          <w:u w:val="single"/>
        </w:rPr>
        <w:t>Acceptable and Fair Use</w:t>
      </w:r>
      <w:r w:rsidRPr="00DF28BE">
        <w:rPr>
          <w:rFonts w:ascii="Calibri" w:hAnsi="Calibri" w:cs="Arial"/>
          <w:iCs/>
          <w:sz w:val="15"/>
          <w:szCs w:val="15"/>
        </w:rPr>
        <w:t xml:space="preserve">. Customer shall comply, and shall cause all Service users to comply, with Frontier’s </w:t>
      </w:r>
      <w:r w:rsidRPr="00DF28BE">
        <w:rPr>
          <w:rFonts w:ascii="Calibri" w:hAnsi="Calibri" w:cs="Arial"/>
          <w:b/>
          <w:iCs/>
          <w:sz w:val="15"/>
          <w:szCs w:val="15"/>
        </w:rPr>
        <w:t>Acceptable Use Policy</w:t>
      </w:r>
      <w:r w:rsidRPr="00DF28BE">
        <w:rPr>
          <w:rFonts w:ascii="Calibri" w:hAnsi="Calibri" w:cs="Arial"/>
          <w:iCs/>
          <w:sz w:val="15"/>
          <w:szCs w:val="15"/>
        </w:rPr>
        <w:t xml:space="preserve"> (</w:t>
      </w:r>
      <w:r w:rsidRPr="00DF28BE">
        <w:rPr>
          <w:rFonts w:ascii="Calibri" w:hAnsi="Calibri" w:cs="Arial"/>
          <w:b/>
          <w:bCs/>
          <w:iCs/>
          <w:sz w:val="15"/>
          <w:szCs w:val="15"/>
        </w:rPr>
        <w:t>“AUP”</w:t>
      </w:r>
      <w:r w:rsidRPr="00DF28BE">
        <w:rPr>
          <w:rFonts w:ascii="Calibri" w:hAnsi="Calibri" w:cs="Arial"/>
          <w:iCs/>
          <w:sz w:val="15"/>
          <w:szCs w:val="15"/>
        </w:rPr>
        <w:t xml:space="preserve">) and the </w:t>
      </w:r>
      <w:r w:rsidR="006A50CC">
        <w:rPr>
          <w:rFonts w:ascii="Calibri" w:hAnsi="Calibri" w:cs="Arial"/>
          <w:iCs/>
          <w:sz w:val="15"/>
          <w:szCs w:val="15"/>
        </w:rPr>
        <w:t xml:space="preserve">United Communication by Frontier </w:t>
      </w:r>
      <w:r w:rsidRPr="00DF28BE">
        <w:rPr>
          <w:rFonts w:ascii="Calibri" w:hAnsi="Calibri" w:cs="Arial"/>
          <w:b/>
          <w:iCs/>
          <w:sz w:val="15"/>
          <w:szCs w:val="15"/>
        </w:rPr>
        <w:t>Fair Use Policy</w:t>
      </w:r>
      <w:r w:rsidRPr="00DF28BE">
        <w:rPr>
          <w:rFonts w:ascii="Calibri" w:hAnsi="Calibri" w:cs="Arial"/>
          <w:iCs/>
          <w:sz w:val="15"/>
          <w:szCs w:val="15"/>
        </w:rPr>
        <w:t xml:space="preserve"> (“</w:t>
      </w:r>
      <w:r w:rsidR="006A50CC">
        <w:rPr>
          <w:rFonts w:ascii="Calibri" w:hAnsi="Calibri" w:cs="Arial"/>
          <w:b/>
          <w:iCs/>
          <w:sz w:val="15"/>
          <w:szCs w:val="15"/>
        </w:rPr>
        <w:t>UCF</w:t>
      </w:r>
      <w:r w:rsidR="006A50CC" w:rsidRPr="00DF28BE">
        <w:rPr>
          <w:rFonts w:ascii="Calibri" w:hAnsi="Calibri" w:cs="Arial"/>
          <w:b/>
          <w:iCs/>
          <w:sz w:val="15"/>
          <w:szCs w:val="15"/>
        </w:rPr>
        <w:t>FUP</w:t>
      </w:r>
      <w:r w:rsidRPr="00DF28BE">
        <w:rPr>
          <w:rFonts w:ascii="Calibri" w:hAnsi="Calibri" w:cs="Arial"/>
          <w:iCs/>
          <w:sz w:val="15"/>
          <w:szCs w:val="15"/>
        </w:rPr>
        <w:t xml:space="preserve">”), each as may be modified by Frontier from time to time. The current AUP and FAFUP are available for review at the following address, subject to change: </w:t>
      </w:r>
      <w:bookmarkStart w:id="6" w:name="OLE_LINK1"/>
      <w:r w:rsidRPr="006A50CC">
        <w:rPr>
          <w:rStyle w:val="Hyperlink"/>
          <w:rFonts w:ascii="Calibri" w:hAnsi="Calibri" w:cs="Arial"/>
          <w:iCs/>
          <w:sz w:val="15"/>
          <w:szCs w:val="15"/>
        </w:rPr>
        <w:t>http://www.frontier.com/policies</w:t>
      </w:r>
      <w:bookmarkEnd w:id="6"/>
      <w:r w:rsidRPr="006A50CC">
        <w:rPr>
          <w:rFonts w:ascii="Calibri" w:hAnsi="Calibri" w:cs="Arial"/>
          <w:b/>
          <w:bCs/>
          <w:iCs/>
          <w:sz w:val="15"/>
          <w:szCs w:val="15"/>
        </w:rPr>
        <w:t>.</w:t>
      </w:r>
      <w:r w:rsidRPr="00DF28BE">
        <w:rPr>
          <w:rFonts w:ascii="Calibri" w:hAnsi="Calibri" w:cs="Arial"/>
          <w:b/>
          <w:bCs/>
          <w:iCs/>
          <w:sz w:val="15"/>
          <w:szCs w:val="15"/>
        </w:rPr>
        <w:t xml:space="preserve"> </w:t>
      </w:r>
      <w:r w:rsidRPr="00DF28BE">
        <w:rPr>
          <w:rFonts w:ascii="Calibri" w:hAnsi="Calibri" w:cs="Arial"/>
          <w:b/>
          <w:iCs/>
          <w:sz w:val="15"/>
          <w:szCs w:val="15"/>
        </w:rPr>
        <w:t>Customer is responsible for maintaining awareness of and adhering to the AUP and FAFUP as amended from time to time.</w:t>
      </w:r>
      <w:r w:rsidRPr="00DF28BE">
        <w:rPr>
          <w:rFonts w:ascii="Calibri" w:hAnsi="Calibri" w:cs="Arial"/>
          <w:iCs/>
          <w:sz w:val="15"/>
          <w:szCs w:val="15"/>
        </w:rPr>
        <w:t xml:space="preserve"> Failure to comply with the AUP or FAFUP is justification for immediate suspension or termination of the Service, notwithstanding any notice requirement which may otherwise be outlined in the FSA. </w:t>
      </w:r>
    </w:p>
    <w:p w14:paraId="79214528" w14:textId="14FB106A" w:rsidR="00D64B80" w:rsidRDefault="00026F0A" w:rsidP="00933BBA">
      <w:pPr>
        <w:shd w:val="clear" w:color="auto" w:fill="FFFFFE"/>
        <w:spacing w:line="285" w:lineRule="atLeast"/>
        <w:rPr>
          <w:rFonts w:ascii="Consolas" w:hAnsi="Consolas"/>
          <w:color w:val="A31515"/>
          <w:sz w:val="21"/>
          <w:szCs w:val="21"/>
        </w:rPr>
      </w:pPr>
      <w:r w:rsidRPr="00931323">
        <w:rPr>
          <w:rFonts w:ascii="Consolas" w:hAnsi="Consolas"/>
          <w:color w:val="A31515"/>
          <w:sz w:val="21"/>
          <w:szCs w:val="21"/>
        </w:rPr>
        <w:t>{{/</w:t>
      </w:r>
      <w:r w:rsidRPr="00026F0A">
        <w:rPr>
          <w:rFonts w:ascii="Consolas" w:hAnsi="Consolas"/>
          <w:color w:val="A31515"/>
          <w:sz w:val="21"/>
          <w:szCs w:val="21"/>
        </w:rPr>
        <w:t>ProductName_isUCaas</w:t>
      </w:r>
      <w:r w:rsidRPr="00931323">
        <w:rPr>
          <w:rFonts w:ascii="Consolas" w:hAnsi="Consolas"/>
          <w:color w:val="A31515"/>
          <w:sz w:val="21"/>
          <w:szCs w:val="21"/>
        </w:rPr>
        <w:t>}}</w:t>
      </w:r>
    </w:p>
    <w:p w14:paraId="7EB16AA0" w14:textId="77547E33" w:rsidR="0023682C" w:rsidRDefault="0023682C" w:rsidP="00933BBA">
      <w:pPr>
        <w:shd w:val="clear" w:color="auto" w:fill="FFFFFE"/>
        <w:spacing w:line="285" w:lineRule="atLeast"/>
        <w:rPr>
          <w:rFonts w:ascii="Consolas" w:hAnsi="Consolas"/>
          <w:color w:val="A31515"/>
          <w:sz w:val="21"/>
          <w:szCs w:val="21"/>
        </w:rPr>
      </w:pPr>
    </w:p>
    <w:p w14:paraId="7F7A50F3" w14:textId="77777777" w:rsidR="0023682C" w:rsidRPr="00933BBA" w:rsidRDefault="0023682C" w:rsidP="00933BBA">
      <w:pPr>
        <w:shd w:val="clear" w:color="auto" w:fill="FFFFFE"/>
        <w:spacing w:line="285" w:lineRule="atLeast"/>
        <w:rPr>
          <w:rFonts w:ascii="Consolas" w:hAnsi="Consolas"/>
          <w:color w:val="A31515"/>
          <w:sz w:val="21"/>
          <w:szCs w:val="21"/>
        </w:rPr>
      </w:pPr>
    </w:p>
    <w:p w14:paraId="61B0B691" w14:textId="6C30CB2C" w:rsidR="00931323" w:rsidRPr="00931323" w:rsidRDefault="00931323" w:rsidP="00931323">
      <w:pPr>
        <w:shd w:val="clear" w:color="auto" w:fill="FFFFFE"/>
        <w:spacing w:line="285" w:lineRule="atLeast"/>
        <w:rPr>
          <w:rFonts w:ascii="Consolas" w:hAnsi="Consolas"/>
          <w:color w:val="A31515"/>
          <w:sz w:val="21"/>
          <w:szCs w:val="21"/>
        </w:rPr>
      </w:pPr>
      <w:r w:rsidRPr="00931323">
        <w:rPr>
          <w:rFonts w:ascii="Consolas" w:hAnsi="Consolas"/>
          <w:color w:val="A31515"/>
          <w:sz w:val="21"/>
          <w:szCs w:val="21"/>
        </w:rPr>
        <w:t>{{</w:t>
      </w:r>
      <w:r>
        <w:rPr>
          <w:rFonts w:ascii="Consolas" w:hAnsi="Consolas"/>
          <w:color w:val="A31515"/>
          <w:sz w:val="21"/>
          <w:szCs w:val="21"/>
        </w:rPr>
        <w:t>#</w:t>
      </w:r>
      <w:r w:rsidRPr="00931323">
        <w:rPr>
          <w:rFonts w:ascii="Consolas" w:hAnsi="Consolas"/>
          <w:color w:val="A31515"/>
          <w:sz w:val="21"/>
          <w:szCs w:val="21"/>
        </w:rPr>
        <w:t>ProductName_isCCaas}}</w:t>
      </w:r>
    </w:p>
    <w:p w14:paraId="534266E4" w14:textId="3780B4FE" w:rsidR="00966D32" w:rsidRPr="00966D32" w:rsidRDefault="00966D32" w:rsidP="008E25DE">
      <w:pPr>
        <w:pStyle w:val="ListParagraph"/>
        <w:numPr>
          <w:ilvl w:val="0"/>
          <w:numId w:val="6"/>
        </w:numPr>
        <w:spacing w:after="60"/>
        <w:jc w:val="both"/>
        <w:rPr>
          <w:rFonts w:ascii="Calibri" w:hAnsi="Calibri" w:cs="Arial"/>
          <w:b/>
          <w:bCs/>
          <w:sz w:val="15"/>
          <w:szCs w:val="15"/>
          <w:u w:val="single"/>
        </w:rPr>
      </w:pPr>
      <w:r w:rsidRPr="00966D32">
        <w:rPr>
          <w:rFonts w:ascii="Calibri" w:hAnsi="Calibri" w:cs="Arial"/>
          <w:b/>
          <w:bCs/>
          <w:caps/>
          <w:sz w:val="15"/>
          <w:szCs w:val="15"/>
          <w:u w:val="single"/>
        </w:rPr>
        <w:lastRenderedPageBreak/>
        <w:t>Customer Obligations</w:t>
      </w:r>
      <w:r w:rsidRPr="00966D32">
        <w:rPr>
          <w:rFonts w:ascii="Calibri" w:hAnsi="Calibri" w:cs="Arial"/>
          <w:b/>
          <w:bCs/>
          <w:caps/>
          <w:sz w:val="15"/>
          <w:szCs w:val="15"/>
        </w:rPr>
        <w:t>.</w:t>
      </w:r>
      <w:r w:rsidRPr="00966D32">
        <w:rPr>
          <w:rFonts w:ascii="Calibri" w:hAnsi="Calibri" w:cs="Arial"/>
          <w:b/>
          <w:bCs/>
          <w:sz w:val="15"/>
          <w:szCs w:val="15"/>
        </w:rPr>
        <w:t xml:space="preserve"> </w:t>
      </w:r>
      <w:r w:rsidRPr="00966D32">
        <w:rPr>
          <w:rFonts w:ascii="Calibri" w:hAnsi="Calibri" w:cs="Arial"/>
          <w:snapToGrid w:val="0"/>
          <w:sz w:val="15"/>
          <w:szCs w:val="15"/>
        </w:rPr>
        <w:t>In addition to the other obligations of Customer contained within the FSA, Customer will be responsible for the following obligations:</w:t>
      </w:r>
    </w:p>
    <w:p w14:paraId="35721178" w14:textId="0065CDD6" w:rsidR="00966D32" w:rsidRPr="0044154E" w:rsidRDefault="00966D32" w:rsidP="008E25DE">
      <w:pPr>
        <w:numPr>
          <w:ilvl w:val="0"/>
          <w:numId w:val="10"/>
        </w:numPr>
        <w:tabs>
          <w:tab w:val="left" w:pos="360"/>
          <w:tab w:val="left" w:pos="720"/>
        </w:tabs>
        <w:spacing w:after="60"/>
        <w:jc w:val="both"/>
        <w:rPr>
          <w:rFonts w:asciiTheme="minorHAnsi" w:hAnsiTheme="minorHAnsi" w:cstheme="minorHAnsi"/>
          <w:sz w:val="16"/>
          <w:szCs w:val="16"/>
        </w:rPr>
      </w:pPr>
      <w:r w:rsidRPr="0044154E">
        <w:rPr>
          <w:rFonts w:asciiTheme="minorHAnsi" w:hAnsiTheme="minorHAnsi" w:cstheme="minorHAnsi"/>
          <w:b/>
          <w:bCs/>
          <w:sz w:val="16"/>
          <w:szCs w:val="16"/>
        </w:rPr>
        <w:t>Customer Facilities:</w:t>
      </w:r>
      <w:r w:rsidRPr="0044154E">
        <w:rPr>
          <w:rFonts w:asciiTheme="minorHAnsi" w:hAnsiTheme="minorHAnsi" w:cstheme="minorHAnsi"/>
          <w:sz w:val="16"/>
          <w:szCs w:val="16"/>
        </w:rPr>
        <w:t xml:space="preserve"> Except as otherwise expressly stated herein, Customer is responsible for obtaining, installing, configuring and maintaining all equipment (including, but not limited to, SIP phones, and firewalls), software, wiring, power sources, telephone connections and/or communications services necessary for inter-connection with Frontier’s network or otherwise for use in conjunction with IP Service (“Facilities”). Customer is responsible for ensuring that such Facilities are compatible with Frontier’s requirements and that they continue to be compatible with subsequent revision levels of Frontier’s Network relevant to the Services, and for meeting the minimum requirements outlined for </w:t>
      </w:r>
      <w:r w:rsidR="00F03E4E" w:rsidRPr="0044154E">
        <w:rPr>
          <w:rFonts w:asciiTheme="minorHAnsi" w:hAnsiTheme="minorHAnsi" w:cstheme="minorHAnsi"/>
          <w:sz w:val="16"/>
          <w:szCs w:val="16"/>
        </w:rPr>
        <w:t xml:space="preserve">Unified Communications by Frontier </w:t>
      </w:r>
      <w:r w:rsidRPr="0044154E">
        <w:rPr>
          <w:rFonts w:asciiTheme="minorHAnsi" w:hAnsiTheme="minorHAnsi" w:cstheme="minorHAnsi"/>
          <w:sz w:val="16"/>
          <w:szCs w:val="16"/>
        </w:rPr>
        <w:t xml:space="preserve">at </w:t>
      </w:r>
      <w:r w:rsidRPr="0044154E">
        <w:rPr>
          <w:rFonts w:asciiTheme="minorHAnsi" w:hAnsiTheme="minorHAnsi" w:cstheme="minorHAnsi"/>
          <w:sz w:val="16"/>
          <w:szCs w:val="16"/>
          <w:u w:val="single"/>
        </w:rPr>
        <w:t>www.frontier.com/terms.</w:t>
      </w:r>
      <w:r w:rsidRPr="0044154E">
        <w:rPr>
          <w:rFonts w:asciiTheme="minorHAnsi" w:hAnsiTheme="minorHAnsi" w:cstheme="minorHAnsi"/>
          <w:sz w:val="16"/>
          <w:szCs w:val="16"/>
        </w:rPr>
        <w:t xml:space="preserve"> Frontier is not responsible for the availability, capacity and/or condition of any Facilities not provided by Frontier. Customer is responsible for operation and configuration of its computer(s) and LAN/WAN. If Customer connects any Facilities to IP Service, Customer is solely responsible for any effects that arise from that connection and Customer waives any claims against Frontier relating to the performance of IP Service. </w:t>
      </w:r>
    </w:p>
    <w:p w14:paraId="7414FDDC" w14:textId="77777777" w:rsidR="00966D32" w:rsidRPr="0044154E" w:rsidRDefault="00966D32" w:rsidP="008E25DE">
      <w:pPr>
        <w:numPr>
          <w:ilvl w:val="0"/>
          <w:numId w:val="10"/>
        </w:numPr>
        <w:tabs>
          <w:tab w:val="left" w:pos="360"/>
          <w:tab w:val="left" w:pos="720"/>
        </w:tabs>
        <w:spacing w:after="60"/>
        <w:jc w:val="both"/>
        <w:rPr>
          <w:rFonts w:asciiTheme="minorHAnsi" w:hAnsiTheme="minorHAnsi" w:cstheme="minorHAnsi"/>
          <w:sz w:val="16"/>
          <w:szCs w:val="16"/>
        </w:rPr>
      </w:pPr>
      <w:r w:rsidRPr="0044154E">
        <w:rPr>
          <w:rFonts w:asciiTheme="minorHAnsi" w:hAnsiTheme="minorHAnsi" w:cstheme="minorHAnsi"/>
          <w:sz w:val="16"/>
          <w:szCs w:val="16"/>
        </w:rPr>
        <w:t xml:space="preserve">Customer is responsible for maintaining the confidentiality of any passwords issued to access the CCaaS Service.    Customer and/or its permitted end users shall notify Frontier support immediately of any unauthorized use of any unauthorized use of any password or account or any other known or suspected breach of security. </w:t>
      </w:r>
    </w:p>
    <w:p w14:paraId="645BD5E2" w14:textId="77777777" w:rsidR="00966D32" w:rsidRPr="0044154E" w:rsidRDefault="00966D32" w:rsidP="008E25DE">
      <w:pPr>
        <w:numPr>
          <w:ilvl w:val="0"/>
          <w:numId w:val="10"/>
        </w:numPr>
        <w:tabs>
          <w:tab w:val="left" w:pos="360"/>
          <w:tab w:val="left" w:pos="720"/>
        </w:tabs>
        <w:spacing w:after="60"/>
        <w:jc w:val="both"/>
        <w:rPr>
          <w:rFonts w:asciiTheme="minorHAnsi" w:hAnsiTheme="minorHAnsi" w:cstheme="minorHAnsi"/>
          <w:sz w:val="16"/>
          <w:szCs w:val="16"/>
        </w:rPr>
      </w:pPr>
      <w:r w:rsidRPr="0044154E">
        <w:rPr>
          <w:rFonts w:asciiTheme="minorHAnsi" w:hAnsiTheme="minorHAnsi" w:cstheme="minorHAnsi"/>
          <w:sz w:val="16"/>
          <w:szCs w:val="16"/>
        </w:rPr>
        <w:t>Performing the Customer Responsibilities as set forth in Exhibit 1.</w:t>
      </w:r>
    </w:p>
    <w:p w14:paraId="32292DC6" w14:textId="77777777" w:rsidR="00966D32" w:rsidRPr="0044154E" w:rsidRDefault="00966D32" w:rsidP="00966D32">
      <w:pPr>
        <w:tabs>
          <w:tab w:val="left" w:pos="360"/>
          <w:tab w:val="left" w:pos="720"/>
        </w:tabs>
        <w:spacing w:after="60"/>
        <w:ind w:left="360"/>
        <w:jc w:val="both"/>
        <w:rPr>
          <w:rFonts w:asciiTheme="minorHAnsi" w:hAnsiTheme="minorHAnsi" w:cstheme="minorHAnsi"/>
          <w:sz w:val="16"/>
          <w:szCs w:val="16"/>
        </w:rPr>
      </w:pPr>
    </w:p>
    <w:p w14:paraId="70CDC344" w14:textId="77777777" w:rsidR="00966D32" w:rsidRPr="0044154E" w:rsidRDefault="00966D32" w:rsidP="008E25DE">
      <w:pPr>
        <w:numPr>
          <w:ilvl w:val="0"/>
          <w:numId w:val="10"/>
        </w:numPr>
        <w:tabs>
          <w:tab w:val="left" w:pos="720"/>
        </w:tabs>
        <w:spacing w:after="60"/>
        <w:ind w:left="0" w:firstLine="360"/>
        <w:jc w:val="both"/>
        <w:rPr>
          <w:rFonts w:asciiTheme="minorHAnsi" w:hAnsiTheme="minorHAnsi" w:cstheme="minorHAnsi"/>
          <w:b/>
          <w:bCs/>
          <w:sz w:val="16"/>
          <w:szCs w:val="16"/>
        </w:rPr>
      </w:pPr>
      <w:r w:rsidRPr="0044154E">
        <w:rPr>
          <w:rFonts w:asciiTheme="minorHAnsi" w:hAnsiTheme="minorHAnsi" w:cstheme="minorHAnsi"/>
          <w:b/>
          <w:bCs/>
          <w:sz w:val="16"/>
          <w:szCs w:val="16"/>
        </w:rPr>
        <w:t xml:space="preserve">Security: </w:t>
      </w:r>
    </w:p>
    <w:p w14:paraId="20C90CB4" w14:textId="77777777" w:rsidR="00966D32" w:rsidRPr="0044154E" w:rsidRDefault="00966D32" w:rsidP="008E25DE">
      <w:pPr>
        <w:pStyle w:val="ListParagraph"/>
        <w:numPr>
          <w:ilvl w:val="0"/>
          <w:numId w:val="29"/>
        </w:numPr>
        <w:tabs>
          <w:tab w:val="left" w:pos="1080"/>
        </w:tabs>
        <w:spacing w:after="60"/>
        <w:jc w:val="both"/>
        <w:rPr>
          <w:rFonts w:asciiTheme="minorHAnsi" w:hAnsiTheme="minorHAnsi" w:cstheme="minorHAnsi"/>
          <w:sz w:val="16"/>
          <w:szCs w:val="16"/>
        </w:rPr>
      </w:pPr>
      <w:r w:rsidRPr="0044154E">
        <w:rPr>
          <w:rFonts w:asciiTheme="minorHAnsi" w:hAnsiTheme="minorHAnsi" w:cstheme="minorHAnsi"/>
          <w:sz w:val="16"/>
          <w:szCs w:val="16"/>
        </w:rPr>
        <w:t xml:space="preserve">Use of IP Service, like other network-based services, carries certain security risks to the systems and networks of Customer, Frontier, and third parties, including but not limited to: misuse; unauthorized access; alterations; theft; destruction; corruption; and attacks (“Occurrences”). Customer shall, at its own expense, take security measures including but not limited to use of firewalls, passwords, access restrictions, encryption, policies, and physical access restrictions (“Security Measures”) to protect from Occurrences all IP traffic, Facilities and other equipment, software, data and systems located on Customer’s premises or otherwise in Customer’s control and used in connection with IP Service, whether owned by Customer, Frontier, or Frontier’s subcontractors. </w:t>
      </w:r>
      <w:r w:rsidRPr="0044154E">
        <w:rPr>
          <w:rFonts w:asciiTheme="minorHAnsi" w:hAnsiTheme="minorHAnsi" w:cstheme="minorHAnsi"/>
          <w:caps/>
          <w:sz w:val="16"/>
          <w:szCs w:val="16"/>
        </w:rPr>
        <w:t xml:space="preserve">Customer agrees that FRONTIER is not liable, in contract, tort, or on any other basis, for any loss resulting from any occurrences or use of </w:t>
      </w:r>
      <w:r w:rsidRPr="0044154E">
        <w:rPr>
          <w:rFonts w:asciiTheme="minorHAnsi" w:hAnsiTheme="minorHAnsi" w:cstheme="minorHAnsi"/>
          <w:sz w:val="16"/>
          <w:szCs w:val="16"/>
        </w:rPr>
        <w:t>FRONTIER’S NETWORK,</w:t>
      </w:r>
      <w:r w:rsidRPr="0044154E">
        <w:rPr>
          <w:rFonts w:asciiTheme="minorHAnsi" w:hAnsiTheme="minorHAnsi" w:cstheme="minorHAnsi"/>
          <w:caps/>
          <w:sz w:val="16"/>
          <w:szCs w:val="16"/>
        </w:rPr>
        <w:t xml:space="preserve"> ip traffic, Facilities or other equipment, software, data and systems. Customer is responsible for all security measures, even if Customer uses a third party or FRONTIER to configure and implement them.</w:t>
      </w:r>
    </w:p>
    <w:p w14:paraId="5BF918C0" w14:textId="77777777" w:rsidR="00966D32" w:rsidRPr="0044154E" w:rsidRDefault="00966D32" w:rsidP="008E25DE">
      <w:pPr>
        <w:pStyle w:val="ListParagraph"/>
        <w:numPr>
          <w:ilvl w:val="0"/>
          <w:numId w:val="29"/>
        </w:numPr>
        <w:tabs>
          <w:tab w:val="left" w:pos="1080"/>
        </w:tabs>
        <w:spacing w:after="60"/>
        <w:jc w:val="both"/>
        <w:rPr>
          <w:rFonts w:asciiTheme="minorHAnsi" w:hAnsiTheme="minorHAnsi" w:cstheme="minorHAnsi"/>
          <w:sz w:val="16"/>
          <w:szCs w:val="16"/>
        </w:rPr>
      </w:pPr>
      <w:r w:rsidRPr="0044154E">
        <w:rPr>
          <w:rFonts w:asciiTheme="minorHAnsi" w:hAnsiTheme="minorHAnsi" w:cstheme="minorHAnsi"/>
          <w:sz w:val="16"/>
          <w:szCs w:val="16"/>
        </w:rPr>
        <w:t>Customer shall properly use any equipment or software, and all pass codes, personal identification numbers (</w:t>
      </w:r>
      <w:r w:rsidRPr="0044154E">
        <w:rPr>
          <w:rFonts w:asciiTheme="minorHAnsi" w:hAnsiTheme="minorHAnsi" w:cstheme="minorHAnsi"/>
          <w:b/>
          <w:bCs/>
          <w:sz w:val="16"/>
          <w:szCs w:val="16"/>
        </w:rPr>
        <w:t>“PINs”</w:t>
      </w:r>
      <w:r w:rsidRPr="0044154E">
        <w:rPr>
          <w:rFonts w:asciiTheme="minorHAnsi" w:hAnsiTheme="minorHAnsi" w:cstheme="minorHAnsi"/>
          <w:sz w:val="16"/>
          <w:szCs w:val="16"/>
        </w:rPr>
        <w:t>)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Customer’s use of any software component of the Service is limited to use with the Service, subject to and in strict compliance with the end user license agreement embedded in the software. Title and all other rights to the software shall remain at all times with Frontier or its suppliers. Customer is responsible for all costs and procedures associated with fraud, such as subscription fraud, cloning fraud, fraud associated with the use of the Service,</w:t>
      </w:r>
      <w:r w:rsidRPr="0044154E" w:rsidDel="00B03221">
        <w:rPr>
          <w:rFonts w:asciiTheme="minorHAnsi" w:hAnsiTheme="minorHAnsi" w:cstheme="minorHAnsi"/>
          <w:sz w:val="16"/>
          <w:szCs w:val="16"/>
        </w:rPr>
        <w:t xml:space="preserve"> </w:t>
      </w:r>
      <w:r w:rsidRPr="0044154E">
        <w:rPr>
          <w:rFonts w:asciiTheme="minorHAnsi" w:hAnsiTheme="minorHAnsi" w:cstheme="minorHAnsi"/>
          <w:sz w:val="16"/>
          <w:szCs w:val="16"/>
        </w:rPr>
        <w:t>hacking, or usage on lost or stolen devices that Customer has failed to notify Frontier should be deactivated.</w:t>
      </w:r>
    </w:p>
    <w:p w14:paraId="7E3762E6" w14:textId="47F48866" w:rsidR="00966D32" w:rsidRPr="0044154E" w:rsidRDefault="00966D32" w:rsidP="008E25DE">
      <w:pPr>
        <w:pStyle w:val="ListParagraph"/>
        <w:numPr>
          <w:ilvl w:val="0"/>
          <w:numId w:val="29"/>
        </w:numPr>
        <w:tabs>
          <w:tab w:val="left" w:pos="1080"/>
        </w:tabs>
        <w:spacing w:after="60"/>
        <w:jc w:val="both"/>
        <w:rPr>
          <w:rFonts w:asciiTheme="minorHAnsi" w:hAnsiTheme="minorHAnsi" w:cstheme="minorHAnsi"/>
          <w:sz w:val="16"/>
          <w:szCs w:val="16"/>
        </w:rPr>
      </w:pPr>
      <w:r w:rsidRPr="0044154E">
        <w:rPr>
          <w:rFonts w:asciiTheme="minorHAnsi" w:hAnsiTheme="minorHAnsi" w:cstheme="minorHAnsi"/>
          <w:iCs/>
          <w:sz w:val="16"/>
          <w:szCs w:val="16"/>
        </w:rPr>
        <w:t>Customer is solely responsible for the security of its own networks, equipment, hardware, software and software applications, including</w:t>
      </w:r>
      <w:r w:rsidRPr="0044154E">
        <w:rPr>
          <w:rFonts w:asciiTheme="minorHAnsi" w:eastAsia="MS Mincho" w:hAnsiTheme="minorHAnsi" w:cstheme="minorHAnsi"/>
          <w:sz w:val="16"/>
          <w:szCs w:val="16"/>
        </w:rPr>
        <w:t xml:space="preserve"> security features for protection against unauthorized or fraudulent use of the Equipment or the Service. Customer is solely responsible for e</w:t>
      </w:r>
      <w:r w:rsidRPr="0044154E">
        <w:rPr>
          <w:rFonts w:asciiTheme="minorHAnsi" w:hAnsiTheme="minorHAnsi" w:cstheme="minorHAnsi"/>
          <w:sz w:val="16"/>
          <w:szCs w:val="16"/>
        </w:rPr>
        <w:t xml:space="preserve">nsuring that all of Customer’s data files are adequately duplicated and documented at all times. Frontier and its contractors are not responsible or liable for data loss for any reason. </w:t>
      </w:r>
      <w:r w:rsidRPr="0044154E">
        <w:rPr>
          <w:rFonts w:asciiTheme="minorHAnsi" w:hAnsiTheme="minorHAnsi" w:cstheme="minorHAnsi"/>
          <w:iCs/>
          <w:sz w:val="16"/>
          <w:szCs w:val="16"/>
        </w:rPr>
        <w:t xml:space="preserve">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the </w:t>
      </w:r>
      <w:r w:rsidR="00C06076" w:rsidRPr="0044154E">
        <w:rPr>
          <w:rFonts w:asciiTheme="minorHAnsi" w:hAnsiTheme="minorHAnsi" w:cstheme="minorHAnsi"/>
          <w:iCs/>
          <w:sz w:val="16"/>
          <w:szCs w:val="16"/>
        </w:rPr>
        <w:t xml:space="preserve">CCaaS </w:t>
      </w:r>
      <w:r w:rsidRPr="0044154E">
        <w:rPr>
          <w:rFonts w:asciiTheme="minorHAnsi" w:hAnsiTheme="minorHAnsi" w:cstheme="minorHAnsi"/>
          <w:iCs/>
          <w:sz w:val="16"/>
          <w:szCs w:val="16"/>
        </w:rPr>
        <w:t xml:space="preserve">or Frontier Internet access through Customer’s hardware or software. </w:t>
      </w:r>
    </w:p>
    <w:p w14:paraId="2DDA1A00" w14:textId="77777777" w:rsidR="00966D32" w:rsidRPr="0044154E" w:rsidRDefault="00966D32" w:rsidP="008E25DE">
      <w:pPr>
        <w:pStyle w:val="ListParagraph"/>
        <w:numPr>
          <w:ilvl w:val="0"/>
          <w:numId w:val="29"/>
        </w:numPr>
        <w:tabs>
          <w:tab w:val="left" w:pos="1080"/>
        </w:tabs>
        <w:spacing w:after="60"/>
        <w:jc w:val="both"/>
        <w:rPr>
          <w:rFonts w:asciiTheme="minorHAnsi" w:hAnsiTheme="minorHAnsi" w:cstheme="minorHAnsi"/>
          <w:b/>
          <w:sz w:val="16"/>
          <w:szCs w:val="16"/>
        </w:rPr>
      </w:pPr>
      <w:r w:rsidRPr="0044154E">
        <w:rPr>
          <w:rFonts w:asciiTheme="minorHAnsi" w:hAnsiTheme="minorHAnsi" w:cstheme="minorHAnsi"/>
          <w:b/>
          <w:sz w:val="16"/>
          <w:szCs w:val="16"/>
        </w:rPr>
        <w:t>Frontier disclaims any express or implied warranty or condition that the Services prevent toll fraud, unauthorized access, loss or theft of electronic data, or invasion of privacy (collectively, “fraudulent activity”). Frontier shall have no liability to Customer in the event of such fraudulent activity.</w:t>
      </w:r>
    </w:p>
    <w:p w14:paraId="23244300" w14:textId="77777777" w:rsidR="00966D32" w:rsidRPr="0044154E" w:rsidRDefault="00966D32" w:rsidP="00966D32">
      <w:pPr>
        <w:tabs>
          <w:tab w:val="left" w:pos="1080"/>
        </w:tabs>
        <w:spacing w:after="60"/>
        <w:ind w:left="720"/>
        <w:jc w:val="both"/>
        <w:rPr>
          <w:rFonts w:asciiTheme="minorHAnsi" w:hAnsiTheme="minorHAnsi" w:cstheme="minorHAnsi"/>
          <w:b/>
          <w:sz w:val="16"/>
          <w:szCs w:val="16"/>
        </w:rPr>
      </w:pPr>
    </w:p>
    <w:p w14:paraId="71FB2D35" w14:textId="4F457A48" w:rsidR="00D64B80" w:rsidRPr="0044154E" w:rsidRDefault="00966D32" w:rsidP="008E25DE">
      <w:pPr>
        <w:numPr>
          <w:ilvl w:val="0"/>
          <w:numId w:val="10"/>
        </w:numPr>
        <w:tabs>
          <w:tab w:val="left" w:pos="360"/>
          <w:tab w:val="left" w:pos="720"/>
        </w:tabs>
        <w:spacing w:after="60"/>
        <w:jc w:val="both"/>
        <w:rPr>
          <w:rFonts w:asciiTheme="minorHAnsi" w:hAnsiTheme="minorHAnsi" w:cstheme="minorHAnsi"/>
          <w:sz w:val="16"/>
          <w:szCs w:val="16"/>
        </w:rPr>
      </w:pPr>
      <w:r w:rsidRPr="0044154E">
        <w:rPr>
          <w:rFonts w:asciiTheme="minorHAnsi" w:hAnsiTheme="minorHAnsi" w:cstheme="minorHAnsi"/>
          <w:b/>
          <w:bCs/>
          <w:sz w:val="16"/>
          <w:szCs w:val="16"/>
          <w:u w:val="single"/>
        </w:rPr>
        <w:t>Acceptable and Fair Use</w:t>
      </w:r>
      <w:r w:rsidRPr="0044154E">
        <w:rPr>
          <w:rFonts w:asciiTheme="minorHAnsi" w:hAnsiTheme="minorHAnsi" w:cstheme="minorHAnsi"/>
          <w:sz w:val="16"/>
          <w:szCs w:val="16"/>
        </w:rPr>
        <w:t xml:space="preserve">. Customer shall comply, and shall cause all Service users to comply, with Frontier’s Acceptable Use Policy (“AUP”) and the </w:t>
      </w:r>
      <w:r w:rsidR="00C06076" w:rsidRPr="0044154E">
        <w:rPr>
          <w:rFonts w:asciiTheme="minorHAnsi" w:hAnsiTheme="minorHAnsi" w:cstheme="minorHAnsi"/>
          <w:sz w:val="16"/>
          <w:szCs w:val="16"/>
        </w:rPr>
        <w:t xml:space="preserve">Unified Communications by Frontier </w:t>
      </w:r>
      <w:r w:rsidRPr="0044154E">
        <w:rPr>
          <w:rFonts w:asciiTheme="minorHAnsi" w:hAnsiTheme="minorHAnsi" w:cstheme="minorHAnsi"/>
          <w:sz w:val="16"/>
          <w:szCs w:val="16"/>
        </w:rPr>
        <w:t xml:space="preserve">Fair Use Policy (“FAFUP”), each as may be modified by Frontier from time to time. The current AUP and FAFUP are available for review at the following address, subject to change: </w:t>
      </w:r>
      <w:hyperlink r:id="rId14" w:history="1">
        <w:r w:rsidRPr="0044154E">
          <w:rPr>
            <w:rFonts w:asciiTheme="minorHAnsi" w:hAnsiTheme="minorHAnsi" w:cstheme="minorHAnsi"/>
            <w:color w:val="0070C0"/>
            <w:sz w:val="16"/>
            <w:szCs w:val="16"/>
            <w:u w:val="single"/>
          </w:rPr>
          <w:t>http://www.frontier.com/policies</w:t>
        </w:r>
      </w:hyperlink>
      <w:r w:rsidRPr="0044154E">
        <w:rPr>
          <w:rFonts w:asciiTheme="minorHAnsi" w:hAnsiTheme="minorHAnsi" w:cstheme="minorHAnsi"/>
          <w:color w:val="0070C0"/>
          <w:sz w:val="16"/>
          <w:szCs w:val="16"/>
          <w:u w:val="single"/>
        </w:rPr>
        <w:t>.</w:t>
      </w:r>
      <w:r w:rsidRPr="0044154E">
        <w:rPr>
          <w:rFonts w:asciiTheme="minorHAnsi" w:hAnsiTheme="minorHAnsi" w:cstheme="minorHAnsi"/>
          <w:color w:val="0070C0"/>
          <w:sz w:val="16"/>
          <w:szCs w:val="16"/>
        </w:rPr>
        <w:t xml:space="preserve"> </w:t>
      </w:r>
      <w:r w:rsidRPr="0044154E">
        <w:rPr>
          <w:rFonts w:asciiTheme="minorHAnsi" w:hAnsiTheme="minorHAnsi" w:cstheme="minorHAnsi"/>
          <w:sz w:val="16"/>
          <w:szCs w:val="16"/>
        </w:rPr>
        <w:t xml:space="preserve">Customer is responsible for maintaining awareness of and adhering to the AUP and FAFUP as amended from time to time. Failure to comply with the AUP or FAFUP is justification for immediate suspension or termination of the Service, notwithstanding any notice requirement which may otherwise be outlined in the FSA. </w:t>
      </w:r>
    </w:p>
    <w:p w14:paraId="26EF5504" w14:textId="77777777" w:rsidR="00931323" w:rsidRPr="00931323" w:rsidRDefault="00931323" w:rsidP="00931323">
      <w:pPr>
        <w:shd w:val="clear" w:color="auto" w:fill="FFFFFE"/>
        <w:spacing w:line="285" w:lineRule="atLeast"/>
        <w:rPr>
          <w:rFonts w:ascii="Consolas" w:hAnsi="Consolas"/>
          <w:color w:val="A31515"/>
          <w:sz w:val="21"/>
          <w:szCs w:val="21"/>
        </w:rPr>
      </w:pPr>
      <w:r w:rsidRPr="002E77E3">
        <w:rPr>
          <w:rFonts w:ascii="Consolas" w:hAnsi="Consolas"/>
          <w:color w:val="A31515"/>
          <w:sz w:val="21"/>
          <w:szCs w:val="21"/>
        </w:rPr>
        <w:t>{{</w:t>
      </w:r>
      <w:r>
        <w:rPr>
          <w:rFonts w:ascii="Consolas" w:hAnsi="Consolas"/>
          <w:color w:val="A31515"/>
          <w:sz w:val="21"/>
          <w:szCs w:val="21"/>
        </w:rPr>
        <w:t>/</w:t>
      </w:r>
      <w:r w:rsidRPr="001F3A0F">
        <w:rPr>
          <w:rFonts w:ascii="Consolas" w:hAnsi="Consolas"/>
          <w:color w:val="A31515"/>
          <w:sz w:val="21"/>
          <w:szCs w:val="21"/>
        </w:rPr>
        <w:t>ProductName_isCCaas</w:t>
      </w:r>
      <w:r w:rsidRPr="002E77E3">
        <w:rPr>
          <w:rFonts w:ascii="Consolas" w:hAnsi="Consolas"/>
          <w:color w:val="A31515"/>
          <w:sz w:val="21"/>
          <w:szCs w:val="21"/>
        </w:rPr>
        <w:t>}}</w:t>
      </w:r>
    </w:p>
    <w:p w14:paraId="0C331182" w14:textId="77777777" w:rsidR="00966D32" w:rsidRPr="00966D32" w:rsidRDefault="00966D32" w:rsidP="00966D32">
      <w:pPr>
        <w:tabs>
          <w:tab w:val="left" w:pos="360"/>
        </w:tabs>
        <w:jc w:val="both"/>
        <w:rPr>
          <w:rFonts w:asciiTheme="minorHAnsi" w:hAnsiTheme="minorHAnsi" w:cs="Arial"/>
          <w:bCs/>
          <w:sz w:val="12"/>
          <w:szCs w:val="16"/>
        </w:rPr>
      </w:pPr>
    </w:p>
    <w:p w14:paraId="7830804B" w14:textId="77777777" w:rsidR="00966D32" w:rsidRPr="001E2EA6" w:rsidRDefault="00966D32" w:rsidP="008E25DE">
      <w:pPr>
        <w:numPr>
          <w:ilvl w:val="0"/>
          <w:numId w:val="2"/>
        </w:numPr>
        <w:tabs>
          <w:tab w:val="left" w:pos="720"/>
        </w:tabs>
        <w:spacing w:after="60"/>
        <w:ind w:left="0" w:firstLine="360"/>
        <w:jc w:val="both"/>
        <w:rPr>
          <w:rFonts w:ascii="Calibri" w:hAnsi="Calibri" w:cs="Arial"/>
          <w:b/>
          <w:caps/>
          <w:sz w:val="15"/>
          <w:szCs w:val="15"/>
        </w:rPr>
      </w:pPr>
      <w:r w:rsidRPr="001E2EA6">
        <w:rPr>
          <w:rFonts w:ascii="Calibri" w:hAnsi="Calibri" w:cs="Arial"/>
          <w:b/>
          <w:bCs/>
          <w:caps/>
          <w:sz w:val="15"/>
          <w:szCs w:val="15"/>
          <w:u w:val="single"/>
        </w:rPr>
        <w:t>Emergency 911 Service</w:t>
      </w:r>
      <w:r w:rsidRPr="001E2EA6">
        <w:rPr>
          <w:rFonts w:ascii="Calibri" w:hAnsi="Calibri" w:cs="Arial"/>
          <w:b/>
          <w:bCs/>
          <w:caps/>
          <w:sz w:val="15"/>
          <w:szCs w:val="15"/>
        </w:rPr>
        <w:t>.</w:t>
      </w:r>
    </w:p>
    <w:p w14:paraId="77B6AB2A" w14:textId="77777777" w:rsidR="00966D32" w:rsidRPr="00933BBA" w:rsidRDefault="00966D32" w:rsidP="008E25DE">
      <w:pPr>
        <w:pStyle w:val="ListParagraph"/>
        <w:numPr>
          <w:ilvl w:val="0"/>
          <w:numId w:val="19"/>
        </w:numPr>
        <w:tabs>
          <w:tab w:val="left" w:pos="1080"/>
          <w:tab w:val="left" w:pos="1620"/>
        </w:tabs>
        <w:spacing w:after="60"/>
        <w:jc w:val="both"/>
        <w:rPr>
          <w:rFonts w:ascii="Calibri" w:hAnsi="Calibri" w:cs="Arial"/>
          <w:sz w:val="16"/>
          <w:szCs w:val="15"/>
        </w:rPr>
      </w:pPr>
      <w:r w:rsidRPr="00933BBA">
        <w:rPr>
          <w:rFonts w:ascii="Calibri" w:hAnsi="Calibri" w:cs="Arial"/>
          <w:bCs/>
          <w:sz w:val="16"/>
          <w:szCs w:val="15"/>
        </w:rPr>
        <w:t xml:space="preserve">Customer acknowledges that IP phones and Softphones are portable and may be used at the Service Location or elsewhere. </w:t>
      </w:r>
      <w:r w:rsidRPr="00933BBA">
        <w:rPr>
          <w:rFonts w:ascii="Calibri" w:hAnsi="Calibri" w:cs="Arial"/>
          <w:b/>
          <w:bCs/>
          <w:caps/>
          <w:color w:val="FF0000"/>
          <w:sz w:val="16"/>
          <w:szCs w:val="15"/>
          <w:u w:val="single"/>
        </w:rPr>
        <w:t>If the IP phone or Softphone is moved, Customer must call Frontier at 855-438-7273 to register the phone’s new location for emergency calling purposes</w:t>
      </w:r>
      <w:r w:rsidRPr="00933BBA">
        <w:rPr>
          <w:rFonts w:ascii="Calibri" w:hAnsi="Calibri" w:cs="Arial"/>
          <w:b/>
          <w:bCs/>
          <w:caps/>
          <w:color w:val="FF0000"/>
          <w:sz w:val="16"/>
          <w:szCs w:val="15"/>
        </w:rPr>
        <w:t>.</w:t>
      </w:r>
      <w:r w:rsidRPr="00933BBA">
        <w:rPr>
          <w:rFonts w:ascii="Calibri" w:hAnsi="Calibri" w:cs="Arial"/>
          <w:bCs/>
          <w:caps/>
          <w:sz w:val="16"/>
          <w:szCs w:val="15"/>
        </w:rPr>
        <w:t xml:space="preserve"> T</w:t>
      </w:r>
      <w:r w:rsidRPr="00933BBA">
        <w:rPr>
          <w:rFonts w:ascii="Calibri" w:hAnsi="Calibri" w:cs="Arial"/>
          <w:bCs/>
          <w:sz w:val="16"/>
          <w:szCs w:val="15"/>
        </w:rPr>
        <w:t>here are additional charges for each new location that Customer would like to register phones. These locations must be ordered in advance, in order to properly register the phones’ new location.</w:t>
      </w:r>
      <w:r w:rsidRPr="00933BBA">
        <w:rPr>
          <w:rFonts w:ascii="Calibri" w:hAnsi="Calibri" w:cs="Arial"/>
          <w:b/>
          <w:bCs/>
          <w:sz w:val="16"/>
          <w:szCs w:val="15"/>
        </w:rPr>
        <w:t xml:space="preserve"> If the new locations are not ordered in advance, 911 calls will not be delivered to the correct Public Safety Answering Point (“PSAP”) until the new location is ordered, configured in the system, and the phone properly registered to the new location. </w:t>
      </w:r>
    </w:p>
    <w:p w14:paraId="35D15615" w14:textId="77777777" w:rsidR="00966D32" w:rsidRPr="00933BBA" w:rsidRDefault="00966D32" w:rsidP="008E25DE">
      <w:pPr>
        <w:pStyle w:val="ListParagraph"/>
        <w:numPr>
          <w:ilvl w:val="0"/>
          <w:numId w:val="19"/>
        </w:numPr>
        <w:tabs>
          <w:tab w:val="left" w:pos="1080"/>
          <w:tab w:val="left" w:pos="1620"/>
        </w:tabs>
        <w:spacing w:after="60"/>
        <w:jc w:val="both"/>
        <w:rPr>
          <w:rFonts w:ascii="Calibri" w:hAnsi="Calibri" w:cs="Arial"/>
          <w:color w:val="FF0000"/>
          <w:sz w:val="16"/>
          <w:szCs w:val="15"/>
        </w:rPr>
      </w:pPr>
      <w:r w:rsidRPr="00933BBA">
        <w:rPr>
          <w:rFonts w:ascii="Calibri" w:hAnsi="Calibri" w:cs="Arial"/>
          <w:bCs/>
          <w:sz w:val="16"/>
          <w:szCs w:val="15"/>
        </w:rPr>
        <w:t>Customer shall notify and inform each user that (a) 911 calls may not be delivered to the correct PSAP in some locations and that delays may occur in making a new location available through the PSAP's database; (b) 911 calls will be misdirected if the IP phone or Softphone is moved without registering its new location and that in such case if it becomes necessary for the user to seek assistance by using E-911 Service, any such call from an IP phone will identify such user’s location as being at the prior location, and will be directed to the E-911 PSAP associated with the prior location, and not where the user is physically located, and (c) the IP phones cannot be used for any calls, including emergency calls, if the broadband connection used by the phone fails, or if electrical power is not available to power the phone.</w:t>
      </w:r>
      <w:r w:rsidRPr="00933BBA">
        <w:rPr>
          <w:rFonts w:ascii="Calibri" w:hAnsi="Calibri" w:cs="Arial"/>
          <w:b/>
          <w:bCs/>
          <w:sz w:val="16"/>
          <w:szCs w:val="15"/>
        </w:rPr>
        <w:t xml:space="preserve">   </w:t>
      </w:r>
      <w:r w:rsidRPr="00933BBA">
        <w:rPr>
          <w:rFonts w:ascii="Calibri" w:hAnsi="Calibri" w:cs="Arial"/>
          <w:b/>
          <w:bCs/>
          <w:caps/>
          <w:color w:val="FF0000"/>
          <w:sz w:val="16"/>
          <w:szCs w:val="15"/>
          <w:u w:val="single"/>
        </w:rPr>
        <w:t>In addition, Customer is responsible for ensuring that any warning labels provided by Frontier outlining the limitations of 911 services over IP phones are placed on and/or near the equipment used in conjunction with the IP phone service.</w:t>
      </w:r>
    </w:p>
    <w:p w14:paraId="3AE025CB" w14:textId="77777777" w:rsidR="00966D32" w:rsidRPr="00933BBA" w:rsidRDefault="00966D32" w:rsidP="008E25DE">
      <w:pPr>
        <w:pStyle w:val="ListParagraph"/>
        <w:numPr>
          <w:ilvl w:val="0"/>
          <w:numId w:val="19"/>
        </w:numPr>
        <w:tabs>
          <w:tab w:val="left" w:pos="720"/>
          <w:tab w:val="left" w:pos="1080"/>
        </w:tabs>
        <w:spacing w:after="60"/>
        <w:jc w:val="both"/>
        <w:rPr>
          <w:rFonts w:ascii="Calibri" w:hAnsi="Calibri" w:cs="Arial"/>
          <w:sz w:val="16"/>
          <w:szCs w:val="15"/>
        </w:rPr>
      </w:pPr>
      <w:r w:rsidRPr="00933BBA">
        <w:rPr>
          <w:rFonts w:ascii="Calibri" w:hAnsi="Calibri" w:cs="Arial"/>
          <w:sz w:val="16"/>
          <w:szCs w:val="15"/>
        </w:rPr>
        <w:t xml:space="preserve">Customer is advised that the operation of e-911 requires accurate information be provided by Customer to Frontier for storage in Frontier’s database, which Customer is solely responsible for updating. Further, Customer acknowledges and agrees that e-911 service will not be available, and Frontier assumes no liability: (a) if there is a power failure or some other type of failure of the equipment installed at the Service Location; (b) if there is a failure or congestion </w:t>
      </w:r>
      <w:r w:rsidRPr="00933BBA">
        <w:rPr>
          <w:rFonts w:ascii="Calibri" w:hAnsi="Calibri" w:cs="Arial"/>
          <w:sz w:val="16"/>
          <w:szCs w:val="15"/>
        </w:rPr>
        <w:lastRenderedPageBreak/>
        <w:t>of the access connection (such as dsl or t-1 connection) or associated equipment provided to connect the Service Location to the VOIP service network; (c) if there is a failure or congestion of the VOIP network providing Customer’s VOIP service, the public switched telephone network (pstn), the 911 service provider’s network or the emergency services network; (d) if Customer is using the Services outside of the United States; (e) if Customer has moved the VOIP device, delayed in providing or failed to provide accurate location information to Frontier, or the information provided has not yet been updated by or is inaccurate; (f) if the Services have been disconnected or suspended for non-payment or any other reason; (g) for those circumstances under which 911 service may be limited to traditional 911 service rather than enhanced 911 (or ‘e-911’). With e-911 the Customer address and callback information is automatically provided to the emergency services systems; or (h) failure of emergency services under certain circumstances, including but not limited to, those circumstances in which Customer is using call forwarding, call redirection or blocking services, and/or when the emergency callback number is configured to ring a phone at a different location than the Customer’s VOIP device. If e-911 service is not available in Customer’s area or at the time of the 911 call, then, the system may default to traditional 911 service and the Customer may be required to verbally inform the 911 call taker or emergency responder of their address and phone number.</w:t>
      </w:r>
      <w:r w:rsidRPr="00933BBA">
        <w:rPr>
          <w:rFonts w:ascii="Calibri" w:hAnsi="Calibri" w:cs="Arial"/>
          <w:sz w:val="16"/>
          <w:szCs w:val="15"/>
        </w:rPr>
        <w:tab/>
      </w:r>
    </w:p>
    <w:p w14:paraId="44169F22" w14:textId="77777777" w:rsidR="00966D32" w:rsidRPr="00933BBA" w:rsidRDefault="00966D32" w:rsidP="008E25DE">
      <w:pPr>
        <w:pStyle w:val="ListParagraph"/>
        <w:numPr>
          <w:ilvl w:val="0"/>
          <w:numId w:val="19"/>
        </w:numPr>
        <w:tabs>
          <w:tab w:val="left" w:pos="720"/>
          <w:tab w:val="left" w:pos="1080"/>
        </w:tabs>
        <w:spacing w:after="60"/>
        <w:jc w:val="both"/>
        <w:rPr>
          <w:rFonts w:ascii="Calibri" w:hAnsi="Calibri" w:cs="Arial"/>
          <w:sz w:val="16"/>
          <w:szCs w:val="15"/>
        </w:rPr>
      </w:pPr>
      <w:r w:rsidRPr="00933BBA">
        <w:rPr>
          <w:rFonts w:ascii="Calibri" w:hAnsi="Calibri" w:cs="Arial"/>
          <w:sz w:val="16"/>
          <w:szCs w:val="15"/>
        </w:rPr>
        <w:t>911 service is offered solely as an aid in contacting an appropriate PSAP in connection with fire, police and other emergencies.</w:t>
      </w:r>
      <w:r w:rsidRPr="00933BBA">
        <w:rPr>
          <w:rFonts w:ascii="Calibri" w:hAnsi="Calibri" w:cs="Arial"/>
          <w:b/>
          <w:sz w:val="16"/>
          <w:szCs w:val="15"/>
        </w:rPr>
        <w:t xml:space="preserve"> FRONTIER IS NOT RESPONSIBLE FOR ANY LOSSES, CLAIMS, DEMANDS, SUITS OR ANY LIABILITY WHATSOEVER, WHETHER SUFFERED, MADE, INSTITUTED OR ASSERTED BY CUSTOMER OR BY ANY OTHER PARTY OR PERSON FOR ANY PERSONAL INJURY TO OR DEATH OF ANY PERSON OR PERSONS, AND FOR ANY LOSS, DAMAGE OR DESTRUCTION OF ANY PROPERTY, WHETHER OWNED BY CUSTOMER OR OTHERS, CAUSED OR CLAIMED TO HAVE BEEN CAUSED BY: (a) MISTAKES, OMISSIONS, INTERRUPTIONS, DELAYS, ERRORS OR OTHER DEFECTS IN THE PROVISION OF EMERGENCY 911 SERVICE, OR (b) INSTALLATION, OPERATION, FAILURE TO OPERATE, MAINTENANCE, REMOVAL, PRESENCE, CONDITION, LOCATION OR USE OF ANY EQUIPMENT AND FACILITIES FURNISHING THIS SERVICE, OR (c) </w:t>
      </w:r>
      <w:r w:rsidRPr="00933BBA">
        <w:rPr>
          <w:rFonts w:ascii="Calibri" w:hAnsi="Calibri" w:cs="Arial"/>
          <w:b/>
          <w:bCs/>
          <w:sz w:val="16"/>
          <w:szCs w:val="15"/>
        </w:rPr>
        <w:t>CUSTOMER’S FAILURE TO NOTIFY FRONTIER WHEN A PHONE IS MOVED IN A TIMELY MANNER.</w:t>
      </w:r>
    </w:p>
    <w:p w14:paraId="32E3B2A5" w14:textId="77777777" w:rsidR="00966D32" w:rsidRPr="00933BBA" w:rsidRDefault="00966D32" w:rsidP="008E25DE">
      <w:pPr>
        <w:pStyle w:val="ListParagraph"/>
        <w:numPr>
          <w:ilvl w:val="0"/>
          <w:numId w:val="19"/>
        </w:numPr>
        <w:tabs>
          <w:tab w:val="left" w:pos="720"/>
          <w:tab w:val="left" w:pos="1080"/>
        </w:tabs>
        <w:spacing w:after="60"/>
        <w:jc w:val="both"/>
        <w:rPr>
          <w:rFonts w:ascii="Calibri" w:hAnsi="Calibri" w:cs="Arial"/>
          <w:sz w:val="16"/>
          <w:szCs w:val="15"/>
        </w:rPr>
      </w:pPr>
      <w:r w:rsidRPr="00933BBA">
        <w:rPr>
          <w:rFonts w:ascii="Calibri" w:hAnsi="Calibri" w:cs="Arial"/>
          <w:b/>
          <w:sz w:val="16"/>
          <w:szCs w:val="15"/>
        </w:rPr>
        <w:t xml:space="preserve">FRONTIER IS NOT RESPONSIBLE FOR ANY INFRINGEMENT OR INVASION OF THE RIGHT OF PRIVACY OF ANY PERSON OR PERSONS, CAUSED OR CLAIMED TO HAVE BEEN CAUSED, DIRECTLY OR INDIRECTLY, BY THE INSTALLATION, OPERATION, FAILURE TO OPERATE, MAINTENANCE, REMOVAL, PRESENCE, CONDITION, OCCASION OR USE OF EMERGENCY 911 SERVICE AND THE EQUIPMENT ASSOCIATED THEREWITH, OR BY ANY SERVICES FURNISHED BY FRONTIER INCLUDING, BUT NOT LIMITED TO, THE IDENTIFICATION OF THE TELEPHONE NUMBER, ADDRESS OR NAME ASSOCIATED WITH THE PHONE USED BY THE PARTY OR PARTIES ACCESSING EMERGENCY 911 SERVICE, AND WHICH ARISE OUT OF THE NEGLIGENCE OR OTHER WRONGFUL ACT OF FRONTIER, CUSTOMER, ITS SERVICE USERS, AGENCIES OR MUNICIPALITIES, OR THE EMPLOYEES OR AGENTS OF ANY ONE OF THEM. </w:t>
      </w:r>
    </w:p>
    <w:p w14:paraId="64492EDE" w14:textId="77777777" w:rsidR="00966D32" w:rsidRPr="00933BBA" w:rsidRDefault="00966D32" w:rsidP="008E25DE">
      <w:pPr>
        <w:pStyle w:val="ListParagraph"/>
        <w:numPr>
          <w:ilvl w:val="0"/>
          <w:numId w:val="19"/>
        </w:numPr>
        <w:tabs>
          <w:tab w:val="left" w:pos="720"/>
          <w:tab w:val="left" w:pos="1080"/>
        </w:tabs>
        <w:spacing w:after="60"/>
        <w:jc w:val="both"/>
        <w:rPr>
          <w:rFonts w:ascii="Calibri" w:hAnsi="Calibri" w:cs="Arial"/>
          <w:sz w:val="16"/>
          <w:szCs w:val="15"/>
        </w:rPr>
      </w:pPr>
      <w:r w:rsidRPr="00933BBA">
        <w:rPr>
          <w:rFonts w:ascii="Calibri" w:hAnsi="Calibri" w:cs="Arial"/>
          <w:b/>
          <w:bCs/>
          <w:color w:val="FF0000"/>
          <w:sz w:val="16"/>
          <w:szCs w:val="15"/>
          <w:u w:val="single"/>
        </w:rPr>
        <w:t>Customer specifically acknowledges receipt of and understanding of these limitations on emergency calling capabilities</w:t>
      </w:r>
      <w:r w:rsidRPr="00933BBA">
        <w:rPr>
          <w:rFonts w:ascii="Calibri" w:hAnsi="Calibri" w:cs="Arial"/>
          <w:b/>
          <w:bCs/>
          <w:color w:val="800000"/>
          <w:sz w:val="16"/>
          <w:szCs w:val="15"/>
          <w:u w:val="single"/>
        </w:rPr>
        <w:t>.</w:t>
      </w:r>
      <w:r w:rsidRPr="00933BBA">
        <w:rPr>
          <w:rFonts w:ascii="Calibri" w:hAnsi="Calibri" w:cs="Arial"/>
          <w:b/>
          <w:bCs/>
          <w:sz w:val="16"/>
          <w:szCs w:val="15"/>
        </w:rPr>
        <w:t xml:space="preserve"> Customer shall defend, indemnify and hold harmless Frontier from any loss, cost, expense or liability arising from or in any way related to Customer’s failure to provide the required notices, or otherwise related to any use of E-911 Services, not caused by the negligence or willful misconduct of Frontier.</w:t>
      </w:r>
    </w:p>
    <w:p w14:paraId="0660EB22" w14:textId="77777777" w:rsidR="00966D32" w:rsidRDefault="00966D32" w:rsidP="00966D32">
      <w:pPr>
        <w:tabs>
          <w:tab w:val="left" w:pos="360"/>
        </w:tabs>
        <w:jc w:val="both"/>
        <w:rPr>
          <w:rFonts w:asciiTheme="minorHAnsi" w:hAnsiTheme="minorHAnsi" w:cs="Arial"/>
          <w:bCs/>
          <w:sz w:val="12"/>
          <w:szCs w:val="16"/>
        </w:rPr>
      </w:pPr>
    </w:p>
    <w:p w14:paraId="2FB85E14" w14:textId="22409006" w:rsidR="00026F0A" w:rsidRPr="001A715D" w:rsidRDefault="00026F0A" w:rsidP="00026F0A">
      <w:pPr>
        <w:shd w:val="clear" w:color="auto" w:fill="FFFFFE"/>
        <w:spacing w:line="285" w:lineRule="atLeast"/>
        <w:rPr>
          <w:rFonts w:ascii="Consolas" w:hAnsi="Consolas"/>
          <w:color w:val="000000"/>
          <w:sz w:val="21"/>
          <w:szCs w:val="21"/>
        </w:rPr>
      </w:pPr>
      <w:r w:rsidRPr="00931323">
        <w:rPr>
          <w:rFonts w:ascii="Consolas" w:hAnsi="Consolas"/>
          <w:color w:val="A31515"/>
          <w:sz w:val="21"/>
          <w:szCs w:val="21"/>
        </w:rPr>
        <w:t>{{#</w:t>
      </w:r>
      <w:r w:rsidR="001A715D" w:rsidRPr="001A715D">
        <w:rPr>
          <w:rFonts w:ascii="Consolas" w:hAnsi="Consolas"/>
          <w:color w:val="A31515"/>
          <w:sz w:val="21"/>
          <w:szCs w:val="21"/>
        </w:rPr>
        <w:t>isQuoteHasUCFEquipment</w:t>
      </w:r>
      <w:r w:rsidRPr="00931323">
        <w:rPr>
          <w:rFonts w:ascii="Consolas" w:hAnsi="Consolas"/>
          <w:color w:val="A31515"/>
          <w:sz w:val="21"/>
          <w:szCs w:val="21"/>
        </w:rPr>
        <w:t>}}</w:t>
      </w:r>
    </w:p>
    <w:p w14:paraId="6D6E66A9" w14:textId="2E1AB224" w:rsidR="00966D32" w:rsidRPr="00AA1F05" w:rsidRDefault="00966D32" w:rsidP="001123B3">
      <w:pPr>
        <w:tabs>
          <w:tab w:val="left" w:pos="10620"/>
        </w:tabs>
        <w:jc w:val="center"/>
        <w:rPr>
          <w:rFonts w:ascii="Calibri" w:hAnsi="Calibri" w:cs="Calibri"/>
          <w:b/>
          <w:color w:val="FF0000"/>
          <w:sz w:val="16"/>
          <w:szCs w:val="16"/>
        </w:rPr>
      </w:pPr>
      <w:r w:rsidRPr="00AA1F05">
        <w:rPr>
          <w:rFonts w:ascii="Calibri" w:hAnsi="Calibri" w:cs="Calibri"/>
          <w:b/>
          <w:color w:val="FF0000"/>
          <w:sz w:val="16"/>
          <w:szCs w:val="16"/>
        </w:rPr>
        <w:t xml:space="preserve">Supplemental Terms for </w:t>
      </w:r>
      <w:r w:rsidR="0053600A">
        <w:rPr>
          <w:rFonts w:ascii="Calibri" w:hAnsi="Calibri" w:cs="Calibri"/>
          <w:b/>
          <w:color w:val="FF0000"/>
          <w:sz w:val="16"/>
          <w:szCs w:val="16"/>
        </w:rPr>
        <w:t>Unified Communications by Frontier</w:t>
      </w:r>
      <w:r w:rsidRPr="00AA1F05">
        <w:rPr>
          <w:rFonts w:ascii="Calibri" w:hAnsi="Calibri" w:cs="Calibri"/>
          <w:b/>
          <w:color w:val="FF0000"/>
          <w:sz w:val="16"/>
          <w:szCs w:val="16"/>
        </w:rPr>
        <w:t xml:space="preserve"> Rental Terms and Conditions</w:t>
      </w:r>
    </w:p>
    <w:p w14:paraId="3F655828" w14:textId="77777777" w:rsidR="00966D32" w:rsidRPr="00AA1F05" w:rsidRDefault="00966D32" w:rsidP="001123B3">
      <w:pPr>
        <w:tabs>
          <w:tab w:val="left" w:pos="10620"/>
        </w:tabs>
        <w:jc w:val="center"/>
        <w:rPr>
          <w:rFonts w:ascii="Calibri" w:hAnsi="Calibri" w:cs="Calibri"/>
          <w:b/>
          <w:color w:val="FF0000"/>
          <w:sz w:val="16"/>
          <w:szCs w:val="16"/>
        </w:rPr>
      </w:pPr>
    </w:p>
    <w:p w14:paraId="2DF3CCA0" w14:textId="43C371C1" w:rsidR="00966D32" w:rsidRPr="006B440B" w:rsidRDefault="00966D32" w:rsidP="008E25DE">
      <w:pPr>
        <w:pStyle w:val="ListParagraph"/>
        <w:numPr>
          <w:ilvl w:val="0"/>
          <w:numId w:val="26"/>
        </w:numPr>
        <w:tabs>
          <w:tab w:val="left" w:pos="10620"/>
        </w:tabs>
        <w:rPr>
          <w:rFonts w:ascii="Calibri" w:hAnsi="Calibri" w:cs="Calibri"/>
          <w:sz w:val="16"/>
          <w:szCs w:val="16"/>
        </w:rPr>
      </w:pPr>
      <w:r w:rsidRPr="006B440B">
        <w:rPr>
          <w:rFonts w:ascii="Calibri" w:hAnsi="Calibri" w:cs="Calibri"/>
          <w:b/>
          <w:caps/>
          <w:sz w:val="16"/>
          <w:szCs w:val="16"/>
        </w:rPr>
        <w:t>Rental Term.</w:t>
      </w:r>
      <w:r w:rsidRPr="006B440B">
        <w:rPr>
          <w:rFonts w:ascii="Calibri" w:hAnsi="Calibri" w:cs="Calibri"/>
          <w:caps/>
          <w:sz w:val="16"/>
          <w:szCs w:val="16"/>
        </w:rPr>
        <w:t xml:space="preserve"> </w:t>
      </w:r>
      <w:r w:rsidRPr="006B440B">
        <w:rPr>
          <w:rFonts w:ascii="Calibri" w:hAnsi="Calibri" w:cs="Calibri"/>
          <w:sz w:val="16"/>
          <w:szCs w:val="16"/>
        </w:rPr>
        <w:t xml:space="preserve">The term of the rental as to Equipment designated above shall begin on the Installation Date in accordance with the Schedule and shall continue for a one-month period (the “Initial Rental Term”).   Except as otherwise provided in the Schedule or any amendment thereto, Customer or Frontier may terminate the rental at the expiration of the Initial Rental Term by giving the other at least thirty (30) day’s prior written notice of termination.  If neither party gives such notice, then the term shall automatically be extended on the same rental terms for successive periods of one (1) month until terminated by either Customer or Frontier giving the other at least thirty (30) days’ written notice of termination.     </w:t>
      </w:r>
    </w:p>
    <w:p w14:paraId="7CFDE4A5" w14:textId="77777777" w:rsidR="00966D32" w:rsidRPr="006B440B" w:rsidRDefault="00966D32" w:rsidP="001123B3">
      <w:pPr>
        <w:tabs>
          <w:tab w:val="left" w:pos="10620"/>
        </w:tabs>
        <w:ind w:left="720"/>
        <w:rPr>
          <w:rFonts w:ascii="Calibri" w:hAnsi="Calibri" w:cs="Calibri"/>
          <w:sz w:val="16"/>
          <w:szCs w:val="16"/>
        </w:rPr>
      </w:pPr>
    </w:p>
    <w:p w14:paraId="33399BEE" w14:textId="2D4F37BD" w:rsidR="00966D32" w:rsidRPr="006B440B" w:rsidRDefault="00966D32" w:rsidP="008E25DE">
      <w:pPr>
        <w:pStyle w:val="ListParagraph"/>
        <w:numPr>
          <w:ilvl w:val="0"/>
          <w:numId w:val="26"/>
        </w:numPr>
        <w:tabs>
          <w:tab w:val="left" w:pos="10620"/>
        </w:tabs>
        <w:rPr>
          <w:rFonts w:ascii="Calibri" w:hAnsi="Calibri" w:cs="Calibri"/>
          <w:sz w:val="16"/>
          <w:szCs w:val="16"/>
        </w:rPr>
      </w:pPr>
      <w:r w:rsidRPr="006B440B">
        <w:rPr>
          <w:rFonts w:ascii="Calibri" w:hAnsi="Calibri" w:cs="Calibri"/>
          <w:b/>
          <w:caps/>
          <w:sz w:val="16"/>
          <w:szCs w:val="16"/>
        </w:rPr>
        <w:t>Rental payments</w:t>
      </w:r>
      <w:r w:rsidRPr="006B440B">
        <w:rPr>
          <w:rFonts w:ascii="Calibri" w:hAnsi="Calibri" w:cs="Calibri"/>
          <w:b/>
          <w:sz w:val="16"/>
          <w:szCs w:val="16"/>
        </w:rPr>
        <w:t xml:space="preserve">.  </w:t>
      </w:r>
      <w:r w:rsidRPr="006B440B">
        <w:rPr>
          <w:rFonts w:ascii="Calibri" w:hAnsi="Calibri" w:cs="Calibri"/>
          <w:sz w:val="16"/>
          <w:szCs w:val="16"/>
        </w:rPr>
        <w:t>The monthly rental payments for each item of Equipment (the “MRC Rental Payments”) are set forth in Table 1 or Table 2 above.</w:t>
      </w:r>
    </w:p>
    <w:p w14:paraId="441FDB64" w14:textId="77777777" w:rsidR="00966D32" w:rsidRPr="006B440B" w:rsidRDefault="00966D32" w:rsidP="001123B3">
      <w:pPr>
        <w:tabs>
          <w:tab w:val="left" w:pos="10620"/>
        </w:tabs>
        <w:rPr>
          <w:rFonts w:ascii="Calibri" w:hAnsi="Calibri" w:cs="Calibri"/>
          <w:sz w:val="16"/>
          <w:szCs w:val="16"/>
        </w:rPr>
      </w:pPr>
    </w:p>
    <w:p w14:paraId="153074AE" w14:textId="5D68AC76" w:rsidR="00966D32" w:rsidRPr="006B440B" w:rsidRDefault="00966D32" w:rsidP="008E25DE">
      <w:pPr>
        <w:pStyle w:val="ListParagraph"/>
        <w:numPr>
          <w:ilvl w:val="0"/>
          <w:numId w:val="26"/>
        </w:numPr>
        <w:tabs>
          <w:tab w:val="left" w:pos="10620"/>
        </w:tabs>
        <w:rPr>
          <w:rFonts w:ascii="Calibri" w:hAnsi="Calibri" w:cs="Calibri"/>
          <w:sz w:val="16"/>
          <w:szCs w:val="16"/>
        </w:rPr>
      </w:pPr>
      <w:r w:rsidRPr="006B440B">
        <w:rPr>
          <w:rFonts w:ascii="Calibri" w:hAnsi="Calibri" w:cs="Calibri"/>
          <w:b/>
          <w:caps/>
          <w:sz w:val="16"/>
          <w:szCs w:val="16"/>
        </w:rPr>
        <w:t>Payment of taxes</w:t>
      </w:r>
      <w:r w:rsidRPr="006B440B">
        <w:rPr>
          <w:rFonts w:ascii="Calibri" w:hAnsi="Calibri" w:cs="Calibri"/>
          <w:b/>
          <w:sz w:val="16"/>
          <w:szCs w:val="16"/>
        </w:rPr>
        <w:t xml:space="preserve">. </w:t>
      </w:r>
      <w:r w:rsidRPr="006B440B">
        <w:rPr>
          <w:rFonts w:ascii="Calibri" w:hAnsi="Calibri" w:cs="Calibri"/>
          <w:sz w:val="16"/>
          <w:szCs w:val="16"/>
        </w:rPr>
        <w:t>Customer shall also pay all taxes, however designated, which are levied or based on the rental, the Equipment or its purchase, use, lease, rental, operation, control or value, including, without limitation, personal property taxes, state and local privilege or excise taxes based on gross revenue, and any penalties or interest in connection therewith, or taxes or amounts in lieu thereof paid or payable by Frontier or Customer in respect of the foregoing, but excluding taxes based on Frontier’s net income.  Charges for taxes, penalties and interest, if any, shall be promptly paid by Customer.  In the event Customer defaults in the payment of any such tax, Frontier may pay such tax and shall be promptly reimbursed by Customer, with interest (plus attorneys’ fees and costs if any) as additional rent.</w:t>
      </w:r>
    </w:p>
    <w:p w14:paraId="7EF8F985" w14:textId="77777777" w:rsidR="00966D32" w:rsidRPr="006B440B" w:rsidRDefault="00966D32" w:rsidP="001123B3">
      <w:pPr>
        <w:tabs>
          <w:tab w:val="left" w:pos="10620"/>
        </w:tabs>
        <w:rPr>
          <w:rFonts w:ascii="Calibri" w:hAnsi="Calibri" w:cs="Calibri"/>
          <w:sz w:val="16"/>
          <w:szCs w:val="16"/>
        </w:rPr>
      </w:pPr>
    </w:p>
    <w:p w14:paraId="30895A01" w14:textId="6A69A6AF" w:rsidR="00966D32" w:rsidRPr="006B440B" w:rsidRDefault="00966D32" w:rsidP="008E25DE">
      <w:pPr>
        <w:pStyle w:val="ListParagraph"/>
        <w:numPr>
          <w:ilvl w:val="0"/>
          <w:numId w:val="26"/>
        </w:numPr>
        <w:tabs>
          <w:tab w:val="left" w:pos="10620"/>
        </w:tabs>
        <w:rPr>
          <w:rFonts w:ascii="Calibri" w:hAnsi="Calibri" w:cs="Calibri"/>
          <w:sz w:val="16"/>
          <w:szCs w:val="16"/>
        </w:rPr>
      </w:pPr>
      <w:r w:rsidRPr="006B440B">
        <w:rPr>
          <w:rFonts w:ascii="Calibri" w:hAnsi="Calibri" w:cs="Calibri"/>
          <w:b/>
          <w:caps/>
          <w:sz w:val="16"/>
          <w:szCs w:val="16"/>
        </w:rPr>
        <w:t>Limitations of Liability</w:t>
      </w:r>
      <w:r w:rsidRPr="006B440B">
        <w:rPr>
          <w:rFonts w:ascii="Calibri" w:hAnsi="Calibri" w:cs="Calibri"/>
          <w:sz w:val="16"/>
          <w:szCs w:val="16"/>
        </w:rPr>
        <w:t xml:space="preserve"> FRONTIER HAS NOT MADE AND MAKES NO, AND HEREBY EXPRESSLY DISCLAIMS ANY REPRESENTATION OR EXPRESS OR IMPLIED WARRANTY WHATSOEVER HEREUNDER, INCLUDING ANY WARRANTY OF MERCHANTABILITY, FITNESS FOR ANY PURPOSE, OR OTHERWISE, REGARDING THE EQUIPMENT OR ANY PART OR THE DESIGN, QUALITY, OPERATION OR CONDITION THEREOF OR WITH RESPECT TO PATENT INFRINGEMENT OR THE LIKE.</w:t>
      </w:r>
    </w:p>
    <w:p w14:paraId="204EA76A" w14:textId="77777777" w:rsidR="00966D32" w:rsidRPr="006B440B" w:rsidRDefault="00966D32" w:rsidP="001123B3">
      <w:pPr>
        <w:tabs>
          <w:tab w:val="left" w:pos="10620"/>
        </w:tabs>
        <w:rPr>
          <w:rFonts w:ascii="Calibri" w:hAnsi="Calibri" w:cs="Calibri"/>
          <w:sz w:val="16"/>
          <w:szCs w:val="16"/>
        </w:rPr>
      </w:pPr>
    </w:p>
    <w:p w14:paraId="04795930" w14:textId="622DFA89" w:rsidR="00966D32" w:rsidRPr="006B440B" w:rsidRDefault="00966D32" w:rsidP="008E25DE">
      <w:pPr>
        <w:pStyle w:val="ListParagraph"/>
        <w:numPr>
          <w:ilvl w:val="0"/>
          <w:numId w:val="26"/>
        </w:numPr>
        <w:tabs>
          <w:tab w:val="left" w:pos="10620"/>
        </w:tabs>
        <w:rPr>
          <w:rFonts w:ascii="Calibri" w:hAnsi="Calibri" w:cs="Calibri"/>
          <w:b/>
          <w:sz w:val="16"/>
          <w:szCs w:val="16"/>
        </w:rPr>
      </w:pPr>
      <w:r w:rsidRPr="006B440B">
        <w:rPr>
          <w:rFonts w:ascii="Calibri" w:hAnsi="Calibri" w:cs="Calibri"/>
          <w:b/>
          <w:caps/>
          <w:sz w:val="16"/>
          <w:szCs w:val="16"/>
        </w:rPr>
        <w:t>Risk of Loss.</w:t>
      </w:r>
      <w:r w:rsidRPr="006B440B">
        <w:rPr>
          <w:rFonts w:ascii="Calibri" w:hAnsi="Calibri" w:cs="Calibri"/>
          <w:b/>
          <w:sz w:val="16"/>
          <w:szCs w:val="16"/>
        </w:rPr>
        <w:t xml:space="preserve">  </w:t>
      </w:r>
    </w:p>
    <w:p w14:paraId="3E5F4B72" w14:textId="77777777" w:rsidR="00966D32" w:rsidRPr="006B440B" w:rsidRDefault="00966D32" w:rsidP="001123B3">
      <w:pPr>
        <w:rPr>
          <w:rFonts w:ascii="Calibri" w:hAnsi="Calibri" w:cs="Calibri"/>
          <w:b/>
          <w:bCs/>
          <w:sz w:val="16"/>
          <w:szCs w:val="16"/>
        </w:rPr>
      </w:pPr>
    </w:p>
    <w:p w14:paraId="68DE396A" w14:textId="0F1423F3" w:rsidR="00966D32" w:rsidRPr="006B440B" w:rsidRDefault="00966D32" w:rsidP="008E25DE">
      <w:pPr>
        <w:pStyle w:val="ListParagraph"/>
        <w:numPr>
          <w:ilvl w:val="0"/>
          <w:numId w:val="27"/>
        </w:numPr>
        <w:ind w:left="1080"/>
        <w:rPr>
          <w:rFonts w:ascii="Calibri" w:hAnsi="Calibri" w:cs="Calibri"/>
          <w:sz w:val="16"/>
          <w:szCs w:val="16"/>
        </w:rPr>
      </w:pPr>
      <w:r w:rsidRPr="006B440B">
        <w:rPr>
          <w:rFonts w:ascii="Calibri" w:hAnsi="Calibri" w:cs="Calibri"/>
          <w:sz w:val="16"/>
          <w:szCs w:val="16"/>
        </w:rPr>
        <w:t>Frontier shall not be responsible for, nor shall the MRC Rental Payments or other sums due hereunder abate for any reason, including, but not limited to, any interruption in or loss of the service or use of the Equipment or any part thereof, or any loss or damage caused thereby, or by error in programming or instruction to the Equipment, latent defect, wear and tear, or gradual deterioration of the Equipment or any part thereof.</w:t>
      </w:r>
    </w:p>
    <w:p w14:paraId="304D9204" w14:textId="77777777" w:rsidR="00966D32" w:rsidRPr="006B440B" w:rsidRDefault="00966D32" w:rsidP="006B440B">
      <w:pPr>
        <w:tabs>
          <w:tab w:val="left" w:pos="10620"/>
        </w:tabs>
        <w:ind w:left="360"/>
        <w:rPr>
          <w:rFonts w:ascii="Calibri" w:hAnsi="Calibri" w:cs="Calibri"/>
          <w:sz w:val="16"/>
          <w:szCs w:val="16"/>
        </w:rPr>
      </w:pPr>
    </w:p>
    <w:p w14:paraId="2AE77C9F" w14:textId="153A1083" w:rsidR="00966D32" w:rsidRPr="006B440B" w:rsidRDefault="00966D32" w:rsidP="008E25DE">
      <w:pPr>
        <w:pStyle w:val="ListParagraph"/>
        <w:numPr>
          <w:ilvl w:val="0"/>
          <w:numId w:val="27"/>
        </w:numPr>
        <w:tabs>
          <w:tab w:val="left" w:pos="10620"/>
        </w:tabs>
        <w:ind w:left="1080"/>
        <w:rPr>
          <w:rFonts w:ascii="Calibri" w:hAnsi="Calibri" w:cs="Calibri"/>
          <w:sz w:val="16"/>
          <w:szCs w:val="16"/>
        </w:rPr>
      </w:pPr>
      <w:r w:rsidRPr="006B440B">
        <w:rPr>
          <w:rFonts w:ascii="Calibri" w:hAnsi="Calibri" w:cs="Calibri"/>
          <w:sz w:val="16"/>
          <w:szCs w:val="16"/>
        </w:rPr>
        <w:t>Customer assumes and shall bear the entire risk of partial or complete loss, theft, damage, destruction or other interruption or termination of use of the Equipment from any cause whatsoever, from the date of delivery of the Equipment to Customer until the Equipment is returned to and received by Frontier.</w:t>
      </w:r>
    </w:p>
    <w:p w14:paraId="0DA49916" w14:textId="77777777" w:rsidR="00966D32" w:rsidRPr="006B440B" w:rsidRDefault="00966D32" w:rsidP="006B440B">
      <w:pPr>
        <w:tabs>
          <w:tab w:val="left" w:pos="10620"/>
        </w:tabs>
        <w:ind w:left="360"/>
        <w:rPr>
          <w:rFonts w:ascii="Calibri" w:hAnsi="Calibri" w:cs="Calibri"/>
          <w:sz w:val="16"/>
          <w:szCs w:val="16"/>
        </w:rPr>
      </w:pPr>
    </w:p>
    <w:p w14:paraId="7E9192BE" w14:textId="007C395C" w:rsidR="00966D32" w:rsidRPr="006B440B" w:rsidRDefault="00966D32" w:rsidP="008E25DE">
      <w:pPr>
        <w:pStyle w:val="ListParagraph"/>
        <w:numPr>
          <w:ilvl w:val="0"/>
          <w:numId w:val="27"/>
        </w:numPr>
        <w:tabs>
          <w:tab w:val="left" w:pos="10620"/>
        </w:tabs>
        <w:ind w:left="1080"/>
        <w:rPr>
          <w:rFonts w:ascii="Calibri" w:hAnsi="Calibri" w:cs="Calibri"/>
          <w:sz w:val="16"/>
          <w:szCs w:val="16"/>
        </w:rPr>
      </w:pPr>
      <w:r w:rsidRPr="006B440B">
        <w:rPr>
          <w:rFonts w:ascii="Calibri" w:hAnsi="Calibri" w:cs="Calibri"/>
          <w:sz w:val="16"/>
          <w:szCs w:val="16"/>
        </w:rPr>
        <w:t xml:space="preserve">During the term of the rental, and until the Equipment is redelivered to Frontier, Customer shall be liable for the prompt repair of the Equipment at its sole expense.  If the Equipment or any portion thereof is lost, stolen, destroyed or damaged beyond repair, Customer, at its option, will (i) continue to make the MRC Rental Payments, and, at Customer’s sole  expense,  replace the Equipment with equipment of identical manufacture and equal or greater capacity, utility and residual value to that of the Equipment replaced (in which case Customer will transfer title to the replacement Equipment to the Frontier free of all liens, claims and encumbrances), or (ii) pay Frontier on the next Monthly Rental Payment date following the loss, theft, damage or destruction of the Equipment an amount equal to the replacement value or the minimum casualty value, whichever is greater, for such Equipment in effect on the date of the loss, theft, damage or destruction thereof and all rent accrued on such Equipment up to the date of </w:t>
      </w:r>
      <w:r w:rsidRPr="006B440B">
        <w:rPr>
          <w:rFonts w:ascii="Calibri" w:hAnsi="Calibri" w:cs="Calibri"/>
          <w:sz w:val="16"/>
          <w:szCs w:val="16"/>
        </w:rPr>
        <w:lastRenderedPageBreak/>
        <w:t>payment and all other amounts then due in connection with such Equipment.  Upon such payment, the Equipment, or portion thereof, as applicable, will terminate with respect to the Equipment so paid for, and Frontier will transfer full ownership and title to such Equipment to Customer, free of liens, claims and encumbrances created by Frontier</w:t>
      </w:r>
      <w:r w:rsidR="006B440B" w:rsidRPr="006B440B">
        <w:rPr>
          <w:rFonts w:ascii="Calibri" w:hAnsi="Calibri" w:cs="Calibri"/>
          <w:sz w:val="16"/>
          <w:szCs w:val="16"/>
        </w:rPr>
        <w:t>.</w:t>
      </w:r>
    </w:p>
    <w:p w14:paraId="31B7743E" w14:textId="77777777" w:rsidR="00966D32" w:rsidRPr="006B440B" w:rsidRDefault="00966D32" w:rsidP="001123B3">
      <w:pPr>
        <w:tabs>
          <w:tab w:val="left" w:pos="10620"/>
        </w:tabs>
        <w:rPr>
          <w:rFonts w:ascii="Calibri" w:hAnsi="Calibri" w:cs="Calibri"/>
          <w:sz w:val="16"/>
          <w:szCs w:val="16"/>
        </w:rPr>
      </w:pPr>
    </w:p>
    <w:p w14:paraId="65F333AE" w14:textId="3367EAFA" w:rsidR="00966D32" w:rsidRPr="006B440B" w:rsidRDefault="00966D32" w:rsidP="008E25DE">
      <w:pPr>
        <w:pStyle w:val="ListParagraph"/>
        <w:numPr>
          <w:ilvl w:val="0"/>
          <w:numId w:val="26"/>
        </w:numPr>
        <w:tabs>
          <w:tab w:val="left" w:pos="10620"/>
        </w:tabs>
        <w:rPr>
          <w:rFonts w:ascii="Calibri" w:hAnsi="Calibri" w:cs="Calibri"/>
          <w:sz w:val="16"/>
          <w:szCs w:val="16"/>
        </w:rPr>
      </w:pPr>
      <w:r w:rsidRPr="006B440B">
        <w:rPr>
          <w:rFonts w:ascii="Calibri" w:hAnsi="Calibri" w:cs="Calibri"/>
          <w:b/>
          <w:caps/>
          <w:sz w:val="16"/>
          <w:szCs w:val="16"/>
        </w:rPr>
        <w:t>Insurance and Indemnity</w:t>
      </w:r>
      <w:r w:rsidRPr="006B440B">
        <w:rPr>
          <w:rFonts w:ascii="Calibri" w:hAnsi="Calibri" w:cs="Calibri"/>
          <w:sz w:val="16"/>
          <w:szCs w:val="16"/>
        </w:rPr>
        <w:t>.  Customer shall at all times during the term of the rental, at its own expense, maintain: (A) all-risk property damage insurance covering the Equipment in an amount not less than the greater of (i) the replacement value of the Equipment, or (ii) the minimum casualty value of such Equipment as set forth herein and (B) public liability coverage in such amounts, and with such companies as are in general usage by companies owning or operating similar property and engaged in a business similar to Customer's.  The insurance required by this Section may be obtained by Customer by endorsement on any blanket insurance policies maintained by Customer or its parent.  All insurance so maintained shall provide for a thirty-day (30) prior written notice to Frontier of any cancellation or reduction of coverages and an option in favor of Frontier to prevent cancellation by payment of premiums, which shall promptly be repaid by Customer, and further shall provide that all insurance proceeds shall be payable to the Customer and Frontier.  Frontier shall be named as loss payee and additional insured on all public liability insurance policies so maintained.  Customer shall furnish to Frontier copies of such insurance policies and satisfactory insurance certificates on or before the Installation Date.  Customer's above obligation shall commence on the date of delivery of the Equipment and shall continue until the Initial Rental Term (or any extension or renewal thereof) of each Schedule expires and the Equipment is returned to Frontier.  By this Section, Frontier does not modify or limit any provision of this rental relating to disclaimer of warranties and liability, or indemnity.</w:t>
      </w:r>
    </w:p>
    <w:p w14:paraId="3E128D27" w14:textId="77777777" w:rsidR="00966D32" w:rsidRPr="006B440B" w:rsidRDefault="00966D32" w:rsidP="001123B3">
      <w:pPr>
        <w:tabs>
          <w:tab w:val="left" w:pos="10620"/>
        </w:tabs>
        <w:rPr>
          <w:rFonts w:ascii="Calibri" w:hAnsi="Calibri" w:cs="Calibri"/>
          <w:sz w:val="16"/>
          <w:szCs w:val="16"/>
        </w:rPr>
      </w:pPr>
    </w:p>
    <w:p w14:paraId="68BDDD11" w14:textId="77777777" w:rsidR="00966D32" w:rsidRPr="006B440B" w:rsidRDefault="00966D32" w:rsidP="006B440B">
      <w:pPr>
        <w:pStyle w:val="ListParagraph"/>
        <w:tabs>
          <w:tab w:val="left" w:pos="10620"/>
        </w:tabs>
        <w:rPr>
          <w:rFonts w:ascii="Calibri" w:hAnsi="Calibri" w:cs="Calibri"/>
          <w:sz w:val="16"/>
          <w:szCs w:val="16"/>
        </w:rPr>
      </w:pPr>
      <w:r w:rsidRPr="006B440B">
        <w:rPr>
          <w:rFonts w:ascii="Calibri" w:hAnsi="Calibri" w:cs="Calibri"/>
          <w:sz w:val="16"/>
          <w:szCs w:val="16"/>
        </w:rPr>
        <w:t xml:space="preserve">Customer assumes all risk and liabilities, whether or not covered by insurance, and shall indemnify and hold Frontier harmless of and from any liability, claim, loss, damage or expense (including reasonable attorneys’ fees)  for injuries or deaths of persons and for damage to property, to the extent caused by , operation or storage of the Equipment, whether such injury or death to person be of agents or employees of Customer or be of third persons and whether such damage to property be of Customer, or to property of others.  </w:t>
      </w:r>
    </w:p>
    <w:p w14:paraId="56D6D574" w14:textId="77777777" w:rsidR="00966D32" w:rsidRPr="006B440B" w:rsidRDefault="00966D32" w:rsidP="001123B3">
      <w:pPr>
        <w:tabs>
          <w:tab w:val="left" w:pos="10620"/>
        </w:tabs>
        <w:rPr>
          <w:rFonts w:ascii="Calibri" w:hAnsi="Calibri" w:cs="Calibri"/>
          <w:b/>
          <w:sz w:val="16"/>
          <w:szCs w:val="16"/>
        </w:rPr>
      </w:pPr>
    </w:p>
    <w:p w14:paraId="0AC79BC9" w14:textId="77777777" w:rsidR="00966D32" w:rsidRPr="006B440B" w:rsidRDefault="00966D32" w:rsidP="001123B3">
      <w:pPr>
        <w:tabs>
          <w:tab w:val="left" w:pos="10620"/>
        </w:tabs>
        <w:rPr>
          <w:rFonts w:ascii="Calibri" w:hAnsi="Calibri" w:cs="Calibri"/>
          <w:b/>
          <w:sz w:val="16"/>
          <w:szCs w:val="16"/>
        </w:rPr>
      </w:pPr>
    </w:p>
    <w:p w14:paraId="26B01CED" w14:textId="4B0D8A8E" w:rsidR="00966D32" w:rsidRPr="006B440B" w:rsidRDefault="00966D32" w:rsidP="008E25DE">
      <w:pPr>
        <w:pStyle w:val="ListParagraph"/>
        <w:numPr>
          <w:ilvl w:val="0"/>
          <w:numId w:val="26"/>
        </w:numPr>
        <w:tabs>
          <w:tab w:val="left" w:pos="10620"/>
        </w:tabs>
        <w:rPr>
          <w:rFonts w:ascii="Calibri" w:hAnsi="Calibri" w:cs="Calibri"/>
          <w:sz w:val="16"/>
          <w:szCs w:val="16"/>
        </w:rPr>
      </w:pPr>
      <w:r w:rsidRPr="006B440B">
        <w:rPr>
          <w:rFonts w:ascii="Calibri" w:hAnsi="Calibri" w:cs="Calibri"/>
          <w:b/>
          <w:sz w:val="16"/>
          <w:szCs w:val="16"/>
        </w:rPr>
        <w:t xml:space="preserve">RETURN OF EQUIPMENT </w:t>
      </w:r>
      <w:r w:rsidRPr="006B440B">
        <w:rPr>
          <w:rFonts w:ascii="Calibri" w:hAnsi="Calibri" w:cs="Calibri"/>
          <w:sz w:val="16"/>
          <w:szCs w:val="16"/>
        </w:rPr>
        <w:t xml:space="preserve">Unless otherwise agreed to by Frontier in writing, Customer shall throughout the term of this Rental maintain the Equipment in good working order and appearance.  Upon termination of the rental, (i) Froniter and Customer shall arrange for Equipment removal at Customer’s location at a time agreed upon by both parties or (ii)  Frontier Customer, at its sole expense, shall return the Equipment, together with manufacturer's certificate of authenticity, if provided, to Frontier, or to such other location within the Continental U.S. designated by Frontier in good condition and repair excepting only reasonable wear and tear.  Customer shall pack the Equipment to be so returned in accordance with the manufacturer’s guidelines.    </w:t>
      </w:r>
    </w:p>
    <w:p w14:paraId="4D527EB2" w14:textId="77777777" w:rsidR="00966D32" w:rsidRPr="006B440B" w:rsidRDefault="00966D32" w:rsidP="001123B3">
      <w:pPr>
        <w:tabs>
          <w:tab w:val="left" w:pos="10620"/>
        </w:tabs>
        <w:rPr>
          <w:rFonts w:ascii="Calibri" w:hAnsi="Calibri" w:cs="Calibri"/>
          <w:sz w:val="16"/>
          <w:szCs w:val="16"/>
        </w:rPr>
      </w:pPr>
    </w:p>
    <w:p w14:paraId="70D36141" w14:textId="77777777" w:rsidR="00966D32" w:rsidRPr="006B440B" w:rsidRDefault="00966D32" w:rsidP="006B440B">
      <w:pPr>
        <w:pStyle w:val="ListParagraph"/>
        <w:rPr>
          <w:rFonts w:ascii="Calibri" w:hAnsi="Calibri" w:cs="Calibri"/>
          <w:sz w:val="16"/>
          <w:szCs w:val="16"/>
        </w:rPr>
      </w:pPr>
      <w:r w:rsidRPr="006B440B">
        <w:rPr>
          <w:rFonts w:ascii="Calibri" w:hAnsi="Calibri" w:cs="Calibri"/>
          <w:sz w:val="16"/>
          <w:szCs w:val="16"/>
        </w:rPr>
        <w:t xml:space="preserve">If Customer fails to return the Equipment in accordance with the preceding paragraph upon the expiration of the Initial Rental Term or any extension thereof, Customer shall be obligated to pay to Frontier per diem rent until the Equipment is returned in addition to all other remedies available to Frontier described in Section 8.   (Remedies). </w:t>
      </w:r>
    </w:p>
    <w:p w14:paraId="7846FEB5" w14:textId="77777777" w:rsidR="00966D32" w:rsidRPr="006B440B" w:rsidRDefault="00966D32" w:rsidP="001123B3">
      <w:pPr>
        <w:tabs>
          <w:tab w:val="left" w:pos="10620"/>
        </w:tabs>
        <w:rPr>
          <w:rFonts w:ascii="Calibri" w:hAnsi="Calibri" w:cs="Calibri"/>
          <w:sz w:val="16"/>
          <w:szCs w:val="16"/>
        </w:rPr>
      </w:pPr>
    </w:p>
    <w:p w14:paraId="56A66EF2" w14:textId="71C6C1B9" w:rsidR="00966D32" w:rsidRPr="006B440B" w:rsidRDefault="00966D32" w:rsidP="008E25DE">
      <w:pPr>
        <w:pStyle w:val="ListParagraph"/>
        <w:numPr>
          <w:ilvl w:val="0"/>
          <w:numId w:val="26"/>
        </w:numPr>
        <w:tabs>
          <w:tab w:val="left" w:pos="10620"/>
        </w:tabs>
        <w:rPr>
          <w:rFonts w:ascii="Calibri" w:hAnsi="Calibri" w:cs="Calibri"/>
          <w:sz w:val="16"/>
          <w:szCs w:val="16"/>
        </w:rPr>
      </w:pPr>
      <w:r w:rsidRPr="006B440B">
        <w:rPr>
          <w:rFonts w:ascii="Calibri" w:hAnsi="Calibri" w:cs="Calibri"/>
          <w:b/>
          <w:sz w:val="16"/>
          <w:szCs w:val="16"/>
        </w:rPr>
        <w:t>ALTERATION AND ATTACHMENTS:</w:t>
      </w:r>
    </w:p>
    <w:p w14:paraId="49FB2A3B" w14:textId="77777777" w:rsidR="00966D32" w:rsidRPr="006B440B" w:rsidRDefault="00966D32" w:rsidP="006B440B">
      <w:pPr>
        <w:pStyle w:val="ListParagraph"/>
        <w:tabs>
          <w:tab w:val="left" w:pos="10620"/>
        </w:tabs>
        <w:rPr>
          <w:rFonts w:ascii="Calibri" w:hAnsi="Calibri" w:cs="Calibri"/>
          <w:sz w:val="16"/>
          <w:szCs w:val="16"/>
        </w:rPr>
      </w:pPr>
      <w:r w:rsidRPr="006B440B">
        <w:rPr>
          <w:rFonts w:ascii="Calibri" w:hAnsi="Calibri" w:cs="Calibri"/>
          <w:sz w:val="16"/>
          <w:szCs w:val="16"/>
        </w:rPr>
        <w:t>Customer shall not make any such alteration that would create a safety hazard, impair or reduce the performance of the Equipment.  If the alterations or attachments interfere with the normal or satisfactory maintenance, operation or insurability of the Equipment, or any part thereof, in such manner as to materially decrease the value of the Equipment, or create a safety hazard, Customer will, upon written notice from Frontier to that effect, promptly remove the alterations or attachments and restore the Equipment to its normal condition.  In the case of increased cost of maintenance and insurance, or either, due to Customer’s alterations or attachments permitted herein, Customer shall pay such increase. Notwithstanding the preceding, the Customer is still required to comply with provisions in Section (maintenance). herein.</w:t>
      </w:r>
    </w:p>
    <w:p w14:paraId="438FFDFD" w14:textId="77777777" w:rsidR="00966D32" w:rsidRPr="006B440B" w:rsidRDefault="00966D32" w:rsidP="001123B3">
      <w:pPr>
        <w:tabs>
          <w:tab w:val="left" w:pos="10620"/>
        </w:tabs>
        <w:rPr>
          <w:rFonts w:ascii="Calibri" w:hAnsi="Calibri" w:cs="Calibri"/>
          <w:sz w:val="16"/>
          <w:szCs w:val="16"/>
        </w:rPr>
      </w:pPr>
    </w:p>
    <w:p w14:paraId="060FA39D" w14:textId="6B215255" w:rsidR="00966D32" w:rsidRPr="006B440B" w:rsidRDefault="00966D32" w:rsidP="008E25DE">
      <w:pPr>
        <w:pStyle w:val="ListParagraph"/>
        <w:numPr>
          <w:ilvl w:val="0"/>
          <w:numId w:val="26"/>
        </w:numPr>
        <w:tabs>
          <w:tab w:val="left" w:pos="10620"/>
        </w:tabs>
        <w:rPr>
          <w:rFonts w:ascii="Calibri" w:hAnsi="Calibri" w:cs="Calibri"/>
          <w:b/>
          <w:sz w:val="16"/>
          <w:szCs w:val="16"/>
        </w:rPr>
      </w:pPr>
      <w:r w:rsidRPr="006B440B">
        <w:rPr>
          <w:rFonts w:ascii="Calibri" w:hAnsi="Calibri" w:cs="Calibri"/>
          <w:b/>
          <w:sz w:val="16"/>
          <w:szCs w:val="16"/>
        </w:rPr>
        <w:t>ASSIGNMENTS:</w:t>
      </w:r>
    </w:p>
    <w:p w14:paraId="21046334" w14:textId="77777777" w:rsidR="00966D32" w:rsidRPr="006B440B" w:rsidRDefault="00966D32" w:rsidP="006B440B">
      <w:pPr>
        <w:pStyle w:val="ListParagraph"/>
        <w:tabs>
          <w:tab w:val="left" w:pos="10620"/>
        </w:tabs>
        <w:rPr>
          <w:rFonts w:ascii="Calibri" w:hAnsi="Calibri" w:cs="Calibri"/>
          <w:sz w:val="16"/>
          <w:szCs w:val="16"/>
        </w:rPr>
      </w:pPr>
      <w:r w:rsidRPr="006B440B">
        <w:rPr>
          <w:rFonts w:ascii="Calibri" w:hAnsi="Calibri" w:cs="Calibri"/>
          <w:sz w:val="16"/>
          <w:szCs w:val="16"/>
        </w:rPr>
        <w:t>Customer may not assign the rental or any of Customer’s rights hereunder or sublease any Equipment or its use without the prior written consent of Frontier or any such assignment or sublease shall be void</w:t>
      </w:r>
      <w:r w:rsidRPr="006B440B">
        <w:rPr>
          <w:rFonts w:ascii="Calibri" w:hAnsi="Calibri" w:cs="Calibri"/>
          <w:b/>
          <w:sz w:val="16"/>
          <w:szCs w:val="16"/>
        </w:rPr>
        <w:t>.</w:t>
      </w:r>
      <w:r w:rsidRPr="006B440B">
        <w:rPr>
          <w:rFonts w:ascii="Calibri" w:hAnsi="Calibri" w:cs="Calibri"/>
          <w:sz w:val="16"/>
          <w:szCs w:val="16"/>
        </w:rPr>
        <w:t xml:space="preserve">  Any permitted sublessee or assignee of Customer must execute an assumption of this rental in form and substance acceptable to Frontier, but no sublease or assignment shall relieve Customer of any of its obligations or liabilities under this rental.  </w:t>
      </w:r>
    </w:p>
    <w:p w14:paraId="405E78F7" w14:textId="77777777" w:rsidR="00966D32" w:rsidRPr="006B440B" w:rsidRDefault="00966D32" w:rsidP="001123B3">
      <w:pPr>
        <w:tabs>
          <w:tab w:val="left" w:pos="10620"/>
        </w:tabs>
        <w:rPr>
          <w:rFonts w:ascii="Calibri" w:hAnsi="Calibri" w:cs="Calibri"/>
          <w:sz w:val="16"/>
          <w:szCs w:val="16"/>
        </w:rPr>
      </w:pPr>
    </w:p>
    <w:p w14:paraId="0353629E" w14:textId="3337E764" w:rsidR="00966D32" w:rsidRPr="006B440B" w:rsidRDefault="00966D32" w:rsidP="008E25DE">
      <w:pPr>
        <w:pStyle w:val="ListParagraph"/>
        <w:numPr>
          <w:ilvl w:val="0"/>
          <w:numId w:val="26"/>
        </w:numPr>
        <w:tabs>
          <w:tab w:val="left" w:pos="10620"/>
        </w:tabs>
        <w:rPr>
          <w:rFonts w:ascii="Calibri" w:hAnsi="Calibri" w:cs="Calibri"/>
          <w:sz w:val="16"/>
          <w:szCs w:val="16"/>
        </w:rPr>
      </w:pPr>
      <w:r w:rsidRPr="006B440B">
        <w:rPr>
          <w:rFonts w:ascii="Calibri" w:hAnsi="Calibri" w:cs="Calibri"/>
          <w:b/>
          <w:sz w:val="16"/>
          <w:szCs w:val="16"/>
        </w:rPr>
        <w:t>INSTALLATION:</w:t>
      </w:r>
    </w:p>
    <w:p w14:paraId="30FAF46E" w14:textId="77777777" w:rsidR="00966D32" w:rsidRPr="006B440B" w:rsidRDefault="00966D32" w:rsidP="006B440B">
      <w:pPr>
        <w:pStyle w:val="ListParagraph"/>
        <w:tabs>
          <w:tab w:val="left" w:pos="10620"/>
        </w:tabs>
        <w:rPr>
          <w:rFonts w:ascii="Calibri" w:hAnsi="Calibri" w:cs="Calibri"/>
          <w:sz w:val="16"/>
          <w:szCs w:val="16"/>
        </w:rPr>
      </w:pPr>
      <w:r w:rsidRPr="006B440B">
        <w:rPr>
          <w:rFonts w:ascii="Calibri" w:hAnsi="Calibri" w:cs="Calibri"/>
          <w:sz w:val="16"/>
          <w:szCs w:val="16"/>
        </w:rPr>
        <w:t xml:space="preserve">The Equipment is to be installed at the location indicated on the Schedule.  All installation charges shall be paid by Customer unless indicated otherwise on this   Schedule.  </w:t>
      </w:r>
    </w:p>
    <w:p w14:paraId="2680002C" w14:textId="77777777" w:rsidR="00966D32" w:rsidRPr="006B440B" w:rsidRDefault="00966D32" w:rsidP="001123B3">
      <w:pPr>
        <w:tabs>
          <w:tab w:val="left" w:pos="10620"/>
        </w:tabs>
        <w:rPr>
          <w:rFonts w:ascii="Calibri" w:hAnsi="Calibri" w:cs="Calibri"/>
          <w:sz w:val="16"/>
          <w:szCs w:val="16"/>
        </w:rPr>
      </w:pPr>
    </w:p>
    <w:p w14:paraId="17936B28" w14:textId="1D6CE179" w:rsidR="00966D32" w:rsidRPr="006B440B" w:rsidRDefault="00966D32" w:rsidP="008E25DE">
      <w:pPr>
        <w:pStyle w:val="ListParagraph"/>
        <w:numPr>
          <w:ilvl w:val="0"/>
          <w:numId w:val="26"/>
        </w:numPr>
        <w:tabs>
          <w:tab w:val="left" w:pos="10620"/>
        </w:tabs>
        <w:rPr>
          <w:rFonts w:ascii="Calibri" w:hAnsi="Calibri" w:cs="Calibri"/>
          <w:sz w:val="16"/>
          <w:szCs w:val="16"/>
        </w:rPr>
      </w:pPr>
      <w:r w:rsidRPr="006B440B">
        <w:rPr>
          <w:rFonts w:ascii="Calibri" w:hAnsi="Calibri" w:cs="Calibri"/>
          <w:b/>
          <w:sz w:val="16"/>
          <w:szCs w:val="16"/>
        </w:rPr>
        <w:t xml:space="preserve">Default.  </w:t>
      </w:r>
      <w:r w:rsidRPr="006B440B">
        <w:rPr>
          <w:rFonts w:ascii="Calibri" w:hAnsi="Calibri" w:cs="Calibri"/>
          <w:sz w:val="16"/>
          <w:szCs w:val="16"/>
        </w:rPr>
        <w:t>Any one of the following events shall constitute an "Event of Default" hereunder:  (a) Customer shall fail to pay when due any installment of rent or other amount due hereunder; (b) Customer shall fail to observe or perform any other agreement to be observed or performed by Customer hereunder; (c) Customer, any guarantor of the rental, or any partner of Customer if Customer is a partnership shall cease doing business as a going concern or make an assignment for the benefit of creditors; (d) Customer, any guarantor of the rental, or any partner of Customer if Customer is a partnership shall voluntarily file, take any action to authorize the filing, or have filed against it involuntarily, a petition for liquidation, reorganization, adjustment of debt or similar relief under the federal or state bankruptcy or insolvency law; (e) a trustee, receiver, or liquidator be appointed for Customer, any guarantor of the rental, or for all or a substantial part of the assets of Customer or any guarantor; (f) any individual Customer or individual guarantor of the rental, or partner of Customer if Customer is a partnership, shall die; (g) an event of default shall occur under any other obligation Customer or any guarantor of the rental owes to Frontier; (h) an event of default by Customer shall occur under any agreement involving Customer's or a guarantor's indebtedness to a lender for borrowed money; or (i) Customer shall have terminated its corporate existence, consolidated with, merged into, or conveyed or leased substantially all of its assets as an entity to any person unless:(i) such person executes and delivers to Frontier an agreement satisfactory in form and substance to Frontier, in its sole discretion, containing such person’s effective assumption and its agreement to pay, perform, comply with and otherwise be liable for all of Customer’s obligations having previously arisen, or then or thereafter arising, under the rental together with any documents, Agreements investments, certificates, opinions and filings by Frontier; and (ii) Frontier (and any Assignee) is satisfied as to the creditworthiness of such person.</w:t>
      </w:r>
    </w:p>
    <w:p w14:paraId="0D82A8D6" w14:textId="77777777" w:rsidR="00966D32" w:rsidRPr="006B440B" w:rsidRDefault="00966D32" w:rsidP="001123B3">
      <w:pPr>
        <w:tabs>
          <w:tab w:val="left" w:pos="10620"/>
        </w:tabs>
        <w:rPr>
          <w:rFonts w:ascii="Calibri" w:hAnsi="Calibri" w:cs="Calibri"/>
          <w:sz w:val="16"/>
          <w:szCs w:val="16"/>
        </w:rPr>
      </w:pPr>
    </w:p>
    <w:p w14:paraId="6893E245" w14:textId="789E4656" w:rsidR="00966D32" w:rsidRPr="006B440B" w:rsidRDefault="00966D32" w:rsidP="008E25DE">
      <w:pPr>
        <w:pStyle w:val="ListParagraph"/>
        <w:numPr>
          <w:ilvl w:val="0"/>
          <w:numId w:val="26"/>
        </w:numPr>
        <w:tabs>
          <w:tab w:val="left" w:pos="10620"/>
        </w:tabs>
        <w:rPr>
          <w:rFonts w:ascii="Calibri" w:hAnsi="Calibri" w:cs="Calibri"/>
          <w:sz w:val="16"/>
          <w:szCs w:val="16"/>
        </w:rPr>
      </w:pPr>
      <w:r w:rsidRPr="006B440B">
        <w:rPr>
          <w:rFonts w:ascii="Calibri" w:hAnsi="Calibri" w:cs="Calibri"/>
          <w:b/>
          <w:sz w:val="16"/>
          <w:szCs w:val="16"/>
        </w:rPr>
        <w:t xml:space="preserve">Remedies.  </w:t>
      </w:r>
      <w:r w:rsidRPr="006B440B">
        <w:rPr>
          <w:rFonts w:ascii="Calibri" w:hAnsi="Calibri" w:cs="Calibri"/>
          <w:sz w:val="16"/>
          <w:szCs w:val="16"/>
        </w:rPr>
        <w:t xml:space="preserve">Upon the occurrence of an Event of Default and at any time thereafter, Frontier may exercise from time to time any one or more of the following remedies:  (a) terminate this rental as to any portion or all of the Equipment; (b) take immediate possession of any or all of the Equipment; wherever situated, and for such purpose enter upon any premises (without a requirement to post bond in any legal proceeding); (c) hold, use, rent, lease, </w:t>
      </w:r>
      <w:r w:rsidRPr="006B440B">
        <w:rPr>
          <w:rFonts w:ascii="Calibri" w:hAnsi="Calibri" w:cs="Calibri"/>
          <w:sz w:val="16"/>
          <w:szCs w:val="16"/>
        </w:rPr>
        <w:lastRenderedPageBreak/>
        <w:t>sell or otherwise dispose of any or all of the Equipment in such manner as Frontier in its sole discretion may decide.  With respect to any exercise of its rights to recover and/or dispose of any Equipment, Customer acknowledges and agrees that Frontier shall have no obligation, subject to the requirements of commercial reasonableness, to clean up or otherwise prepare the Equipment for disposition; (d) accelerate the due date of all remaining rent payments due hereunder for the entire remaining Initial Rental Term of this rental or any amendment thereto, including any renewal term then in effect, whereupon said amounts shall be immediately due and payable; (e) recover the sum of: (i) any accrued and unpaid rent, plus (ii) the present value of all future rentals reserved in this rental and contracted to be paid over the unexpired Initial Rental Term of this rental (or any renewal period then in effect), discounted at the rate of four percent (4%) per annum; plus (iii) the anticipated residual value of the Equipment as of the expiration of this rental or any renewal thereof discounted at the rate of four percent (4%) per annum, (iv) any indemnity payment, if then determinable; (v) all reasonable costs and expenses incurred by Frontier in any repossession, recovery, storage, repair, sale, re-rental, re-lease or other disposition of the Equipment, including but not limited to costs of transportation, possession, storage, refurbishing, advertising and broker’s fees together with all attorney’s fees and cost incurred in connection therewith or otherwise resulting from Customer’s default (including any incurred at trial, on appeal or any other proceeding) of the foregoing at the rate of one and one-half (1½%) per month (“default interest”) (f) expend such monies as Frontier deems appropriate to cure or mitigate the effect of the Event of Default, or to protect the Frontier’s interest in the Equipment and this rental, with all such sums to be immediately reimbursed to Frontier by Customer; (g) setoff Customer's security deposit or any other property of Customer held by Frontier against any amount owed by Customer to Frontier; and (h) exercise any other remedy permitted by law, equity or any other agreements with Customer or any guarantor of this rental.  No remedy given in this paragraph is intended to be exclusive and each shall be cumulative.  No express or implied waiver by Frontier of any Event of Default shall constitute a waiver of any subsequent Event of Default.</w:t>
      </w:r>
    </w:p>
    <w:p w14:paraId="0C5C6AAE" w14:textId="77777777" w:rsidR="00966D32" w:rsidRPr="006B440B" w:rsidRDefault="00966D32" w:rsidP="001123B3">
      <w:pPr>
        <w:tabs>
          <w:tab w:val="left" w:pos="10620"/>
        </w:tabs>
        <w:rPr>
          <w:rFonts w:ascii="Calibri" w:hAnsi="Calibri" w:cs="Calibri"/>
          <w:sz w:val="16"/>
          <w:szCs w:val="16"/>
        </w:rPr>
      </w:pPr>
    </w:p>
    <w:p w14:paraId="5075411E" w14:textId="4FA9C78F" w:rsidR="00966D32" w:rsidRPr="006B440B" w:rsidRDefault="00966D32" w:rsidP="008E25DE">
      <w:pPr>
        <w:pStyle w:val="ListParagraph"/>
        <w:numPr>
          <w:ilvl w:val="0"/>
          <w:numId w:val="26"/>
        </w:numPr>
        <w:tabs>
          <w:tab w:val="left" w:pos="10620"/>
        </w:tabs>
        <w:rPr>
          <w:rFonts w:ascii="Calibri" w:hAnsi="Calibri" w:cs="Calibri"/>
          <w:b/>
          <w:sz w:val="16"/>
          <w:szCs w:val="16"/>
        </w:rPr>
      </w:pPr>
      <w:r w:rsidRPr="006B440B">
        <w:rPr>
          <w:rFonts w:ascii="Calibri" w:hAnsi="Calibri" w:cs="Calibri"/>
          <w:b/>
          <w:sz w:val="16"/>
          <w:szCs w:val="16"/>
        </w:rPr>
        <w:t xml:space="preserve">Representation and Warranties By Customer. </w:t>
      </w:r>
      <w:r w:rsidRPr="006B440B">
        <w:rPr>
          <w:rFonts w:ascii="Calibri" w:hAnsi="Calibri" w:cs="Calibri"/>
          <w:sz w:val="16"/>
          <w:szCs w:val="16"/>
        </w:rPr>
        <w:t>Customer represents and warrants to Frontier that:  (a) the rental constitutes the Customer's legal, valid and binding obligation and is enforceable against Customer in accordance with its terms; (b) Customer's entry into and performance under the rental will not result in any breach, default or violation under Customer's charter documents (articles of incorporation and bylaws in the case of a corporation or partnership agreement in the case of a partnership or articles of organization and operating agreement in the case of a limited liability Frontier) or any other agreement to which Customer is a party or to which it or its property is subject; (c) there are no suits or proceedings pending or threatened before any court, government agency or arbitrator which, if determined adversely to Customer, would have a material adverse effect on its financial condition or ability to perform its obligations under the rental; (d) that any financial statements or other information which Customer has furnished Frontier concerning the business or condition of Customer was true, correct and complete at the time furnished or as of the date of such financial statements; (e) the Equipment shall remain personal property;\.  The Equipment is removable from and is not essential to the premises upon which it is located regardless of its attachment to realty, and Customer agrees to take such action at its expense as may be necessary to prevent any third party from acquiring any interest in the Equipment as a result of its attachment to realty with respect to all of the Equipment leased hereto.</w:t>
      </w:r>
    </w:p>
    <w:p w14:paraId="3D5006AC" w14:textId="77777777" w:rsidR="00966D32" w:rsidRPr="006B440B" w:rsidRDefault="00966D32" w:rsidP="001123B3">
      <w:pPr>
        <w:tabs>
          <w:tab w:val="left" w:pos="10620"/>
        </w:tabs>
        <w:rPr>
          <w:rFonts w:ascii="Calibri" w:hAnsi="Calibri" w:cs="Calibri"/>
          <w:sz w:val="16"/>
          <w:szCs w:val="16"/>
        </w:rPr>
      </w:pPr>
    </w:p>
    <w:p w14:paraId="421CC81B" w14:textId="7F4283DB" w:rsidR="00966D32" w:rsidRPr="006B440B" w:rsidRDefault="00966D32" w:rsidP="008E25DE">
      <w:pPr>
        <w:pStyle w:val="ListParagraph"/>
        <w:numPr>
          <w:ilvl w:val="0"/>
          <w:numId w:val="26"/>
        </w:numPr>
        <w:tabs>
          <w:tab w:val="left" w:pos="10620"/>
        </w:tabs>
        <w:rPr>
          <w:rFonts w:ascii="Calibri" w:hAnsi="Calibri" w:cs="Calibri"/>
          <w:b/>
          <w:sz w:val="16"/>
          <w:szCs w:val="16"/>
        </w:rPr>
      </w:pPr>
      <w:r w:rsidRPr="006B440B">
        <w:rPr>
          <w:rFonts w:ascii="Calibri" w:hAnsi="Calibri" w:cs="Calibri"/>
          <w:b/>
          <w:sz w:val="16"/>
          <w:szCs w:val="16"/>
        </w:rPr>
        <w:t xml:space="preserve">General. </w:t>
      </w:r>
    </w:p>
    <w:p w14:paraId="6535828E" w14:textId="77777777" w:rsidR="00966D32" w:rsidRPr="006B440B" w:rsidRDefault="00966D32" w:rsidP="001123B3">
      <w:pPr>
        <w:tabs>
          <w:tab w:val="left" w:pos="10620"/>
        </w:tabs>
        <w:rPr>
          <w:rFonts w:ascii="Calibri" w:hAnsi="Calibri" w:cs="Calibri"/>
          <w:b/>
          <w:sz w:val="16"/>
          <w:szCs w:val="16"/>
        </w:rPr>
      </w:pPr>
    </w:p>
    <w:p w14:paraId="50DE7E1E" w14:textId="17223CF6" w:rsidR="00966D32" w:rsidRPr="006B440B" w:rsidRDefault="00966D32" w:rsidP="008E25DE">
      <w:pPr>
        <w:pStyle w:val="ListParagraph"/>
        <w:numPr>
          <w:ilvl w:val="0"/>
          <w:numId w:val="28"/>
        </w:numPr>
        <w:tabs>
          <w:tab w:val="left" w:pos="10620"/>
        </w:tabs>
        <w:ind w:left="1080"/>
        <w:rPr>
          <w:rFonts w:ascii="Calibri" w:hAnsi="Calibri" w:cs="Calibri"/>
          <w:sz w:val="16"/>
          <w:szCs w:val="16"/>
        </w:rPr>
      </w:pPr>
      <w:r w:rsidRPr="006B440B">
        <w:rPr>
          <w:rFonts w:ascii="Calibri" w:hAnsi="Calibri" w:cs="Calibri"/>
          <w:sz w:val="16"/>
          <w:szCs w:val="16"/>
        </w:rPr>
        <w:t xml:space="preserve">The Equipment remains the personal property of Frontier and may be removed at any time, without notice, after termination of the rental.   </w:t>
      </w:r>
    </w:p>
    <w:p w14:paraId="02991A65" w14:textId="77777777" w:rsidR="00966D32" w:rsidRPr="006B440B" w:rsidRDefault="00966D32" w:rsidP="006B440B">
      <w:pPr>
        <w:tabs>
          <w:tab w:val="left" w:pos="10620"/>
        </w:tabs>
        <w:ind w:left="360"/>
        <w:rPr>
          <w:rFonts w:ascii="Calibri" w:hAnsi="Calibri" w:cs="Calibri"/>
          <w:sz w:val="16"/>
          <w:szCs w:val="16"/>
        </w:rPr>
      </w:pPr>
    </w:p>
    <w:p w14:paraId="07C844AC" w14:textId="5792FC6E" w:rsidR="00966D32" w:rsidRPr="006B440B" w:rsidRDefault="00966D32" w:rsidP="008E25DE">
      <w:pPr>
        <w:pStyle w:val="ListParagraph"/>
        <w:numPr>
          <w:ilvl w:val="0"/>
          <w:numId w:val="28"/>
        </w:numPr>
        <w:tabs>
          <w:tab w:val="left" w:pos="10620"/>
        </w:tabs>
        <w:ind w:left="1080"/>
        <w:rPr>
          <w:rFonts w:ascii="Calibri" w:hAnsi="Calibri" w:cs="Calibri"/>
          <w:sz w:val="16"/>
          <w:szCs w:val="16"/>
        </w:rPr>
      </w:pPr>
      <w:r w:rsidRPr="006B440B">
        <w:rPr>
          <w:rFonts w:ascii="Calibri" w:hAnsi="Calibri" w:cs="Calibri"/>
          <w:sz w:val="16"/>
          <w:szCs w:val="16"/>
        </w:rPr>
        <w:t>At Frontier’s request, Customer shall affix to the Equipment and each unit or element thereof, in a prominent place, appropriate tags, decals, or plates stating that the Equipment is owned by Frontier, and Customer shall not cause or permit any such tags, decals, or plates to be removed, defaced or covered in any way.</w:t>
      </w:r>
    </w:p>
    <w:p w14:paraId="75AB6888" w14:textId="77777777" w:rsidR="00966D32" w:rsidRPr="006B440B" w:rsidRDefault="00966D32" w:rsidP="001123B3">
      <w:pPr>
        <w:tabs>
          <w:tab w:val="left" w:pos="10620"/>
        </w:tabs>
        <w:rPr>
          <w:rFonts w:ascii="Calibri" w:hAnsi="Calibri" w:cs="Calibri"/>
          <w:sz w:val="16"/>
          <w:szCs w:val="16"/>
        </w:rPr>
      </w:pPr>
    </w:p>
    <w:p w14:paraId="204CDAD2" w14:textId="3542C574" w:rsidR="002C45FA" w:rsidRPr="006B440B" w:rsidRDefault="00966D32" w:rsidP="008E25DE">
      <w:pPr>
        <w:pStyle w:val="List"/>
        <w:numPr>
          <w:ilvl w:val="0"/>
          <w:numId w:val="26"/>
        </w:numPr>
        <w:tabs>
          <w:tab w:val="left" w:pos="360"/>
        </w:tabs>
        <w:spacing w:after="120"/>
        <w:ind w:right="-36"/>
        <w:jc w:val="both"/>
        <w:rPr>
          <w:rFonts w:ascii="Calibri" w:eastAsia="Arial Unicode MS" w:hAnsi="Calibri" w:cs="Calibri"/>
          <w:sz w:val="16"/>
          <w:szCs w:val="16"/>
        </w:rPr>
      </w:pPr>
      <w:r w:rsidRPr="006B440B">
        <w:rPr>
          <w:rFonts w:ascii="Calibri" w:hAnsi="Calibri" w:cs="Calibri"/>
          <w:b/>
          <w:bCs/>
          <w:sz w:val="16"/>
          <w:szCs w:val="16"/>
          <w:u w:val="single"/>
        </w:rPr>
        <w:t xml:space="preserve">Equipment Purchase </w:t>
      </w:r>
      <w:r w:rsidRPr="006B440B">
        <w:rPr>
          <w:rFonts w:ascii="Calibri" w:eastAsia="Arial Unicode MS" w:hAnsi="Calibri" w:cs="Calibri"/>
          <w:b/>
          <w:bCs/>
          <w:sz w:val="16"/>
          <w:szCs w:val="16"/>
          <w:u w:val="single"/>
        </w:rPr>
        <w:t>With respect to UCaaS Services</w:t>
      </w:r>
      <w:r w:rsidRPr="006B440B">
        <w:rPr>
          <w:rFonts w:ascii="Calibri" w:eastAsia="Arial Unicode MS" w:hAnsi="Calibri" w:cs="Calibri"/>
          <w:sz w:val="16"/>
          <w:szCs w:val="16"/>
        </w:rPr>
        <w:t xml:space="preserve">. </w:t>
      </w:r>
      <w:r w:rsidR="002C45FA" w:rsidRPr="006B440B">
        <w:rPr>
          <w:rFonts w:ascii="Calibri" w:eastAsia="Arial Unicode MS" w:hAnsi="Calibri" w:cs="Calibri"/>
          <w:sz w:val="16"/>
          <w:szCs w:val="16"/>
        </w:rPr>
        <w:t>Frontier will notify Customer upon Frontier’s completion of the installation of UCaaS Services.  If the total payment amount is less than $25,000, then Frontier shall provide to Customer a Certificate of Completion (“COC”) for installation (that the Customer is not required to complete and return to Frontier) and billing for such UCaaS Services shall commence. If the total payment amount is equal to or greater than $25,000, then Frontier shall provide to Customer a Certificate of Acceptance (“COA”) for installation of UCaaS Services  that Customer shall complete and return to Frontier within five (5) business days and billing shall commence. If the COA for the installation of UCaaS Services is not returned within such period, and Customer has not notified Frontier in writing of a material problem related to the UCaaS Services, then Customer shall be deemed to have accepted such UCaaS Services (“Acceptance”) and billing shall commence. If there are minor pending items, the COA for UCaaS Services will be signed by Customer with a list of exceptions (punch list), and Frontier will address the punch list items in a timely manner following the Acceptance.</w:t>
      </w:r>
    </w:p>
    <w:p w14:paraId="2A7E379E" w14:textId="1815F03E" w:rsidR="0038594B" w:rsidRPr="009277E8" w:rsidRDefault="0038594B" w:rsidP="009277E8">
      <w:pPr>
        <w:shd w:val="clear" w:color="auto" w:fill="FFFFFE"/>
        <w:spacing w:line="285" w:lineRule="atLeast"/>
        <w:rPr>
          <w:rFonts w:ascii="Consolas" w:hAnsi="Consolas"/>
          <w:color w:val="000000"/>
          <w:sz w:val="21"/>
          <w:szCs w:val="21"/>
        </w:rPr>
      </w:pPr>
      <w:r w:rsidRPr="00931323">
        <w:rPr>
          <w:rFonts w:ascii="Consolas" w:hAnsi="Consolas"/>
          <w:color w:val="A31515"/>
          <w:sz w:val="21"/>
          <w:szCs w:val="21"/>
        </w:rPr>
        <w:t>{{/</w:t>
      </w:r>
      <w:r w:rsidRPr="001A715D">
        <w:rPr>
          <w:rFonts w:ascii="Consolas" w:hAnsi="Consolas"/>
          <w:color w:val="A31515"/>
          <w:sz w:val="21"/>
          <w:szCs w:val="21"/>
        </w:rPr>
        <w:t>isQuoteHasUCFEquipment</w:t>
      </w:r>
      <w:r w:rsidRPr="00931323">
        <w:rPr>
          <w:rFonts w:ascii="Consolas" w:hAnsi="Consolas"/>
          <w:color w:val="A31515"/>
          <w:sz w:val="21"/>
          <w:szCs w:val="21"/>
        </w:rPr>
        <w:t>}}</w:t>
      </w:r>
    </w:p>
    <w:p w14:paraId="18C57C79" w14:textId="71A6CF98" w:rsidR="00966D32" w:rsidRPr="002C45FA" w:rsidRDefault="002C45FA" w:rsidP="002C45FA">
      <w:pPr>
        <w:pStyle w:val="List"/>
        <w:tabs>
          <w:tab w:val="left" w:pos="360"/>
        </w:tabs>
        <w:spacing w:after="120"/>
        <w:ind w:right="-36"/>
        <w:rPr>
          <w:rFonts w:ascii="Calibri" w:eastAsia="Arial Unicode MS" w:hAnsi="Calibri" w:cs="Calibri"/>
          <w:sz w:val="15"/>
          <w:szCs w:val="15"/>
        </w:rPr>
      </w:pPr>
      <w:r>
        <w:rPr>
          <w:rFonts w:ascii="Calibri" w:eastAsia="Arial Unicode MS" w:hAnsi="Calibri" w:cs="Calibri"/>
          <w:b/>
          <w:bCs/>
          <w:sz w:val="15"/>
          <w:szCs w:val="15"/>
        </w:rPr>
        <w:tab/>
      </w:r>
      <w:r w:rsidRPr="002C45FA">
        <w:rPr>
          <w:rFonts w:ascii="Calibri" w:hAnsi="Calibri" w:cs="Calibri"/>
          <w:b/>
          <w:bCs/>
          <w:sz w:val="15"/>
          <w:szCs w:val="15"/>
        </w:rPr>
        <w:t xml:space="preserve">This Schedule is not effective and pricing, dates and terms are subject to change until signed by both parties. </w:t>
      </w:r>
      <w:r w:rsidRPr="002C45FA">
        <w:rPr>
          <w:rFonts w:ascii="Calibri" w:hAnsi="Calibri" w:cs="Calibri"/>
          <w:sz w:val="15"/>
          <w:szCs w:val="15"/>
        </w:rPr>
        <w:t>This Schedule and any of the provisions hereof may not be modified in any manner except by mutual written agreement. The above rates do not include any taxes, fees or surcharges applicable to the Service. This Schedule, the documents incorporated herein by reference, and all terms and conditions of the FSA comprise the entire agreement between the parties with respect to the Services described herein, and supersede any and all prior or contemporaneous agreements, representations, statements, negotiations, and undertakings written or oral with respect to the subject matter hereof.</w:t>
      </w: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C90B0E" w:rsidRPr="00DF28BE" w14:paraId="72776A34" w14:textId="77777777" w:rsidTr="001123B3">
        <w:trPr>
          <w:cantSplit/>
          <w:trHeight w:val="288"/>
        </w:trPr>
        <w:tc>
          <w:tcPr>
            <w:tcW w:w="5490" w:type="dxa"/>
            <w:gridSpan w:val="2"/>
            <w:shd w:val="clear" w:color="auto" w:fill="auto"/>
            <w:vAlign w:val="bottom"/>
            <w:hideMark/>
          </w:tcPr>
          <w:p w14:paraId="50A5A786" w14:textId="77777777" w:rsidR="00C90B0E" w:rsidRPr="00DF28BE" w:rsidRDefault="00C90B0E" w:rsidP="001123B3">
            <w:pPr>
              <w:rPr>
                <w:rFonts w:ascii="Calibri" w:hAnsi="Calibri"/>
                <w:b/>
                <w:bCs/>
                <w:color w:val="000000"/>
                <w:sz w:val="16"/>
                <w:szCs w:val="16"/>
              </w:rPr>
            </w:pPr>
            <w:r w:rsidRPr="00DF28BE">
              <w:rPr>
                <w:rFonts w:ascii="Calibri" w:hAnsi="Calibri"/>
                <w:b/>
                <w:bCs/>
                <w:color w:val="000000"/>
                <w:sz w:val="16"/>
                <w:szCs w:val="16"/>
              </w:rPr>
              <w:t>Frontier Communications of America, Inc.</w:t>
            </w:r>
          </w:p>
        </w:tc>
        <w:tc>
          <w:tcPr>
            <w:tcW w:w="270" w:type="dxa"/>
            <w:vMerge w:val="restart"/>
            <w:shd w:val="clear" w:color="auto" w:fill="auto"/>
            <w:vAlign w:val="bottom"/>
          </w:tcPr>
          <w:p w14:paraId="7E189A44" w14:textId="77777777" w:rsidR="00C90B0E" w:rsidRPr="00DF28BE" w:rsidRDefault="00C90B0E" w:rsidP="001123B3">
            <w:pPr>
              <w:rPr>
                <w:rFonts w:ascii="Calibri" w:hAnsi="Calibri"/>
                <w:b/>
                <w:bCs/>
                <w:color w:val="000000"/>
                <w:sz w:val="16"/>
                <w:szCs w:val="16"/>
              </w:rPr>
            </w:pPr>
          </w:p>
        </w:tc>
        <w:tc>
          <w:tcPr>
            <w:tcW w:w="5220" w:type="dxa"/>
            <w:gridSpan w:val="2"/>
            <w:shd w:val="clear" w:color="auto" w:fill="auto"/>
            <w:vAlign w:val="bottom"/>
            <w:hideMark/>
          </w:tcPr>
          <w:p w14:paraId="10E313B3" w14:textId="55180D80" w:rsidR="00C90B0E" w:rsidRPr="00DF28BE" w:rsidRDefault="00EA46D0" w:rsidP="001123B3">
            <w:pPr>
              <w:rPr>
                <w:rFonts w:ascii="Calibri" w:hAnsi="Calibri"/>
                <w:b/>
                <w:bCs/>
                <w:color w:val="000000"/>
                <w:sz w:val="16"/>
                <w:szCs w:val="16"/>
              </w:rPr>
            </w:pPr>
            <w:r>
              <w:rPr>
                <w:rFonts w:ascii="Calibri" w:hAnsi="Calibri"/>
                <w:b/>
                <w:bCs/>
                <w:noProof/>
                <w:color w:val="000000"/>
                <w:sz w:val="16"/>
                <w:szCs w:val="16"/>
              </w:rPr>
              <w:t>{{</w:t>
            </w:r>
            <w:proofErr w:type="spellStart"/>
            <w:r w:rsidRPr="00BA3BF6">
              <w:rPr>
                <w:rFonts w:asciiTheme="minorHAnsi" w:hAnsiTheme="minorHAnsi" w:cs="Arial"/>
                <w:b/>
                <w:bCs/>
                <w:sz w:val="16"/>
                <w:szCs w:val="16"/>
              </w:rPr>
              <w:t>CustomerName</w:t>
            </w:r>
            <w:proofErr w:type="spellEnd"/>
            <w:r>
              <w:rPr>
                <w:rFonts w:ascii="Calibri" w:hAnsi="Calibri"/>
                <w:b/>
                <w:bCs/>
                <w:noProof/>
                <w:color w:val="000000"/>
                <w:sz w:val="16"/>
                <w:szCs w:val="16"/>
              </w:rPr>
              <w:t>}}</w:t>
            </w:r>
          </w:p>
        </w:tc>
      </w:tr>
      <w:tr w:rsidR="00C90B0E" w:rsidRPr="00DF28BE" w14:paraId="782B31C8" w14:textId="77777777" w:rsidTr="001123B3">
        <w:trPr>
          <w:cantSplit/>
          <w:trHeight w:val="648"/>
        </w:trPr>
        <w:tc>
          <w:tcPr>
            <w:tcW w:w="1260" w:type="dxa"/>
            <w:shd w:val="clear" w:color="auto" w:fill="auto"/>
            <w:vAlign w:val="bottom"/>
          </w:tcPr>
          <w:p w14:paraId="6A324539" w14:textId="77777777" w:rsidR="00C90B0E" w:rsidRPr="00DF28BE" w:rsidRDefault="00C90B0E" w:rsidP="001123B3">
            <w:pPr>
              <w:rPr>
                <w:rFonts w:ascii="Calibri" w:hAnsi="Calibri"/>
                <w:bCs/>
                <w:color w:val="000000"/>
                <w:sz w:val="16"/>
                <w:szCs w:val="16"/>
              </w:rPr>
            </w:pPr>
            <w:r w:rsidRPr="00DF28BE">
              <w:rPr>
                <w:rFonts w:ascii="Calibri" w:hAnsi="Calibri"/>
                <w:bCs/>
                <w:color w:val="000000"/>
                <w:sz w:val="16"/>
                <w:szCs w:val="16"/>
              </w:rPr>
              <w:t>Signature:</w:t>
            </w:r>
          </w:p>
        </w:tc>
        <w:tc>
          <w:tcPr>
            <w:tcW w:w="4230" w:type="dxa"/>
            <w:tcBorders>
              <w:bottom w:val="single" w:sz="4" w:space="0" w:color="auto"/>
            </w:tcBorders>
            <w:shd w:val="clear" w:color="auto" w:fill="auto"/>
            <w:vAlign w:val="bottom"/>
          </w:tcPr>
          <w:p w14:paraId="2596911F" w14:textId="77777777" w:rsidR="00C90B0E" w:rsidRPr="00DF28BE" w:rsidRDefault="00C90B0E" w:rsidP="001123B3">
            <w:pPr>
              <w:spacing w:after="120"/>
              <w:ind w:right="288"/>
              <w:rPr>
                <w:rFonts w:ascii="Calibri" w:hAnsi="Calibri"/>
                <w:bCs/>
                <w:color w:val="000000"/>
                <w:sz w:val="16"/>
                <w:szCs w:val="16"/>
              </w:rPr>
            </w:pPr>
            <w:r w:rsidRPr="0086326A">
              <w:rPr>
                <w:rFonts w:ascii="Calibri" w:hAnsi="Calibri"/>
                <w:bCs/>
                <w:color w:val="FFFFFF" w:themeColor="background1"/>
                <w:sz w:val="17"/>
                <w:szCs w:val="17"/>
              </w:rPr>
              <w:t>{{</w:t>
            </w:r>
            <w:r w:rsidRPr="0086326A">
              <w:rPr>
                <w:rFonts w:ascii="Calibri" w:hAnsi="Calibri" w:cs="Arial"/>
                <w:bCs/>
                <w:color w:val="FFFFFF" w:themeColor="background1"/>
                <w:sz w:val="18"/>
                <w:szCs w:val="16"/>
              </w:rPr>
              <w:t>FrontierSignature</w:t>
            </w:r>
            <w:r w:rsidRPr="0086326A">
              <w:rPr>
                <w:rFonts w:ascii="Calibri" w:hAnsi="Calibri"/>
                <w:bCs/>
                <w:color w:val="FFFFFF" w:themeColor="background1"/>
                <w:sz w:val="17"/>
                <w:szCs w:val="17"/>
              </w:rPr>
              <w:t>}}</w:t>
            </w:r>
          </w:p>
        </w:tc>
        <w:tc>
          <w:tcPr>
            <w:tcW w:w="270" w:type="dxa"/>
            <w:vMerge/>
            <w:shd w:val="clear" w:color="auto" w:fill="auto"/>
            <w:vAlign w:val="bottom"/>
          </w:tcPr>
          <w:p w14:paraId="1C4A1DF1" w14:textId="77777777" w:rsidR="00C90B0E" w:rsidRPr="00DF28BE" w:rsidRDefault="00C90B0E" w:rsidP="001123B3">
            <w:pPr>
              <w:rPr>
                <w:rFonts w:ascii="Calibri" w:hAnsi="Calibri"/>
                <w:bCs/>
                <w:color w:val="000000"/>
                <w:sz w:val="16"/>
                <w:szCs w:val="16"/>
              </w:rPr>
            </w:pPr>
          </w:p>
        </w:tc>
        <w:tc>
          <w:tcPr>
            <w:tcW w:w="1235" w:type="dxa"/>
            <w:shd w:val="clear" w:color="auto" w:fill="auto"/>
            <w:vAlign w:val="bottom"/>
          </w:tcPr>
          <w:p w14:paraId="626B6B8F" w14:textId="77777777" w:rsidR="00C90B0E" w:rsidRPr="00DF28BE" w:rsidRDefault="00C90B0E" w:rsidP="001123B3">
            <w:pPr>
              <w:rPr>
                <w:rFonts w:ascii="Calibri" w:hAnsi="Calibri"/>
                <w:bCs/>
                <w:color w:val="000000"/>
                <w:sz w:val="16"/>
                <w:szCs w:val="16"/>
              </w:rPr>
            </w:pPr>
            <w:r w:rsidRPr="00DF28BE">
              <w:rPr>
                <w:rFonts w:ascii="Calibri" w:hAnsi="Calibri"/>
                <w:bCs/>
                <w:color w:val="000000"/>
                <w:sz w:val="16"/>
                <w:szCs w:val="16"/>
              </w:rPr>
              <w:t>Signature:</w:t>
            </w:r>
          </w:p>
        </w:tc>
        <w:tc>
          <w:tcPr>
            <w:tcW w:w="3985" w:type="dxa"/>
            <w:tcBorders>
              <w:bottom w:val="single" w:sz="4" w:space="0" w:color="auto"/>
            </w:tcBorders>
            <w:shd w:val="clear" w:color="auto" w:fill="auto"/>
            <w:vAlign w:val="bottom"/>
          </w:tcPr>
          <w:p w14:paraId="4E0A31F4" w14:textId="77777777" w:rsidR="00C90B0E" w:rsidRPr="00DF28BE" w:rsidRDefault="00C90B0E" w:rsidP="001123B3">
            <w:pPr>
              <w:rPr>
                <w:rFonts w:ascii="Calibri" w:hAnsi="Calibri"/>
                <w:bCs/>
                <w:color w:val="000000"/>
                <w:sz w:val="16"/>
                <w:szCs w:val="16"/>
              </w:rPr>
            </w:pPr>
            <w:r w:rsidRPr="0086326A">
              <w:rPr>
                <w:rFonts w:ascii="Calibri" w:hAnsi="Calibri" w:cs="Arial"/>
                <w:bCs/>
                <w:color w:val="FFFFFF" w:themeColor="background1"/>
                <w:sz w:val="18"/>
                <w:szCs w:val="16"/>
              </w:rPr>
              <w:t>{{ClientSignature}}</w:t>
            </w:r>
          </w:p>
        </w:tc>
      </w:tr>
      <w:tr w:rsidR="00C90B0E" w:rsidRPr="00DF28BE" w14:paraId="5F21E620" w14:textId="77777777" w:rsidTr="001123B3">
        <w:trPr>
          <w:cantSplit/>
          <w:trHeight w:val="288"/>
        </w:trPr>
        <w:tc>
          <w:tcPr>
            <w:tcW w:w="1260" w:type="dxa"/>
            <w:shd w:val="clear" w:color="auto" w:fill="auto"/>
            <w:vAlign w:val="bottom"/>
            <w:hideMark/>
          </w:tcPr>
          <w:p w14:paraId="2C21C530" w14:textId="77777777" w:rsidR="00C90B0E" w:rsidRPr="00DF28BE" w:rsidRDefault="00C90B0E" w:rsidP="001123B3">
            <w:pPr>
              <w:rPr>
                <w:rFonts w:ascii="Calibri" w:hAnsi="Calibri"/>
                <w:bCs/>
                <w:color w:val="000000"/>
                <w:sz w:val="16"/>
                <w:szCs w:val="16"/>
              </w:rPr>
            </w:pPr>
            <w:r w:rsidRPr="00DF28BE">
              <w:rPr>
                <w:rFonts w:ascii="Calibri" w:hAnsi="Calibri"/>
                <w:bCs/>
                <w:color w:val="000000"/>
                <w:sz w:val="16"/>
                <w:szCs w:val="16"/>
              </w:rPr>
              <w:t xml:space="preserve">Printed Name: </w:t>
            </w:r>
          </w:p>
        </w:tc>
        <w:tc>
          <w:tcPr>
            <w:tcW w:w="4230" w:type="dxa"/>
            <w:tcBorders>
              <w:bottom w:val="single" w:sz="4" w:space="0" w:color="auto"/>
            </w:tcBorders>
            <w:shd w:val="clear" w:color="auto" w:fill="auto"/>
            <w:vAlign w:val="bottom"/>
          </w:tcPr>
          <w:p w14:paraId="26967BE9" w14:textId="77777777" w:rsidR="00C90B0E" w:rsidRPr="00DF28BE" w:rsidRDefault="00C90B0E" w:rsidP="001123B3">
            <w:pPr>
              <w:rPr>
                <w:rFonts w:ascii="Calibri" w:hAnsi="Calibri"/>
                <w:bCs/>
                <w:color w:val="000000"/>
                <w:sz w:val="16"/>
                <w:szCs w:val="16"/>
              </w:rPr>
            </w:pPr>
            <w:r w:rsidRPr="00FE5C87">
              <w:rPr>
                <w:rFonts w:ascii="Calibri" w:hAnsi="Calibri"/>
                <w:bCs/>
                <w:color w:val="000000"/>
                <w:sz w:val="17"/>
                <w:szCs w:val="17"/>
              </w:rPr>
              <w:t>{{</w:t>
            </w:r>
            <w:r w:rsidRPr="00FE5C87">
              <w:rPr>
                <w:rFonts w:ascii="Calibri" w:hAnsi="Calibri" w:cs="Arial"/>
                <w:bCs/>
                <w:sz w:val="18"/>
                <w:szCs w:val="16"/>
              </w:rPr>
              <w:t>FrontierPrintedName</w:t>
            </w:r>
            <w:r w:rsidRPr="00FE5C87">
              <w:rPr>
                <w:rFonts w:ascii="Calibri" w:hAnsi="Calibri"/>
                <w:bCs/>
                <w:color w:val="000000"/>
                <w:sz w:val="17"/>
                <w:szCs w:val="17"/>
              </w:rPr>
              <w:t>}}</w:t>
            </w:r>
          </w:p>
        </w:tc>
        <w:tc>
          <w:tcPr>
            <w:tcW w:w="270" w:type="dxa"/>
            <w:vMerge/>
            <w:shd w:val="clear" w:color="auto" w:fill="auto"/>
            <w:vAlign w:val="bottom"/>
            <w:hideMark/>
          </w:tcPr>
          <w:p w14:paraId="761C5955" w14:textId="77777777" w:rsidR="00C90B0E" w:rsidRPr="00DF28BE" w:rsidRDefault="00C90B0E" w:rsidP="001123B3">
            <w:pPr>
              <w:rPr>
                <w:rFonts w:ascii="Calibri" w:hAnsi="Calibri"/>
                <w:bCs/>
                <w:color w:val="000000"/>
                <w:sz w:val="16"/>
                <w:szCs w:val="16"/>
              </w:rPr>
            </w:pPr>
          </w:p>
        </w:tc>
        <w:tc>
          <w:tcPr>
            <w:tcW w:w="1235" w:type="dxa"/>
            <w:shd w:val="clear" w:color="auto" w:fill="auto"/>
            <w:vAlign w:val="bottom"/>
            <w:hideMark/>
          </w:tcPr>
          <w:p w14:paraId="389BFADB" w14:textId="77777777" w:rsidR="00C90B0E" w:rsidRPr="00DF28BE" w:rsidRDefault="00C90B0E" w:rsidP="001123B3">
            <w:pPr>
              <w:rPr>
                <w:rFonts w:ascii="Calibri" w:hAnsi="Calibri"/>
                <w:bCs/>
                <w:color w:val="000000"/>
                <w:sz w:val="16"/>
                <w:szCs w:val="16"/>
              </w:rPr>
            </w:pPr>
            <w:r w:rsidRPr="00DF28BE">
              <w:rPr>
                <w:rFonts w:ascii="Calibri" w:hAnsi="Calibri"/>
                <w:bCs/>
                <w:color w:val="000000"/>
                <w:sz w:val="16"/>
                <w:szCs w:val="16"/>
              </w:rPr>
              <w:t xml:space="preserve">Printed Name: </w:t>
            </w:r>
            <w:bookmarkStart w:id="7" w:name="Text141"/>
          </w:p>
        </w:tc>
        <w:bookmarkEnd w:id="7"/>
        <w:tc>
          <w:tcPr>
            <w:tcW w:w="3985" w:type="dxa"/>
            <w:tcBorders>
              <w:bottom w:val="single" w:sz="4" w:space="0" w:color="auto"/>
            </w:tcBorders>
            <w:shd w:val="clear" w:color="auto" w:fill="auto"/>
            <w:vAlign w:val="bottom"/>
          </w:tcPr>
          <w:p w14:paraId="52F36977" w14:textId="77777777" w:rsidR="00C90B0E" w:rsidRPr="00DF28BE" w:rsidRDefault="00C90B0E" w:rsidP="001123B3">
            <w:pPr>
              <w:rPr>
                <w:rFonts w:ascii="Calibri" w:hAnsi="Calibri"/>
                <w:bCs/>
                <w:color w:val="000000"/>
                <w:sz w:val="16"/>
                <w:szCs w:val="16"/>
              </w:rPr>
            </w:pPr>
            <w:r w:rsidRPr="0086326A">
              <w:rPr>
                <w:rFonts w:ascii="Calibri" w:hAnsi="Calibri" w:cs="Arial"/>
                <w:bCs/>
                <w:color w:val="FFFFFF" w:themeColor="background1"/>
                <w:sz w:val="18"/>
                <w:szCs w:val="16"/>
              </w:rPr>
              <w:t>{{ClientPrintedName}}</w:t>
            </w:r>
          </w:p>
        </w:tc>
      </w:tr>
      <w:tr w:rsidR="00C90B0E" w:rsidRPr="00DF28BE" w14:paraId="5652433A" w14:textId="77777777" w:rsidTr="001123B3">
        <w:trPr>
          <w:cantSplit/>
          <w:trHeight w:val="288"/>
        </w:trPr>
        <w:tc>
          <w:tcPr>
            <w:tcW w:w="1260" w:type="dxa"/>
            <w:shd w:val="clear" w:color="auto" w:fill="auto"/>
            <w:vAlign w:val="bottom"/>
            <w:hideMark/>
          </w:tcPr>
          <w:p w14:paraId="3286490B" w14:textId="77777777" w:rsidR="00C90B0E" w:rsidRPr="00DF28BE" w:rsidRDefault="00C90B0E" w:rsidP="001123B3">
            <w:pPr>
              <w:rPr>
                <w:rFonts w:ascii="Calibri" w:hAnsi="Calibri"/>
                <w:bCs/>
                <w:color w:val="000000"/>
                <w:sz w:val="16"/>
                <w:szCs w:val="16"/>
              </w:rPr>
            </w:pPr>
            <w:r w:rsidRPr="00DF28BE">
              <w:rPr>
                <w:rFonts w:ascii="Calibri" w:hAnsi="Calibri"/>
                <w:bCs/>
                <w:color w:val="000000"/>
                <w:sz w:val="16"/>
                <w:szCs w:val="16"/>
              </w:rPr>
              <w:t>Title:</w:t>
            </w:r>
          </w:p>
        </w:tc>
        <w:tc>
          <w:tcPr>
            <w:tcW w:w="4230" w:type="dxa"/>
            <w:tcBorders>
              <w:top w:val="single" w:sz="4" w:space="0" w:color="auto"/>
              <w:bottom w:val="single" w:sz="4" w:space="0" w:color="auto"/>
            </w:tcBorders>
            <w:shd w:val="clear" w:color="auto" w:fill="auto"/>
            <w:vAlign w:val="bottom"/>
          </w:tcPr>
          <w:p w14:paraId="64AD08A8" w14:textId="77777777" w:rsidR="00C90B0E" w:rsidRPr="00DF28BE" w:rsidRDefault="00C90B0E" w:rsidP="001123B3">
            <w:pPr>
              <w:rPr>
                <w:rFonts w:ascii="Calibri" w:hAnsi="Calibri"/>
                <w:bCs/>
                <w:color w:val="000000"/>
                <w:sz w:val="16"/>
                <w:szCs w:val="16"/>
              </w:rPr>
            </w:pPr>
            <w:r w:rsidRPr="00FE5C87">
              <w:rPr>
                <w:rFonts w:ascii="Calibri" w:hAnsi="Calibri"/>
                <w:bCs/>
                <w:color w:val="000000"/>
                <w:sz w:val="17"/>
                <w:szCs w:val="17"/>
              </w:rPr>
              <w:t>{{</w:t>
            </w:r>
            <w:r w:rsidRPr="00FE5C87">
              <w:rPr>
                <w:rFonts w:ascii="Calibri" w:hAnsi="Calibri" w:cs="Arial"/>
                <w:bCs/>
                <w:sz w:val="18"/>
                <w:szCs w:val="16"/>
              </w:rPr>
              <w:t>FrontierTitle</w:t>
            </w:r>
            <w:r w:rsidRPr="00FE5C87">
              <w:rPr>
                <w:rFonts w:ascii="Calibri" w:hAnsi="Calibri"/>
                <w:bCs/>
                <w:color w:val="000000"/>
                <w:sz w:val="17"/>
                <w:szCs w:val="17"/>
              </w:rPr>
              <w:t>}}</w:t>
            </w:r>
          </w:p>
        </w:tc>
        <w:tc>
          <w:tcPr>
            <w:tcW w:w="270" w:type="dxa"/>
            <w:vMerge/>
            <w:shd w:val="clear" w:color="auto" w:fill="auto"/>
            <w:vAlign w:val="bottom"/>
            <w:hideMark/>
          </w:tcPr>
          <w:p w14:paraId="5D31F0D1" w14:textId="77777777" w:rsidR="00C90B0E" w:rsidRPr="00DF28BE" w:rsidRDefault="00C90B0E" w:rsidP="001123B3">
            <w:pPr>
              <w:rPr>
                <w:rFonts w:ascii="Calibri" w:hAnsi="Calibri"/>
                <w:bCs/>
                <w:color w:val="000000"/>
                <w:sz w:val="16"/>
                <w:szCs w:val="16"/>
              </w:rPr>
            </w:pPr>
          </w:p>
        </w:tc>
        <w:tc>
          <w:tcPr>
            <w:tcW w:w="1235" w:type="dxa"/>
            <w:shd w:val="clear" w:color="auto" w:fill="auto"/>
            <w:vAlign w:val="bottom"/>
            <w:hideMark/>
          </w:tcPr>
          <w:p w14:paraId="5FF06F52" w14:textId="77777777" w:rsidR="00C90B0E" w:rsidRPr="00DF28BE" w:rsidRDefault="00C90B0E" w:rsidP="001123B3">
            <w:pPr>
              <w:rPr>
                <w:rFonts w:ascii="Calibri" w:hAnsi="Calibri"/>
                <w:bCs/>
                <w:color w:val="000000"/>
                <w:sz w:val="16"/>
                <w:szCs w:val="16"/>
              </w:rPr>
            </w:pPr>
            <w:r w:rsidRPr="00DF28BE">
              <w:rPr>
                <w:rFonts w:ascii="Calibri" w:hAnsi="Calibri"/>
                <w:bCs/>
                <w:color w:val="000000"/>
                <w:sz w:val="16"/>
                <w:szCs w:val="16"/>
              </w:rPr>
              <w:t>Title:</w:t>
            </w:r>
          </w:p>
        </w:tc>
        <w:tc>
          <w:tcPr>
            <w:tcW w:w="3985" w:type="dxa"/>
            <w:tcBorders>
              <w:top w:val="single" w:sz="4" w:space="0" w:color="auto"/>
              <w:bottom w:val="single" w:sz="4" w:space="0" w:color="auto"/>
            </w:tcBorders>
            <w:shd w:val="clear" w:color="auto" w:fill="auto"/>
            <w:vAlign w:val="bottom"/>
          </w:tcPr>
          <w:p w14:paraId="25EB7E1F" w14:textId="77777777" w:rsidR="00C90B0E" w:rsidRPr="00DF28BE" w:rsidRDefault="00C90B0E" w:rsidP="001123B3">
            <w:pPr>
              <w:rPr>
                <w:rFonts w:ascii="Calibri" w:hAnsi="Calibri"/>
                <w:bCs/>
                <w:color w:val="000000"/>
                <w:sz w:val="16"/>
                <w:szCs w:val="16"/>
              </w:rPr>
            </w:pPr>
            <w:r w:rsidRPr="0086326A">
              <w:rPr>
                <w:rFonts w:ascii="Calibri" w:hAnsi="Calibri" w:cs="Arial"/>
                <w:bCs/>
                <w:color w:val="FFFFFF" w:themeColor="background1"/>
                <w:sz w:val="18"/>
                <w:szCs w:val="16"/>
              </w:rPr>
              <w:t>{{ClientTitle}}</w:t>
            </w:r>
          </w:p>
        </w:tc>
      </w:tr>
      <w:tr w:rsidR="00C90B0E" w:rsidRPr="00DF28BE" w14:paraId="0B7C23ED" w14:textId="77777777" w:rsidTr="001123B3">
        <w:trPr>
          <w:cantSplit/>
          <w:trHeight w:val="288"/>
        </w:trPr>
        <w:tc>
          <w:tcPr>
            <w:tcW w:w="1260" w:type="dxa"/>
            <w:shd w:val="clear" w:color="auto" w:fill="auto"/>
            <w:vAlign w:val="bottom"/>
            <w:hideMark/>
          </w:tcPr>
          <w:p w14:paraId="2CE9EB5A" w14:textId="77777777" w:rsidR="00C90B0E" w:rsidRPr="00DF28BE" w:rsidRDefault="00C90B0E" w:rsidP="001123B3">
            <w:pPr>
              <w:rPr>
                <w:rFonts w:ascii="Calibri" w:hAnsi="Calibri"/>
                <w:bCs/>
                <w:color w:val="000000"/>
                <w:sz w:val="16"/>
                <w:szCs w:val="16"/>
              </w:rPr>
            </w:pPr>
            <w:r w:rsidRPr="00DF28BE">
              <w:rPr>
                <w:rFonts w:ascii="Calibri" w:hAnsi="Calibri"/>
                <w:bCs/>
                <w:color w:val="000000"/>
                <w:sz w:val="16"/>
                <w:szCs w:val="16"/>
              </w:rPr>
              <w:t>Date:</w:t>
            </w:r>
          </w:p>
        </w:tc>
        <w:tc>
          <w:tcPr>
            <w:tcW w:w="4230" w:type="dxa"/>
            <w:tcBorders>
              <w:top w:val="single" w:sz="4" w:space="0" w:color="auto"/>
              <w:bottom w:val="single" w:sz="4" w:space="0" w:color="auto"/>
            </w:tcBorders>
            <w:shd w:val="clear" w:color="auto" w:fill="auto"/>
            <w:vAlign w:val="bottom"/>
          </w:tcPr>
          <w:p w14:paraId="24F6A906" w14:textId="77777777" w:rsidR="00C90B0E" w:rsidRPr="00DF28BE" w:rsidRDefault="00C90B0E" w:rsidP="001123B3">
            <w:pPr>
              <w:rPr>
                <w:rFonts w:ascii="Calibri" w:hAnsi="Calibri"/>
                <w:bCs/>
                <w:color w:val="000000"/>
                <w:sz w:val="16"/>
                <w:szCs w:val="16"/>
              </w:rPr>
            </w:pPr>
            <w:r w:rsidRPr="00771F14">
              <w:rPr>
                <w:rFonts w:ascii="Calibri" w:hAnsi="Calibri"/>
                <w:bCs/>
                <w:color w:val="FFFFFF" w:themeColor="background1"/>
                <w:sz w:val="17"/>
                <w:szCs w:val="17"/>
              </w:rPr>
              <w:t>{{</w:t>
            </w:r>
            <w:r w:rsidRPr="00771F14">
              <w:rPr>
                <w:rFonts w:ascii="Calibri" w:hAnsi="Calibri" w:cs="Arial"/>
                <w:bCs/>
                <w:color w:val="FFFFFF" w:themeColor="background1"/>
                <w:sz w:val="18"/>
                <w:szCs w:val="16"/>
              </w:rPr>
              <w:t>FrontierDate</w:t>
            </w:r>
            <w:r w:rsidRPr="00771F14">
              <w:rPr>
                <w:rFonts w:ascii="Calibri" w:hAnsi="Calibri"/>
                <w:bCs/>
                <w:color w:val="FFFFFF" w:themeColor="background1"/>
                <w:sz w:val="17"/>
                <w:szCs w:val="17"/>
              </w:rPr>
              <w:t>}}</w:t>
            </w:r>
          </w:p>
        </w:tc>
        <w:tc>
          <w:tcPr>
            <w:tcW w:w="270" w:type="dxa"/>
            <w:vMerge/>
            <w:shd w:val="clear" w:color="auto" w:fill="auto"/>
            <w:vAlign w:val="bottom"/>
            <w:hideMark/>
          </w:tcPr>
          <w:p w14:paraId="25BF100A" w14:textId="77777777" w:rsidR="00C90B0E" w:rsidRPr="00DF28BE" w:rsidRDefault="00C90B0E" w:rsidP="001123B3">
            <w:pPr>
              <w:rPr>
                <w:rFonts w:ascii="Calibri" w:hAnsi="Calibri"/>
                <w:bCs/>
                <w:color w:val="000000"/>
                <w:sz w:val="16"/>
                <w:szCs w:val="16"/>
              </w:rPr>
            </w:pPr>
          </w:p>
        </w:tc>
        <w:tc>
          <w:tcPr>
            <w:tcW w:w="1235" w:type="dxa"/>
            <w:shd w:val="clear" w:color="auto" w:fill="auto"/>
            <w:vAlign w:val="bottom"/>
            <w:hideMark/>
          </w:tcPr>
          <w:p w14:paraId="2DD726B3" w14:textId="77777777" w:rsidR="00C90B0E" w:rsidRPr="00DF28BE" w:rsidRDefault="00C90B0E" w:rsidP="001123B3">
            <w:pPr>
              <w:rPr>
                <w:rFonts w:ascii="Calibri" w:hAnsi="Calibri"/>
                <w:bCs/>
                <w:color w:val="000000"/>
                <w:sz w:val="16"/>
                <w:szCs w:val="16"/>
              </w:rPr>
            </w:pPr>
            <w:r w:rsidRPr="00DF28BE">
              <w:rPr>
                <w:rFonts w:ascii="Calibri" w:hAnsi="Calibri"/>
                <w:bCs/>
                <w:color w:val="000000"/>
                <w:sz w:val="16"/>
                <w:szCs w:val="16"/>
              </w:rPr>
              <w:t>Date:</w:t>
            </w:r>
          </w:p>
        </w:tc>
        <w:tc>
          <w:tcPr>
            <w:tcW w:w="3985" w:type="dxa"/>
            <w:tcBorders>
              <w:top w:val="single" w:sz="4" w:space="0" w:color="auto"/>
              <w:bottom w:val="single" w:sz="4" w:space="0" w:color="auto"/>
            </w:tcBorders>
            <w:shd w:val="clear" w:color="auto" w:fill="auto"/>
            <w:vAlign w:val="bottom"/>
          </w:tcPr>
          <w:p w14:paraId="31F47D6A" w14:textId="77777777" w:rsidR="00C90B0E" w:rsidRPr="0086326A" w:rsidRDefault="00C90B0E" w:rsidP="001123B3">
            <w:pPr>
              <w:rPr>
                <w:rFonts w:ascii="Calibri" w:hAnsi="Calibri"/>
                <w:bCs/>
                <w:color w:val="FFFFFF" w:themeColor="background1"/>
                <w:sz w:val="16"/>
                <w:szCs w:val="16"/>
              </w:rPr>
            </w:pPr>
            <w:r w:rsidRPr="0086326A">
              <w:rPr>
                <w:rFonts w:ascii="Calibri" w:hAnsi="Calibri" w:cs="Arial"/>
                <w:bCs/>
                <w:color w:val="FFFFFF" w:themeColor="background1"/>
                <w:sz w:val="18"/>
                <w:szCs w:val="16"/>
              </w:rPr>
              <w:t>{{ClientDate}}</w:t>
            </w:r>
          </w:p>
        </w:tc>
      </w:tr>
    </w:tbl>
    <w:p w14:paraId="347AFB76" w14:textId="77777777" w:rsidR="00C90B0E" w:rsidRDefault="00C90B0E" w:rsidP="00C90B0E">
      <w:pPr>
        <w:pStyle w:val="List"/>
        <w:spacing w:after="120"/>
        <w:ind w:left="0" w:right="288" w:firstLine="0"/>
        <w:rPr>
          <w:rFonts w:ascii="Calibri" w:hAnsi="Calibri" w:cs="Arial"/>
          <w:sz w:val="16"/>
          <w:szCs w:val="16"/>
        </w:rPr>
      </w:pPr>
    </w:p>
    <w:p w14:paraId="37383028" w14:textId="77777777" w:rsidR="007C565F" w:rsidRDefault="00C90B0E" w:rsidP="00C90B0E">
      <w:pPr>
        <w:jc w:val="center"/>
        <w:outlineLvl w:val="0"/>
        <w:rPr>
          <w:rFonts w:ascii="Calibri" w:hAnsi="Calibri" w:cs="Arial"/>
          <w:sz w:val="16"/>
          <w:szCs w:val="16"/>
        </w:rPr>
      </w:pPr>
      <w:r>
        <w:rPr>
          <w:rFonts w:ascii="Calibri" w:hAnsi="Calibri" w:cs="Arial"/>
          <w:sz w:val="16"/>
          <w:szCs w:val="16"/>
        </w:rPr>
        <w:br w:type="page"/>
      </w:r>
    </w:p>
    <w:p w14:paraId="195ECD39" w14:textId="462E4928" w:rsidR="00026F0A" w:rsidRPr="00931323" w:rsidRDefault="00026F0A" w:rsidP="00026F0A">
      <w:pPr>
        <w:shd w:val="clear" w:color="auto" w:fill="FFFFFE"/>
        <w:spacing w:line="285" w:lineRule="atLeast"/>
        <w:rPr>
          <w:rFonts w:ascii="Consolas" w:hAnsi="Consolas"/>
          <w:color w:val="A31515"/>
          <w:sz w:val="21"/>
          <w:szCs w:val="21"/>
        </w:rPr>
      </w:pPr>
      <w:r w:rsidRPr="00931323">
        <w:rPr>
          <w:rFonts w:ascii="Consolas" w:hAnsi="Consolas"/>
          <w:color w:val="A31515"/>
          <w:sz w:val="21"/>
          <w:szCs w:val="21"/>
        </w:rPr>
        <w:lastRenderedPageBreak/>
        <w:t>{{#</w:t>
      </w:r>
      <w:r w:rsidRPr="001F3A0F">
        <w:rPr>
          <w:rFonts w:ascii="Consolas" w:hAnsi="Consolas"/>
          <w:color w:val="A31515"/>
          <w:sz w:val="21"/>
          <w:szCs w:val="21"/>
        </w:rPr>
        <w:t>ProductName_isUCaas</w:t>
      </w:r>
      <w:r w:rsidRPr="00931323">
        <w:rPr>
          <w:rFonts w:ascii="Consolas" w:hAnsi="Consolas"/>
          <w:color w:val="A31515"/>
          <w:sz w:val="21"/>
          <w:szCs w:val="21"/>
        </w:rPr>
        <w:t>}}</w:t>
      </w:r>
    </w:p>
    <w:p w14:paraId="62100783" w14:textId="77777777" w:rsidR="007C565F" w:rsidRDefault="007C565F" w:rsidP="00C90B0E">
      <w:pPr>
        <w:jc w:val="center"/>
        <w:outlineLvl w:val="0"/>
        <w:rPr>
          <w:rFonts w:ascii="Calibri" w:hAnsi="Calibri" w:cs="Arial"/>
          <w:sz w:val="16"/>
          <w:szCs w:val="16"/>
        </w:rPr>
      </w:pPr>
    </w:p>
    <w:p w14:paraId="6D0DB8D4" w14:textId="019C3E56" w:rsidR="00C90B0E" w:rsidRPr="009A36BE" w:rsidRDefault="00C90B0E" w:rsidP="00C90B0E">
      <w:pPr>
        <w:jc w:val="center"/>
        <w:outlineLvl w:val="0"/>
        <w:rPr>
          <w:rFonts w:ascii="Calibri" w:hAnsi="Calibri" w:cs="Arial"/>
          <w:b/>
          <w:sz w:val="16"/>
          <w:szCs w:val="16"/>
        </w:rPr>
      </w:pPr>
      <w:r w:rsidRPr="00906494">
        <w:rPr>
          <w:rFonts w:ascii="Calibri" w:hAnsi="Calibri" w:cs="Arial"/>
          <w:b/>
          <w:bCs/>
          <w:sz w:val="16"/>
          <w:szCs w:val="16"/>
        </w:rPr>
        <w:t>A</w:t>
      </w:r>
      <w:r w:rsidRPr="009A36BE">
        <w:rPr>
          <w:rFonts w:ascii="Calibri" w:hAnsi="Calibri" w:cs="Arial"/>
          <w:b/>
          <w:sz w:val="16"/>
          <w:szCs w:val="16"/>
        </w:rPr>
        <w:t xml:space="preserve">ttachment </w:t>
      </w:r>
      <w:r>
        <w:rPr>
          <w:rFonts w:ascii="Calibri" w:hAnsi="Calibri" w:cs="Arial"/>
          <w:b/>
          <w:sz w:val="16"/>
          <w:szCs w:val="16"/>
        </w:rPr>
        <w:t>1</w:t>
      </w:r>
    </w:p>
    <w:p w14:paraId="42788A7C" w14:textId="77777777" w:rsidR="00C90B0E" w:rsidRPr="009A36BE" w:rsidRDefault="00C90B0E" w:rsidP="00C90B0E">
      <w:pPr>
        <w:jc w:val="center"/>
        <w:rPr>
          <w:rFonts w:ascii="Calibri" w:hAnsi="Calibri" w:cs="Arial"/>
          <w:b/>
          <w:sz w:val="16"/>
          <w:szCs w:val="16"/>
        </w:rPr>
      </w:pPr>
      <w:r w:rsidRPr="009A36BE">
        <w:rPr>
          <w:rFonts w:ascii="Calibri" w:hAnsi="Calibri" w:cs="Arial"/>
          <w:b/>
          <w:sz w:val="16"/>
          <w:szCs w:val="16"/>
        </w:rPr>
        <w:t>Scope of Work</w:t>
      </w:r>
    </w:p>
    <w:p w14:paraId="25659F6D" w14:textId="77777777" w:rsidR="00C90B0E" w:rsidRPr="009A36BE" w:rsidRDefault="00C90B0E" w:rsidP="00C90B0E">
      <w:pPr>
        <w:jc w:val="center"/>
        <w:rPr>
          <w:rFonts w:ascii="Calibri" w:hAnsi="Calibri" w:cs="Arial"/>
          <w:b/>
          <w:sz w:val="16"/>
          <w:szCs w:val="16"/>
        </w:rPr>
      </w:pPr>
      <w:r w:rsidRPr="009A36BE">
        <w:rPr>
          <w:rFonts w:ascii="Calibri" w:hAnsi="Calibri" w:cs="Arial"/>
          <w:b/>
          <w:sz w:val="16"/>
          <w:szCs w:val="16"/>
        </w:rPr>
        <w:t>Installation Services</w:t>
      </w:r>
    </w:p>
    <w:p w14:paraId="46A1CD0C" w14:textId="77777777" w:rsidR="00C90B0E" w:rsidRPr="009A36BE" w:rsidRDefault="00C90B0E" w:rsidP="00C90B0E">
      <w:pPr>
        <w:jc w:val="center"/>
        <w:rPr>
          <w:rFonts w:ascii="Calibri" w:hAnsi="Calibri" w:cs="Arial"/>
          <w:b/>
          <w:sz w:val="16"/>
          <w:szCs w:val="16"/>
        </w:rPr>
      </w:pPr>
    </w:p>
    <w:p w14:paraId="484424E5" w14:textId="77777777" w:rsidR="00C90B0E" w:rsidRPr="009A36BE" w:rsidRDefault="00C90B0E" w:rsidP="00C90B0E">
      <w:pPr>
        <w:tabs>
          <w:tab w:val="left" w:pos="360"/>
        </w:tabs>
        <w:jc w:val="both"/>
        <w:rPr>
          <w:rFonts w:ascii="Calibri" w:hAnsi="Calibri" w:cs="Arial"/>
          <w:b/>
          <w:sz w:val="16"/>
          <w:szCs w:val="16"/>
        </w:rPr>
      </w:pPr>
      <w:r w:rsidRPr="009A36BE">
        <w:rPr>
          <w:rFonts w:ascii="Calibri" w:hAnsi="Calibri" w:cs="Arial"/>
          <w:b/>
          <w:sz w:val="16"/>
          <w:szCs w:val="16"/>
        </w:rPr>
        <w:t>1.</w:t>
      </w:r>
      <w:r w:rsidRPr="009A36BE">
        <w:rPr>
          <w:rFonts w:ascii="Calibri" w:hAnsi="Calibri" w:cs="Arial"/>
          <w:b/>
          <w:sz w:val="16"/>
          <w:szCs w:val="16"/>
        </w:rPr>
        <w:tab/>
      </w:r>
      <w:r w:rsidRPr="009A36BE">
        <w:rPr>
          <w:rFonts w:ascii="Calibri" w:hAnsi="Calibri" w:cs="Arial"/>
          <w:b/>
          <w:sz w:val="16"/>
          <w:szCs w:val="16"/>
          <w:u w:val="single"/>
        </w:rPr>
        <w:t>Overview</w:t>
      </w:r>
      <w:r w:rsidRPr="009A36BE">
        <w:rPr>
          <w:rFonts w:ascii="Calibri" w:hAnsi="Calibri" w:cs="Arial"/>
          <w:b/>
          <w:sz w:val="16"/>
          <w:szCs w:val="16"/>
        </w:rPr>
        <w:t>.</w:t>
      </w:r>
    </w:p>
    <w:p w14:paraId="79482F5E" w14:textId="77777777" w:rsidR="00C90B0E" w:rsidRPr="00564FD1" w:rsidRDefault="00C90B0E" w:rsidP="008E25DE">
      <w:pPr>
        <w:pStyle w:val="ListParagraph"/>
        <w:numPr>
          <w:ilvl w:val="0"/>
          <w:numId w:val="20"/>
        </w:numPr>
        <w:jc w:val="both"/>
        <w:rPr>
          <w:rFonts w:ascii="Calibri" w:hAnsi="Calibri" w:cs="Arial"/>
          <w:sz w:val="16"/>
          <w:szCs w:val="16"/>
        </w:rPr>
      </w:pPr>
      <w:r w:rsidRPr="00564FD1">
        <w:rPr>
          <w:rFonts w:ascii="Calibri" w:hAnsi="Calibri" w:cs="Arial"/>
          <w:sz w:val="16"/>
          <w:szCs w:val="16"/>
        </w:rPr>
        <w:t xml:space="preserve">This Scope of Work (“SOW”) outlines the services and deliverables Frontier will provide as part of the Installation Services. In addition, this SOW outlines the roles and responsibilities of Frontier and Customer with respect to the Installation Services, and the key dependencies upon which this SOW is based. </w:t>
      </w:r>
    </w:p>
    <w:p w14:paraId="614E229B" w14:textId="77777777" w:rsidR="00C90B0E" w:rsidRPr="00564FD1" w:rsidRDefault="00C90B0E" w:rsidP="008E25DE">
      <w:pPr>
        <w:pStyle w:val="ListParagraph"/>
        <w:numPr>
          <w:ilvl w:val="0"/>
          <w:numId w:val="20"/>
        </w:numPr>
        <w:jc w:val="both"/>
        <w:rPr>
          <w:rFonts w:ascii="Calibri" w:hAnsi="Calibri" w:cs="Arial"/>
          <w:sz w:val="16"/>
          <w:szCs w:val="16"/>
        </w:rPr>
      </w:pPr>
      <w:r w:rsidRPr="00564FD1">
        <w:rPr>
          <w:rFonts w:ascii="Calibri" w:hAnsi="Calibri" w:cs="Arial"/>
          <w:sz w:val="16"/>
          <w:szCs w:val="16"/>
        </w:rPr>
        <w:t xml:space="preserve">During the installation process, Frontier will work closely with Customer on a consultative basis to ensure the successful completion of this SOW. </w:t>
      </w:r>
      <w:r w:rsidRPr="00564FD1">
        <w:rPr>
          <w:rFonts w:ascii="Calibri" w:hAnsi="Calibri" w:cs="Arial"/>
          <w:b/>
          <w:sz w:val="16"/>
          <w:szCs w:val="16"/>
        </w:rPr>
        <w:t>This SOW outlines all services and deliverables covered by the compensation outlined in the Schedule.</w:t>
      </w:r>
      <w:r w:rsidRPr="00564FD1">
        <w:rPr>
          <w:rFonts w:ascii="Calibri" w:hAnsi="Calibri" w:cs="Arial"/>
          <w:sz w:val="16"/>
          <w:szCs w:val="16"/>
        </w:rPr>
        <w:t xml:space="preserve">   Any requested changes or additions to this SOW may only be accommodated according to the change management process outlined in Section 7 of the Schedule. </w:t>
      </w:r>
    </w:p>
    <w:p w14:paraId="0D927F16" w14:textId="77777777" w:rsidR="00C90B0E" w:rsidRPr="00564FD1" w:rsidRDefault="00C90B0E" w:rsidP="008E25DE">
      <w:pPr>
        <w:pStyle w:val="ListParagraph"/>
        <w:numPr>
          <w:ilvl w:val="0"/>
          <w:numId w:val="20"/>
        </w:numPr>
        <w:jc w:val="both"/>
        <w:rPr>
          <w:rFonts w:ascii="Calibri" w:hAnsi="Calibri" w:cs="Arial"/>
          <w:sz w:val="16"/>
          <w:szCs w:val="16"/>
        </w:rPr>
      </w:pPr>
      <w:r w:rsidRPr="00564FD1">
        <w:rPr>
          <w:rFonts w:ascii="Calibri" w:hAnsi="Calibri" w:cs="Arial"/>
          <w:sz w:val="16"/>
          <w:szCs w:val="16"/>
        </w:rPr>
        <w:t xml:space="preserve">The services and deliverables described in this SOW are designed to properly configure the Equipment according to manufacturer specifications. In addition, all work performed by Frontier pursuant to this SOW will comply with manufacturer-recommended installation procedures.  </w:t>
      </w:r>
    </w:p>
    <w:p w14:paraId="48221C40" w14:textId="77777777" w:rsidR="00C90B0E" w:rsidRPr="00564FD1" w:rsidRDefault="00C90B0E" w:rsidP="008E25DE">
      <w:pPr>
        <w:pStyle w:val="ListParagraph"/>
        <w:numPr>
          <w:ilvl w:val="0"/>
          <w:numId w:val="20"/>
        </w:numPr>
        <w:jc w:val="both"/>
        <w:rPr>
          <w:rFonts w:ascii="Calibri" w:hAnsi="Calibri" w:cs="Arial"/>
          <w:sz w:val="16"/>
          <w:szCs w:val="16"/>
        </w:rPr>
      </w:pPr>
      <w:r w:rsidRPr="00564FD1">
        <w:rPr>
          <w:rFonts w:ascii="Calibri" w:hAnsi="Calibri" w:cs="Arial"/>
          <w:sz w:val="16"/>
          <w:szCs w:val="16"/>
        </w:rPr>
        <w:t>The work described under this SOW will begin on a date mutually agreeable to Customer and Frontier. The start date will be determined following full execution of both the Schedule incorporating this SOW and the underlying Frontier Service Agreement.</w:t>
      </w:r>
    </w:p>
    <w:p w14:paraId="5FA291FF" w14:textId="77777777" w:rsidR="00C90B0E" w:rsidRPr="009A36BE" w:rsidRDefault="00C90B0E" w:rsidP="00C90B0E">
      <w:pPr>
        <w:tabs>
          <w:tab w:val="left" w:pos="360"/>
        </w:tabs>
        <w:jc w:val="both"/>
        <w:rPr>
          <w:rFonts w:ascii="Calibri" w:hAnsi="Calibri" w:cs="Arial"/>
          <w:b/>
          <w:bCs/>
          <w:sz w:val="16"/>
          <w:szCs w:val="16"/>
        </w:rPr>
      </w:pPr>
    </w:p>
    <w:p w14:paraId="7AC7E02A" w14:textId="77777777" w:rsidR="00C90B0E" w:rsidRPr="009A36BE" w:rsidRDefault="00C90B0E" w:rsidP="00C90B0E">
      <w:pPr>
        <w:tabs>
          <w:tab w:val="left" w:pos="360"/>
        </w:tabs>
        <w:jc w:val="both"/>
        <w:rPr>
          <w:rFonts w:ascii="Calibri" w:hAnsi="Calibri" w:cs="Arial"/>
          <w:sz w:val="16"/>
          <w:szCs w:val="16"/>
        </w:rPr>
      </w:pPr>
      <w:r w:rsidRPr="009A36BE">
        <w:rPr>
          <w:rFonts w:ascii="Calibri" w:hAnsi="Calibri" w:cs="Arial"/>
          <w:b/>
          <w:bCs/>
          <w:sz w:val="16"/>
          <w:szCs w:val="16"/>
        </w:rPr>
        <w:t xml:space="preserve">2. </w:t>
      </w:r>
      <w:r w:rsidRPr="009A36BE">
        <w:rPr>
          <w:rFonts w:ascii="Calibri" w:hAnsi="Calibri" w:cs="Arial"/>
          <w:b/>
          <w:bCs/>
          <w:sz w:val="16"/>
          <w:szCs w:val="16"/>
        </w:rPr>
        <w:tab/>
      </w:r>
      <w:r w:rsidRPr="009A36BE">
        <w:rPr>
          <w:rFonts w:ascii="Calibri" w:hAnsi="Calibri" w:cs="Arial"/>
          <w:b/>
          <w:bCs/>
          <w:sz w:val="16"/>
          <w:szCs w:val="16"/>
          <w:u w:val="single"/>
        </w:rPr>
        <w:t>Key Assumptions</w:t>
      </w:r>
      <w:r w:rsidRPr="009A36BE">
        <w:rPr>
          <w:rFonts w:ascii="Calibri" w:hAnsi="Calibri" w:cs="Arial"/>
          <w:b/>
          <w:bCs/>
          <w:sz w:val="16"/>
          <w:szCs w:val="16"/>
        </w:rPr>
        <w:t xml:space="preserve">.  </w:t>
      </w:r>
      <w:r w:rsidRPr="009A36BE">
        <w:rPr>
          <w:rFonts w:ascii="Calibri" w:hAnsi="Calibri" w:cs="Arial"/>
          <w:bCs/>
          <w:sz w:val="16"/>
          <w:szCs w:val="16"/>
        </w:rPr>
        <w:t>This SOW and</w:t>
      </w:r>
      <w:r w:rsidRPr="009A36BE">
        <w:rPr>
          <w:rFonts w:ascii="Calibri" w:hAnsi="Calibri" w:cs="Arial"/>
          <w:b/>
          <w:bCs/>
          <w:sz w:val="16"/>
          <w:szCs w:val="16"/>
        </w:rPr>
        <w:t xml:space="preserve"> </w:t>
      </w:r>
      <w:r w:rsidRPr="009A36BE">
        <w:rPr>
          <w:rFonts w:ascii="Calibri" w:hAnsi="Calibri" w:cs="Arial"/>
          <w:sz w:val="16"/>
          <w:szCs w:val="16"/>
        </w:rPr>
        <w:t>related pricing are based on the following key assumptions.  If these assumptions are not met, changes in project scope, pricing and/or schedule may be required in order to satisfy project objectives.</w:t>
      </w:r>
    </w:p>
    <w:p w14:paraId="60EFA71D" w14:textId="77777777" w:rsidR="00C90B0E" w:rsidRPr="00564FD1" w:rsidRDefault="00C90B0E" w:rsidP="008E25DE">
      <w:pPr>
        <w:pStyle w:val="ListParagraph"/>
        <w:numPr>
          <w:ilvl w:val="0"/>
          <w:numId w:val="21"/>
        </w:numPr>
        <w:jc w:val="both"/>
        <w:rPr>
          <w:rFonts w:ascii="Calibri" w:hAnsi="Calibri" w:cs="Arial"/>
          <w:sz w:val="16"/>
          <w:szCs w:val="16"/>
        </w:rPr>
      </w:pPr>
      <w:r w:rsidRPr="00564FD1">
        <w:rPr>
          <w:rFonts w:ascii="Calibri" w:hAnsi="Calibri" w:cs="Arial"/>
          <w:sz w:val="16"/>
          <w:szCs w:val="16"/>
          <w:u w:val="single"/>
        </w:rPr>
        <w:t>Hours</w:t>
      </w:r>
      <w:r w:rsidRPr="00564FD1">
        <w:rPr>
          <w:rFonts w:ascii="Calibri" w:hAnsi="Calibri" w:cs="Arial"/>
          <w:sz w:val="16"/>
          <w:szCs w:val="16"/>
        </w:rPr>
        <w:t xml:space="preserve">.   All work will be performed during normal business hours (8:00am – 5:00pm local time, excluding holidays). </w:t>
      </w:r>
    </w:p>
    <w:p w14:paraId="64EAE71D" w14:textId="77777777" w:rsidR="00C90B0E" w:rsidRPr="00564FD1" w:rsidRDefault="00C90B0E" w:rsidP="008E25DE">
      <w:pPr>
        <w:pStyle w:val="ListParagraph"/>
        <w:numPr>
          <w:ilvl w:val="0"/>
          <w:numId w:val="21"/>
        </w:numPr>
        <w:jc w:val="both"/>
        <w:rPr>
          <w:rFonts w:ascii="Calibri" w:hAnsi="Calibri" w:cs="Arial"/>
          <w:sz w:val="16"/>
          <w:szCs w:val="16"/>
        </w:rPr>
      </w:pPr>
      <w:r w:rsidRPr="00564FD1">
        <w:rPr>
          <w:rFonts w:ascii="Calibri" w:hAnsi="Calibri" w:cs="Arial"/>
          <w:sz w:val="16"/>
          <w:szCs w:val="16"/>
          <w:u w:val="single"/>
        </w:rPr>
        <w:t>Installation</w:t>
      </w:r>
      <w:r w:rsidRPr="00564FD1">
        <w:rPr>
          <w:rFonts w:ascii="Calibri" w:hAnsi="Calibri" w:cs="Arial"/>
          <w:sz w:val="16"/>
          <w:szCs w:val="16"/>
        </w:rPr>
        <w:t>.  Customer is responsible for providing and configuring all routers, switches, and servers necessary for installation of the Equipment.  Frontier is not responsible for anything outside the scope of this SOW, unless outlined in a mutually agreed Change Order to this SOW.</w:t>
      </w:r>
    </w:p>
    <w:p w14:paraId="22B12CBD" w14:textId="77777777" w:rsidR="00C90B0E" w:rsidRPr="00564FD1" w:rsidRDefault="00C90B0E" w:rsidP="008E25DE">
      <w:pPr>
        <w:pStyle w:val="ListParagraph"/>
        <w:numPr>
          <w:ilvl w:val="0"/>
          <w:numId w:val="21"/>
        </w:numPr>
        <w:jc w:val="both"/>
        <w:rPr>
          <w:rFonts w:ascii="Calibri" w:hAnsi="Calibri" w:cs="Arial"/>
          <w:sz w:val="16"/>
          <w:szCs w:val="16"/>
        </w:rPr>
      </w:pPr>
      <w:r w:rsidRPr="00564FD1">
        <w:rPr>
          <w:rFonts w:ascii="Calibri" w:hAnsi="Calibri" w:cs="Arial"/>
          <w:sz w:val="16"/>
          <w:szCs w:val="16"/>
          <w:u w:val="single"/>
        </w:rPr>
        <w:t>Wiring</w:t>
      </w:r>
      <w:r w:rsidRPr="00564FD1">
        <w:rPr>
          <w:rFonts w:ascii="Calibri" w:hAnsi="Calibri" w:cs="Arial"/>
          <w:sz w:val="16"/>
          <w:szCs w:val="16"/>
        </w:rPr>
        <w:t xml:space="preserve">.  Wiring is in place, </w:t>
      </w:r>
      <w:r w:rsidRPr="00564FD1">
        <w:rPr>
          <w:rFonts w:ascii="Calibri" w:hAnsi="Calibri" w:cs="Arial"/>
          <w:iCs/>
          <w:sz w:val="16"/>
          <w:szCs w:val="16"/>
        </w:rPr>
        <w:t>easily accessible</w:t>
      </w:r>
      <w:r w:rsidRPr="00564FD1">
        <w:rPr>
          <w:rFonts w:ascii="Calibri" w:hAnsi="Calibri" w:cs="Arial"/>
          <w:sz w:val="16"/>
          <w:szCs w:val="16"/>
        </w:rPr>
        <w:t xml:space="preserve">, </w:t>
      </w:r>
      <w:r w:rsidRPr="00564FD1">
        <w:rPr>
          <w:rFonts w:ascii="Calibri" w:hAnsi="Calibri" w:cs="Arial"/>
          <w:iCs/>
          <w:sz w:val="16"/>
          <w:szCs w:val="16"/>
        </w:rPr>
        <w:t>in proper</w:t>
      </w:r>
      <w:r w:rsidRPr="00564FD1">
        <w:rPr>
          <w:rFonts w:ascii="Calibri" w:hAnsi="Calibri" w:cs="Arial"/>
          <w:sz w:val="16"/>
          <w:szCs w:val="16"/>
        </w:rPr>
        <w:t xml:space="preserve"> working </w:t>
      </w:r>
      <w:r w:rsidRPr="00564FD1">
        <w:rPr>
          <w:rFonts w:ascii="Calibri" w:hAnsi="Calibri" w:cs="Arial"/>
          <w:iCs/>
          <w:sz w:val="16"/>
          <w:szCs w:val="16"/>
        </w:rPr>
        <w:t>order</w:t>
      </w:r>
      <w:r w:rsidRPr="00564FD1">
        <w:rPr>
          <w:rFonts w:ascii="Calibri" w:hAnsi="Calibri" w:cs="Arial"/>
          <w:sz w:val="16"/>
          <w:szCs w:val="16"/>
        </w:rPr>
        <w:t xml:space="preserve">, properly identified on both ends and within reach of the provided 2m patch cord for IP devices or the provided 12’ line cord for digital devices of the set location is to be placed for this installation. Unless otherwise specifically agreed in Section 6 or a Change Order, installation and/or repair of wiring is </w:t>
      </w:r>
      <w:r w:rsidRPr="00564FD1">
        <w:rPr>
          <w:rFonts w:ascii="Calibri" w:hAnsi="Calibri" w:cs="Arial"/>
          <w:sz w:val="16"/>
          <w:szCs w:val="16"/>
          <w:u w:val="single"/>
        </w:rPr>
        <w:t>not included</w:t>
      </w:r>
      <w:r w:rsidRPr="00564FD1">
        <w:rPr>
          <w:rFonts w:ascii="Calibri" w:hAnsi="Calibri" w:cs="Arial"/>
          <w:sz w:val="16"/>
          <w:szCs w:val="16"/>
        </w:rPr>
        <w:t xml:space="preserve"> in this SOW.</w:t>
      </w:r>
    </w:p>
    <w:p w14:paraId="020E030A" w14:textId="77777777" w:rsidR="00C90B0E" w:rsidRPr="00564FD1" w:rsidRDefault="00C90B0E" w:rsidP="008E25DE">
      <w:pPr>
        <w:pStyle w:val="ListParagraph"/>
        <w:numPr>
          <w:ilvl w:val="0"/>
          <w:numId w:val="21"/>
        </w:numPr>
        <w:jc w:val="both"/>
        <w:rPr>
          <w:rFonts w:ascii="Calibri" w:hAnsi="Calibri" w:cs="Arial"/>
          <w:sz w:val="16"/>
          <w:szCs w:val="16"/>
        </w:rPr>
      </w:pPr>
      <w:r w:rsidRPr="00564FD1">
        <w:rPr>
          <w:rFonts w:ascii="Calibri" w:hAnsi="Calibri" w:cs="Arial"/>
          <w:sz w:val="16"/>
          <w:szCs w:val="16"/>
          <w:u w:val="single"/>
        </w:rPr>
        <w:t>Standards</w:t>
      </w:r>
      <w:r w:rsidRPr="00564FD1">
        <w:rPr>
          <w:rFonts w:ascii="Calibri" w:hAnsi="Calibri" w:cs="Arial"/>
          <w:sz w:val="16"/>
          <w:szCs w:val="16"/>
        </w:rPr>
        <w:t>.  All routers and switches</w:t>
      </w:r>
      <w:r w:rsidRPr="00564FD1">
        <w:rPr>
          <w:rFonts w:ascii="Calibri" w:hAnsi="Calibri" w:cs="Arial"/>
          <w:b/>
          <w:sz w:val="16"/>
          <w:szCs w:val="16"/>
        </w:rPr>
        <w:t xml:space="preserve"> </w:t>
      </w:r>
      <w:r w:rsidRPr="00564FD1">
        <w:rPr>
          <w:rFonts w:ascii="Calibri" w:hAnsi="Calibri" w:cs="Arial"/>
          <w:sz w:val="16"/>
          <w:szCs w:val="16"/>
        </w:rPr>
        <w:t>supporting a VoIP System</w:t>
      </w:r>
      <w:r w:rsidRPr="00564FD1">
        <w:rPr>
          <w:rFonts w:ascii="Calibri" w:hAnsi="Calibri" w:cs="Arial"/>
          <w:b/>
          <w:sz w:val="16"/>
          <w:szCs w:val="16"/>
        </w:rPr>
        <w:t xml:space="preserve"> </w:t>
      </w:r>
      <w:r w:rsidRPr="00564FD1">
        <w:rPr>
          <w:rFonts w:ascii="Calibri" w:hAnsi="Calibri" w:cs="Arial"/>
          <w:sz w:val="16"/>
          <w:szCs w:val="16"/>
        </w:rPr>
        <w:t>must meet industry standards for Quality</w:t>
      </w:r>
      <w:r w:rsidRPr="00564FD1">
        <w:rPr>
          <w:rFonts w:ascii="Calibri" w:hAnsi="Calibri" w:cs="Arial"/>
          <w:b/>
          <w:sz w:val="16"/>
          <w:szCs w:val="16"/>
        </w:rPr>
        <w:t xml:space="preserve"> </w:t>
      </w:r>
      <w:r w:rsidRPr="00564FD1">
        <w:rPr>
          <w:rFonts w:ascii="Calibri" w:hAnsi="Calibri" w:cs="Arial"/>
          <w:sz w:val="16"/>
          <w:szCs w:val="16"/>
        </w:rPr>
        <w:t>of</w:t>
      </w:r>
      <w:r w:rsidRPr="00564FD1">
        <w:rPr>
          <w:rFonts w:ascii="Calibri" w:hAnsi="Calibri" w:cs="Arial"/>
          <w:b/>
          <w:sz w:val="16"/>
          <w:szCs w:val="16"/>
        </w:rPr>
        <w:t xml:space="preserve"> </w:t>
      </w:r>
      <w:r w:rsidRPr="00564FD1">
        <w:rPr>
          <w:rFonts w:ascii="Calibri" w:hAnsi="Calibri" w:cs="Arial"/>
          <w:sz w:val="16"/>
          <w:szCs w:val="16"/>
        </w:rPr>
        <w:t>Service</w:t>
      </w:r>
      <w:r w:rsidRPr="00564FD1">
        <w:rPr>
          <w:rFonts w:ascii="Calibri" w:hAnsi="Calibri" w:cs="Arial"/>
          <w:b/>
          <w:sz w:val="16"/>
          <w:szCs w:val="16"/>
        </w:rPr>
        <w:t xml:space="preserve"> </w:t>
      </w:r>
      <w:r w:rsidRPr="00564FD1">
        <w:rPr>
          <w:rFonts w:ascii="Calibri" w:hAnsi="Calibri" w:cs="Arial"/>
          <w:sz w:val="16"/>
          <w:szCs w:val="16"/>
        </w:rPr>
        <w:t xml:space="preserve">(QOS). </w:t>
      </w:r>
    </w:p>
    <w:p w14:paraId="6E9748D5" w14:textId="77777777" w:rsidR="00C90B0E" w:rsidRPr="00564FD1" w:rsidRDefault="00C90B0E" w:rsidP="008E25DE">
      <w:pPr>
        <w:pStyle w:val="ListParagraph"/>
        <w:numPr>
          <w:ilvl w:val="0"/>
          <w:numId w:val="21"/>
        </w:numPr>
        <w:tabs>
          <w:tab w:val="left" w:pos="360"/>
        </w:tabs>
        <w:jc w:val="both"/>
        <w:rPr>
          <w:rFonts w:ascii="Calibri" w:hAnsi="Calibri" w:cs="Arial"/>
          <w:sz w:val="16"/>
          <w:szCs w:val="16"/>
          <w:u w:val="single"/>
        </w:rPr>
      </w:pPr>
      <w:r w:rsidRPr="00564FD1">
        <w:rPr>
          <w:rFonts w:ascii="Calibri" w:hAnsi="Calibri" w:cs="Arial"/>
          <w:sz w:val="16"/>
          <w:szCs w:val="16"/>
          <w:u w:val="single"/>
        </w:rPr>
        <w:t>Installation Site</w:t>
      </w:r>
      <w:r w:rsidRPr="00564FD1">
        <w:rPr>
          <w:rFonts w:ascii="Calibri" w:hAnsi="Calibri" w:cs="Arial"/>
          <w:sz w:val="16"/>
          <w:szCs w:val="16"/>
        </w:rPr>
        <w:t xml:space="preserve">. Customer will ensure that the installation site is prepared for and compatible with the installation services and operation of the Equipment, including but not limited to the following: </w:t>
      </w:r>
    </w:p>
    <w:p w14:paraId="3CD2080C" w14:textId="77777777" w:rsidR="00C90B0E" w:rsidRDefault="00C90B0E" w:rsidP="00C90B0E">
      <w:pPr>
        <w:tabs>
          <w:tab w:val="left" w:pos="360"/>
        </w:tabs>
        <w:ind w:left="360"/>
        <w:jc w:val="both"/>
        <w:rPr>
          <w:rFonts w:ascii="Calibri" w:hAnsi="Calibri" w:cs="Arial"/>
          <w:sz w:val="16"/>
          <w:szCs w:val="16"/>
          <w:u w:val="single"/>
        </w:rPr>
      </w:pPr>
    </w:p>
    <w:p w14:paraId="608B77B8" w14:textId="77777777" w:rsidR="00C90B0E" w:rsidRDefault="00C90B0E" w:rsidP="008E25DE">
      <w:pPr>
        <w:numPr>
          <w:ilvl w:val="0"/>
          <w:numId w:val="22"/>
        </w:numPr>
        <w:tabs>
          <w:tab w:val="left" w:pos="360"/>
        </w:tabs>
        <w:jc w:val="both"/>
        <w:rPr>
          <w:rFonts w:ascii="Calibri" w:hAnsi="Calibri" w:cs="Arial"/>
          <w:sz w:val="16"/>
          <w:szCs w:val="16"/>
          <w:u w:val="single"/>
        </w:rPr>
      </w:pPr>
      <w:r w:rsidRPr="007A685B">
        <w:rPr>
          <w:rFonts w:ascii="Calibri" w:hAnsi="Calibri" w:cs="Arial"/>
          <w:sz w:val="16"/>
          <w:szCs w:val="16"/>
        </w:rPr>
        <w:t>Customer will provide needed Cat5E / Cats 6 cable</w:t>
      </w:r>
    </w:p>
    <w:p w14:paraId="617CB2FF" w14:textId="77777777" w:rsidR="00C90B0E" w:rsidRDefault="00C90B0E" w:rsidP="008E25DE">
      <w:pPr>
        <w:numPr>
          <w:ilvl w:val="0"/>
          <w:numId w:val="22"/>
        </w:numPr>
        <w:tabs>
          <w:tab w:val="left" w:pos="360"/>
        </w:tabs>
        <w:jc w:val="both"/>
        <w:rPr>
          <w:rFonts w:ascii="Calibri" w:hAnsi="Calibri" w:cs="Arial"/>
          <w:sz w:val="16"/>
          <w:szCs w:val="16"/>
          <w:u w:val="single"/>
        </w:rPr>
      </w:pPr>
      <w:r w:rsidRPr="007A685B">
        <w:rPr>
          <w:rFonts w:ascii="Calibri" w:hAnsi="Calibri" w:cs="Arial"/>
          <w:sz w:val="16"/>
          <w:szCs w:val="16"/>
        </w:rPr>
        <w:t>Customer will provide power at locations of phones</w:t>
      </w:r>
    </w:p>
    <w:p w14:paraId="07EBC2B9" w14:textId="77777777" w:rsidR="00C90B0E" w:rsidRDefault="00C90B0E" w:rsidP="008E25DE">
      <w:pPr>
        <w:numPr>
          <w:ilvl w:val="0"/>
          <w:numId w:val="22"/>
        </w:numPr>
        <w:tabs>
          <w:tab w:val="left" w:pos="360"/>
        </w:tabs>
        <w:jc w:val="both"/>
        <w:rPr>
          <w:rFonts w:ascii="Calibri" w:hAnsi="Calibri" w:cs="Arial"/>
          <w:sz w:val="16"/>
          <w:szCs w:val="16"/>
          <w:u w:val="single"/>
        </w:rPr>
      </w:pPr>
      <w:r w:rsidRPr="007A685B">
        <w:rPr>
          <w:rFonts w:ascii="Calibri" w:hAnsi="Calibri" w:cs="Arial"/>
          <w:sz w:val="16"/>
          <w:szCs w:val="16"/>
        </w:rPr>
        <w:t>A single point of contact for all phone design decisions.</w:t>
      </w:r>
    </w:p>
    <w:p w14:paraId="7A99DDC3" w14:textId="77777777" w:rsidR="00C90B0E" w:rsidRPr="00711620" w:rsidRDefault="00C90B0E" w:rsidP="008E25DE">
      <w:pPr>
        <w:numPr>
          <w:ilvl w:val="0"/>
          <w:numId w:val="22"/>
        </w:numPr>
        <w:tabs>
          <w:tab w:val="left" w:pos="360"/>
        </w:tabs>
        <w:jc w:val="both"/>
        <w:rPr>
          <w:rFonts w:ascii="Calibri" w:hAnsi="Calibri" w:cs="Arial"/>
          <w:sz w:val="16"/>
          <w:szCs w:val="16"/>
          <w:u w:val="single"/>
        </w:rPr>
      </w:pPr>
      <w:r w:rsidRPr="00711620">
        <w:rPr>
          <w:rFonts w:ascii="Calibri" w:hAnsi="Calibri" w:cs="Arial"/>
          <w:sz w:val="16"/>
          <w:szCs w:val="16"/>
        </w:rPr>
        <w:t xml:space="preserve">Provide adequate bandwidth to support all listed above </w:t>
      </w:r>
    </w:p>
    <w:p w14:paraId="7BDD88A2" w14:textId="77777777" w:rsidR="00C90B0E" w:rsidRPr="00711620" w:rsidRDefault="00C90B0E" w:rsidP="00C90B0E">
      <w:pPr>
        <w:tabs>
          <w:tab w:val="left" w:pos="360"/>
        </w:tabs>
        <w:ind w:left="720"/>
        <w:jc w:val="both"/>
        <w:rPr>
          <w:rFonts w:ascii="Calibri" w:hAnsi="Calibri" w:cs="Arial"/>
          <w:sz w:val="16"/>
          <w:szCs w:val="16"/>
          <w:u w:val="single"/>
        </w:rPr>
      </w:pPr>
    </w:p>
    <w:p w14:paraId="7CCFA65C" w14:textId="77777777" w:rsidR="00C90B0E" w:rsidRPr="00564FD1" w:rsidRDefault="00C90B0E" w:rsidP="00564FD1">
      <w:pPr>
        <w:tabs>
          <w:tab w:val="left" w:pos="360"/>
        </w:tabs>
        <w:ind w:left="360"/>
        <w:jc w:val="both"/>
        <w:rPr>
          <w:rFonts w:ascii="Calibri" w:hAnsi="Calibri" w:cs="Arial"/>
          <w:b/>
          <w:sz w:val="16"/>
          <w:szCs w:val="16"/>
          <w:u w:val="single"/>
        </w:rPr>
      </w:pPr>
      <w:r w:rsidRPr="00564FD1">
        <w:rPr>
          <w:rFonts w:ascii="Calibri" w:hAnsi="Calibri" w:cs="Arial"/>
          <w:sz w:val="16"/>
          <w:szCs w:val="16"/>
        </w:rPr>
        <w:tab/>
      </w:r>
      <w:r w:rsidRPr="00564FD1">
        <w:rPr>
          <w:rFonts w:ascii="Calibri" w:hAnsi="Calibri" w:cs="Arial"/>
          <w:b/>
          <w:noProof/>
          <w:sz w:val="16"/>
          <w:szCs w:val="16"/>
        </w:rPr>
        <w:t>****  ADDITIONAL SITE INFORMATION****</w:t>
      </w:r>
      <w:r w:rsidRPr="00564FD1">
        <w:rPr>
          <w:rFonts w:ascii="Calibri" w:hAnsi="Calibri" w:cs="Arial"/>
          <w:b/>
          <w:sz w:val="16"/>
          <w:szCs w:val="16"/>
          <w:u w:val="single"/>
        </w:rPr>
        <w:t xml:space="preserve">   </w:t>
      </w:r>
    </w:p>
    <w:p w14:paraId="452E0CD6" w14:textId="6E1E5012" w:rsidR="00C90B0E" w:rsidRPr="009A36BE" w:rsidRDefault="00C90B0E" w:rsidP="00564FD1">
      <w:pPr>
        <w:tabs>
          <w:tab w:val="left" w:pos="360"/>
        </w:tabs>
        <w:ind w:left="360" w:firstLine="396"/>
        <w:jc w:val="both"/>
        <w:rPr>
          <w:rFonts w:ascii="Calibri" w:hAnsi="Calibri" w:cs="Arial"/>
          <w:sz w:val="16"/>
          <w:szCs w:val="16"/>
          <w:u w:val="single"/>
        </w:rPr>
      </w:pPr>
    </w:p>
    <w:p w14:paraId="12AF397F" w14:textId="77777777" w:rsidR="00C90B0E" w:rsidRPr="00564FD1" w:rsidRDefault="00C90B0E" w:rsidP="008E25DE">
      <w:pPr>
        <w:pStyle w:val="ListParagraph"/>
        <w:numPr>
          <w:ilvl w:val="0"/>
          <w:numId w:val="21"/>
        </w:numPr>
        <w:tabs>
          <w:tab w:val="left" w:pos="360"/>
        </w:tabs>
        <w:jc w:val="both"/>
        <w:rPr>
          <w:rFonts w:ascii="Calibri" w:hAnsi="Calibri" w:cs="Arial"/>
          <w:sz w:val="16"/>
          <w:szCs w:val="16"/>
        </w:rPr>
      </w:pPr>
      <w:r w:rsidRPr="00564FD1">
        <w:rPr>
          <w:rFonts w:ascii="Calibri" w:hAnsi="Calibri" w:cs="Arial"/>
          <w:sz w:val="16"/>
          <w:szCs w:val="16"/>
          <w:u w:val="single"/>
        </w:rPr>
        <w:t>Scheduling</w:t>
      </w:r>
      <w:r w:rsidRPr="00564FD1">
        <w:rPr>
          <w:rFonts w:ascii="Calibri" w:hAnsi="Calibri" w:cs="Arial"/>
          <w:sz w:val="16"/>
          <w:szCs w:val="16"/>
        </w:rPr>
        <w:t>. Frontier resources will be assigned and scheduled based on availability.  An initial project meeting will be held with the Frontier implementation team and Customer-designated representatives. During this meeting critical implementation milestones will be determined. If applicable a Frontier-assigned Project Manager will be responsible for maintaining the master project schedule.   Installation Services will be performed during regular business hours (8 a.m. to 5 p.m. local time) unless otherwise outlined in Section 6.</w:t>
      </w:r>
    </w:p>
    <w:p w14:paraId="673D891D" w14:textId="77777777" w:rsidR="00C90B0E" w:rsidRPr="00564FD1" w:rsidRDefault="00C90B0E" w:rsidP="008E25DE">
      <w:pPr>
        <w:pStyle w:val="ListParagraph"/>
        <w:widowControl w:val="0"/>
        <w:numPr>
          <w:ilvl w:val="0"/>
          <w:numId w:val="21"/>
        </w:numPr>
        <w:tabs>
          <w:tab w:val="left" w:pos="360"/>
        </w:tabs>
        <w:overflowPunct w:val="0"/>
        <w:autoSpaceDE w:val="0"/>
        <w:autoSpaceDN w:val="0"/>
        <w:adjustRightInd w:val="0"/>
        <w:jc w:val="both"/>
        <w:rPr>
          <w:rFonts w:ascii="Calibri" w:hAnsi="Calibri" w:cs="Arial"/>
          <w:sz w:val="16"/>
          <w:szCs w:val="16"/>
        </w:rPr>
      </w:pPr>
      <w:r w:rsidRPr="00564FD1">
        <w:rPr>
          <w:rFonts w:ascii="Calibri" w:hAnsi="Calibri" w:cs="Arial"/>
          <w:sz w:val="16"/>
          <w:szCs w:val="16"/>
          <w:u w:val="single"/>
        </w:rPr>
        <w:t>Cut-Over</w:t>
      </w:r>
      <w:r w:rsidRPr="00564FD1">
        <w:rPr>
          <w:rFonts w:ascii="Calibri" w:hAnsi="Calibri" w:cs="Arial"/>
          <w:sz w:val="16"/>
          <w:szCs w:val="16"/>
        </w:rPr>
        <w:t xml:space="preserve">.  Installation Services by Frontier will be completed in one (1) single continuous phase, unless a “multi-phased” implementation is requested by Customer and agreed per Section 6 or Change Order. In the event a multi-phased implementation is requested, additional charges will apply. </w:t>
      </w:r>
    </w:p>
    <w:p w14:paraId="3EC1FE6B" w14:textId="77777777" w:rsidR="00C90B0E" w:rsidRPr="00564FD1" w:rsidRDefault="00C90B0E" w:rsidP="008E25DE">
      <w:pPr>
        <w:pStyle w:val="ListParagraph"/>
        <w:widowControl w:val="0"/>
        <w:numPr>
          <w:ilvl w:val="0"/>
          <w:numId w:val="21"/>
        </w:numPr>
        <w:tabs>
          <w:tab w:val="left" w:pos="360"/>
        </w:tabs>
        <w:overflowPunct w:val="0"/>
        <w:autoSpaceDE w:val="0"/>
        <w:autoSpaceDN w:val="0"/>
        <w:adjustRightInd w:val="0"/>
        <w:jc w:val="both"/>
        <w:rPr>
          <w:rFonts w:ascii="Calibri" w:hAnsi="Calibri" w:cs="Arial"/>
          <w:sz w:val="16"/>
          <w:szCs w:val="16"/>
        </w:rPr>
      </w:pPr>
      <w:r w:rsidRPr="00564FD1">
        <w:rPr>
          <w:rFonts w:ascii="Calibri" w:hAnsi="Calibri" w:cs="Arial"/>
          <w:sz w:val="16"/>
          <w:szCs w:val="16"/>
          <w:u w:val="single"/>
        </w:rPr>
        <w:t>Removal of Existing Equipment and Infrastructure</w:t>
      </w:r>
      <w:r w:rsidRPr="00564FD1">
        <w:rPr>
          <w:rFonts w:ascii="Calibri" w:hAnsi="Calibri" w:cs="Arial"/>
          <w:sz w:val="16"/>
          <w:szCs w:val="16"/>
        </w:rPr>
        <w:t>. Frontier is not responsible for removal, disposal and cleanup of existing cable, telephony and associated equipment (e.g., power supplies, racks, blocks, etc.), unless specified in Section 6.</w:t>
      </w:r>
    </w:p>
    <w:p w14:paraId="334A2364" w14:textId="3A853A97" w:rsidR="00C90B0E" w:rsidRDefault="00C90B0E" w:rsidP="008E25DE">
      <w:pPr>
        <w:pStyle w:val="ListParagraph"/>
        <w:numPr>
          <w:ilvl w:val="0"/>
          <w:numId w:val="21"/>
        </w:numPr>
        <w:tabs>
          <w:tab w:val="left" w:pos="360"/>
        </w:tabs>
        <w:contextualSpacing/>
        <w:jc w:val="both"/>
        <w:rPr>
          <w:rFonts w:ascii="Calibri" w:eastAsia="MS Mincho" w:hAnsi="Calibri" w:cs="Arial"/>
          <w:sz w:val="16"/>
          <w:szCs w:val="16"/>
        </w:rPr>
      </w:pPr>
      <w:r w:rsidRPr="00564FD1">
        <w:rPr>
          <w:rFonts w:ascii="Calibri" w:eastAsia="MS Mincho" w:hAnsi="Calibri" w:cs="Arial"/>
          <w:bCs/>
          <w:sz w:val="16"/>
          <w:szCs w:val="16"/>
          <w:u w:val="single"/>
        </w:rPr>
        <w:t>Out-of-Scope Services</w:t>
      </w:r>
      <w:r w:rsidRPr="00564FD1">
        <w:rPr>
          <w:rFonts w:ascii="Calibri" w:eastAsia="MS Mincho" w:hAnsi="Calibri" w:cs="Arial"/>
          <w:bCs/>
          <w:sz w:val="16"/>
          <w:szCs w:val="16"/>
        </w:rPr>
        <w:t>.</w:t>
      </w:r>
      <w:r w:rsidRPr="00564FD1">
        <w:rPr>
          <w:rFonts w:ascii="Calibri" w:eastAsia="MS Mincho" w:hAnsi="Calibri" w:cs="Arial"/>
          <w:b/>
          <w:bCs/>
          <w:sz w:val="16"/>
          <w:szCs w:val="16"/>
        </w:rPr>
        <w:t xml:space="preserve">  </w:t>
      </w:r>
      <w:r w:rsidRPr="00564FD1">
        <w:rPr>
          <w:rFonts w:ascii="Calibri" w:eastAsia="MS Mincho" w:hAnsi="Calibri" w:cs="Arial"/>
          <w:bCs/>
          <w:sz w:val="16"/>
          <w:szCs w:val="16"/>
        </w:rPr>
        <w:t>For clarification, a</w:t>
      </w:r>
      <w:r w:rsidRPr="00564FD1">
        <w:rPr>
          <w:rFonts w:ascii="Calibri" w:eastAsia="MS Mincho" w:hAnsi="Calibri" w:cs="Arial"/>
          <w:sz w:val="16"/>
          <w:szCs w:val="16"/>
        </w:rPr>
        <w:t>nything not expressly identified in this SOW as provided by Frontier is out-of-scope, including but not limited to the following:</w:t>
      </w:r>
    </w:p>
    <w:p w14:paraId="6F6C0B4A" w14:textId="014CC2B2" w:rsidR="00564FD1" w:rsidRPr="00564FD1" w:rsidRDefault="00564FD1" w:rsidP="008E25DE">
      <w:pPr>
        <w:pStyle w:val="ListParagraph"/>
        <w:numPr>
          <w:ilvl w:val="0"/>
          <w:numId w:val="23"/>
        </w:numPr>
        <w:tabs>
          <w:tab w:val="left" w:pos="-90"/>
          <w:tab w:val="left" w:pos="540"/>
        </w:tabs>
        <w:jc w:val="both"/>
        <w:rPr>
          <w:rFonts w:ascii="Calibri" w:eastAsia="MS Mincho" w:hAnsi="Calibri" w:cs="Arial"/>
          <w:sz w:val="16"/>
          <w:szCs w:val="16"/>
        </w:rPr>
      </w:pPr>
      <w:r w:rsidRPr="00564FD1">
        <w:rPr>
          <w:rFonts w:ascii="Calibri" w:eastAsia="MS Mincho" w:hAnsi="Calibri" w:cs="Arial"/>
          <w:sz w:val="16"/>
          <w:szCs w:val="16"/>
        </w:rPr>
        <w:t>Hardware, software, telecommunications or network technology not included in the original design.</w:t>
      </w:r>
    </w:p>
    <w:p w14:paraId="1EFA0408" w14:textId="2F602CB9" w:rsidR="00564FD1" w:rsidRPr="00564FD1" w:rsidRDefault="00564FD1" w:rsidP="008E25DE">
      <w:pPr>
        <w:pStyle w:val="ListParagraph"/>
        <w:numPr>
          <w:ilvl w:val="0"/>
          <w:numId w:val="23"/>
        </w:numPr>
        <w:tabs>
          <w:tab w:val="left" w:pos="-90"/>
          <w:tab w:val="left" w:pos="540"/>
        </w:tabs>
        <w:jc w:val="both"/>
        <w:rPr>
          <w:rFonts w:ascii="Calibri" w:eastAsia="MS Mincho" w:hAnsi="Calibri" w:cs="Arial"/>
          <w:sz w:val="16"/>
          <w:szCs w:val="16"/>
        </w:rPr>
      </w:pPr>
      <w:r w:rsidRPr="00564FD1">
        <w:rPr>
          <w:rFonts w:ascii="Calibri" w:eastAsia="MS Mincho" w:hAnsi="Calibri" w:cs="Arial"/>
          <w:sz w:val="16"/>
          <w:szCs w:val="16"/>
        </w:rPr>
        <w:t>Installation and configuration changes that result from site additions or relocations that were not included in this SOW.</w:t>
      </w:r>
    </w:p>
    <w:p w14:paraId="78795AFA" w14:textId="24570ECD" w:rsidR="00564FD1" w:rsidRPr="00564FD1" w:rsidRDefault="00564FD1" w:rsidP="008E25DE">
      <w:pPr>
        <w:pStyle w:val="ListParagraph"/>
        <w:numPr>
          <w:ilvl w:val="0"/>
          <w:numId w:val="23"/>
        </w:numPr>
        <w:tabs>
          <w:tab w:val="left" w:pos="-90"/>
          <w:tab w:val="left" w:pos="540"/>
        </w:tabs>
        <w:jc w:val="both"/>
        <w:rPr>
          <w:rFonts w:ascii="Calibri" w:eastAsia="MS Mincho" w:hAnsi="Calibri" w:cs="Arial"/>
          <w:sz w:val="16"/>
          <w:szCs w:val="16"/>
        </w:rPr>
      </w:pPr>
      <w:r w:rsidRPr="00564FD1">
        <w:rPr>
          <w:rFonts w:ascii="Calibri" w:eastAsia="MS Mincho" w:hAnsi="Calibri" w:cs="Arial"/>
          <w:sz w:val="16"/>
          <w:szCs w:val="16"/>
        </w:rPr>
        <w:t>Delays of more than one half (1/2) hour resulting from Customer’s failure to meet its responsibilities.</w:t>
      </w:r>
    </w:p>
    <w:p w14:paraId="24257FE2" w14:textId="64C8B07C" w:rsidR="00564FD1" w:rsidRPr="00564FD1" w:rsidRDefault="00564FD1" w:rsidP="008E25DE">
      <w:pPr>
        <w:pStyle w:val="ListParagraph"/>
        <w:numPr>
          <w:ilvl w:val="0"/>
          <w:numId w:val="23"/>
        </w:numPr>
        <w:tabs>
          <w:tab w:val="left" w:pos="-90"/>
          <w:tab w:val="left" w:pos="540"/>
        </w:tabs>
        <w:contextualSpacing/>
        <w:jc w:val="both"/>
        <w:rPr>
          <w:rFonts w:ascii="Calibri" w:eastAsia="MS Mincho" w:hAnsi="Calibri" w:cs="Arial"/>
          <w:sz w:val="16"/>
          <w:szCs w:val="16"/>
        </w:rPr>
      </w:pPr>
      <w:r w:rsidRPr="00564FD1">
        <w:rPr>
          <w:rFonts w:ascii="Calibri" w:eastAsia="MS Mincho" w:hAnsi="Calibri" w:cs="Arial"/>
          <w:sz w:val="16"/>
          <w:szCs w:val="16"/>
        </w:rPr>
        <w:t>Additional site visits required by Frontier personnel as a result of changes in Customer requirements or Customer’s failure to meet its obligations.</w:t>
      </w:r>
    </w:p>
    <w:p w14:paraId="1C40BF24" w14:textId="77777777" w:rsidR="00C90B0E" w:rsidRPr="009A36BE" w:rsidRDefault="00C90B0E" w:rsidP="00C90B0E">
      <w:pPr>
        <w:tabs>
          <w:tab w:val="left" w:pos="1080"/>
        </w:tabs>
        <w:ind w:left="1080" w:hanging="360"/>
        <w:contextualSpacing/>
        <w:jc w:val="both"/>
        <w:rPr>
          <w:rFonts w:ascii="Calibri" w:eastAsia="MS Mincho" w:hAnsi="Calibri" w:cs="Arial"/>
          <w:sz w:val="16"/>
          <w:szCs w:val="16"/>
        </w:rPr>
      </w:pPr>
    </w:p>
    <w:p w14:paraId="7AF1970D" w14:textId="77777777" w:rsidR="00C90B0E" w:rsidRPr="009A36BE" w:rsidRDefault="00C90B0E" w:rsidP="00C90B0E">
      <w:pPr>
        <w:widowControl w:val="0"/>
        <w:tabs>
          <w:tab w:val="left" w:pos="360"/>
        </w:tabs>
        <w:overflowPunct w:val="0"/>
        <w:autoSpaceDE w:val="0"/>
        <w:autoSpaceDN w:val="0"/>
        <w:adjustRightInd w:val="0"/>
        <w:jc w:val="both"/>
        <w:rPr>
          <w:rFonts w:ascii="Calibri" w:hAnsi="Calibri" w:cs="Arial"/>
          <w:sz w:val="16"/>
          <w:szCs w:val="16"/>
        </w:rPr>
      </w:pPr>
      <w:r w:rsidRPr="009A36BE">
        <w:rPr>
          <w:rFonts w:ascii="Calibri" w:hAnsi="Calibri" w:cs="Arial"/>
          <w:b/>
          <w:sz w:val="16"/>
          <w:szCs w:val="16"/>
        </w:rPr>
        <w:t>3.</w:t>
      </w:r>
      <w:r w:rsidRPr="009A36BE">
        <w:rPr>
          <w:rFonts w:ascii="Calibri" w:hAnsi="Calibri" w:cs="Arial"/>
          <w:b/>
          <w:sz w:val="16"/>
          <w:szCs w:val="16"/>
        </w:rPr>
        <w:tab/>
      </w:r>
      <w:r w:rsidRPr="009A36BE">
        <w:rPr>
          <w:rFonts w:ascii="Calibri" w:hAnsi="Calibri" w:cs="Arial"/>
          <w:b/>
          <w:sz w:val="16"/>
          <w:szCs w:val="16"/>
          <w:u w:val="single"/>
        </w:rPr>
        <w:t>Frontier Responsibilities</w:t>
      </w:r>
      <w:r w:rsidRPr="009A36BE">
        <w:rPr>
          <w:rFonts w:ascii="Calibri" w:hAnsi="Calibri" w:cs="Arial"/>
          <w:b/>
          <w:sz w:val="16"/>
          <w:szCs w:val="16"/>
        </w:rPr>
        <w:t xml:space="preserve">. </w:t>
      </w:r>
      <w:r w:rsidRPr="009A36BE">
        <w:rPr>
          <w:rFonts w:ascii="Calibri" w:hAnsi="Calibri" w:cs="Arial"/>
          <w:sz w:val="16"/>
          <w:szCs w:val="16"/>
        </w:rPr>
        <w:t xml:space="preserve"> </w:t>
      </w:r>
    </w:p>
    <w:p w14:paraId="33436F80" w14:textId="4460FAF0" w:rsidR="00C90B0E" w:rsidRPr="00564FD1" w:rsidRDefault="00C90B0E" w:rsidP="008E25DE">
      <w:pPr>
        <w:pStyle w:val="ListParagraph"/>
        <w:numPr>
          <w:ilvl w:val="0"/>
          <w:numId w:val="24"/>
        </w:numPr>
        <w:tabs>
          <w:tab w:val="left" w:pos="360"/>
        </w:tabs>
        <w:jc w:val="both"/>
        <w:rPr>
          <w:rFonts w:ascii="Calibri" w:hAnsi="Calibri" w:cs="Arial"/>
          <w:sz w:val="16"/>
          <w:szCs w:val="16"/>
          <w:u w:val="single"/>
        </w:rPr>
      </w:pPr>
      <w:r w:rsidRPr="00564FD1">
        <w:rPr>
          <w:rFonts w:ascii="Calibri" w:hAnsi="Calibri" w:cs="Arial"/>
          <w:sz w:val="16"/>
          <w:szCs w:val="16"/>
          <w:u w:val="single"/>
        </w:rPr>
        <w:t>Scope</w:t>
      </w:r>
      <w:r w:rsidRPr="00564FD1">
        <w:rPr>
          <w:rFonts w:ascii="Calibri" w:hAnsi="Calibri" w:cs="Arial"/>
          <w:sz w:val="16"/>
          <w:szCs w:val="16"/>
        </w:rPr>
        <w:t xml:space="preserve">. As part of the UCaaS service, Frontier will provide a site installation that includes all equipment itemized above  </w:t>
      </w:r>
    </w:p>
    <w:p w14:paraId="3D195DD0" w14:textId="77777777" w:rsidR="00C90B0E" w:rsidRPr="009A36BE" w:rsidRDefault="00C90B0E" w:rsidP="00C90B0E">
      <w:pPr>
        <w:tabs>
          <w:tab w:val="left" w:pos="360"/>
        </w:tabs>
        <w:ind w:left="360"/>
        <w:jc w:val="both"/>
        <w:rPr>
          <w:rFonts w:ascii="Calibri" w:hAnsi="Calibri" w:cs="Arial"/>
          <w:sz w:val="16"/>
          <w:szCs w:val="16"/>
          <w:u w:val="single"/>
        </w:rPr>
      </w:pPr>
    </w:p>
    <w:p w14:paraId="1130C603" w14:textId="57879ED4" w:rsidR="00C90B0E" w:rsidRPr="00564FD1" w:rsidRDefault="00C90B0E" w:rsidP="00564FD1">
      <w:pPr>
        <w:pStyle w:val="ListParagraph"/>
        <w:tabs>
          <w:tab w:val="left" w:pos="360"/>
        </w:tabs>
        <w:jc w:val="both"/>
        <w:rPr>
          <w:rFonts w:ascii="Calibri" w:hAnsi="Calibri" w:cs="Arial"/>
          <w:b/>
          <w:sz w:val="16"/>
          <w:szCs w:val="16"/>
          <w:u w:val="single"/>
        </w:rPr>
      </w:pPr>
      <w:r w:rsidRPr="00564FD1">
        <w:rPr>
          <w:rFonts w:ascii="Calibri" w:hAnsi="Calibri" w:cs="Arial"/>
          <w:b/>
          <w:noProof/>
          <w:sz w:val="16"/>
          <w:szCs w:val="16"/>
        </w:rPr>
        <w:t>****  ADDITIONAL FRONTIER RESPONSIBILITES****</w:t>
      </w:r>
    </w:p>
    <w:p w14:paraId="17292594" w14:textId="77777777" w:rsidR="00C90B0E" w:rsidRPr="009A36BE" w:rsidRDefault="00C90B0E" w:rsidP="00C90B0E">
      <w:pPr>
        <w:tabs>
          <w:tab w:val="left" w:pos="360"/>
        </w:tabs>
        <w:ind w:left="720"/>
        <w:jc w:val="both"/>
        <w:rPr>
          <w:rFonts w:ascii="Calibri" w:hAnsi="Calibri" w:cs="Arial"/>
          <w:sz w:val="16"/>
          <w:szCs w:val="16"/>
          <w:u w:val="single"/>
        </w:rPr>
      </w:pPr>
    </w:p>
    <w:p w14:paraId="209352FE" w14:textId="77777777" w:rsidR="00C90B0E" w:rsidRPr="00564FD1" w:rsidRDefault="00C90B0E" w:rsidP="008E25DE">
      <w:pPr>
        <w:pStyle w:val="ListParagraph"/>
        <w:widowControl w:val="0"/>
        <w:numPr>
          <w:ilvl w:val="0"/>
          <w:numId w:val="24"/>
        </w:numPr>
        <w:tabs>
          <w:tab w:val="left" w:pos="360"/>
        </w:tabs>
        <w:overflowPunct w:val="0"/>
        <w:autoSpaceDE w:val="0"/>
        <w:autoSpaceDN w:val="0"/>
        <w:adjustRightInd w:val="0"/>
        <w:jc w:val="both"/>
        <w:rPr>
          <w:rFonts w:ascii="Calibri" w:hAnsi="Calibri" w:cs="Arial"/>
          <w:sz w:val="16"/>
          <w:szCs w:val="16"/>
        </w:rPr>
      </w:pPr>
      <w:r w:rsidRPr="00564FD1">
        <w:rPr>
          <w:rFonts w:ascii="Calibri" w:hAnsi="Calibri" w:cs="Arial"/>
          <w:sz w:val="16"/>
          <w:szCs w:val="16"/>
          <w:u w:val="single"/>
        </w:rPr>
        <w:t>Performance of Work</w:t>
      </w:r>
      <w:r w:rsidRPr="00564FD1">
        <w:rPr>
          <w:rFonts w:ascii="Calibri" w:hAnsi="Calibri" w:cs="Arial"/>
          <w:sz w:val="16"/>
          <w:szCs w:val="16"/>
        </w:rPr>
        <w:t>. Frontier will install the Equipment. Installation Services will be performed in a workmanlike manner consistent with manufacturer-published specifications and practices. Workmanship will comply with applicable NEC (National Electric Code) and TIA (Telecommunication Industries Association) standards.</w:t>
      </w:r>
    </w:p>
    <w:p w14:paraId="4EE3A4E7" w14:textId="77777777" w:rsidR="00C90B0E" w:rsidRPr="00564FD1" w:rsidRDefault="00C90B0E" w:rsidP="008E25DE">
      <w:pPr>
        <w:pStyle w:val="ListParagraph"/>
        <w:widowControl w:val="0"/>
        <w:numPr>
          <w:ilvl w:val="0"/>
          <w:numId w:val="24"/>
        </w:numPr>
        <w:tabs>
          <w:tab w:val="left" w:pos="360"/>
        </w:tabs>
        <w:overflowPunct w:val="0"/>
        <w:autoSpaceDE w:val="0"/>
        <w:autoSpaceDN w:val="0"/>
        <w:adjustRightInd w:val="0"/>
        <w:jc w:val="both"/>
        <w:rPr>
          <w:rFonts w:ascii="Calibri" w:hAnsi="Calibri" w:cs="Arial"/>
          <w:sz w:val="16"/>
          <w:szCs w:val="16"/>
        </w:rPr>
      </w:pPr>
      <w:r w:rsidRPr="00564FD1">
        <w:rPr>
          <w:rFonts w:ascii="Calibri" w:hAnsi="Calibri" w:cs="Arial"/>
          <w:sz w:val="16"/>
          <w:szCs w:val="16"/>
          <w:u w:val="single"/>
        </w:rPr>
        <w:t>Miscellaneous</w:t>
      </w:r>
      <w:r w:rsidRPr="00564FD1">
        <w:rPr>
          <w:rFonts w:ascii="Calibri" w:hAnsi="Calibri" w:cs="Arial"/>
          <w:sz w:val="16"/>
          <w:szCs w:val="16"/>
        </w:rPr>
        <w:t>.  Frontier is also responsible for the following:</w:t>
      </w:r>
    </w:p>
    <w:p w14:paraId="0E3A0877" w14:textId="77777777" w:rsidR="00C90B0E" w:rsidRPr="009A36BE" w:rsidRDefault="00C90B0E" w:rsidP="008E25DE">
      <w:pPr>
        <w:numPr>
          <w:ilvl w:val="0"/>
          <w:numId w:val="25"/>
        </w:numPr>
        <w:tabs>
          <w:tab w:val="left" w:pos="540"/>
          <w:tab w:val="left" w:pos="1080"/>
        </w:tabs>
        <w:contextualSpacing/>
        <w:jc w:val="both"/>
        <w:rPr>
          <w:rFonts w:ascii="Calibri" w:hAnsi="Calibri" w:cs="Arial"/>
          <w:sz w:val="16"/>
          <w:szCs w:val="16"/>
        </w:rPr>
      </w:pPr>
      <w:r w:rsidRPr="009A36BE">
        <w:rPr>
          <w:rFonts w:ascii="Calibri" w:hAnsi="Calibri" w:cs="Arial"/>
          <w:sz w:val="16"/>
          <w:szCs w:val="16"/>
        </w:rPr>
        <w:t>Provide status to Customer SPOC per a mutually agreed schedule.</w:t>
      </w:r>
    </w:p>
    <w:p w14:paraId="636368D6" w14:textId="77777777" w:rsidR="00C90B0E" w:rsidRPr="0076205A" w:rsidRDefault="00C90B0E" w:rsidP="008E25DE">
      <w:pPr>
        <w:numPr>
          <w:ilvl w:val="0"/>
          <w:numId w:val="25"/>
        </w:numPr>
        <w:tabs>
          <w:tab w:val="left" w:pos="540"/>
          <w:tab w:val="left" w:pos="1080"/>
        </w:tabs>
        <w:contextualSpacing/>
        <w:jc w:val="both"/>
        <w:rPr>
          <w:rFonts w:ascii="Calibri" w:hAnsi="Calibri" w:cs="Arial"/>
          <w:sz w:val="16"/>
          <w:szCs w:val="16"/>
        </w:rPr>
      </w:pPr>
      <w:r w:rsidRPr="0076205A">
        <w:rPr>
          <w:rFonts w:ascii="Calibri" w:hAnsi="Calibri" w:cs="Arial"/>
          <w:sz w:val="16"/>
          <w:szCs w:val="16"/>
        </w:rPr>
        <w:t>Provide installation, configuration and testing of Equipment &amp; licensed software.</w:t>
      </w:r>
    </w:p>
    <w:p w14:paraId="77B9CF00" w14:textId="77777777" w:rsidR="00C90B0E" w:rsidRPr="0076205A" w:rsidRDefault="00C90B0E" w:rsidP="008E25DE">
      <w:pPr>
        <w:numPr>
          <w:ilvl w:val="0"/>
          <w:numId w:val="25"/>
        </w:numPr>
        <w:tabs>
          <w:tab w:val="left" w:pos="540"/>
          <w:tab w:val="left" w:pos="1080"/>
        </w:tabs>
        <w:contextualSpacing/>
        <w:jc w:val="both"/>
        <w:rPr>
          <w:rFonts w:ascii="Calibri" w:hAnsi="Calibri" w:cs="Arial"/>
          <w:sz w:val="16"/>
          <w:szCs w:val="16"/>
        </w:rPr>
      </w:pPr>
      <w:r w:rsidRPr="0076205A">
        <w:rPr>
          <w:rFonts w:ascii="Calibri" w:hAnsi="Calibri" w:cs="Arial"/>
          <w:sz w:val="16"/>
          <w:szCs w:val="16"/>
        </w:rPr>
        <w:t>End user training per Section 1D.</w:t>
      </w:r>
    </w:p>
    <w:p w14:paraId="2E473D78" w14:textId="77777777" w:rsidR="00C90B0E" w:rsidRPr="0076205A" w:rsidRDefault="00C90B0E" w:rsidP="008E25DE">
      <w:pPr>
        <w:numPr>
          <w:ilvl w:val="0"/>
          <w:numId w:val="25"/>
        </w:numPr>
        <w:tabs>
          <w:tab w:val="left" w:pos="540"/>
          <w:tab w:val="left" w:pos="1080"/>
        </w:tabs>
        <w:contextualSpacing/>
        <w:jc w:val="both"/>
        <w:rPr>
          <w:rFonts w:ascii="Calibri" w:hAnsi="Calibri" w:cs="Arial"/>
          <w:sz w:val="16"/>
          <w:szCs w:val="16"/>
        </w:rPr>
      </w:pPr>
      <w:r w:rsidRPr="0076205A">
        <w:rPr>
          <w:rFonts w:ascii="Calibri" w:hAnsi="Calibri" w:cs="Arial"/>
          <w:sz w:val="16"/>
          <w:szCs w:val="16"/>
        </w:rPr>
        <w:t>Basic system administration training per Section 1D.</w:t>
      </w:r>
    </w:p>
    <w:p w14:paraId="7E0DF1D7" w14:textId="77777777" w:rsidR="00C90B0E" w:rsidRPr="0076205A" w:rsidRDefault="00C90B0E" w:rsidP="008E25DE">
      <w:pPr>
        <w:numPr>
          <w:ilvl w:val="0"/>
          <w:numId w:val="25"/>
        </w:numPr>
        <w:tabs>
          <w:tab w:val="left" w:pos="540"/>
          <w:tab w:val="left" w:pos="1080"/>
        </w:tabs>
        <w:contextualSpacing/>
        <w:jc w:val="both"/>
        <w:rPr>
          <w:rFonts w:ascii="Calibri" w:hAnsi="Calibri" w:cs="Arial"/>
          <w:sz w:val="16"/>
          <w:szCs w:val="16"/>
        </w:rPr>
      </w:pPr>
      <w:r w:rsidRPr="0076205A">
        <w:rPr>
          <w:rFonts w:ascii="Calibri" w:hAnsi="Calibri" w:cs="Arial"/>
          <w:sz w:val="16"/>
          <w:szCs w:val="16"/>
        </w:rPr>
        <w:t>Provide system documentation to Customer.</w:t>
      </w:r>
    </w:p>
    <w:p w14:paraId="7803CFB8" w14:textId="77777777" w:rsidR="00C90B0E" w:rsidRPr="0076205A" w:rsidRDefault="00C90B0E" w:rsidP="008E25DE">
      <w:pPr>
        <w:numPr>
          <w:ilvl w:val="0"/>
          <w:numId w:val="25"/>
        </w:numPr>
        <w:tabs>
          <w:tab w:val="left" w:pos="540"/>
          <w:tab w:val="left" w:pos="1080"/>
        </w:tabs>
        <w:contextualSpacing/>
        <w:jc w:val="both"/>
        <w:rPr>
          <w:rFonts w:ascii="Calibri" w:hAnsi="Calibri" w:cs="Arial"/>
          <w:sz w:val="16"/>
          <w:szCs w:val="16"/>
        </w:rPr>
      </w:pPr>
      <w:r w:rsidRPr="0076205A">
        <w:rPr>
          <w:rFonts w:ascii="Calibri" w:hAnsi="Calibri" w:cs="Arial"/>
          <w:sz w:val="16"/>
          <w:szCs w:val="16"/>
        </w:rPr>
        <w:t xml:space="preserve">Provide support contact information to Customer to respond to questions during the installation project. </w:t>
      </w:r>
    </w:p>
    <w:p w14:paraId="4544C78B" w14:textId="77777777" w:rsidR="00C90B0E" w:rsidRPr="009A36BE" w:rsidRDefault="00C90B0E" w:rsidP="008E25DE">
      <w:pPr>
        <w:numPr>
          <w:ilvl w:val="0"/>
          <w:numId w:val="25"/>
        </w:numPr>
        <w:tabs>
          <w:tab w:val="left" w:pos="540"/>
          <w:tab w:val="left" w:pos="1080"/>
        </w:tabs>
        <w:contextualSpacing/>
        <w:jc w:val="both"/>
        <w:rPr>
          <w:rFonts w:ascii="Calibri" w:hAnsi="Calibri" w:cs="Arial"/>
          <w:sz w:val="16"/>
          <w:szCs w:val="16"/>
        </w:rPr>
      </w:pPr>
      <w:r w:rsidRPr="0076205A">
        <w:rPr>
          <w:rFonts w:ascii="Calibri" w:hAnsi="Calibri" w:cs="Arial"/>
          <w:sz w:val="16"/>
          <w:szCs w:val="16"/>
        </w:rPr>
        <w:t>Prior to the scheduled installation date, Frontier will provide manufacturer</w:t>
      </w:r>
      <w:r w:rsidRPr="009A36BE">
        <w:rPr>
          <w:rFonts w:ascii="Calibri" w:hAnsi="Calibri" w:cs="Arial"/>
          <w:sz w:val="16"/>
          <w:szCs w:val="16"/>
        </w:rPr>
        <w:t xml:space="preserve"> and/or Equipment and license specific requirements for QoS, DHCP, application </w:t>
      </w:r>
      <w:ins w:id="8" w:author="Evirgen, Danielle" w:date="2020-09-30T13:33:00Z">
        <w:r>
          <w:rPr>
            <w:rFonts w:ascii="Calibri" w:hAnsi="Calibri" w:cs="Arial"/>
            <w:sz w:val="16"/>
            <w:szCs w:val="16"/>
          </w:rPr>
          <w:tab/>
        </w:r>
      </w:ins>
      <w:r w:rsidRPr="009A36BE">
        <w:rPr>
          <w:rFonts w:ascii="Calibri" w:hAnsi="Calibri" w:cs="Arial"/>
          <w:sz w:val="16"/>
          <w:szCs w:val="16"/>
        </w:rPr>
        <w:t xml:space="preserve">and integration with respect to the design and configuration to which Customer’s network must adhere. </w:t>
      </w:r>
    </w:p>
    <w:p w14:paraId="7AA80984" w14:textId="77777777" w:rsidR="00C90B0E" w:rsidRPr="009A36BE" w:rsidRDefault="00C90B0E" w:rsidP="008E25DE">
      <w:pPr>
        <w:numPr>
          <w:ilvl w:val="0"/>
          <w:numId w:val="25"/>
        </w:numPr>
        <w:tabs>
          <w:tab w:val="left" w:pos="540"/>
          <w:tab w:val="left" w:pos="1080"/>
        </w:tabs>
        <w:contextualSpacing/>
        <w:jc w:val="both"/>
        <w:rPr>
          <w:rFonts w:ascii="Calibri" w:hAnsi="Calibri" w:cs="Arial"/>
          <w:sz w:val="16"/>
          <w:szCs w:val="16"/>
        </w:rPr>
      </w:pPr>
      <w:r w:rsidRPr="009A36BE">
        <w:rPr>
          <w:rFonts w:ascii="Calibri" w:hAnsi="Calibri" w:cs="Arial"/>
          <w:sz w:val="16"/>
          <w:szCs w:val="16"/>
        </w:rPr>
        <w:lastRenderedPageBreak/>
        <w:t>Confirm that all shipped Equipment to the Installation Site aligns with the Parts List ordered by Frontier on behalf of the Customer.</w:t>
      </w:r>
    </w:p>
    <w:p w14:paraId="1B820DFB" w14:textId="77777777" w:rsidR="00C90B0E" w:rsidRPr="009A36BE" w:rsidRDefault="00C90B0E" w:rsidP="00C90B0E">
      <w:pPr>
        <w:tabs>
          <w:tab w:val="left" w:pos="360"/>
          <w:tab w:val="left" w:pos="1340"/>
        </w:tabs>
        <w:jc w:val="both"/>
        <w:rPr>
          <w:rFonts w:ascii="Calibri" w:hAnsi="Calibri" w:cs="Arial"/>
          <w:b/>
          <w:sz w:val="16"/>
          <w:szCs w:val="16"/>
        </w:rPr>
      </w:pPr>
    </w:p>
    <w:p w14:paraId="675F27EE" w14:textId="77777777" w:rsidR="00C90B0E" w:rsidRPr="009A36BE" w:rsidRDefault="00C90B0E" w:rsidP="00C90B0E">
      <w:pPr>
        <w:tabs>
          <w:tab w:val="left" w:pos="360"/>
          <w:tab w:val="left" w:pos="1340"/>
        </w:tabs>
        <w:jc w:val="both"/>
        <w:rPr>
          <w:rFonts w:ascii="Calibri" w:hAnsi="Calibri" w:cs="Arial"/>
          <w:sz w:val="16"/>
          <w:szCs w:val="16"/>
        </w:rPr>
      </w:pPr>
      <w:r w:rsidRPr="009A36BE">
        <w:rPr>
          <w:rFonts w:ascii="Calibri" w:hAnsi="Calibri" w:cs="Arial"/>
          <w:b/>
          <w:sz w:val="16"/>
          <w:szCs w:val="16"/>
        </w:rPr>
        <w:t>4.</w:t>
      </w:r>
      <w:r w:rsidRPr="009A36BE">
        <w:rPr>
          <w:rFonts w:ascii="Calibri" w:hAnsi="Calibri" w:cs="Arial"/>
          <w:sz w:val="16"/>
          <w:szCs w:val="16"/>
        </w:rPr>
        <w:tab/>
      </w:r>
      <w:r w:rsidRPr="009A36BE">
        <w:rPr>
          <w:rFonts w:ascii="Calibri" w:hAnsi="Calibri" w:cs="Arial"/>
          <w:b/>
          <w:bCs/>
          <w:sz w:val="16"/>
          <w:szCs w:val="16"/>
          <w:u w:val="single"/>
        </w:rPr>
        <w:t>Customer</w:t>
      </w:r>
      <w:r w:rsidRPr="009A36BE">
        <w:rPr>
          <w:rFonts w:ascii="Calibri" w:hAnsi="Calibri" w:cs="Arial"/>
          <w:b/>
          <w:bCs/>
          <w:spacing w:val="14"/>
          <w:sz w:val="16"/>
          <w:szCs w:val="16"/>
          <w:u w:val="single"/>
        </w:rPr>
        <w:t xml:space="preserve"> </w:t>
      </w:r>
      <w:r w:rsidRPr="009A36BE">
        <w:rPr>
          <w:rFonts w:ascii="Calibri" w:hAnsi="Calibri" w:cs="Arial"/>
          <w:b/>
          <w:bCs/>
          <w:w w:val="103"/>
          <w:sz w:val="16"/>
          <w:szCs w:val="16"/>
          <w:u w:val="single"/>
        </w:rPr>
        <w:t>Responsibilities</w:t>
      </w:r>
      <w:r w:rsidRPr="009A36BE">
        <w:rPr>
          <w:rFonts w:ascii="Calibri" w:hAnsi="Calibri" w:cs="Arial"/>
          <w:b/>
          <w:bCs/>
          <w:w w:val="103"/>
          <w:sz w:val="16"/>
          <w:szCs w:val="16"/>
        </w:rPr>
        <w:t xml:space="preserve">:  </w:t>
      </w:r>
      <w:r w:rsidRPr="009A36BE">
        <w:rPr>
          <w:rFonts w:ascii="Calibri" w:hAnsi="Calibri" w:cs="Arial"/>
          <w:bCs/>
          <w:w w:val="103"/>
          <w:sz w:val="16"/>
          <w:szCs w:val="16"/>
        </w:rPr>
        <w:t xml:space="preserve">Customer is responsible for all network elements not specifically identified in this SOW as a Frontier responsibility, including </w:t>
      </w:r>
      <w:ins w:id="9" w:author="Evirgen, Danielle" w:date="2020-09-30T13:33:00Z">
        <w:r>
          <w:rPr>
            <w:rFonts w:ascii="Calibri" w:hAnsi="Calibri" w:cs="Arial"/>
            <w:bCs/>
            <w:w w:val="103"/>
            <w:sz w:val="16"/>
            <w:szCs w:val="16"/>
          </w:rPr>
          <w:tab/>
        </w:r>
      </w:ins>
      <w:r w:rsidRPr="009A36BE">
        <w:rPr>
          <w:rFonts w:ascii="Calibri" w:hAnsi="Calibri" w:cs="Arial"/>
          <w:bCs/>
          <w:w w:val="103"/>
          <w:sz w:val="16"/>
          <w:szCs w:val="16"/>
        </w:rPr>
        <w:t>but not limited to the following:</w:t>
      </w:r>
    </w:p>
    <w:p w14:paraId="488BB5D2" w14:textId="77777777" w:rsidR="00C90B0E" w:rsidRPr="009A36BE" w:rsidRDefault="00C90B0E" w:rsidP="008E25DE">
      <w:pPr>
        <w:numPr>
          <w:ilvl w:val="0"/>
          <w:numId w:val="3"/>
        </w:numPr>
        <w:tabs>
          <w:tab w:val="left" w:pos="540"/>
        </w:tabs>
        <w:ind w:left="0" w:firstLine="360"/>
        <w:contextualSpacing/>
        <w:jc w:val="both"/>
        <w:rPr>
          <w:rFonts w:ascii="Calibri" w:hAnsi="Calibri" w:cs="Arial"/>
          <w:sz w:val="16"/>
          <w:szCs w:val="16"/>
        </w:rPr>
      </w:pPr>
      <w:r w:rsidRPr="009A36BE">
        <w:rPr>
          <w:rFonts w:ascii="Calibri" w:hAnsi="Calibri" w:cs="Arial"/>
          <w:sz w:val="16"/>
          <w:szCs w:val="16"/>
        </w:rPr>
        <w:t>Provide a qualified SPOC responsible for communicating C</w:t>
      </w:r>
      <w:r>
        <w:rPr>
          <w:rFonts w:ascii="Calibri" w:hAnsi="Calibri" w:cs="Arial"/>
          <w:sz w:val="16"/>
          <w:szCs w:val="16"/>
        </w:rPr>
        <w:t xml:space="preserve">ustomer’s requests to Frontier </w:t>
      </w:r>
      <w:r w:rsidRPr="009A36BE">
        <w:rPr>
          <w:rFonts w:ascii="Calibri" w:hAnsi="Calibri" w:cs="Arial"/>
          <w:sz w:val="16"/>
          <w:szCs w:val="16"/>
        </w:rPr>
        <w:t xml:space="preserve">and assume responsibility for all requests for modification. </w:t>
      </w:r>
    </w:p>
    <w:p w14:paraId="32CB0365" w14:textId="77777777" w:rsidR="00C90B0E" w:rsidRPr="009A36BE" w:rsidRDefault="00C90B0E" w:rsidP="008E25DE">
      <w:pPr>
        <w:numPr>
          <w:ilvl w:val="0"/>
          <w:numId w:val="3"/>
        </w:numPr>
        <w:tabs>
          <w:tab w:val="left" w:pos="540"/>
        </w:tabs>
        <w:ind w:left="0" w:firstLine="360"/>
        <w:contextualSpacing/>
        <w:jc w:val="both"/>
        <w:rPr>
          <w:rFonts w:ascii="Calibri" w:hAnsi="Calibri" w:cs="Arial"/>
          <w:sz w:val="16"/>
          <w:szCs w:val="16"/>
        </w:rPr>
      </w:pPr>
      <w:r w:rsidRPr="009A36BE">
        <w:rPr>
          <w:rFonts w:ascii="Calibri" w:hAnsi="Calibri" w:cs="Arial"/>
          <w:sz w:val="16"/>
          <w:szCs w:val="16"/>
        </w:rPr>
        <w:t>Ensure that Customer Information Technology resources will be available as required by Frontier.</w:t>
      </w:r>
    </w:p>
    <w:p w14:paraId="314E05D2" w14:textId="77777777" w:rsidR="00C90B0E" w:rsidRPr="009A36BE" w:rsidRDefault="00C90B0E" w:rsidP="008E25DE">
      <w:pPr>
        <w:numPr>
          <w:ilvl w:val="0"/>
          <w:numId w:val="3"/>
        </w:numPr>
        <w:tabs>
          <w:tab w:val="left" w:pos="540"/>
        </w:tabs>
        <w:ind w:left="0" w:firstLine="360"/>
        <w:contextualSpacing/>
        <w:jc w:val="both"/>
        <w:rPr>
          <w:rFonts w:ascii="Calibri" w:hAnsi="Calibri" w:cs="Arial"/>
          <w:sz w:val="16"/>
          <w:szCs w:val="16"/>
        </w:rPr>
      </w:pPr>
      <w:r w:rsidRPr="009A36BE">
        <w:rPr>
          <w:rFonts w:ascii="Calibri" w:hAnsi="Calibri" w:cs="Arial"/>
          <w:sz w:val="16"/>
          <w:szCs w:val="16"/>
        </w:rPr>
        <w:t>Provide Frontier employees or representatives access, escort, suitable workspace and safety training (if required by Customer).</w:t>
      </w:r>
    </w:p>
    <w:p w14:paraId="194211BF" w14:textId="77777777" w:rsidR="00C90B0E" w:rsidRPr="009A36BE" w:rsidRDefault="00C90B0E" w:rsidP="008E25DE">
      <w:pPr>
        <w:numPr>
          <w:ilvl w:val="0"/>
          <w:numId w:val="3"/>
        </w:numPr>
        <w:tabs>
          <w:tab w:val="left" w:pos="540"/>
        </w:tabs>
        <w:ind w:left="0" w:firstLine="360"/>
        <w:contextualSpacing/>
        <w:jc w:val="both"/>
        <w:rPr>
          <w:rFonts w:ascii="Calibri" w:hAnsi="Calibri" w:cs="Arial"/>
          <w:sz w:val="16"/>
          <w:szCs w:val="16"/>
        </w:rPr>
      </w:pPr>
      <w:r w:rsidRPr="009A36BE">
        <w:rPr>
          <w:rFonts w:ascii="Calibri" w:hAnsi="Calibri" w:cs="Arial"/>
          <w:sz w:val="16"/>
          <w:szCs w:val="16"/>
        </w:rPr>
        <w:t xml:space="preserve">Actively and promptly assist in database gathering and providing all information required by Frontier for installation purposes. </w:t>
      </w:r>
    </w:p>
    <w:p w14:paraId="16AF98AB" w14:textId="77777777" w:rsidR="00C90B0E" w:rsidRPr="009A36BE" w:rsidRDefault="00C90B0E" w:rsidP="008E25DE">
      <w:pPr>
        <w:numPr>
          <w:ilvl w:val="0"/>
          <w:numId w:val="3"/>
        </w:numPr>
        <w:tabs>
          <w:tab w:val="left" w:pos="540"/>
        </w:tabs>
        <w:ind w:left="0" w:firstLine="360"/>
        <w:contextualSpacing/>
        <w:jc w:val="both"/>
        <w:rPr>
          <w:rFonts w:ascii="Calibri" w:hAnsi="Calibri" w:cs="Arial"/>
          <w:sz w:val="16"/>
          <w:szCs w:val="16"/>
        </w:rPr>
      </w:pPr>
      <w:r w:rsidRPr="009A36BE">
        <w:rPr>
          <w:rFonts w:ascii="Calibri" w:hAnsi="Calibri" w:cs="Arial"/>
          <w:sz w:val="16"/>
          <w:szCs w:val="16"/>
        </w:rPr>
        <w:t>All data network requirements (hardware and software), except as otherwise specifically ordered through Frontier.</w:t>
      </w:r>
    </w:p>
    <w:p w14:paraId="69808826" w14:textId="77777777" w:rsidR="00C90B0E" w:rsidRPr="009A36BE" w:rsidRDefault="00C90B0E" w:rsidP="008E25DE">
      <w:pPr>
        <w:numPr>
          <w:ilvl w:val="0"/>
          <w:numId w:val="3"/>
        </w:numPr>
        <w:tabs>
          <w:tab w:val="left" w:pos="540"/>
        </w:tabs>
        <w:ind w:left="0" w:firstLine="360"/>
        <w:contextualSpacing/>
        <w:jc w:val="both"/>
        <w:rPr>
          <w:rFonts w:ascii="Calibri" w:hAnsi="Calibri" w:cs="Arial"/>
          <w:sz w:val="16"/>
          <w:szCs w:val="16"/>
        </w:rPr>
      </w:pPr>
      <w:r w:rsidRPr="009A36BE">
        <w:rPr>
          <w:rFonts w:ascii="Calibri" w:hAnsi="Calibri" w:cs="Arial"/>
          <w:sz w:val="16"/>
          <w:szCs w:val="16"/>
        </w:rPr>
        <w:t xml:space="preserve">All voice and data wiring, except as specifically outlined in this SOW or a separate Frontier Schedule. Any required modifications/adds/repairs during the </w:t>
      </w:r>
      <w:r>
        <w:rPr>
          <w:rFonts w:ascii="Calibri" w:hAnsi="Calibri" w:cs="Arial"/>
          <w:sz w:val="16"/>
          <w:szCs w:val="16"/>
        </w:rPr>
        <w:tab/>
      </w:r>
      <w:r w:rsidRPr="009A36BE">
        <w:rPr>
          <w:rFonts w:ascii="Calibri" w:hAnsi="Calibri" w:cs="Arial"/>
          <w:sz w:val="16"/>
          <w:szCs w:val="16"/>
        </w:rPr>
        <w:t xml:space="preserve">installation project are billable. </w:t>
      </w:r>
    </w:p>
    <w:p w14:paraId="02F40435" w14:textId="77777777" w:rsidR="00C90B0E" w:rsidRPr="009A36BE" w:rsidRDefault="00C90B0E" w:rsidP="008E25DE">
      <w:pPr>
        <w:numPr>
          <w:ilvl w:val="0"/>
          <w:numId w:val="3"/>
        </w:numPr>
        <w:tabs>
          <w:tab w:val="left" w:pos="540"/>
        </w:tabs>
        <w:ind w:left="0" w:firstLine="360"/>
        <w:contextualSpacing/>
        <w:jc w:val="both"/>
        <w:rPr>
          <w:rFonts w:ascii="Calibri" w:hAnsi="Calibri" w:cs="Arial"/>
          <w:sz w:val="16"/>
          <w:szCs w:val="16"/>
        </w:rPr>
      </w:pPr>
      <w:r w:rsidRPr="009A36BE">
        <w:rPr>
          <w:rFonts w:ascii="Calibri" w:hAnsi="Calibri" w:cs="Arial"/>
          <w:sz w:val="16"/>
          <w:szCs w:val="16"/>
        </w:rPr>
        <w:t>QoS for VoIP systems; (i.e. Customer shall insure minimum bandwidth requirements are met)</w:t>
      </w:r>
    </w:p>
    <w:p w14:paraId="66521608" w14:textId="77777777" w:rsidR="00C90B0E" w:rsidRPr="009A36BE" w:rsidRDefault="00C90B0E" w:rsidP="008E25DE">
      <w:pPr>
        <w:numPr>
          <w:ilvl w:val="0"/>
          <w:numId w:val="3"/>
        </w:numPr>
        <w:tabs>
          <w:tab w:val="left" w:pos="540"/>
        </w:tabs>
        <w:ind w:left="0" w:firstLine="360"/>
        <w:contextualSpacing/>
        <w:jc w:val="both"/>
        <w:rPr>
          <w:rFonts w:ascii="Calibri" w:hAnsi="Calibri" w:cs="Arial"/>
          <w:sz w:val="16"/>
          <w:szCs w:val="16"/>
        </w:rPr>
      </w:pPr>
      <w:r w:rsidRPr="009A36BE">
        <w:rPr>
          <w:rFonts w:ascii="Calibri" w:hAnsi="Calibri" w:cs="Arial"/>
          <w:sz w:val="16"/>
          <w:szCs w:val="16"/>
        </w:rPr>
        <w:t>Administrative formal training for Customer employees, unless ordered through Frontier.</w:t>
      </w:r>
    </w:p>
    <w:p w14:paraId="76241443" w14:textId="77777777" w:rsidR="00C90B0E" w:rsidRPr="009A36BE" w:rsidRDefault="00C90B0E" w:rsidP="008E25DE">
      <w:pPr>
        <w:numPr>
          <w:ilvl w:val="0"/>
          <w:numId w:val="3"/>
        </w:numPr>
        <w:tabs>
          <w:tab w:val="left" w:pos="540"/>
        </w:tabs>
        <w:ind w:left="0" w:firstLine="360"/>
        <w:contextualSpacing/>
        <w:jc w:val="both"/>
        <w:rPr>
          <w:rFonts w:ascii="Calibri" w:hAnsi="Calibri" w:cs="Arial"/>
          <w:sz w:val="16"/>
          <w:szCs w:val="16"/>
        </w:rPr>
      </w:pPr>
      <w:r w:rsidRPr="009A36BE">
        <w:rPr>
          <w:rFonts w:ascii="Calibri" w:hAnsi="Calibri" w:cs="Arial"/>
          <w:sz w:val="16"/>
          <w:szCs w:val="16"/>
        </w:rPr>
        <w:t>Manage and coordinate 3</w:t>
      </w:r>
      <w:r w:rsidRPr="009A36BE">
        <w:rPr>
          <w:rFonts w:ascii="Calibri" w:hAnsi="Calibri" w:cs="Arial"/>
          <w:sz w:val="16"/>
          <w:szCs w:val="16"/>
          <w:vertAlign w:val="superscript"/>
        </w:rPr>
        <w:t>rd</w:t>
      </w:r>
      <w:r w:rsidRPr="009A36BE">
        <w:rPr>
          <w:rFonts w:ascii="Calibri" w:hAnsi="Calibri" w:cs="Arial"/>
          <w:sz w:val="16"/>
          <w:szCs w:val="16"/>
        </w:rPr>
        <w:t xml:space="preserve"> party vendors, as necessary, to allow the installation project to proceed as scheduled.</w:t>
      </w:r>
    </w:p>
    <w:p w14:paraId="612A39A3" w14:textId="77777777" w:rsidR="00C90B0E" w:rsidRPr="009A36BE" w:rsidRDefault="00C90B0E" w:rsidP="008E25DE">
      <w:pPr>
        <w:numPr>
          <w:ilvl w:val="0"/>
          <w:numId w:val="3"/>
        </w:numPr>
        <w:contextualSpacing/>
        <w:jc w:val="both"/>
        <w:rPr>
          <w:rFonts w:ascii="Calibri" w:hAnsi="Calibri" w:cs="Arial"/>
          <w:sz w:val="16"/>
          <w:szCs w:val="16"/>
        </w:rPr>
      </w:pPr>
      <w:r w:rsidRPr="009A36BE">
        <w:rPr>
          <w:rFonts w:ascii="Calibri" w:hAnsi="Calibri" w:cs="Arial"/>
          <w:sz w:val="16"/>
          <w:szCs w:val="16"/>
        </w:rPr>
        <w:t>All manufacturer recommended environmental, HVAC, power and grounding requirements.</w:t>
      </w:r>
    </w:p>
    <w:p w14:paraId="2BF20040" w14:textId="77777777" w:rsidR="00C90B0E" w:rsidRPr="009A36BE" w:rsidRDefault="00C90B0E" w:rsidP="008E25DE">
      <w:pPr>
        <w:numPr>
          <w:ilvl w:val="0"/>
          <w:numId w:val="3"/>
        </w:numPr>
        <w:tabs>
          <w:tab w:val="left" w:pos="540"/>
        </w:tabs>
        <w:ind w:left="0" w:firstLine="360"/>
        <w:contextualSpacing/>
        <w:jc w:val="both"/>
        <w:rPr>
          <w:rFonts w:ascii="Calibri" w:eastAsia="MS Mincho" w:hAnsi="Calibri" w:cs="Arial"/>
          <w:sz w:val="16"/>
          <w:szCs w:val="16"/>
        </w:rPr>
      </w:pPr>
      <w:r w:rsidRPr="009A36BE">
        <w:rPr>
          <w:rFonts w:ascii="Calibri" w:eastAsia="MS Mincho" w:hAnsi="Calibri" w:cs="Arial"/>
          <w:sz w:val="16"/>
          <w:szCs w:val="16"/>
        </w:rPr>
        <w:t xml:space="preserve">All patch cables that are required with the exception of the single 2m (6.5’) patch cord provided with each IP device or a single 12ft line cord for each digital </w:t>
      </w:r>
      <w:r>
        <w:rPr>
          <w:rFonts w:ascii="Calibri" w:eastAsia="MS Mincho" w:hAnsi="Calibri" w:cs="Arial"/>
          <w:sz w:val="16"/>
          <w:szCs w:val="16"/>
        </w:rPr>
        <w:tab/>
      </w:r>
      <w:r w:rsidRPr="009A36BE">
        <w:rPr>
          <w:rFonts w:ascii="Calibri" w:eastAsia="MS Mincho" w:hAnsi="Calibri" w:cs="Arial"/>
          <w:sz w:val="16"/>
          <w:szCs w:val="16"/>
        </w:rPr>
        <w:t>phone.</w:t>
      </w:r>
    </w:p>
    <w:p w14:paraId="7E006F83" w14:textId="77777777" w:rsidR="00C90B0E" w:rsidRPr="009A36BE" w:rsidRDefault="00C90B0E" w:rsidP="008E25DE">
      <w:pPr>
        <w:numPr>
          <w:ilvl w:val="0"/>
          <w:numId w:val="3"/>
        </w:numPr>
        <w:tabs>
          <w:tab w:val="left" w:pos="540"/>
        </w:tabs>
        <w:ind w:left="0" w:firstLine="360"/>
        <w:contextualSpacing/>
        <w:jc w:val="both"/>
        <w:rPr>
          <w:rFonts w:ascii="Calibri" w:eastAsia="MS Mincho" w:hAnsi="Calibri" w:cs="Arial"/>
          <w:sz w:val="16"/>
          <w:szCs w:val="16"/>
        </w:rPr>
      </w:pPr>
      <w:r w:rsidRPr="009A36BE">
        <w:rPr>
          <w:rFonts w:ascii="Calibri" w:eastAsia="MS Mincho" w:hAnsi="Calibri" w:cs="Arial"/>
          <w:sz w:val="16"/>
          <w:szCs w:val="16"/>
        </w:rPr>
        <w:t xml:space="preserve">Ensure that all network equipment, configurations, cabling, power and grounding requirements are completed </w:t>
      </w:r>
      <w:r w:rsidRPr="009A36BE">
        <w:rPr>
          <w:rFonts w:ascii="Calibri" w:eastAsia="MS Mincho" w:hAnsi="Calibri" w:cs="Arial"/>
          <w:iCs/>
          <w:sz w:val="16"/>
          <w:szCs w:val="16"/>
        </w:rPr>
        <w:t>prior</w:t>
      </w:r>
      <w:r w:rsidRPr="009A36BE">
        <w:rPr>
          <w:rFonts w:ascii="Calibri" w:eastAsia="MS Mincho" w:hAnsi="Calibri" w:cs="Arial"/>
          <w:sz w:val="16"/>
          <w:szCs w:val="16"/>
        </w:rPr>
        <w:t xml:space="preserve"> to installation start date. </w:t>
      </w:r>
    </w:p>
    <w:p w14:paraId="71C2F3BE" w14:textId="77777777" w:rsidR="00C90B0E" w:rsidRPr="009A36BE" w:rsidRDefault="00C90B0E" w:rsidP="008E25DE">
      <w:pPr>
        <w:numPr>
          <w:ilvl w:val="0"/>
          <w:numId w:val="3"/>
        </w:numPr>
        <w:tabs>
          <w:tab w:val="left" w:pos="540"/>
        </w:tabs>
        <w:ind w:left="0" w:firstLine="360"/>
        <w:jc w:val="both"/>
        <w:rPr>
          <w:rFonts w:ascii="Calibri" w:eastAsia="MS Mincho" w:hAnsi="Calibri" w:cs="Arial"/>
          <w:sz w:val="16"/>
          <w:szCs w:val="16"/>
        </w:rPr>
      </w:pPr>
      <w:r w:rsidRPr="009A36BE">
        <w:rPr>
          <w:rFonts w:ascii="Calibri" w:hAnsi="Calibri" w:cs="Arial"/>
          <w:sz w:val="16"/>
          <w:szCs w:val="16"/>
        </w:rPr>
        <w:t xml:space="preserve">Provide Frontier with two (2) copies of current floor plans of the Installation Site that identify the placement of all cable plant, desktop devices, voice mailbox </w:t>
      </w:r>
      <w:r>
        <w:rPr>
          <w:rFonts w:ascii="Calibri" w:hAnsi="Calibri" w:cs="Arial"/>
          <w:sz w:val="16"/>
          <w:szCs w:val="16"/>
        </w:rPr>
        <w:tab/>
      </w:r>
      <w:r w:rsidRPr="009A36BE">
        <w:rPr>
          <w:rFonts w:ascii="Calibri" w:hAnsi="Calibri" w:cs="Arial"/>
          <w:sz w:val="16"/>
          <w:szCs w:val="16"/>
        </w:rPr>
        <w:t>users and PCs as applicable to Frontier’s installation responsibilities hereunder. These floor plans must be signed to indicate their completeness and accuracy.</w:t>
      </w:r>
      <w:r w:rsidRPr="009A36BE">
        <w:rPr>
          <w:rFonts w:ascii="Calibri" w:eastAsia="MS Mincho" w:hAnsi="Calibri" w:cs="Arial"/>
          <w:sz w:val="16"/>
          <w:szCs w:val="16"/>
        </w:rPr>
        <w:t xml:space="preserve"> </w:t>
      </w:r>
      <w:r>
        <w:rPr>
          <w:rFonts w:ascii="Calibri" w:eastAsia="MS Mincho" w:hAnsi="Calibri" w:cs="Arial"/>
          <w:sz w:val="16"/>
          <w:szCs w:val="16"/>
        </w:rPr>
        <w:tab/>
      </w:r>
      <w:r w:rsidRPr="009A36BE">
        <w:rPr>
          <w:rFonts w:ascii="Calibri" w:eastAsia="MS Mincho" w:hAnsi="Calibri" w:cs="Arial"/>
          <w:sz w:val="16"/>
          <w:szCs w:val="16"/>
        </w:rPr>
        <w:t xml:space="preserve">If cable records are inaccurate or unavailable, Frontier will require the purchase of cable “Tone &amp; Testing” to generate updated cable plant and cross-connect </w:t>
      </w:r>
      <w:r>
        <w:rPr>
          <w:rFonts w:ascii="Calibri" w:eastAsia="MS Mincho" w:hAnsi="Calibri" w:cs="Arial"/>
          <w:sz w:val="16"/>
          <w:szCs w:val="16"/>
        </w:rPr>
        <w:tab/>
      </w:r>
      <w:r w:rsidRPr="009A36BE">
        <w:rPr>
          <w:rFonts w:ascii="Calibri" w:eastAsia="MS Mincho" w:hAnsi="Calibri" w:cs="Arial"/>
          <w:sz w:val="16"/>
          <w:szCs w:val="16"/>
        </w:rPr>
        <w:t>records.</w:t>
      </w:r>
    </w:p>
    <w:p w14:paraId="5F0DA34D" w14:textId="77777777" w:rsidR="00C90B0E" w:rsidRPr="009A36BE" w:rsidRDefault="00C90B0E" w:rsidP="008E25DE">
      <w:pPr>
        <w:numPr>
          <w:ilvl w:val="0"/>
          <w:numId w:val="3"/>
        </w:numPr>
        <w:tabs>
          <w:tab w:val="left" w:pos="540"/>
        </w:tabs>
        <w:ind w:left="0" w:firstLine="360"/>
        <w:jc w:val="both"/>
        <w:rPr>
          <w:rFonts w:ascii="Calibri" w:eastAsia="MS Mincho" w:hAnsi="Calibri" w:cs="Arial"/>
          <w:sz w:val="16"/>
          <w:szCs w:val="16"/>
        </w:rPr>
      </w:pPr>
      <w:r w:rsidRPr="009A36BE">
        <w:rPr>
          <w:rFonts w:ascii="Calibri" w:eastAsia="MS Mincho" w:hAnsi="Calibri" w:cs="Arial"/>
          <w:sz w:val="16"/>
          <w:szCs w:val="16"/>
        </w:rPr>
        <w:t>All drilling at the Installation Site with the exception that Frontier will complete any drilling to secure required Equipment racks.</w:t>
      </w:r>
    </w:p>
    <w:p w14:paraId="293EB4BD" w14:textId="77777777" w:rsidR="00C90B0E" w:rsidRPr="009A36BE" w:rsidRDefault="00C90B0E" w:rsidP="008E25DE">
      <w:pPr>
        <w:numPr>
          <w:ilvl w:val="0"/>
          <w:numId w:val="3"/>
        </w:numPr>
        <w:tabs>
          <w:tab w:val="left" w:pos="540"/>
        </w:tabs>
        <w:ind w:left="0" w:firstLine="360"/>
        <w:jc w:val="both"/>
        <w:rPr>
          <w:rFonts w:ascii="Calibri" w:eastAsia="MS Mincho" w:hAnsi="Calibri" w:cs="Arial"/>
          <w:sz w:val="16"/>
          <w:szCs w:val="16"/>
        </w:rPr>
      </w:pPr>
      <w:r w:rsidRPr="009A36BE">
        <w:rPr>
          <w:rFonts w:ascii="Calibri" w:eastAsia="MS Mincho" w:hAnsi="Calibri" w:cs="Arial"/>
          <w:sz w:val="16"/>
          <w:szCs w:val="16"/>
        </w:rPr>
        <w:t>Ensure all servers and computers supplied by the Customer meet the hardware and software specifications for all application software purchased.</w:t>
      </w:r>
    </w:p>
    <w:p w14:paraId="65A8827C" w14:textId="77777777" w:rsidR="00C90B0E" w:rsidRPr="009A36BE" w:rsidRDefault="00C90B0E" w:rsidP="008E25DE">
      <w:pPr>
        <w:widowControl w:val="0"/>
        <w:numPr>
          <w:ilvl w:val="0"/>
          <w:numId w:val="3"/>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9A36BE">
        <w:rPr>
          <w:rFonts w:ascii="Calibri" w:eastAsia="MS Mincho" w:hAnsi="Calibri" w:cs="Arial"/>
          <w:sz w:val="16"/>
          <w:szCs w:val="16"/>
        </w:rPr>
        <w:t>Provide Frontier with all required information to successfully integrate Installed Equipment and any OEM equipment supplied by the Customer.</w:t>
      </w:r>
    </w:p>
    <w:p w14:paraId="0CA2C85C" w14:textId="77777777" w:rsidR="00C90B0E" w:rsidRPr="009A36BE" w:rsidRDefault="00C90B0E" w:rsidP="008E25DE">
      <w:pPr>
        <w:widowControl w:val="0"/>
        <w:numPr>
          <w:ilvl w:val="0"/>
          <w:numId w:val="3"/>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9A36BE">
        <w:rPr>
          <w:rFonts w:ascii="Calibri" w:hAnsi="Calibri" w:cs="Arial"/>
          <w:sz w:val="16"/>
          <w:szCs w:val="16"/>
        </w:rPr>
        <w:t xml:space="preserve">Provide a secure location for Equipment shipped to the Installation Site and sign required documentation (e.g. packing slip) to confirm receipt of ordered </w:t>
      </w:r>
      <w:r>
        <w:rPr>
          <w:rFonts w:ascii="Calibri" w:hAnsi="Calibri" w:cs="Arial"/>
          <w:sz w:val="16"/>
          <w:szCs w:val="16"/>
        </w:rPr>
        <w:tab/>
      </w:r>
      <w:r w:rsidRPr="009A36BE">
        <w:rPr>
          <w:rFonts w:ascii="Calibri" w:hAnsi="Calibri" w:cs="Arial"/>
          <w:sz w:val="16"/>
          <w:szCs w:val="16"/>
        </w:rPr>
        <w:t>Equipment at the Installation Site.  Upon signing the required documentation, the Customer is responsible for all Equipment.</w:t>
      </w:r>
    </w:p>
    <w:p w14:paraId="5BED27D2" w14:textId="77777777" w:rsidR="00C90B0E" w:rsidRPr="009A36BE" w:rsidRDefault="00C90B0E" w:rsidP="008E25DE">
      <w:pPr>
        <w:widowControl w:val="0"/>
        <w:numPr>
          <w:ilvl w:val="0"/>
          <w:numId w:val="3"/>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9A36BE">
        <w:rPr>
          <w:rFonts w:ascii="Calibri" w:hAnsi="Calibri" w:cs="Arial"/>
          <w:sz w:val="16"/>
          <w:szCs w:val="16"/>
        </w:rPr>
        <w:t>Wiring, cabling and connection to interface(s) of 3rd Party vendor equipment associated with the Installation (including headsets)</w:t>
      </w:r>
    </w:p>
    <w:p w14:paraId="341D782F" w14:textId="77777777" w:rsidR="00C90B0E" w:rsidRPr="009A36BE" w:rsidRDefault="00C90B0E" w:rsidP="008E25DE">
      <w:pPr>
        <w:widowControl w:val="0"/>
        <w:numPr>
          <w:ilvl w:val="0"/>
          <w:numId w:val="3"/>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9A36BE">
        <w:rPr>
          <w:rFonts w:ascii="Calibri" w:hAnsi="Calibri" w:cs="Arial"/>
          <w:sz w:val="16"/>
          <w:szCs w:val="16"/>
        </w:rPr>
        <w:t xml:space="preserve">Provide adequate conduit, duct and trough availability for required cabling associated with the installation. </w:t>
      </w:r>
    </w:p>
    <w:p w14:paraId="1DDAB987" w14:textId="22946C4E" w:rsidR="0023682C" w:rsidRPr="00A74ECF" w:rsidRDefault="00C90B0E" w:rsidP="008E25DE">
      <w:pPr>
        <w:widowControl w:val="0"/>
        <w:numPr>
          <w:ilvl w:val="0"/>
          <w:numId w:val="3"/>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A74ECF">
        <w:rPr>
          <w:rFonts w:ascii="Calibri" w:hAnsi="Calibri" w:cs="Arial"/>
          <w:sz w:val="16"/>
          <w:szCs w:val="16"/>
        </w:rPr>
        <w:t xml:space="preserve">Prior to Project implementation, identify and remove all contaminated areas from asbestos or other hazardous materials.  If Frontier discovers contaminated </w:t>
      </w:r>
      <w:r w:rsidRPr="00A74ECF">
        <w:rPr>
          <w:rFonts w:ascii="Calibri" w:hAnsi="Calibri" w:cs="Arial"/>
          <w:sz w:val="16"/>
          <w:szCs w:val="16"/>
        </w:rPr>
        <w:tab/>
        <w:t xml:space="preserve">areas during Installation, Frontier will cease all Project activity until all hazardous materials are removed.  Customer is responsible for all costs associated with </w:t>
      </w:r>
      <w:r w:rsidRPr="00A74ECF">
        <w:rPr>
          <w:rFonts w:ascii="Calibri" w:hAnsi="Calibri" w:cs="Arial"/>
          <w:sz w:val="16"/>
          <w:szCs w:val="16"/>
        </w:rPr>
        <w:tab/>
        <w:t>removal of hazardous materials and additional costs incurred from Project delays due to the removal of hazardous materials.</w:t>
      </w:r>
    </w:p>
    <w:p w14:paraId="4FC35AB2" w14:textId="147B2E9E" w:rsidR="0023682C" w:rsidRDefault="0023682C" w:rsidP="0023682C">
      <w:pPr>
        <w:widowControl w:val="0"/>
        <w:tabs>
          <w:tab w:val="left" w:pos="540"/>
          <w:tab w:val="left" w:pos="720"/>
        </w:tabs>
        <w:overflowPunct w:val="0"/>
        <w:autoSpaceDE w:val="0"/>
        <w:autoSpaceDN w:val="0"/>
        <w:adjustRightInd w:val="0"/>
        <w:jc w:val="both"/>
        <w:rPr>
          <w:rFonts w:ascii="Calibri" w:hAnsi="Calibri" w:cs="Arial"/>
          <w:sz w:val="16"/>
          <w:szCs w:val="16"/>
        </w:rPr>
      </w:pPr>
    </w:p>
    <w:p w14:paraId="395C9720" w14:textId="3E80E519" w:rsidR="001B7E54" w:rsidRDefault="008327B4" w:rsidP="00A74ECF">
      <w:pPr>
        <w:shd w:val="clear" w:color="auto" w:fill="FFFFFE"/>
        <w:spacing w:line="285" w:lineRule="atLeast"/>
        <w:rPr>
          <w:rFonts w:ascii="Calibri" w:hAnsi="Calibri" w:cs="Arial"/>
          <w:b/>
          <w:bCs/>
          <w:sz w:val="16"/>
          <w:szCs w:val="16"/>
        </w:rPr>
      </w:pPr>
      <w:r w:rsidRPr="00931323">
        <w:rPr>
          <w:rFonts w:ascii="Consolas" w:hAnsi="Consolas"/>
          <w:color w:val="A31515"/>
          <w:sz w:val="21"/>
          <w:szCs w:val="21"/>
        </w:rPr>
        <w:t>{{/</w:t>
      </w:r>
      <w:r w:rsidRPr="00026F0A">
        <w:rPr>
          <w:rFonts w:ascii="Consolas" w:hAnsi="Consolas"/>
          <w:color w:val="A31515"/>
          <w:sz w:val="21"/>
          <w:szCs w:val="21"/>
        </w:rPr>
        <w:t>ProductName_isUCaas</w:t>
      </w:r>
      <w:r w:rsidRPr="00931323">
        <w:rPr>
          <w:rFonts w:ascii="Consolas" w:hAnsi="Consolas"/>
          <w:color w:val="A31515"/>
          <w:sz w:val="21"/>
          <w:szCs w:val="21"/>
        </w:rPr>
        <w:t>}}</w:t>
      </w:r>
    </w:p>
    <w:p w14:paraId="6CFDFB2B" w14:textId="4BD819A7" w:rsidR="008327B4" w:rsidRDefault="008327B4" w:rsidP="008327B4">
      <w:pPr>
        <w:shd w:val="clear" w:color="auto" w:fill="FFFFFE"/>
        <w:spacing w:line="285" w:lineRule="atLeast"/>
        <w:rPr>
          <w:rFonts w:ascii="Consolas" w:hAnsi="Consolas"/>
          <w:color w:val="A31515"/>
          <w:sz w:val="21"/>
          <w:szCs w:val="21"/>
        </w:rPr>
      </w:pPr>
    </w:p>
    <w:p w14:paraId="741C155A" w14:textId="746C20D1" w:rsidR="0023368F" w:rsidRDefault="0023368F" w:rsidP="008327B4">
      <w:pPr>
        <w:shd w:val="clear" w:color="auto" w:fill="FFFFFE"/>
        <w:spacing w:line="285" w:lineRule="atLeast"/>
        <w:rPr>
          <w:rFonts w:ascii="Consolas" w:hAnsi="Consolas"/>
          <w:color w:val="A31515"/>
          <w:sz w:val="21"/>
          <w:szCs w:val="21"/>
        </w:rPr>
      </w:pPr>
    </w:p>
    <w:p w14:paraId="1C3EF277" w14:textId="77777777" w:rsidR="00FC7CBC" w:rsidRDefault="00FC7CBC" w:rsidP="0023368F">
      <w:pPr>
        <w:outlineLvl w:val="0"/>
        <w:rPr>
          <w:rFonts w:ascii="Consolas" w:hAnsi="Consolas"/>
          <w:color w:val="A31515"/>
          <w:sz w:val="21"/>
          <w:szCs w:val="21"/>
        </w:rPr>
      </w:pPr>
    </w:p>
    <w:p w14:paraId="363CA51C" w14:textId="77777777" w:rsidR="00FC7CBC" w:rsidRDefault="00FC7CBC" w:rsidP="0023368F">
      <w:pPr>
        <w:outlineLvl w:val="0"/>
        <w:rPr>
          <w:rFonts w:ascii="Consolas" w:hAnsi="Consolas"/>
          <w:color w:val="A31515"/>
          <w:sz w:val="21"/>
          <w:szCs w:val="21"/>
        </w:rPr>
      </w:pPr>
    </w:p>
    <w:p w14:paraId="4E6B7D74" w14:textId="35E8922D" w:rsidR="00821CC3" w:rsidRDefault="0023368F" w:rsidP="0023368F">
      <w:pPr>
        <w:outlineLvl w:val="0"/>
        <w:rPr>
          <w:rFonts w:ascii="Calibri" w:hAnsi="Calibri" w:cs="Arial"/>
          <w:b/>
          <w:bCs/>
          <w:sz w:val="16"/>
          <w:szCs w:val="16"/>
        </w:rPr>
      </w:pPr>
      <w:r w:rsidRPr="00931323">
        <w:rPr>
          <w:rFonts w:ascii="Consolas" w:hAnsi="Consolas"/>
          <w:color w:val="A31515"/>
          <w:sz w:val="21"/>
          <w:szCs w:val="21"/>
        </w:rPr>
        <w:t>{{#</w:t>
      </w:r>
      <w:r w:rsidRPr="001A715D">
        <w:rPr>
          <w:rFonts w:ascii="Consolas" w:hAnsi="Consolas"/>
          <w:color w:val="A31515"/>
          <w:sz w:val="21"/>
          <w:szCs w:val="21"/>
        </w:rPr>
        <w:t>isQuoteHasUCFEquipment</w:t>
      </w:r>
      <w:r w:rsidRPr="00931323">
        <w:rPr>
          <w:rFonts w:ascii="Consolas" w:hAnsi="Consolas"/>
          <w:color w:val="A31515"/>
          <w:sz w:val="21"/>
          <w:szCs w:val="21"/>
        </w:rPr>
        <w:t>}}</w:t>
      </w:r>
    </w:p>
    <w:p w14:paraId="0B205B01" w14:textId="77777777" w:rsidR="0023682C" w:rsidRPr="001B7E54" w:rsidRDefault="0023682C" w:rsidP="001B7E54">
      <w:pPr>
        <w:jc w:val="center"/>
        <w:outlineLvl w:val="0"/>
        <w:rPr>
          <w:rFonts w:ascii="Calibri" w:hAnsi="Calibri" w:cs="Arial"/>
          <w:b/>
          <w:bCs/>
          <w:sz w:val="16"/>
          <w:szCs w:val="16"/>
        </w:rPr>
        <w:sectPr w:rsidR="0023682C" w:rsidRPr="001B7E54" w:rsidSect="001123B3">
          <w:headerReference w:type="even" r:id="rId15"/>
          <w:headerReference w:type="default" r:id="rId16"/>
          <w:footerReference w:type="default" r:id="rId17"/>
          <w:headerReference w:type="first" r:id="rId18"/>
          <w:type w:val="continuous"/>
          <w:pgSz w:w="12240" w:h="15840" w:code="1"/>
          <w:pgMar w:top="720" w:right="720" w:bottom="720" w:left="720" w:header="432" w:footer="432" w:gutter="0"/>
          <w:cols w:space="720"/>
          <w:docGrid w:linePitch="326"/>
        </w:sectPr>
      </w:pPr>
    </w:p>
    <w:p w14:paraId="554BED82" w14:textId="77777777" w:rsidR="0023368F" w:rsidRDefault="0023368F" w:rsidP="00B958A0">
      <w:pPr>
        <w:jc w:val="center"/>
        <w:outlineLvl w:val="0"/>
        <w:rPr>
          <w:rFonts w:ascii="Calibri" w:hAnsi="Calibri" w:cs="Arial"/>
          <w:b/>
          <w:bCs/>
          <w:sz w:val="16"/>
          <w:szCs w:val="16"/>
        </w:rPr>
      </w:pPr>
    </w:p>
    <w:p w14:paraId="3AC33CF0" w14:textId="3C5CF5BB" w:rsidR="00B958A0" w:rsidRDefault="00B958A0" w:rsidP="00B958A0">
      <w:pPr>
        <w:jc w:val="center"/>
        <w:outlineLvl w:val="0"/>
        <w:rPr>
          <w:rFonts w:ascii="Calibri" w:hAnsi="Calibri" w:cs="Arial"/>
          <w:b/>
          <w:bCs/>
          <w:sz w:val="16"/>
          <w:szCs w:val="16"/>
        </w:rPr>
      </w:pPr>
      <w:r w:rsidRPr="001B7E54">
        <w:rPr>
          <w:rFonts w:ascii="Calibri" w:hAnsi="Calibri" w:cs="Arial"/>
          <w:b/>
          <w:bCs/>
          <w:sz w:val="16"/>
          <w:szCs w:val="16"/>
        </w:rPr>
        <w:t>Attachment 2</w:t>
      </w:r>
    </w:p>
    <w:p w14:paraId="18E33115" w14:textId="3F79791B" w:rsidR="00B958A0" w:rsidRPr="001B7E54" w:rsidRDefault="00B958A0" w:rsidP="00B958A0">
      <w:pPr>
        <w:jc w:val="center"/>
        <w:outlineLvl w:val="0"/>
        <w:rPr>
          <w:rFonts w:ascii="Calibri" w:hAnsi="Calibri" w:cs="Arial"/>
          <w:b/>
          <w:bCs/>
          <w:sz w:val="16"/>
          <w:szCs w:val="16"/>
        </w:rPr>
      </w:pPr>
      <w:r w:rsidRPr="00B958A0">
        <w:rPr>
          <w:rFonts w:ascii="Calibri" w:hAnsi="Calibri" w:cs="Arial"/>
          <w:b/>
          <w:bCs/>
          <w:sz w:val="16"/>
          <w:szCs w:val="16"/>
        </w:rPr>
        <w:t>Maintenance</w:t>
      </w:r>
    </w:p>
    <w:p w14:paraId="3C1989AB" w14:textId="77777777" w:rsidR="00B958A0" w:rsidRDefault="00B958A0" w:rsidP="001B7E54">
      <w:pPr>
        <w:jc w:val="center"/>
        <w:outlineLvl w:val="0"/>
        <w:rPr>
          <w:rFonts w:ascii="Calibri" w:hAnsi="Calibri" w:cs="Arial"/>
          <w:b/>
          <w:bCs/>
          <w:sz w:val="16"/>
          <w:szCs w:val="16"/>
        </w:rPr>
      </w:pPr>
    </w:p>
    <w:p w14:paraId="04F3BD03" w14:textId="77777777" w:rsidR="008A0B56" w:rsidRPr="001B7E54" w:rsidRDefault="008A0B56" w:rsidP="001B7E54">
      <w:pPr>
        <w:jc w:val="center"/>
        <w:outlineLvl w:val="0"/>
        <w:rPr>
          <w:rFonts w:ascii="Calibri" w:hAnsi="Calibri" w:cs="Arial"/>
          <w:b/>
          <w:bCs/>
          <w:sz w:val="16"/>
          <w:szCs w:val="16"/>
        </w:rPr>
      </w:pPr>
    </w:p>
    <w:p w14:paraId="37AC0E39" w14:textId="77777777" w:rsidR="0023682C" w:rsidRPr="009A36BE" w:rsidRDefault="0023682C" w:rsidP="0023682C">
      <w:pPr>
        <w:contextualSpacing/>
        <w:jc w:val="center"/>
        <w:rPr>
          <w:rFonts w:ascii="Arial" w:eastAsia="MS Mincho" w:hAnsi="Arial" w:cs="Arial"/>
          <w:sz w:val="10"/>
          <w:szCs w:val="8"/>
        </w:rPr>
      </w:pPr>
    </w:p>
    <w:p w14:paraId="5EAA6497" w14:textId="77777777" w:rsidR="0023682C" w:rsidRPr="009A36BE" w:rsidRDefault="0023682C" w:rsidP="008E25DE">
      <w:pPr>
        <w:numPr>
          <w:ilvl w:val="0"/>
          <w:numId w:val="4"/>
        </w:numPr>
        <w:tabs>
          <w:tab w:val="left" w:pos="360"/>
        </w:tabs>
        <w:spacing w:after="120"/>
        <w:ind w:left="360"/>
        <w:jc w:val="both"/>
        <w:rPr>
          <w:rFonts w:ascii="Arial" w:eastAsia="MS Mincho" w:hAnsi="Arial" w:cs="Arial"/>
          <w:sz w:val="10"/>
          <w:szCs w:val="8"/>
        </w:rPr>
        <w:sectPr w:rsidR="0023682C" w:rsidRPr="009A36BE" w:rsidSect="001123B3">
          <w:type w:val="continuous"/>
          <w:pgSz w:w="12240" w:h="15840" w:code="1"/>
          <w:pgMar w:top="720" w:right="720" w:bottom="720" w:left="720" w:header="432" w:footer="432" w:gutter="0"/>
          <w:cols w:space="720"/>
          <w:docGrid w:linePitch="326"/>
        </w:sectPr>
      </w:pPr>
    </w:p>
    <w:p w14:paraId="49E1E46C" w14:textId="77777777" w:rsidR="0023682C" w:rsidRPr="009A36BE" w:rsidRDefault="0023682C" w:rsidP="008E25DE">
      <w:pPr>
        <w:numPr>
          <w:ilvl w:val="0"/>
          <w:numId w:val="4"/>
        </w:numPr>
        <w:tabs>
          <w:tab w:val="left" w:pos="180"/>
        </w:tabs>
        <w:spacing w:after="60"/>
        <w:ind w:left="180" w:hanging="180"/>
        <w:jc w:val="both"/>
        <w:rPr>
          <w:rFonts w:ascii="Calibri" w:eastAsia="MS Mincho" w:hAnsi="Calibri" w:cs="Arial"/>
          <w:sz w:val="16"/>
          <w:szCs w:val="16"/>
        </w:rPr>
      </w:pPr>
      <w:r w:rsidRPr="009A36BE">
        <w:rPr>
          <w:rFonts w:ascii="Calibri" w:eastAsia="MS Mincho" w:hAnsi="Calibri" w:cs="Arial"/>
          <w:sz w:val="16"/>
          <w:szCs w:val="16"/>
        </w:rPr>
        <w:t xml:space="preserve">During the Initial Rental Term and any extension thereof, Frontier will provide maintenance and repair services with respect to the Equipment (“Maintenance” at the Installation Site. Only authorized agents and representatives of Frontier may perform such work.  Any repair, alteration, configuration or servicing of the Equipment by Customer or third parties without the prior written consent of Frontier is a default of this Agreement and cause for termination of the Initial Rental Term or any extension thereof , in whole or in part, at Frontier’s option.  </w:t>
      </w:r>
    </w:p>
    <w:p w14:paraId="7A04EED4" w14:textId="77777777" w:rsidR="0023682C" w:rsidRPr="009A36BE" w:rsidRDefault="0023682C" w:rsidP="008E25DE">
      <w:pPr>
        <w:numPr>
          <w:ilvl w:val="0"/>
          <w:numId w:val="4"/>
        </w:numPr>
        <w:tabs>
          <w:tab w:val="left" w:pos="180"/>
        </w:tabs>
        <w:spacing w:after="60"/>
        <w:ind w:left="180" w:hanging="180"/>
        <w:jc w:val="both"/>
        <w:rPr>
          <w:rFonts w:ascii="Calibri" w:eastAsia="MS Mincho" w:hAnsi="Calibri" w:cs="Arial"/>
          <w:sz w:val="16"/>
          <w:szCs w:val="16"/>
        </w:rPr>
      </w:pPr>
      <w:r w:rsidRPr="009A36BE">
        <w:rPr>
          <w:rFonts w:ascii="Calibri" w:eastAsia="MS Mincho" w:hAnsi="Calibri" w:cs="Arial"/>
          <w:sz w:val="16"/>
          <w:szCs w:val="16"/>
        </w:rPr>
        <w:t>During the Initial Rental Term or any extension thereof, Frontier will maintain a point-of-contact twenty-four (24) hours a day, seven (7) days a week for Customer to report a problem with the Equipment to Frontier. When a problem occurs, after Customer has ascertained that it is not a result of an act or omission of Customer, Customer’s equipment or facilities, or any third party or their facilities, Customer must contact Frontier to identify the problem and initiate an investigation (“Trouble Ticket”). Responsibility for Trouble Ticket initiation rests solely with Customer. Once the Trouble Ticket has been opened, the appropriate Frontier departments will initiate diagnostic testing and isolation activities to determine the source and severity of the problem. Frontier and Customer will cooperate to restore the Equipment to operational condition.  If the source of the problem is within the Equipment, Frontier will be responsible for the repair or replacement of the Equipment, in Frontier’s sole discretion.  If the source of the problem is not the Equipment, at Customer’s request Frontier will cooperate with Customer to conduct testing and repair activities, subject to Frontier’s standard technician rates.</w:t>
      </w:r>
    </w:p>
    <w:p w14:paraId="2A4B34ED" w14:textId="77777777" w:rsidR="0023682C" w:rsidRPr="009A36BE" w:rsidRDefault="0023682C" w:rsidP="008E25DE">
      <w:pPr>
        <w:numPr>
          <w:ilvl w:val="0"/>
          <w:numId w:val="4"/>
        </w:numPr>
        <w:tabs>
          <w:tab w:val="left" w:pos="180"/>
        </w:tabs>
        <w:spacing w:after="60"/>
        <w:ind w:left="180" w:right="-43" w:hanging="180"/>
        <w:jc w:val="both"/>
        <w:rPr>
          <w:rFonts w:ascii="Calibri" w:hAnsi="Calibri"/>
          <w:sz w:val="16"/>
          <w:szCs w:val="16"/>
          <w:lang w:val="x-none" w:eastAsia="x-none"/>
        </w:rPr>
      </w:pPr>
      <w:r w:rsidRPr="009A36BE">
        <w:rPr>
          <w:rFonts w:ascii="Calibri" w:hAnsi="Calibri"/>
          <w:sz w:val="16"/>
          <w:szCs w:val="16"/>
          <w:lang w:val="x-none" w:eastAsia="x-none"/>
        </w:rPr>
        <w:t xml:space="preserve">If Frontier, in its sole discretion, determines that a unit of Equipment needs to be replaced, such Equipment will be replaced with equipment of like kind and functionality from a manufacturer of Frontier’s choice at the time of replacement (“Exchange Unit”).  The Exchange Unit may not be new but will be in good working order and of like kind and functionality.  </w:t>
      </w:r>
    </w:p>
    <w:p w14:paraId="223A2FF5" w14:textId="77777777" w:rsidR="0023682C" w:rsidRPr="009A36BE" w:rsidRDefault="0023682C" w:rsidP="008E25DE">
      <w:pPr>
        <w:numPr>
          <w:ilvl w:val="0"/>
          <w:numId w:val="4"/>
        </w:numPr>
        <w:tabs>
          <w:tab w:val="left" w:pos="180"/>
        </w:tabs>
        <w:spacing w:after="60"/>
        <w:ind w:left="180" w:right="-43" w:hanging="180"/>
        <w:jc w:val="both"/>
        <w:rPr>
          <w:rFonts w:ascii="Calibri" w:hAnsi="Calibri"/>
          <w:sz w:val="16"/>
          <w:szCs w:val="16"/>
          <w:lang w:val="x-none" w:eastAsia="x-none"/>
        </w:rPr>
      </w:pPr>
      <w:r w:rsidRPr="009A36BE">
        <w:rPr>
          <w:rFonts w:ascii="Calibri" w:hAnsi="Calibri"/>
          <w:sz w:val="16"/>
          <w:szCs w:val="16"/>
          <w:lang w:val="x-none" w:eastAsia="x-none"/>
        </w:rPr>
        <w:t xml:space="preserve">Maintenance does not include or apply to:  (i) electrical work external to the Equipment, including but not limited to power or back-up power to or from the Equipment; (ii) Equipment failures caused by factors not related to the Equipment or outside Frontier’s control, including but not limited to failure of the applicable Installation Site to conform with Frontier’s specifications; (iii) use of the Equipment for any purpose other than as intended by the manufacturer;  (iv) damage caused by attempted maintenance or repairs performed by anyone other than an Frontier employee or representative; (v) Equipment supplies, accessories, painting, or </w:t>
      </w:r>
      <w:r w:rsidRPr="009A36BE">
        <w:rPr>
          <w:rFonts w:ascii="Calibri" w:hAnsi="Calibri"/>
          <w:sz w:val="16"/>
          <w:szCs w:val="16"/>
          <w:lang w:val="x-none" w:eastAsia="x-none"/>
        </w:rPr>
        <w:lastRenderedPageBreak/>
        <w:t>refurbishing; and (vi) any activity related to anything not furnished by Frontier, or use of Equipment with other equipment which fails to conform to manufacturer or Frontier specifications.</w:t>
      </w:r>
    </w:p>
    <w:p w14:paraId="03DFCD43" w14:textId="0A93DAD0" w:rsidR="0023682C" w:rsidRDefault="0023682C" w:rsidP="008E25DE">
      <w:pPr>
        <w:numPr>
          <w:ilvl w:val="0"/>
          <w:numId w:val="4"/>
        </w:numPr>
        <w:tabs>
          <w:tab w:val="left" w:pos="180"/>
        </w:tabs>
        <w:spacing w:after="60"/>
        <w:ind w:left="180" w:right="-43" w:hanging="180"/>
        <w:jc w:val="both"/>
        <w:rPr>
          <w:rFonts w:ascii="Calibri" w:hAnsi="Calibri"/>
          <w:sz w:val="16"/>
          <w:szCs w:val="16"/>
          <w:lang w:val="x-none" w:eastAsia="x-none"/>
        </w:rPr>
      </w:pPr>
      <w:r w:rsidRPr="009A36BE">
        <w:rPr>
          <w:rFonts w:ascii="Calibri" w:hAnsi="Calibri"/>
          <w:sz w:val="16"/>
          <w:szCs w:val="16"/>
          <w:lang w:val="x-none" w:eastAsia="x-none"/>
        </w:rPr>
        <w:t>Customer agrees that the Services provided by Frontier hereunder are subject to the terms, conditions and restrictions contained in any applicable agreements (including software or other intellectual property license agreements) between Frontier and Frontier’s vendors.</w:t>
      </w:r>
    </w:p>
    <w:p w14:paraId="653E05DF" w14:textId="561B8A45" w:rsidR="008327B4" w:rsidRPr="008327B4" w:rsidRDefault="008327B4" w:rsidP="008327B4">
      <w:pPr>
        <w:shd w:val="clear" w:color="auto" w:fill="FFFFFE"/>
        <w:spacing w:line="285" w:lineRule="atLeast"/>
        <w:rPr>
          <w:rFonts w:ascii="Consolas" w:hAnsi="Consolas"/>
          <w:color w:val="A31515"/>
          <w:sz w:val="21"/>
          <w:szCs w:val="21"/>
        </w:rPr>
      </w:pPr>
      <w:r w:rsidRPr="008327B4">
        <w:rPr>
          <w:rFonts w:ascii="Consolas" w:hAnsi="Consolas"/>
          <w:color w:val="A31515"/>
          <w:sz w:val="21"/>
          <w:szCs w:val="21"/>
        </w:rPr>
        <w:t>{{/isQuoteHasUCFEquipment}}</w:t>
      </w:r>
    </w:p>
    <w:p w14:paraId="11D7C866" w14:textId="77777777" w:rsidR="008327B4" w:rsidRPr="0023682C" w:rsidRDefault="008327B4" w:rsidP="008327B4">
      <w:pPr>
        <w:tabs>
          <w:tab w:val="left" w:pos="180"/>
        </w:tabs>
        <w:spacing w:after="60"/>
        <w:ind w:left="180" w:right="-43"/>
        <w:jc w:val="both"/>
        <w:rPr>
          <w:rFonts w:ascii="Calibri" w:hAnsi="Calibri"/>
          <w:sz w:val="16"/>
          <w:szCs w:val="16"/>
          <w:lang w:val="x-none" w:eastAsia="x-none"/>
        </w:rPr>
      </w:pPr>
    </w:p>
    <w:p w14:paraId="27D9D209" w14:textId="6C4AB408" w:rsidR="0023682C" w:rsidRPr="0023682C" w:rsidRDefault="0023682C" w:rsidP="0023682C">
      <w:pPr>
        <w:shd w:val="clear" w:color="auto" w:fill="FFFFFE"/>
        <w:spacing w:line="285" w:lineRule="atLeast"/>
        <w:rPr>
          <w:rFonts w:ascii="Consolas" w:hAnsi="Consolas"/>
          <w:color w:val="A31515"/>
          <w:sz w:val="21"/>
          <w:szCs w:val="21"/>
        </w:rPr>
      </w:pPr>
      <w:r w:rsidRPr="002E77E3">
        <w:rPr>
          <w:rFonts w:ascii="Consolas" w:hAnsi="Consolas"/>
          <w:color w:val="A31515"/>
          <w:sz w:val="21"/>
          <w:szCs w:val="21"/>
        </w:rPr>
        <w:t>{{</w:t>
      </w:r>
      <w:r>
        <w:rPr>
          <w:rFonts w:ascii="Consolas" w:hAnsi="Consolas"/>
          <w:color w:val="A31515"/>
          <w:sz w:val="21"/>
          <w:szCs w:val="21"/>
        </w:rPr>
        <w:t>#</w:t>
      </w:r>
      <w:r w:rsidRPr="001F3A0F">
        <w:rPr>
          <w:rFonts w:ascii="Consolas" w:hAnsi="Consolas"/>
          <w:color w:val="A31515"/>
          <w:sz w:val="21"/>
          <w:szCs w:val="21"/>
        </w:rPr>
        <w:t>ProductName_isCCaas</w:t>
      </w:r>
      <w:r w:rsidRPr="002E77E3">
        <w:rPr>
          <w:rFonts w:ascii="Consolas" w:hAnsi="Consolas"/>
          <w:color w:val="A31515"/>
          <w:sz w:val="21"/>
          <w:szCs w:val="21"/>
        </w:rPr>
        <w:t>}}</w:t>
      </w:r>
    </w:p>
    <w:p w14:paraId="6A5B7DEE" w14:textId="77777777" w:rsidR="0023682C" w:rsidRDefault="0023682C" w:rsidP="0023682C">
      <w:pPr>
        <w:tabs>
          <w:tab w:val="left" w:pos="360"/>
        </w:tabs>
        <w:jc w:val="both"/>
        <w:rPr>
          <w:rFonts w:asciiTheme="minorHAnsi" w:hAnsiTheme="minorHAnsi" w:cs="Arial"/>
          <w:bCs/>
          <w:sz w:val="12"/>
          <w:szCs w:val="16"/>
        </w:rPr>
      </w:pPr>
    </w:p>
    <w:p w14:paraId="52FB0B6C" w14:textId="77777777" w:rsidR="0023682C" w:rsidRPr="00C014EE" w:rsidRDefault="0023682C" w:rsidP="0023682C">
      <w:pPr>
        <w:pStyle w:val="List"/>
        <w:spacing w:after="120"/>
        <w:ind w:left="0" w:right="288" w:firstLine="0"/>
        <w:jc w:val="center"/>
        <w:rPr>
          <w:rFonts w:ascii="Calibri" w:hAnsi="Calibri" w:cs="Arial"/>
          <w:b/>
          <w:bCs/>
          <w:sz w:val="18"/>
          <w:szCs w:val="18"/>
        </w:rPr>
      </w:pPr>
      <w:r w:rsidRPr="00C014EE">
        <w:rPr>
          <w:rFonts w:ascii="Calibri" w:hAnsi="Calibri" w:cs="Arial"/>
          <w:b/>
          <w:bCs/>
          <w:sz w:val="18"/>
          <w:szCs w:val="18"/>
        </w:rPr>
        <w:t xml:space="preserve">Exhibit 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4"/>
        <w:gridCol w:w="3968"/>
        <w:gridCol w:w="4828"/>
      </w:tblGrid>
      <w:tr w:rsidR="0023682C" w:rsidRPr="001D1F19" w14:paraId="455C380C" w14:textId="77777777" w:rsidTr="00272601">
        <w:tc>
          <w:tcPr>
            <w:tcW w:w="2065" w:type="dxa"/>
            <w:shd w:val="clear" w:color="auto" w:fill="auto"/>
          </w:tcPr>
          <w:p w14:paraId="03F200A9" w14:textId="77777777" w:rsidR="0023682C" w:rsidRPr="001D1F19" w:rsidRDefault="0023682C" w:rsidP="00272601">
            <w:pPr>
              <w:pStyle w:val="List"/>
              <w:spacing w:after="120"/>
              <w:ind w:right="288"/>
              <w:rPr>
                <w:rFonts w:ascii="Calibri" w:hAnsi="Calibri" w:cs="Arial"/>
                <w:sz w:val="16"/>
                <w:szCs w:val="16"/>
              </w:rPr>
            </w:pPr>
          </w:p>
        </w:tc>
        <w:tc>
          <w:tcPr>
            <w:tcW w:w="4320" w:type="dxa"/>
            <w:shd w:val="clear" w:color="auto" w:fill="auto"/>
          </w:tcPr>
          <w:p w14:paraId="760FFF60" w14:textId="77777777" w:rsidR="0023682C" w:rsidRPr="001D1F19" w:rsidRDefault="0023682C" w:rsidP="00272601">
            <w:pPr>
              <w:pStyle w:val="List"/>
              <w:spacing w:after="120"/>
              <w:ind w:right="288"/>
              <w:rPr>
                <w:rFonts w:ascii="Calibri" w:hAnsi="Calibri" w:cs="Arial"/>
                <w:b/>
                <w:bCs/>
                <w:sz w:val="16"/>
                <w:szCs w:val="16"/>
              </w:rPr>
            </w:pPr>
            <w:r w:rsidRPr="001D1F19">
              <w:rPr>
                <w:rFonts w:ascii="Calibri" w:hAnsi="Calibri" w:cs="Arial"/>
                <w:b/>
                <w:bCs/>
                <w:sz w:val="16"/>
                <w:szCs w:val="16"/>
              </w:rPr>
              <w:t xml:space="preserve">Frontier Responsibilities </w:t>
            </w:r>
          </w:p>
        </w:tc>
        <w:tc>
          <w:tcPr>
            <w:tcW w:w="5400" w:type="dxa"/>
            <w:shd w:val="clear" w:color="auto" w:fill="auto"/>
          </w:tcPr>
          <w:p w14:paraId="5EC4F79D" w14:textId="77777777" w:rsidR="0023682C" w:rsidRPr="001D1F19" w:rsidRDefault="0023682C" w:rsidP="00272601">
            <w:pPr>
              <w:pStyle w:val="List"/>
              <w:spacing w:after="120"/>
              <w:ind w:right="288"/>
              <w:rPr>
                <w:rFonts w:ascii="Calibri" w:hAnsi="Calibri" w:cs="Arial"/>
                <w:b/>
                <w:bCs/>
                <w:sz w:val="16"/>
                <w:szCs w:val="16"/>
              </w:rPr>
            </w:pPr>
            <w:r w:rsidRPr="001D1F19">
              <w:rPr>
                <w:rFonts w:ascii="Calibri" w:hAnsi="Calibri" w:cs="Arial"/>
                <w:b/>
                <w:bCs/>
                <w:sz w:val="16"/>
                <w:szCs w:val="16"/>
              </w:rPr>
              <w:t xml:space="preserve">Customer Responsibilities  </w:t>
            </w:r>
          </w:p>
        </w:tc>
      </w:tr>
      <w:tr w:rsidR="0023682C" w:rsidRPr="00E07838" w14:paraId="3EE61A0F" w14:textId="77777777" w:rsidTr="00272601">
        <w:tc>
          <w:tcPr>
            <w:tcW w:w="2065" w:type="dxa"/>
            <w:shd w:val="clear" w:color="auto" w:fill="auto"/>
          </w:tcPr>
          <w:p w14:paraId="7DDF016B" w14:textId="77777777" w:rsidR="0023682C" w:rsidRPr="00E07838" w:rsidRDefault="0023682C" w:rsidP="00272601">
            <w:pPr>
              <w:pStyle w:val="List"/>
              <w:spacing w:after="120"/>
              <w:ind w:right="288"/>
              <w:rPr>
                <w:rFonts w:ascii="Calibri" w:hAnsi="Calibri" w:cs="Calibri"/>
                <w:b/>
                <w:bCs/>
                <w:sz w:val="14"/>
                <w:szCs w:val="14"/>
              </w:rPr>
            </w:pPr>
            <w:r w:rsidRPr="00E07838">
              <w:rPr>
                <w:rFonts w:ascii="Calibri" w:hAnsi="Calibri" w:cs="Calibri"/>
                <w:b/>
                <w:bCs/>
                <w:sz w:val="14"/>
                <w:szCs w:val="14"/>
              </w:rPr>
              <w:t xml:space="preserve">Project Coordination </w:t>
            </w:r>
          </w:p>
        </w:tc>
        <w:tc>
          <w:tcPr>
            <w:tcW w:w="4320" w:type="dxa"/>
            <w:shd w:val="clear" w:color="auto" w:fill="auto"/>
          </w:tcPr>
          <w:p w14:paraId="6F4656A3" w14:textId="77777777" w:rsidR="0023682C" w:rsidRPr="00E07838" w:rsidRDefault="0023682C" w:rsidP="00272601">
            <w:pPr>
              <w:pStyle w:val="List"/>
              <w:spacing w:after="120"/>
              <w:ind w:left="2" w:right="288" w:firstLine="2"/>
              <w:rPr>
                <w:rFonts w:ascii="Calibri" w:hAnsi="Calibri" w:cs="Calibri"/>
                <w:sz w:val="15"/>
                <w:szCs w:val="15"/>
              </w:rPr>
            </w:pPr>
            <w:r w:rsidRPr="00E07838">
              <w:rPr>
                <w:rFonts w:ascii="Calibri" w:hAnsi="Calibri" w:cs="Calibri"/>
                <w:sz w:val="15"/>
                <w:szCs w:val="15"/>
              </w:rPr>
              <w:t>Frontier will assign a project coordinator to facilitate the delivery of Frontier Contact Center services.</w:t>
            </w:r>
          </w:p>
          <w:p w14:paraId="7876934A" w14:textId="77777777" w:rsidR="0023682C" w:rsidRPr="00E07838" w:rsidRDefault="0023682C" w:rsidP="00272601">
            <w:pPr>
              <w:pStyle w:val="List"/>
              <w:spacing w:after="120"/>
              <w:ind w:left="2" w:right="288" w:firstLine="2"/>
              <w:rPr>
                <w:rFonts w:ascii="Calibri" w:hAnsi="Calibri" w:cs="Calibri"/>
                <w:sz w:val="15"/>
                <w:szCs w:val="15"/>
              </w:rPr>
            </w:pPr>
            <w:r w:rsidRPr="00E07838">
              <w:rPr>
                <w:rFonts w:ascii="Calibri" w:hAnsi="Calibri" w:cs="Calibri"/>
                <w:sz w:val="15"/>
                <w:szCs w:val="15"/>
              </w:rPr>
              <w:t>The Frontier project coordinator will provide timely project updates, execute the delivery of Contact Center Services according to the Contact Center project plan, and coordinate all critical project milestones and deliverables with the Customer project contact and Frontier resources.</w:t>
            </w:r>
          </w:p>
          <w:p w14:paraId="77FD6342" w14:textId="77777777" w:rsidR="0023682C" w:rsidRPr="00E07838" w:rsidRDefault="0023682C" w:rsidP="00272601">
            <w:pPr>
              <w:pStyle w:val="List"/>
              <w:spacing w:after="120"/>
              <w:ind w:left="0" w:right="288" w:firstLine="0"/>
              <w:rPr>
                <w:rFonts w:ascii="Calibri" w:hAnsi="Calibri" w:cs="Calibri"/>
                <w:sz w:val="15"/>
                <w:szCs w:val="15"/>
              </w:rPr>
            </w:pPr>
            <w:r w:rsidRPr="00E07838">
              <w:rPr>
                <w:rFonts w:ascii="Calibri" w:hAnsi="Calibri" w:cs="Calibri"/>
                <w:sz w:val="15"/>
                <w:szCs w:val="15"/>
              </w:rPr>
              <w:t>Frontier Contact Center Professional Services Delivery project plan milestones and deliverables include:</w:t>
            </w:r>
          </w:p>
          <w:p w14:paraId="4ED5D209" w14:textId="77777777" w:rsidR="0023682C" w:rsidRPr="00E07838" w:rsidRDefault="0023682C" w:rsidP="008E25DE">
            <w:pPr>
              <w:pStyle w:val="List"/>
              <w:numPr>
                <w:ilvl w:val="0"/>
                <w:numId w:val="11"/>
              </w:numPr>
              <w:ind w:left="806" w:right="288"/>
              <w:rPr>
                <w:rFonts w:ascii="Calibri" w:hAnsi="Calibri" w:cs="Calibri"/>
                <w:sz w:val="15"/>
                <w:szCs w:val="15"/>
              </w:rPr>
            </w:pPr>
            <w:r w:rsidRPr="00E07838">
              <w:rPr>
                <w:rFonts w:ascii="Calibri" w:hAnsi="Calibri" w:cs="Calibri"/>
                <w:sz w:val="15"/>
                <w:szCs w:val="15"/>
              </w:rPr>
              <w:t>Contact Center Project Kick-Off</w:t>
            </w:r>
          </w:p>
          <w:p w14:paraId="7BE7953B" w14:textId="77777777" w:rsidR="0023682C" w:rsidRPr="00E07838" w:rsidRDefault="0023682C" w:rsidP="008E25DE">
            <w:pPr>
              <w:pStyle w:val="List"/>
              <w:numPr>
                <w:ilvl w:val="0"/>
                <w:numId w:val="11"/>
              </w:numPr>
              <w:ind w:left="806" w:right="288"/>
              <w:rPr>
                <w:rFonts w:ascii="Calibri" w:hAnsi="Calibri" w:cs="Calibri"/>
                <w:sz w:val="15"/>
                <w:szCs w:val="15"/>
              </w:rPr>
            </w:pPr>
            <w:r w:rsidRPr="00E07838">
              <w:rPr>
                <w:rFonts w:ascii="Calibri" w:hAnsi="Calibri" w:cs="Calibri"/>
                <w:sz w:val="15"/>
                <w:szCs w:val="15"/>
              </w:rPr>
              <w:t>Project Plan delivery and updates</w:t>
            </w:r>
          </w:p>
          <w:p w14:paraId="7E550333" w14:textId="77777777" w:rsidR="0023682C" w:rsidRPr="00E07838" w:rsidRDefault="0023682C" w:rsidP="008E25DE">
            <w:pPr>
              <w:pStyle w:val="List"/>
              <w:numPr>
                <w:ilvl w:val="0"/>
                <w:numId w:val="11"/>
              </w:numPr>
              <w:ind w:left="806" w:right="288"/>
              <w:rPr>
                <w:rFonts w:ascii="Calibri" w:hAnsi="Calibri" w:cs="Calibri"/>
                <w:sz w:val="15"/>
                <w:szCs w:val="15"/>
              </w:rPr>
            </w:pPr>
            <w:r w:rsidRPr="00E07838">
              <w:rPr>
                <w:rFonts w:ascii="Calibri" w:hAnsi="Calibri" w:cs="Calibri"/>
                <w:sz w:val="15"/>
                <w:szCs w:val="15"/>
              </w:rPr>
              <w:t>Scheduling and facilitation of project meetings according to mutually agreed upon meeting schedule</w:t>
            </w:r>
          </w:p>
          <w:p w14:paraId="1E68A4A7" w14:textId="77777777" w:rsidR="0023682C" w:rsidRPr="00E07838" w:rsidRDefault="0023682C" w:rsidP="008E25DE">
            <w:pPr>
              <w:pStyle w:val="List"/>
              <w:numPr>
                <w:ilvl w:val="0"/>
                <w:numId w:val="11"/>
              </w:numPr>
              <w:ind w:left="806" w:right="288"/>
              <w:rPr>
                <w:rFonts w:ascii="Calibri" w:hAnsi="Calibri" w:cs="Calibri"/>
                <w:sz w:val="15"/>
                <w:szCs w:val="15"/>
              </w:rPr>
            </w:pPr>
            <w:r w:rsidRPr="00E07838">
              <w:rPr>
                <w:rFonts w:ascii="Calibri" w:hAnsi="Calibri" w:cs="Calibri"/>
                <w:sz w:val="15"/>
                <w:szCs w:val="15"/>
              </w:rPr>
              <w:t>Contact Center Requirements Gathering Sessions</w:t>
            </w:r>
          </w:p>
          <w:p w14:paraId="2F816E84" w14:textId="77777777" w:rsidR="0023682C" w:rsidRPr="00E07838" w:rsidRDefault="0023682C" w:rsidP="008E25DE">
            <w:pPr>
              <w:pStyle w:val="List"/>
              <w:numPr>
                <w:ilvl w:val="0"/>
                <w:numId w:val="11"/>
              </w:numPr>
              <w:ind w:left="806" w:right="288"/>
              <w:rPr>
                <w:rFonts w:ascii="Calibri" w:hAnsi="Calibri" w:cs="Calibri"/>
                <w:sz w:val="15"/>
                <w:szCs w:val="15"/>
              </w:rPr>
            </w:pPr>
            <w:r w:rsidRPr="00E07838">
              <w:rPr>
                <w:rFonts w:ascii="Calibri" w:hAnsi="Calibri" w:cs="Calibri"/>
                <w:sz w:val="15"/>
                <w:szCs w:val="15"/>
              </w:rPr>
              <w:t>Customer Approval of Final Contact Center Design</w:t>
            </w:r>
          </w:p>
          <w:p w14:paraId="13797B3F" w14:textId="77777777" w:rsidR="0023682C" w:rsidRPr="00E07838" w:rsidRDefault="0023682C" w:rsidP="008E25DE">
            <w:pPr>
              <w:pStyle w:val="List"/>
              <w:numPr>
                <w:ilvl w:val="0"/>
                <w:numId w:val="11"/>
              </w:numPr>
              <w:ind w:left="806" w:right="288"/>
              <w:rPr>
                <w:rFonts w:ascii="Calibri" w:hAnsi="Calibri" w:cs="Calibri"/>
                <w:sz w:val="15"/>
                <w:szCs w:val="15"/>
              </w:rPr>
            </w:pPr>
            <w:r w:rsidRPr="00E07838">
              <w:rPr>
                <w:rFonts w:ascii="Calibri" w:hAnsi="Calibri" w:cs="Calibri"/>
                <w:sz w:val="15"/>
                <w:szCs w:val="15"/>
              </w:rPr>
              <w:t>Scheduling and Delivery of Agent / Supervisor Remote Training</w:t>
            </w:r>
          </w:p>
          <w:p w14:paraId="3679E9B1" w14:textId="77777777" w:rsidR="0023682C" w:rsidRPr="00E07838" w:rsidRDefault="0023682C" w:rsidP="008E25DE">
            <w:pPr>
              <w:pStyle w:val="List"/>
              <w:numPr>
                <w:ilvl w:val="0"/>
                <w:numId w:val="11"/>
              </w:numPr>
              <w:ind w:left="806" w:right="288"/>
              <w:rPr>
                <w:rFonts w:ascii="Calibri" w:hAnsi="Calibri" w:cs="Calibri"/>
                <w:sz w:val="15"/>
                <w:szCs w:val="15"/>
              </w:rPr>
            </w:pPr>
            <w:r w:rsidRPr="00E07838">
              <w:rPr>
                <w:rFonts w:ascii="Calibri" w:hAnsi="Calibri" w:cs="Calibri"/>
                <w:sz w:val="15"/>
                <w:szCs w:val="15"/>
              </w:rPr>
              <w:t>Scheduling and Execution of Preliminary Go-Live Service Testing</w:t>
            </w:r>
          </w:p>
          <w:p w14:paraId="7E0701EA" w14:textId="77777777" w:rsidR="0023682C" w:rsidRPr="00E07838" w:rsidRDefault="0023682C" w:rsidP="008E25DE">
            <w:pPr>
              <w:pStyle w:val="List"/>
              <w:numPr>
                <w:ilvl w:val="0"/>
                <w:numId w:val="11"/>
              </w:numPr>
              <w:ind w:left="806" w:right="288"/>
              <w:rPr>
                <w:rFonts w:ascii="Calibri" w:hAnsi="Calibri" w:cs="Calibri"/>
                <w:sz w:val="15"/>
                <w:szCs w:val="15"/>
              </w:rPr>
            </w:pPr>
            <w:r w:rsidRPr="00E07838">
              <w:rPr>
                <w:rFonts w:ascii="Calibri" w:hAnsi="Calibri" w:cs="Calibri"/>
                <w:sz w:val="15"/>
                <w:szCs w:val="15"/>
              </w:rPr>
              <w:t>Scheduling and Execution of Go-Live Service Activation and Testing</w:t>
            </w:r>
          </w:p>
          <w:p w14:paraId="6DE16D4F" w14:textId="77777777" w:rsidR="0023682C" w:rsidRPr="00E07838" w:rsidRDefault="0023682C" w:rsidP="008E25DE">
            <w:pPr>
              <w:pStyle w:val="List"/>
              <w:numPr>
                <w:ilvl w:val="0"/>
                <w:numId w:val="11"/>
              </w:numPr>
              <w:ind w:left="806" w:right="288"/>
              <w:rPr>
                <w:rFonts w:ascii="Calibri" w:hAnsi="Calibri" w:cs="Calibri"/>
                <w:sz w:val="15"/>
                <w:szCs w:val="15"/>
              </w:rPr>
            </w:pPr>
            <w:r w:rsidRPr="00E07838">
              <w:rPr>
                <w:rFonts w:ascii="Calibri" w:hAnsi="Calibri" w:cs="Calibri"/>
                <w:sz w:val="15"/>
                <w:szCs w:val="15"/>
              </w:rPr>
              <w:t>Facilitating 30-day Contact Center On-Boarding</w:t>
            </w:r>
          </w:p>
          <w:p w14:paraId="7C2B60EA" w14:textId="77777777" w:rsidR="0023682C" w:rsidRPr="00E07838" w:rsidRDefault="0023682C" w:rsidP="008E25DE">
            <w:pPr>
              <w:pStyle w:val="List"/>
              <w:numPr>
                <w:ilvl w:val="0"/>
                <w:numId w:val="11"/>
              </w:numPr>
              <w:ind w:left="806" w:right="288"/>
              <w:rPr>
                <w:rFonts w:ascii="Calibri" w:hAnsi="Calibri" w:cs="Calibri"/>
                <w:sz w:val="15"/>
                <w:szCs w:val="15"/>
              </w:rPr>
            </w:pPr>
            <w:r w:rsidRPr="00E07838">
              <w:rPr>
                <w:rFonts w:ascii="Calibri" w:hAnsi="Calibri" w:cs="Calibri"/>
                <w:sz w:val="15"/>
                <w:szCs w:val="15"/>
              </w:rPr>
              <w:t>Customer Sign-off of Contact Center Services and Transition to Frontier Support Team</w:t>
            </w:r>
          </w:p>
        </w:tc>
        <w:tc>
          <w:tcPr>
            <w:tcW w:w="5400" w:type="dxa"/>
            <w:shd w:val="clear" w:color="auto" w:fill="auto"/>
          </w:tcPr>
          <w:p w14:paraId="2731DC88" w14:textId="77777777" w:rsidR="0023682C" w:rsidRPr="00E07838" w:rsidRDefault="0023682C" w:rsidP="00272601">
            <w:pPr>
              <w:pStyle w:val="List"/>
              <w:spacing w:after="120"/>
              <w:ind w:left="43" w:right="288" w:firstLine="0"/>
              <w:rPr>
                <w:rFonts w:ascii="Calibri" w:hAnsi="Calibri" w:cs="Calibri"/>
                <w:sz w:val="15"/>
                <w:szCs w:val="15"/>
              </w:rPr>
            </w:pPr>
            <w:r w:rsidRPr="00E07838">
              <w:rPr>
                <w:rFonts w:ascii="Calibri" w:hAnsi="Calibri" w:cs="Calibri"/>
                <w:sz w:val="15"/>
                <w:szCs w:val="15"/>
              </w:rPr>
              <w:t>The Customer will provide a designated project coordinator responsible for participating in all scheduled Contact Center delivery events, managing the timely delivery of all Customer deliverables, and coordinating all Customer resources required for the delivery of Contact Center services</w:t>
            </w:r>
          </w:p>
        </w:tc>
      </w:tr>
      <w:tr w:rsidR="0023682C" w:rsidRPr="00E07838" w14:paraId="14B06B79" w14:textId="77777777" w:rsidTr="00272601">
        <w:tc>
          <w:tcPr>
            <w:tcW w:w="2065" w:type="dxa"/>
            <w:shd w:val="clear" w:color="auto" w:fill="auto"/>
          </w:tcPr>
          <w:p w14:paraId="1C828453" w14:textId="77777777" w:rsidR="0023682C" w:rsidRPr="00E07838" w:rsidRDefault="0023682C" w:rsidP="00272601">
            <w:pPr>
              <w:pStyle w:val="List"/>
              <w:spacing w:after="120"/>
              <w:ind w:left="0" w:right="288" w:firstLine="0"/>
              <w:rPr>
                <w:rFonts w:ascii="Calibri" w:hAnsi="Calibri" w:cs="Calibri"/>
                <w:b/>
                <w:bCs/>
                <w:sz w:val="14"/>
                <w:szCs w:val="14"/>
              </w:rPr>
            </w:pPr>
            <w:r w:rsidRPr="00E07838">
              <w:rPr>
                <w:rFonts w:ascii="Calibri" w:hAnsi="Calibri" w:cs="Calibri"/>
                <w:b/>
                <w:bCs/>
                <w:sz w:val="14"/>
                <w:szCs w:val="14"/>
              </w:rPr>
              <w:t xml:space="preserve">CCaaS Database Collection </w:t>
            </w:r>
          </w:p>
        </w:tc>
        <w:tc>
          <w:tcPr>
            <w:tcW w:w="4320" w:type="dxa"/>
            <w:shd w:val="clear" w:color="auto" w:fill="auto"/>
          </w:tcPr>
          <w:p w14:paraId="561B1395" w14:textId="77777777" w:rsidR="0023682C" w:rsidRPr="00E07838" w:rsidRDefault="0023682C" w:rsidP="00272601">
            <w:pPr>
              <w:pStyle w:val="List"/>
              <w:spacing w:after="120"/>
              <w:ind w:left="0" w:right="288" w:hanging="6"/>
              <w:rPr>
                <w:rFonts w:ascii="Calibri" w:hAnsi="Calibri" w:cs="Calibri"/>
                <w:sz w:val="15"/>
                <w:szCs w:val="15"/>
              </w:rPr>
            </w:pPr>
            <w:r w:rsidRPr="00E07838">
              <w:rPr>
                <w:rFonts w:ascii="Calibri" w:hAnsi="Calibri" w:cs="Calibri"/>
                <w:sz w:val="15"/>
                <w:szCs w:val="15"/>
              </w:rPr>
              <w:t>A CCaaS technician will work with the Customer to collect all the requisite information to configure the Contact Center service per the customer’s requirements. (see Contact Center Requirements Gathering worksheet)</w:t>
            </w:r>
          </w:p>
          <w:p w14:paraId="67CB1424" w14:textId="77777777" w:rsidR="0023682C" w:rsidRPr="00E07838" w:rsidRDefault="0023682C" w:rsidP="00272601">
            <w:pPr>
              <w:pStyle w:val="List"/>
              <w:spacing w:after="120"/>
              <w:ind w:left="0" w:right="288" w:hanging="6"/>
              <w:rPr>
                <w:rFonts w:ascii="Calibri" w:hAnsi="Calibri" w:cs="Calibri"/>
                <w:sz w:val="15"/>
                <w:szCs w:val="15"/>
              </w:rPr>
            </w:pPr>
            <w:r w:rsidRPr="00E07838">
              <w:rPr>
                <w:rFonts w:ascii="Calibri" w:hAnsi="Calibri" w:cs="Calibri"/>
                <w:sz w:val="15"/>
                <w:szCs w:val="15"/>
              </w:rPr>
              <w:t>Upon completion of the Contact Center database collection, the CCaaS project coordinator will present the Customer with a final copy of the Contact Center configuration gathered for Customer approval.</w:t>
            </w:r>
          </w:p>
          <w:p w14:paraId="74D0A12F" w14:textId="77777777" w:rsidR="0023682C" w:rsidRPr="00E07838" w:rsidRDefault="0023682C" w:rsidP="00272601">
            <w:pPr>
              <w:pStyle w:val="List"/>
              <w:spacing w:after="120"/>
              <w:ind w:left="0" w:right="288" w:firstLine="2"/>
              <w:rPr>
                <w:rFonts w:ascii="Calibri" w:hAnsi="Calibri" w:cs="Calibri"/>
                <w:sz w:val="15"/>
                <w:szCs w:val="15"/>
              </w:rPr>
            </w:pPr>
            <w:r w:rsidRPr="00E07838">
              <w:rPr>
                <w:rFonts w:ascii="Calibri" w:hAnsi="Calibri" w:cs="Calibri"/>
                <w:sz w:val="15"/>
                <w:szCs w:val="15"/>
              </w:rPr>
              <w:t>Upon Customer approval of the final Contact Center configuration, a freeze will be implemented on the gathering and acceptance of any additional Contact Center configurations.</w:t>
            </w:r>
          </w:p>
        </w:tc>
        <w:tc>
          <w:tcPr>
            <w:tcW w:w="5400" w:type="dxa"/>
            <w:shd w:val="clear" w:color="auto" w:fill="auto"/>
          </w:tcPr>
          <w:p w14:paraId="02C48ECD" w14:textId="77777777" w:rsidR="0023682C" w:rsidRPr="00E07838" w:rsidRDefault="0023682C" w:rsidP="00272601">
            <w:pPr>
              <w:pStyle w:val="List"/>
              <w:spacing w:after="120"/>
              <w:ind w:left="0" w:right="288" w:firstLine="0"/>
              <w:rPr>
                <w:rFonts w:ascii="Calibri" w:hAnsi="Calibri" w:cs="Calibri"/>
                <w:sz w:val="15"/>
                <w:szCs w:val="15"/>
              </w:rPr>
            </w:pPr>
            <w:r w:rsidRPr="00E07838">
              <w:rPr>
                <w:rFonts w:ascii="Calibri" w:hAnsi="Calibri" w:cs="Calibri"/>
                <w:sz w:val="15"/>
                <w:szCs w:val="15"/>
              </w:rPr>
              <w:t>The Customer project coordinator is responsible for participating in all Contact Center database collection sessions with the Frontier CCaaS professional services technicians.</w:t>
            </w:r>
          </w:p>
          <w:p w14:paraId="49A6F25D" w14:textId="77777777" w:rsidR="0023682C" w:rsidRPr="00E07838" w:rsidRDefault="0023682C" w:rsidP="00272601">
            <w:pPr>
              <w:pStyle w:val="List"/>
              <w:spacing w:after="120"/>
              <w:ind w:left="60" w:right="288" w:firstLine="0"/>
              <w:rPr>
                <w:rFonts w:ascii="Calibri" w:hAnsi="Calibri" w:cs="Calibri"/>
                <w:sz w:val="15"/>
                <w:szCs w:val="15"/>
              </w:rPr>
            </w:pPr>
            <w:r w:rsidRPr="00E07838">
              <w:rPr>
                <w:rFonts w:ascii="Calibri" w:hAnsi="Calibri" w:cs="Calibri"/>
                <w:sz w:val="15"/>
                <w:szCs w:val="15"/>
              </w:rPr>
              <w:t>The Customer project coordinator is responsible for the timely delivery and ensuring that all Customer Contact Center database requirements are completely captured during the Contact Center database collection sessions.</w:t>
            </w:r>
          </w:p>
          <w:p w14:paraId="24ACB3DA" w14:textId="77777777" w:rsidR="0023682C" w:rsidRPr="00E07838" w:rsidRDefault="0023682C" w:rsidP="00272601">
            <w:pPr>
              <w:pStyle w:val="List"/>
              <w:spacing w:after="120"/>
              <w:ind w:left="0" w:right="288" w:firstLine="0"/>
              <w:rPr>
                <w:rFonts w:ascii="Calibri" w:hAnsi="Calibri" w:cs="Calibri"/>
                <w:sz w:val="15"/>
                <w:szCs w:val="15"/>
              </w:rPr>
            </w:pPr>
            <w:r w:rsidRPr="00E07838">
              <w:rPr>
                <w:rFonts w:ascii="Calibri" w:hAnsi="Calibri" w:cs="Calibri"/>
                <w:sz w:val="15"/>
                <w:szCs w:val="15"/>
              </w:rPr>
              <w:t>Upon the completion of the Contact Center database gathering, the Customer project coordinator will provide timely approval of the Customer’s Contact Center final configuration. The final approved Contact Center configuration will be submitted to the Frontier CCaaS professional team for Contact Center provisioning.</w:t>
            </w:r>
          </w:p>
          <w:p w14:paraId="107C896A" w14:textId="77777777" w:rsidR="0023682C" w:rsidRPr="00E07838" w:rsidRDefault="0023682C" w:rsidP="00272601">
            <w:pPr>
              <w:pStyle w:val="List"/>
              <w:spacing w:after="120"/>
              <w:ind w:left="0" w:right="288" w:hanging="30"/>
              <w:rPr>
                <w:rFonts w:ascii="Calibri" w:hAnsi="Calibri" w:cs="Calibri"/>
                <w:sz w:val="15"/>
                <w:szCs w:val="15"/>
              </w:rPr>
            </w:pPr>
            <w:r w:rsidRPr="00E07838">
              <w:rPr>
                <w:rFonts w:ascii="Calibri" w:hAnsi="Calibri" w:cs="Calibri"/>
                <w:sz w:val="15"/>
                <w:szCs w:val="15"/>
              </w:rPr>
              <w:t>Once the Customer has approved the final Contact Center configuration, Frontier will implement a freeze on any additional Contact Center configuration requirements and/or changes. Any subsequent Contact Center configuration requirements and/or changes will need to be submitted to the Frontier CCaaS project coordinator during the 30-day On-Boarding Support period following the successful Go-Live activation of the Contact Center service.</w:t>
            </w:r>
          </w:p>
        </w:tc>
      </w:tr>
      <w:tr w:rsidR="0023682C" w:rsidRPr="00E07838" w14:paraId="129ABFB9" w14:textId="77777777" w:rsidTr="00272601">
        <w:tc>
          <w:tcPr>
            <w:tcW w:w="2065" w:type="dxa"/>
            <w:shd w:val="clear" w:color="auto" w:fill="auto"/>
          </w:tcPr>
          <w:p w14:paraId="4F17AAC4" w14:textId="77777777" w:rsidR="0023682C" w:rsidRPr="00E07838" w:rsidRDefault="0023682C" w:rsidP="00272601">
            <w:pPr>
              <w:pStyle w:val="List"/>
              <w:spacing w:after="120"/>
              <w:ind w:left="0" w:right="288" w:firstLine="0"/>
              <w:rPr>
                <w:rFonts w:ascii="Calibri" w:hAnsi="Calibri" w:cs="Calibri"/>
                <w:b/>
                <w:bCs/>
                <w:sz w:val="14"/>
                <w:szCs w:val="14"/>
              </w:rPr>
            </w:pPr>
            <w:r w:rsidRPr="00E07838">
              <w:rPr>
                <w:rFonts w:ascii="Calibri" w:hAnsi="Calibri" w:cs="Calibri"/>
                <w:b/>
                <w:bCs/>
                <w:sz w:val="14"/>
                <w:szCs w:val="14"/>
              </w:rPr>
              <w:lastRenderedPageBreak/>
              <w:t>Contact Center Service Provisioning</w:t>
            </w:r>
          </w:p>
          <w:p w14:paraId="59FF08AE" w14:textId="77777777" w:rsidR="0023682C" w:rsidRPr="00E07838" w:rsidRDefault="0023682C" w:rsidP="00272601">
            <w:pPr>
              <w:pStyle w:val="List"/>
              <w:spacing w:after="120"/>
              <w:ind w:right="288"/>
              <w:rPr>
                <w:rFonts w:ascii="Calibri" w:hAnsi="Calibri" w:cs="Calibri"/>
                <w:b/>
                <w:bCs/>
                <w:sz w:val="14"/>
                <w:szCs w:val="14"/>
              </w:rPr>
            </w:pPr>
          </w:p>
        </w:tc>
        <w:tc>
          <w:tcPr>
            <w:tcW w:w="4320" w:type="dxa"/>
            <w:shd w:val="clear" w:color="auto" w:fill="auto"/>
          </w:tcPr>
          <w:p w14:paraId="27FCCF22" w14:textId="77777777" w:rsidR="0023682C" w:rsidRPr="00E07838" w:rsidRDefault="0023682C" w:rsidP="00272601">
            <w:pPr>
              <w:pStyle w:val="List"/>
              <w:spacing w:after="120"/>
              <w:ind w:left="2" w:right="288" w:firstLine="2"/>
              <w:rPr>
                <w:rFonts w:ascii="Calibri" w:hAnsi="Calibri" w:cs="Calibri"/>
                <w:sz w:val="15"/>
                <w:szCs w:val="15"/>
              </w:rPr>
            </w:pPr>
            <w:r w:rsidRPr="00E07838">
              <w:rPr>
                <w:rFonts w:ascii="Calibri" w:hAnsi="Calibri" w:cs="Calibri"/>
                <w:sz w:val="15"/>
                <w:szCs w:val="15"/>
              </w:rPr>
              <w:t>The Frontier CCaaS professional services team will provision the Contact Center service according to the Customer’s approved requirements.</w:t>
            </w:r>
          </w:p>
        </w:tc>
        <w:tc>
          <w:tcPr>
            <w:tcW w:w="5400" w:type="dxa"/>
            <w:shd w:val="clear" w:color="auto" w:fill="auto"/>
          </w:tcPr>
          <w:p w14:paraId="28A30F9D" w14:textId="77777777" w:rsidR="0023682C" w:rsidRPr="00E07838" w:rsidRDefault="0023682C" w:rsidP="00272601">
            <w:pPr>
              <w:pStyle w:val="List"/>
              <w:spacing w:after="120"/>
              <w:ind w:left="0" w:right="288" w:firstLine="0"/>
              <w:rPr>
                <w:rFonts w:ascii="Calibri" w:hAnsi="Calibri" w:cs="Calibri"/>
                <w:sz w:val="15"/>
                <w:szCs w:val="15"/>
              </w:rPr>
            </w:pPr>
            <w:r w:rsidRPr="00E07838">
              <w:rPr>
                <w:rFonts w:ascii="Calibri" w:hAnsi="Calibri" w:cs="Calibri"/>
                <w:sz w:val="15"/>
                <w:szCs w:val="15"/>
              </w:rPr>
              <w:t>The Customer project coordinator will provide timely responses to the Frontier CCaaS professional services team during the Contact Center Service provisioning.</w:t>
            </w:r>
          </w:p>
        </w:tc>
      </w:tr>
      <w:tr w:rsidR="0023682C" w:rsidRPr="00E07838" w14:paraId="662EED2A" w14:textId="77777777" w:rsidTr="00272601">
        <w:tc>
          <w:tcPr>
            <w:tcW w:w="2065" w:type="dxa"/>
            <w:shd w:val="clear" w:color="auto" w:fill="auto"/>
          </w:tcPr>
          <w:p w14:paraId="55B9CCD6" w14:textId="77777777" w:rsidR="0023682C" w:rsidRPr="00E07838" w:rsidRDefault="0023682C" w:rsidP="00272601">
            <w:pPr>
              <w:pStyle w:val="List"/>
              <w:spacing w:after="120"/>
              <w:ind w:left="0" w:right="288" w:firstLine="0"/>
              <w:rPr>
                <w:rFonts w:ascii="Calibri" w:hAnsi="Calibri" w:cs="Calibri"/>
                <w:b/>
                <w:bCs/>
                <w:sz w:val="14"/>
                <w:szCs w:val="14"/>
              </w:rPr>
            </w:pPr>
            <w:r w:rsidRPr="00E07838">
              <w:rPr>
                <w:rFonts w:ascii="Calibri" w:hAnsi="Calibri" w:cs="Calibri"/>
                <w:b/>
                <w:bCs/>
                <w:sz w:val="14"/>
                <w:szCs w:val="14"/>
              </w:rPr>
              <w:t>Systems Integration Support</w:t>
            </w:r>
          </w:p>
          <w:p w14:paraId="53F40329" w14:textId="77777777" w:rsidR="0023682C" w:rsidRPr="00E07838" w:rsidRDefault="0023682C" w:rsidP="00272601">
            <w:pPr>
              <w:pStyle w:val="List"/>
              <w:spacing w:after="120"/>
              <w:ind w:right="288"/>
              <w:rPr>
                <w:rFonts w:ascii="Calibri" w:hAnsi="Calibri" w:cs="Calibri"/>
                <w:b/>
                <w:bCs/>
                <w:sz w:val="14"/>
                <w:szCs w:val="14"/>
              </w:rPr>
            </w:pPr>
          </w:p>
        </w:tc>
        <w:tc>
          <w:tcPr>
            <w:tcW w:w="4320" w:type="dxa"/>
            <w:shd w:val="clear" w:color="auto" w:fill="auto"/>
          </w:tcPr>
          <w:p w14:paraId="532A186E" w14:textId="77777777" w:rsidR="0023682C" w:rsidRPr="00E07838" w:rsidRDefault="0023682C" w:rsidP="00272601">
            <w:pPr>
              <w:pStyle w:val="List"/>
              <w:spacing w:after="120"/>
              <w:ind w:left="0" w:right="288" w:firstLine="2"/>
              <w:rPr>
                <w:rFonts w:ascii="Calibri" w:hAnsi="Calibri" w:cs="Calibri"/>
                <w:sz w:val="15"/>
                <w:szCs w:val="15"/>
              </w:rPr>
            </w:pPr>
            <w:r w:rsidRPr="00E07838">
              <w:rPr>
                <w:rFonts w:ascii="Calibri" w:hAnsi="Calibri" w:cs="Calibri"/>
                <w:sz w:val="15"/>
                <w:szCs w:val="15"/>
              </w:rPr>
              <w:t>The Frontier CCaaS professional services team will provide the Customer instructions for setting up natively supported systems integrations features in preparation for Preliminary Go-Live Service Testing.</w:t>
            </w:r>
          </w:p>
          <w:p w14:paraId="10F81A51" w14:textId="77777777" w:rsidR="0023682C" w:rsidRPr="00E07838" w:rsidRDefault="0023682C" w:rsidP="00272601">
            <w:pPr>
              <w:pStyle w:val="List"/>
              <w:spacing w:after="120"/>
              <w:ind w:left="0" w:right="288" w:firstLine="2"/>
              <w:rPr>
                <w:rFonts w:ascii="Calibri" w:hAnsi="Calibri" w:cs="Calibri"/>
                <w:sz w:val="15"/>
                <w:szCs w:val="15"/>
              </w:rPr>
            </w:pPr>
            <w:r w:rsidRPr="00E07838">
              <w:rPr>
                <w:rFonts w:ascii="Calibri" w:hAnsi="Calibri" w:cs="Calibri"/>
                <w:sz w:val="15"/>
                <w:szCs w:val="15"/>
              </w:rPr>
              <w:t>Any custom integration requirements with Customer third-party systems will be captured during the CCaaS Database Collection process under an accompanying statement of work. Additional charges may apply and will be delivered to the Customer for approval prior to Contact Center Service Provisioning.</w:t>
            </w:r>
          </w:p>
          <w:p w14:paraId="19164D8D" w14:textId="77777777" w:rsidR="0023682C" w:rsidRPr="00E07838" w:rsidRDefault="0023682C" w:rsidP="00272601">
            <w:pPr>
              <w:pStyle w:val="List"/>
              <w:spacing w:after="120"/>
              <w:ind w:right="288"/>
              <w:rPr>
                <w:rFonts w:ascii="Calibri" w:hAnsi="Calibri" w:cs="Calibri"/>
                <w:sz w:val="15"/>
                <w:szCs w:val="15"/>
              </w:rPr>
            </w:pPr>
          </w:p>
        </w:tc>
        <w:tc>
          <w:tcPr>
            <w:tcW w:w="5400" w:type="dxa"/>
            <w:shd w:val="clear" w:color="auto" w:fill="auto"/>
          </w:tcPr>
          <w:p w14:paraId="07A9CF93" w14:textId="77777777" w:rsidR="0023682C" w:rsidRPr="00E07838" w:rsidRDefault="0023682C" w:rsidP="00272601">
            <w:pPr>
              <w:pStyle w:val="List"/>
              <w:spacing w:after="120"/>
              <w:ind w:left="0" w:right="288" w:firstLine="0"/>
              <w:rPr>
                <w:rFonts w:ascii="Calibri" w:hAnsi="Calibri" w:cs="Calibri"/>
                <w:sz w:val="15"/>
                <w:szCs w:val="15"/>
              </w:rPr>
            </w:pPr>
            <w:r w:rsidRPr="00E07838">
              <w:rPr>
                <w:rFonts w:ascii="Calibri" w:hAnsi="Calibri" w:cs="Calibri"/>
                <w:sz w:val="15"/>
                <w:szCs w:val="15"/>
              </w:rPr>
              <w:t>The Customer project coordinator will work with internal resources to instructions set up natively supported systems integrations features in preparation for Preliminary Go-Live Service Testing.</w:t>
            </w:r>
          </w:p>
          <w:p w14:paraId="188CFA78" w14:textId="77777777" w:rsidR="0023682C" w:rsidRPr="00E07838" w:rsidRDefault="0023682C" w:rsidP="00272601">
            <w:pPr>
              <w:pStyle w:val="List"/>
              <w:spacing w:after="120"/>
              <w:ind w:left="0" w:right="288" w:firstLine="0"/>
              <w:rPr>
                <w:rFonts w:ascii="Calibri" w:hAnsi="Calibri" w:cs="Calibri"/>
                <w:sz w:val="15"/>
                <w:szCs w:val="15"/>
              </w:rPr>
            </w:pPr>
            <w:r w:rsidRPr="00E07838">
              <w:rPr>
                <w:rFonts w:ascii="Calibri" w:hAnsi="Calibri" w:cs="Calibri"/>
                <w:sz w:val="15"/>
                <w:szCs w:val="15"/>
              </w:rPr>
              <w:t>The Customer project coordinator will work with the Frontier CCaaS professional team to identify and document any integration requirements with Customer third-party systems captured during the CCaaS Database Collection process.</w:t>
            </w:r>
          </w:p>
          <w:p w14:paraId="73718CAE" w14:textId="77777777" w:rsidR="0023682C" w:rsidRPr="00E07838" w:rsidRDefault="0023682C" w:rsidP="00272601">
            <w:pPr>
              <w:pStyle w:val="List"/>
              <w:spacing w:after="120"/>
              <w:ind w:left="0" w:right="288" w:firstLine="0"/>
              <w:rPr>
                <w:rFonts w:ascii="Calibri" w:hAnsi="Calibri" w:cs="Calibri"/>
                <w:sz w:val="15"/>
                <w:szCs w:val="15"/>
              </w:rPr>
            </w:pPr>
            <w:r w:rsidRPr="00E07838">
              <w:rPr>
                <w:rFonts w:ascii="Calibri" w:hAnsi="Calibri" w:cs="Calibri"/>
                <w:sz w:val="15"/>
                <w:szCs w:val="15"/>
              </w:rPr>
              <w:t>The Customer project coordinator will work with Customer resources to approve all additional change orders and execute all accompanying statements of work for Customer third-party systems integration required to support the Customer’s final Contact Center configuration.</w:t>
            </w:r>
          </w:p>
        </w:tc>
      </w:tr>
      <w:tr w:rsidR="0023682C" w:rsidRPr="00E07838" w14:paraId="54385C72" w14:textId="77777777" w:rsidTr="00272601">
        <w:tc>
          <w:tcPr>
            <w:tcW w:w="2065" w:type="dxa"/>
            <w:shd w:val="clear" w:color="auto" w:fill="auto"/>
          </w:tcPr>
          <w:p w14:paraId="314D4B23" w14:textId="77777777" w:rsidR="0023682C" w:rsidRPr="00E07838" w:rsidRDefault="0023682C" w:rsidP="00272601">
            <w:pPr>
              <w:pStyle w:val="List"/>
              <w:spacing w:after="120"/>
              <w:ind w:left="0" w:right="288" w:firstLine="0"/>
              <w:rPr>
                <w:rFonts w:ascii="Calibri" w:hAnsi="Calibri" w:cs="Calibri"/>
                <w:b/>
                <w:bCs/>
                <w:sz w:val="14"/>
                <w:szCs w:val="14"/>
              </w:rPr>
            </w:pPr>
            <w:r w:rsidRPr="00E07838">
              <w:rPr>
                <w:rFonts w:ascii="Calibri" w:hAnsi="Calibri" w:cs="Calibri"/>
                <w:b/>
                <w:bCs/>
                <w:sz w:val="14"/>
                <w:szCs w:val="14"/>
              </w:rPr>
              <w:t>Preliminary Go-Live Service Testing</w:t>
            </w:r>
          </w:p>
          <w:p w14:paraId="7D48403F" w14:textId="77777777" w:rsidR="0023682C" w:rsidRPr="00E07838" w:rsidRDefault="0023682C" w:rsidP="00272601">
            <w:pPr>
              <w:pStyle w:val="List"/>
              <w:spacing w:after="120"/>
              <w:ind w:right="288"/>
              <w:rPr>
                <w:rFonts w:ascii="Calibri" w:hAnsi="Calibri" w:cs="Calibri"/>
                <w:b/>
                <w:bCs/>
                <w:sz w:val="14"/>
                <w:szCs w:val="14"/>
              </w:rPr>
            </w:pPr>
          </w:p>
        </w:tc>
        <w:tc>
          <w:tcPr>
            <w:tcW w:w="4320" w:type="dxa"/>
            <w:shd w:val="clear" w:color="auto" w:fill="auto"/>
          </w:tcPr>
          <w:p w14:paraId="57D5BC7A" w14:textId="77777777" w:rsidR="0023682C" w:rsidRPr="00E07838" w:rsidRDefault="0023682C" w:rsidP="00272601">
            <w:pPr>
              <w:pStyle w:val="List"/>
              <w:spacing w:after="120"/>
              <w:ind w:left="2" w:right="288" w:firstLine="2"/>
              <w:rPr>
                <w:rFonts w:ascii="Calibri" w:hAnsi="Calibri" w:cs="Calibri"/>
                <w:sz w:val="15"/>
                <w:szCs w:val="15"/>
              </w:rPr>
            </w:pPr>
            <w:r w:rsidRPr="00E07838">
              <w:rPr>
                <w:rFonts w:ascii="Calibri" w:hAnsi="Calibri" w:cs="Calibri"/>
                <w:sz w:val="15"/>
                <w:szCs w:val="15"/>
              </w:rPr>
              <w:t>Upon completion of Contact Center provisioning, the Frontier CCaaS project coordinator will schedule the Preliminary Go-Live Service Testing with the Customer.</w:t>
            </w:r>
          </w:p>
          <w:p w14:paraId="3DAC7D72" w14:textId="77777777" w:rsidR="0023682C" w:rsidRPr="00E07838" w:rsidRDefault="0023682C" w:rsidP="00272601">
            <w:pPr>
              <w:pStyle w:val="List"/>
              <w:spacing w:after="120"/>
              <w:ind w:left="2" w:right="288" w:firstLine="2"/>
              <w:rPr>
                <w:rFonts w:ascii="Calibri" w:hAnsi="Calibri" w:cs="Calibri"/>
                <w:sz w:val="15"/>
                <w:szCs w:val="15"/>
              </w:rPr>
            </w:pPr>
            <w:r w:rsidRPr="00E07838">
              <w:rPr>
                <w:rFonts w:ascii="Calibri" w:hAnsi="Calibri" w:cs="Calibri"/>
                <w:sz w:val="15"/>
                <w:szCs w:val="15"/>
              </w:rPr>
              <w:t>On the scheduled Preliminary Go-Live Service Testing date, the Frontier CCaaS professional team will perform the preliminary go-live testing procedures with the Customer. (See the Go-Live Checklist)</w:t>
            </w:r>
          </w:p>
        </w:tc>
        <w:tc>
          <w:tcPr>
            <w:tcW w:w="5400" w:type="dxa"/>
            <w:shd w:val="clear" w:color="auto" w:fill="auto"/>
          </w:tcPr>
          <w:p w14:paraId="1D555230" w14:textId="77777777" w:rsidR="0023682C" w:rsidRPr="00E07838" w:rsidRDefault="0023682C" w:rsidP="00272601">
            <w:pPr>
              <w:pStyle w:val="List"/>
              <w:spacing w:after="120"/>
              <w:ind w:left="0" w:right="288" w:firstLine="0"/>
              <w:rPr>
                <w:rFonts w:ascii="Calibri" w:hAnsi="Calibri" w:cs="Calibri"/>
                <w:sz w:val="15"/>
                <w:szCs w:val="15"/>
              </w:rPr>
            </w:pPr>
            <w:r w:rsidRPr="00E07838">
              <w:rPr>
                <w:rFonts w:ascii="Calibri" w:hAnsi="Calibri" w:cs="Calibri"/>
                <w:sz w:val="15"/>
                <w:szCs w:val="15"/>
              </w:rPr>
              <w:t>Upon completion of Contact Center provisioning, the Customer project coordinator will schedule the Preliminary Go-Live Service Testing with the Frontier CCaaS project coordinator.</w:t>
            </w:r>
          </w:p>
          <w:p w14:paraId="6D3EB1C2" w14:textId="77777777" w:rsidR="0023682C" w:rsidRPr="00E07838" w:rsidRDefault="0023682C" w:rsidP="00272601">
            <w:pPr>
              <w:pStyle w:val="List"/>
              <w:spacing w:after="120"/>
              <w:ind w:left="-30" w:right="288" w:firstLine="0"/>
              <w:rPr>
                <w:rFonts w:ascii="Calibri" w:hAnsi="Calibri" w:cs="Calibri"/>
                <w:sz w:val="15"/>
                <w:szCs w:val="15"/>
              </w:rPr>
            </w:pPr>
            <w:r w:rsidRPr="00E07838">
              <w:rPr>
                <w:rFonts w:ascii="Calibri" w:hAnsi="Calibri" w:cs="Calibri"/>
                <w:sz w:val="15"/>
                <w:szCs w:val="15"/>
              </w:rPr>
              <w:t>On the scheduled Preliminary Go-Live Service Testing date, the Customer project coordinator will ensure all requisite internal resources participate in the preliminary go-live testing procedures with the Frontier CCaaS professional services team.</w:t>
            </w:r>
          </w:p>
          <w:p w14:paraId="193653C5" w14:textId="77777777" w:rsidR="0023682C" w:rsidRPr="00E07838" w:rsidRDefault="0023682C" w:rsidP="00272601">
            <w:pPr>
              <w:pStyle w:val="List"/>
              <w:spacing w:after="120"/>
              <w:ind w:left="-30" w:right="288" w:firstLine="0"/>
              <w:rPr>
                <w:rFonts w:ascii="Calibri" w:hAnsi="Calibri" w:cs="Calibri"/>
                <w:sz w:val="15"/>
                <w:szCs w:val="15"/>
              </w:rPr>
            </w:pPr>
            <w:r w:rsidRPr="00E07838">
              <w:rPr>
                <w:rFonts w:ascii="Calibri" w:hAnsi="Calibri" w:cs="Calibri"/>
                <w:sz w:val="15"/>
                <w:szCs w:val="15"/>
              </w:rPr>
              <w:t>The Customer project coordinator will ensure that all Customer network and/or hardware configuration changes are completed according to agreed upon deadlines</w:t>
            </w:r>
          </w:p>
        </w:tc>
      </w:tr>
      <w:tr w:rsidR="0023682C" w:rsidRPr="00E07838" w14:paraId="2180812E" w14:textId="77777777" w:rsidTr="00272601">
        <w:tc>
          <w:tcPr>
            <w:tcW w:w="2065" w:type="dxa"/>
            <w:shd w:val="clear" w:color="auto" w:fill="auto"/>
          </w:tcPr>
          <w:p w14:paraId="113F5DE1" w14:textId="77777777" w:rsidR="0023682C" w:rsidRPr="00E07838" w:rsidRDefault="0023682C" w:rsidP="00272601">
            <w:pPr>
              <w:pStyle w:val="List"/>
              <w:spacing w:after="120"/>
              <w:ind w:left="0" w:right="288" w:firstLine="0"/>
              <w:rPr>
                <w:rFonts w:ascii="Calibri" w:hAnsi="Calibri" w:cs="Calibri"/>
                <w:b/>
                <w:bCs/>
                <w:sz w:val="14"/>
                <w:szCs w:val="14"/>
              </w:rPr>
            </w:pPr>
            <w:r w:rsidRPr="00E07838">
              <w:rPr>
                <w:rFonts w:ascii="Calibri" w:hAnsi="Calibri" w:cs="Calibri"/>
                <w:b/>
                <w:bCs/>
                <w:sz w:val="14"/>
                <w:szCs w:val="14"/>
              </w:rPr>
              <w:t>Agent &amp; Supervisor Training (Remote)</w:t>
            </w:r>
          </w:p>
          <w:p w14:paraId="470139C2" w14:textId="77777777" w:rsidR="0023682C" w:rsidRPr="00E07838" w:rsidRDefault="0023682C" w:rsidP="00272601">
            <w:pPr>
              <w:pStyle w:val="List"/>
              <w:spacing w:after="120"/>
              <w:ind w:right="288"/>
              <w:rPr>
                <w:rFonts w:ascii="Calibri" w:hAnsi="Calibri" w:cs="Calibri"/>
                <w:b/>
                <w:bCs/>
                <w:sz w:val="14"/>
                <w:szCs w:val="14"/>
              </w:rPr>
            </w:pPr>
          </w:p>
        </w:tc>
        <w:tc>
          <w:tcPr>
            <w:tcW w:w="4320" w:type="dxa"/>
            <w:shd w:val="clear" w:color="auto" w:fill="auto"/>
          </w:tcPr>
          <w:p w14:paraId="1511AA16" w14:textId="77777777" w:rsidR="0023682C" w:rsidRPr="00E07838" w:rsidRDefault="0023682C" w:rsidP="00272601">
            <w:pPr>
              <w:pStyle w:val="List"/>
              <w:spacing w:after="120"/>
              <w:ind w:left="2" w:right="288" w:firstLine="2"/>
              <w:rPr>
                <w:rFonts w:ascii="Calibri" w:hAnsi="Calibri" w:cs="Calibri"/>
                <w:sz w:val="15"/>
                <w:szCs w:val="15"/>
              </w:rPr>
            </w:pPr>
            <w:r w:rsidRPr="00E07838">
              <w:rPr>
                <w:rFonts w:ascii="Calibri" w:hAnsi="Calibri" w:cs="Calibri"/>
                <w:sz w:val="15"/>
                <w:szCs w:val="15"/>
              </w:rPr>
              <w:t>Upon successful completion of the Preliminary Go-Live Testing, the Frontier CCaaS project coordinator will schedule remote training sessions for Contact Center agents, supervisors, and administrators with the Customer.</w:t>
            </w:r>
          </w:p>
          <w:p w14:paraId="61B6C2F7" w14:textId="77777777" w:rsidR="0023682C" w:rsidRPr="00E07838" w:rsidRDefault="0023682C" w:rsidP="00272601">
            <w:pPr>
              <w:pStyle w:val="List"/>
              <w:spacing w:after="120"/>
              <w:ind w:left="2" w:right="288" w:firstLine="2"/>
              <w:rPr>
                <w:rFonts w:ascii="Calibri" w:hAnsi="Calibri" w:cs="Calibri"/>
                <w:sz w:val="15"/>
                <w:szCs w:val="15"/>
              </w:rPr>
            </w:pPr>
            <w:r w:rsidRPr="00E07838">
              <w:rPr>
                <w:rFonts w:ascii="Calibri" w:hAnsi="Calibri" w:cs="Calibri"/>
                <w:sz w:val="15"/>
                <w:szCs w:val="15"/>
              </w:rPr>
              <w:t>Contact Center training will be delivered via remote (web-based) training sessions according to the</w:t>
            </w:r>
          </w:p>
          <w:p w14:paraId="3B6267AE" w14:textId="77777777" w:rsidR="0023682C" w:rsidRPr="00E07838" w:rsidRDefault="0023682C" w:rsidP="00272601">
            <w:pPr>
              <w:pStyle w:val="List"/>
              <w:spacing w:after="120"/>
              <w:ind w:right="288"/>
              <w:rPr>
                <w:rFonts w:ascii="Calibri" w:hAnsi="Calibri" w:cs="Calibri"/>
                <w:sz w:val="15"/>
                <w:szCs w:val="15"/>
              </w:rPr>
            </w:pPr>
            <w:r w:rsidRPr="00E07838">
              <w:rPr>
                <w:rFonts w:ascii="Calibri" w:hAnsi="Calibri" w:cs="Calibri"/>
                <w:sz w:val="15"/>
                <w:szCs w:val="15"/>
              </w:rPr>
              <w:t>Customer’s approved Contact Center training schedule.</w:t>
            </w:r>
          </w:p>
          <w:p w14:paraId="493051E8" w14:textId="77777777" w:rsidR="0023682C" w:rsidRPr="00E07838" w:rsidRDefault="0023682C" w:rsidP="00272601">
            <w:pPr>
              <w:pStyle w:val="List"/>
              <w:spacing w:after="120"/>
              <w:ind w:left="2" w:right="288" w:firstLine="2"/>
              <w:rPr>
                <w:rFonts w:ascii="Calibri" w:hAnsi="Calibri" w:cs="Calibri"/>
                <w:sz w:val="15"/>
                <w:szCs w:val="15"/>
              </w:rPr>
            </w:pPr>
            <w:r w:rsidRPr="00E07838">
              <w:rPr>
                <w:rFonts w:ascii="Calibri" w:hAnsi="Calibri" w:cs="Calibri"/>
                <w:sz w:val="15"/>
                <w:szCs w:val="15"/>
              </w:rPr>
              <w:t>Customer requests for on-site Contact Center training are addressed on an ICB-basis.</w:t>
            </w:r>
          </w:p>
          <w:p w14:paraId="5DC306FF" w14:textId="77777777" w:rsidR="0023682C" w:rsidRPr="00E07838" w:rsidRDefault="0023682C" w:rsidP="00272601">
            <w:pPr>
              <w:pStyle w:val="List"/>
              <w:spacing w:after="120"/>
              <w:ind w:left="0" w:right="288" w:firstLine="2"/>
              <w:rPr>
                <w:rFonts w:ascii="Calibri" w:hAnsi="Calibri" w:cs="Calibri"/>
                <w:sz w:val="15"/>
                <w:szCs w:val="15"/>
              </w:rPr>
            </w:pPr>
            <w:r w:rsidRPr="00E07838">
              <w:rPr>
                <w:rFonts w:ascii="Calibri" w:hAnsi="Calibri" w:cs="Calibri"/>
                <w:sz w:val="15"/>
                <w:szCs w:val="15"/>
              </w:rPr>
              <w:t>On-site Contact Center training for agents, supervisors, and administrators is subject to additional charges and availability of Frontier CCaaS Professional Services resources.</w:t>
            </w:r>
          </w:p>
          <w:p w14:paraId="1DF05D0D" w14:textId="77777777" w:rsidR="0023682C" w:rsidRPr="00E07838" w:rsidRDefault="0023682C" w:rsidP="00272601">
            <w:pPr>
              <w:pStyle w:val="List"/>
              <w:spacing w:after="120"/>
              <w:ind w:left="2" w:right="288" w:firstLine="2"/>
              <w:rPr>
                <w:rFonts w:ascii="Calibri" w:hAnsi="Calibri" w:cs="Calibri"/>
                <w:sz w:val="15"/>
                <w:szCs w:val="15"/>
              </w:rPr>
            </w:pPr>
            <w:r w:rsidRPr="00C027EC">
              <w:rPr>
                <w:rFonts w:ascii="Calibri" w:hAnsi="Calibri" w:cs="Calibri"/>
                <w:sz w:val="15"/>
                <w:szCs w:val="15"/>
              </w:rPr>
              <w:t>Maximum Class Size (approx. 15-20)</w:t>
            </w:r>
          </w:p>
        </w:tc>
        <w:tc>
          <w:tcPr>
            <w:tcW w:w="5400" w:type="dxa"/>
            <w:shd w:val="clear" w:color="auto" w:fill="auto"/>
          </w:tcPr>
          <w:p w14:paraId="292E6B3B" w14:textId="77777777" w:rsidR="0023682C" w:rsidRPr="00E07838" w:rsidRDefault="0023682C" w:rsidP="00272601">
            <w:pPr>
              <w:pStyle w:val="List"/>
              <w:spacing w:after="120"/>
              <w:ind w:left="-17" w:right="288" w:hanging="17"/>
              <w:rPr>
                <w:rFonts w:ascii="Calibri" w:hAnsi="Calibri" w:cs="Calibri"/>
                <w:sz w:val="15"/>
                <w:szCs w:val="15"/>
              </w:rPr>
            </w:pPr>
            <w:r w:rsidRPr="00E07838">
              <w:rPr>
                <w:rFonts w:ascii="Calibri" w:hAnsi="Calibri" w:cs="Calibri"/>
                <w:sz w:val="15"/>
                <w:szCs w:val="15"/>
              </w:rPr>
              <w:t>Upon successful completion of the Preliminary Go-Live Testing, the Customer project coordinator will schedule remote training sessions for Contact Center agents, supervisors, and administrators with the Frontier CCaaS project coordinator.</w:t>
            </w:r>
          </w:p>
          <w:p w14:paraId="74D4700D" w14:textId="77777777" w:rsidR="0023682C" w:rsidRPr="00E07838" w:rsidRDefault="0023682C" w:rsidP="00272601">
            <w:pPr>
              <w:pStyle w:val="List"/>
              <w:spacing w:after="120"/>
              <w:ind w:left="0" w:right="288" w:firstLine="0"/>
              <w:rPr>
                <w:rFonts w:ascii="Calibri" w:hAnsi="Calibri" w:cs="Calibri"/>
                <w:sz w:val="15"/>
                <w:szCs w:val="15"/>
              </w:rPr>
            </w:pPr>
            <w:r w:rsidRPr="00E07838">
              <w:rPr>
                <w:rFonts w:ascii="Calibri" w:hAnsi="Calibri" w:cs="Calibri"/>
                <w:sz w:val="15"/>
                <w:szCs w:val="15"/>
              </w:rPr>
              <w:t>Contact Center training will be delivered via remote (web-based) training sessions according to the</w:t>
            </w:r>
          </w:p>
          <w:p w14:paraId="14DB96B7" w14:textId="77777777" w:rsidR="0023682C" w:rsidRPr="00E07838" w:rsidRDefault="0023682C" w:rsidP="00272601">
            <w:pPr>
              <w:pStyle w:val="List"/>
              <w:spacing w:after="120"/>
              <w:ind w:right="288"/>
              <w:rPr>
                <w:rFonts w:ascii="Calibri" w:hAnsi="Calibri" w:cs="Calibri"/>
                <w:sz w:val="15"/>
                <w:szCs w:val="15"/>
              </w:rPr>
            </w:pPr>
            <w:r w:rsidRPr="00E07838">
              <w:rPr>
                <w:rFonts w:ascii="Calibri" w:hAnsi="Calibri" w:cs="Calibri"/>
                <w:sz w:val="15"/>
                <w:szCs w:val="15"/>
              </w:rPr>
              <w:t>Customer’s approved Contact Center training schedule.</w:t>
            </w:r>
          </w:p>
          <w:p w14:paraId="4731A4D9" w14:textId="77777777" w:rsidR="0023682C" w:rsidRPr="00E07838" w:rsidRDefault="0023682C" w:rsidP="00272601">
            <w:pPr>
              <w:pStyle w:val="List"/>
              <w:spacing w:after="120"/>
              <w:ind w:left="0" w:right="288" w:hanging="17"/>
              <w:rPr>
                <w:rFonts w:ascii="Calibri" w:hAnsi="Calibri" w:cs="Calibri"/>
                <w:sz w:val="15"/>
                <w:szCs w:val="15"/>
              </w:rPr>
            </w:pPr>
            <w:r w:rsidRPr="00E07838">
              <w:rPr>
                <w:rFonts w:ascii="Calibri" w:hAnsi="Calibri" w:cs="Calibri"/>
                <w:sz w:val="15"/>
                <w:szCs w:val="15"/>
              </w:rPr>
              <w:t>The Customer project coordinator will ensure that all agents, supervisors, and administrators participate in the scheduled Contact Center training sessions.</w:t>
            </w:r>
          </w:p>
          <w:p w14:paraId="568E05C7" w14:textId="77777777" w:rsidR="0023682C" w:rsidRPr="00E07838" w:rsidRDefault="0023682C" w:rsidP="00272601">
            <w:pPr>
              <w:pStyle w:val="List"/>
              <w:spacing w:after="120"/>
              <w:ind w:left="0" w:right="288" w:hanging="17"/>
              <w:rPr>
                <w:rFonts w:ascii="Calibri" w:hAnsi="Calibri" w:cs="Calibri"/>
                <w:sz w:val="15"/>
                <w:szCs w:val="15"/>
              </w:rPr>
            </w:pPr>
            <w:r w:rsidRPr="00E07838">
              <w:rPr>
                <w:rFonts w:ascii="Calibri" w:hAnsi="Calibri" w:cs="Calibri"/>
                <w:sz w:val="15"/>
                <w:szCs w:val="15"/>
              </w:rPr>
              <w:t>The rescheduling of Contact Center training sessions may delay the downstream Go-Live Service Activation and Testing schedule.</w:t>
            </w:r>
          </w:p>
        </w:tc>
      </w:tr>
      <w:tr w:rsidR="0023682C" w:rsidRPr="00E07838" w14:paraId="7022AA1C" w14:textId="77777777" w:rsidTr="00272601">
        <w:tc>
          <w:tcPr>
            <w:tcW w:w="2065" w:type="dxa"/>
            <w:shd w:val="clear" w:color="auto" w:fill="auto"/>
          </w:tcPr>
          <w:p w14:paraId="59E88C0A" w14:textId="77777777" w:rsidR="0023682C" w:rsidRPr="00E07838" w:rsidRDefault="0023682C" w:rsidP="00272601">
            <w:pPr>
              <w:pStyle w:val="List"/>
              <w:spacing w:after="120"/>
              <w:ind w:left="0" w:right="288" w:firstLine="0"/>
              <w:rPr>
                <w:rFonts w:ascii="Calibri" w:hAnsi="Calibri" w:cs="Calibri"/>
                <w:b/>
                <w:bCs/>
                <w:sz w:val="14"/>
                <w:szCs w:val="14"/>
              </w:rPr>
            </w:pPr>
            <w:r w:rsidRPr="00E07838">
              <w:rPr>
                <w:rFonts w:ascii="Calibri" w:hAnsi="Calibri" w:cs="Calibri"/>
                <w:b/>
                <w:bCs/>
                <w:sz w:val="14"/>
                <w:szCs w:val="14"/>
              </w:rPr>
              <w:t>Go-Live Service Activation and Testing</w:t>
            </w:r>
          </w:p>
          <w:p w14:paraId="49513CAA" w14:textId="77777777" w:rsidR="0023682C" w:rsidRPr="00E07838" w:rsidRDefault="0023682C" w:rsidP="00272601">
            <w:pPr>
              <w:pStyle w:val="List"/>
              <w:spacing w:after="120"/>
              <w:ind w:right="288"/>
              <w:rPr>
                <w:rFonts w:ascii="Calibri" w:hAnsi="Calibri" w:cs="Calibri"/>
                <w:b/>
                <w:bCs/>
                <w:sz w:val="14"/>
                <w:szCs w:val="14"/>
              </w:rPr>
            </w:pPr>
          </w:p>
        </w:tc>
        <w:tc>
          <w:tcPr>
            <w:tcW w:w="4320" w:type="dxa"/>
            <w:shd w:val="clear" w:color="auto" w:fill="auto"/>
          </w:tcPr>
          <w:p w14:paraId="4C912837" w14:textId="77777777" w:rsidR="0023682C" w:rsidRPr="00E07838" w:rsidRDefault="0023682C" w:rsidP="00272601">
            <w:pPr>
              <w:pStyle w:val="List"/>
              <w:spacing w:after="120"/>
              <w:ind w:left="2" w:right="288" w:firstLine="2"/>
              <w:rPr>
                <w:rFonts w:ascii="Calibri" w:hAnsi="Calibri" w:cs="Calibri"/>
                <w:sz w:val="15"/>
                <w:szCs w:val="15"/>
              </w:rPr>
            </w:pPr>
            <w:r w:rsidRPr="00E07838">
              <w:rPr>
                <w:rFonts w:ascii="Calibri" w:hAnsi="Calibri" w:cs="Calibri"/>
                <w:sz w:val="15"/>
                <w:szCs w:val="15"/>
              </w:rPr>
              <w:t>The Frontier CCaaS project coordinator will schedule the Go-Live Service Activation and Testing date with the Customer.</w:t>
            </w:r>
          </w:p>
          <w:p w14:paraId="77C09361" w14:textId="77777777" w:rsidR="0023682C" w:rsidRPr="00E07838" w:rsidRDefault="0023682C" w:rsidP="00272601">
            <w:pPr>
              <w:pStyle w:val="List"/>
              <w:spacing w:after="120"/>
              <w:ind w:left="2" w:right="288" w:firstLine="2"/>
              <w:rPr>
                <w:rFonts w:ascii="Calibri" w:hAnsi="Calibri" w:cs="Calibri"/>
                <w:sz w:val="15"/>
                <w:szCs w:val="15"/>
              </w:rPr>
            </w:pPr>
            <w:r w:rsidRPr="00E07838">
              <w:rPr>
                <w:rFonts w:ascii="Calibri" w:hAnsi="Calibri" w:cs="Calibri"/>
                <w:sz w:val="15"/>
                <w:szCs w:val="15"/>
              </w:rPr>
              <w:t>On the scheduled Go-Live Service Activation and Testing date, the Frontier CCaaS professional services team will perform the go-live service activation and testing procedures with the Customer. (See the Go-Live Checklist)</w:t>
            </w:r>
          </w:p>
        </w:tc>
        <w:tc>
          <w:tcPr>
            <w:tcW w:w="5400" w:type="dxa"/>
            <w:shd w:val="clear" w:color="auto" w:fill="auto"/>
          </w:tcPr>
          <w:p w14:paraId="31E2E26E" w14:textId="77777777" w:rsidR="0023682C" w:rsidRPr="00E07838" w:rsidRDefault="0023682C" w:rsidP="00272601">
            <w:pPr>
              <w:pStyle w:val="List"/>
              <w:spacing w:after="120"/>
              <w:ind w:left="60" w:right="288" w:firstLine="0"/>
              <w:rPr>
                <w:rFonts w:ascii="Calibri" w:hAnsi="Calibri" w:cs="Calibri"/>
                <w:sz w:val="15"/>
                <w:szCs w:val="15"/>
              </w:rPr>
            </w:pPr>
            <w:r w:rsidRPr="00E07838">
              <w:rPr>
                <w:rFonts w:ascii="Calibri" w:hAnsi="Calibri" w:cs="Calibri"/>
                <w:sz w:val="15"/>
                <w:szCs w:val="15"/>
              </w:rPr>
              <w:t>The Customer project coordinator will schedule the Go-Live Service Activation and Testing date with the Frontier CCaaS project coordinator.</w:t>
            </w:r>
          </w:p>
          <w:p w14:paraId="681568E8" w14:textId="77777777" w:rsidR="0023682C" w:rsidRPr="00E07838" w:rsidRDefault="0023682C" w:rsidP="00272601">
            <w:pPr>
              <w:pStyle w:val="List"/>
              <w:spacing w:after="120"/>
              <w:ind w:left="0" w:right="288" w:firstLine="0"/>
              <w:rPr>
                <w:rFonts w:ascii="Calibri" w:hAnsi="Calibri" w:cs="Calibri"/>
                <w:sz w:val="15"/>
                <w:szCs w:val="15"/>
              </w:rPr>
            </w:pPr>
            <w:r w:rsidRPr="00E07838">
              <w:rPr>
                <w:rFonts w:ascii="Calibri" w:hAnsi="Calibri" w:cs="Calibri"/>
                <w:sz w:val="15"/>
                <w:szCs w:val="15"/>
              </w:rPr>
              <w:t>On the scheduled Go-Live Service Activation and Testing date, the Customer project coordinator will ensure all requisite internal resources participate in the go-live activation and testing procedures with the Frontier CCaaS professional services team.</w:t>
            </w:r>
          </w:p>
          <w:p w14:paraId="1866690C" w14:textId="77777777" w:rsidR="0023682C" w:rsidRPr="00E07838" w:rsidRDefault="0023682C" w:rsidP="00272601">
            <w:pPr>
              <w:pStyle w:val="List"/>
              <w:spacing w:after="120"/>
              <w:ind w:left="-30" w:right="288" w:firstLine="0"/>
              <w:rPr>
                <w:rFonts w:ascii="Calibri" w:hAnsi="Calibri" w:cs="Calibri"/>
                <w:sz w:val="15"/>
                <w:szCs w:val="15"/>
              </w:rPr>
            </w:pPr>
            <w:r w:rsidRPr="00E07838">
              <w:rPr>
                <w:rFonts w:ascii="Calibri" w:hAnsi="Calibri" w:cs="Calibri"/>
                <w:sz w:val="15"/>
                <w:szCs w:val="15"/>
              </w:rPr>
              <w:t xml:space="preserve"> The Customer project coordinator will ensure that all Customer network and/or hardware configuration changes are completed according to agreed upon deadlines.</w:t>
            </w:r>
          </w:p>
          <w:p w14:paraId="2BD89FE4" w14:textId="77777777" w:rsidR="0023682C" w:rsidRPr="00E07838" w:rsidRDefault="0023682C" w:rsidP="00272601">
            <w:pPr>
              <w:pStyle w:val="List"/>
              <w:spacing w:after="120"/>
              <w:ind w:left="0" w:right="288" w:firstLine="0"/>
              <w:rPr>
                <w:rFonts w:ascii="Calibri" w:hAnsi="Calibri" w:cs="Calibri"/>
                <w:sz w:val="15"/>
                <w:szCs w:val="15"/>
              </w:rPr>
            </w:pPr>
            <w:r w:rsidRPr="00E07838">
              <w:rPr>
                <w:rFonts w:ascii="Calibri" w:hAnsi="Calibri" w:cs="Calibri"/>
                <w:sz w:val="15"/>
                <w:szCs w:val="15"/>
              </w:rPr>
              <w:t>The Customer project coordinator will ensure that all Customer third-party systems interoperate correctly with the Frontier Contact Center service.</w:t>
            </w:r>
          </w:p>
          <w:p w14:paraId="307ABFF3" w14:textId="77777777" w:rsidR="0023682C" w:rsidRPr="00E07838" w:rsidRDefault="0023682C" w:rsidP="00272601">
            <w:pPr>
              <w:pStyle w:val="List"/>
              <w:spacing w:after="120"/>
              <w:ind w:left="0" w:right="288" w:firstLine="0"/>
              <w:rPr>
                <w:rFonts w:ascii="Calibri" w:hAnsi="Calibri" w:cs="Calibri"/>
                <w:sz w:val="15"/>
                <w:szCs w:val="15"/>
              </w:rPr>
            </w:pPr>
            <w:r w:rsidRPr="00E07838">
              <w:rPr>
                <w:rFonts w:ascii="Calibri" w:hAnsi="Calibri" w:cs="Calibri"/>
                <w:sz w:val="15"/>
                <w:szCs w:val="15"/>
              </w:rPr>
              <w:t xml:space="preserve">The Customer project coordinator will work directly with Customer third-party vendors to configure any impacted hardware and/or </w:t>
            </w:r>
            <w:r w:rsidRPr="00E07838">
              <w:rPr>
                <w:rFonts w:ascii="Calibri" w:hAnsi="Calibri" w:cs="Calibri"/>
                <w:sz w:val="15"/>
                <w:szCs w:val="15"/>
              </w:rPr>
              <w:lastRenderedPageBreak/>
              <w:t>systems required to interoperate with the Frontier Contact Center service.</w:t>
            </w:r>
          </w:p>
        </w:tc>
      </w:tr>
      <w:tr w:rsidR="0023682C" w:rsidRPr="00E07838" w14:paraId="7FF9B0C9" w14:textId="77777777" w:rsidTr="00272601">
        <w:tc>
          <w:tcPr>
            <w:tcW w:w="2065" w:type="dxa"/>
            <w:shd w:val="clear" w:color="auto" w:fill="auto"/>
          </w:tcPr>
          <w:p w14:paraId="7CE4F665" w14:textId="77777777" w:rsidR="0023682C" w:rsidRPr="00E07838" w:rsidRDefault="0023682C" w:rsidP="00272601">
            <w:pPr>
              <w:pStyle w:val="List"/>
              <w:spacing w:after="120"/>
              <w:ind w:left="0" w:right="288" w:firstLine="0"/>
              <w:rPr>
                <w:rFonts w:ascii="Calibri" w:hAnsi="Calibri" w:cs="Calibri"/>
                <w:b/>
                <w:bCs/>
                <w:sz w:val="14"/>
                <w:szCs w:val="14"/>
              </w:rPr>
            </w:pPr>
            <w:r w:rsidRPr="00E07838">
              <w:rPr>
                <w:rFonts w:ascii="Calibri" w:hAnsi="Calibri" w:cs="Calibri"/>
                <w:b/>
                <w:bCs/>
                <w:sz w:val="14"/>
                <w:szCs w:val="14"/>
              </w:rPr>
              <w:lastRenderedPageBreak/>
              <w:t>30-Day Contact Center On-Boarding Support</w:t>
            </w:r>
          </w:p>
          <w:p w14:paraId="76CD7534" w14:textId="77777777" w:rsidR="0023682C" w:rsidRPr="00E07838" w:rsidRDefault="0023682C" w:rsidP="00272601">
            <w:pPr>
              <w:pStyle w:val="List"/>
              <w:spacing w:after="120"/>
              <w:ind w:right="288"/>
              <w:rPr>
                <w:rFonts w:ascii="Calibri" w:hAnsi="Calibri" w:cs="Calibri"/>
                <w:b/>
                <w:bCs/>
                <w:sz w:val="14"/>
                <w:szCs w:val="14"/>
              </w:rPr>
            </w:pPr>
          </w:p>
        </w:tc>
        <w:tc>
          <w:tcPr>
            <w:tcW w:w="4320" w:type="dxa"/>
            <w:shd w:val="clear" w:color="auto" w:fill="auto"/>
          </w:tcPr>
          <w:p w14:paraId="4316371D" w14:textId="77777777" w:rsidR="0023682C" w:rsidRPr="00E07838" w:rsidRDefault="0023682C" w:rsidP="00272601">
            <w:pPr>
              <w:pStyle w:val="List"/>
              <w:spacing w:after="120"/>
              <w:ind w:left="2" w:right="288" w:firstLine="2"/>
              <w:rPr>
                <w:rFonts w:ascii="Calibri" w:hAnsi="Calibri" w:cs="Calibri"/>
                <w:sz w:val="15"/>
                <w:szCs w:val="15"/>
              </w:rPr>
            </w:pPr>
            <w:r w:rsidRPr="00E07838">
              <w:rPr>
                <w:rFonts w:ascii="Calibri" w:hAnsi="Calibri" w:cs="Calibri"/>
                <w:sz w:val="15"/>
                <w:szCs w:val="15"/>
              </w:rPr>
              <w:t>Upon successful activation and testing of the Contact Center service, the Frontier CCaaS project coordinator will coordinate any post-activation configuration changes with the Customer and the Frontier Contact Center professional services team for a period of 30 calendar days.</w:t>
            </w:r>
          </w:p>
          <w:p w14:paraId="464D2AAD" w14:textId="77777777" w:rsidR="0023682C" w:rsidRPr="00E07838" w:rsidRDefault="0023682C" w:rsidP="00272601">
            <w:pPr>
              <w:pStyle w:val="List"/>
              <w:spacing w:after="120"/>
              <w:ind w:right="288"/>
              <w:rPr>
                <w:rFonts w:ascii="Calibri" w:hAnsi="Calibri" w:cs="Calibri"/>
                <w:sz w:val="15"/>
                <w:szCs w:val="15"/>
              </w:rPr>
            </w:pPr>
          </w:p>
        </w:tc>
        <w:tc>
          <w:tcPr>
            <w:tcW w:w="5400" w:type="dxa"/>
            <w:shd w:val="clear" w:color="auto" w:fill="auto"/>
          </w:tcPr>
          <w:p w14:paraId="196B1235" w14:textId="77777777" w:rsidR="0023682C" w:rsidRPr="00E07838" w:rsidRDefault="0023682C" w:rsidP="00272601">
            <w:pPr>
              <w:pStyle w:val="List"/>
              <w:spacing w:after="120"/>
              <w:ind w:left="60" w:right="288" w:firstLine="0"/>
              <w:rPr>
                <w:rFonts w:ascii="Calibri" w:hAnsi="Calibri" w:cs="Calibri"/>
                <w:sz w:val="15"/>
                <w:szCs w:val="15"/>
              </w:rPr>
            </w:pPr>
            <w:r w:rsidRPr="00E07838">
              <w:rPr>
                <w:rFonts w:ascii="Calibri" w:hAnsi="Calibri" w:cs="Calibri"/>
                <w:sz w:val="15"/>
                <w:szCs w:val="15"/>
              </w:rPr>
              <w:t>Upon successful activation and testing of the Contact Center service, the Customer project coordinator will document and deliver to the Frontier CCaaS project coordinator, in the form of a Contact Center post- activation punch list, any post-activation configuration changes</w:t>
            </w:r>
          </w:p>
          <w:p w14:paraId="3BA6292F" w14:textId="77777777" w:rsidR="0023682C" w:rsidRPr="00E07838" w:rsidRDefault="0023682C" w:rsidP="00272601">
            <w:pPr>
              <w:pStyle w:val="List"/>
              <w:spacing w:after="120"/>
              <w:ind w:left="60" w:right="288" w:firstLine="0"/>
              <w:rPr>
                <w:rFonts w:ascii="Calibri" w:hAnsi="Calibri" w:cs="Calibri"/>
                <w:sz w:val="15"/>
                <w:szCs w:val="15"/>
              </w:rPr>
            </w:pPr>
            <w:r w:rsidRPr="00E07838">
              <w:rPr>
                <w:rFonts w:ascii="Calibri" w:hAnsi="Calibri" w:cs="Calibri"/>
                <w:sz w:val="15"/>
                <w:szCs w:val="15"/>
              </w:rPr>
              <w:t>The Frontier Contact Center professional services team will complete any post-activation (punch list) configuration changes for a period of 30 calendar days.</w:t>
            </w:r>
          </w:p>
          <w:p w14:paraId="7086D72C" w14:textId="77777777" w:rsidR="0023682C" w:rsidRPr="00E07838" w:rsidRDefault="0023682C" w:rsidP="00272601">
            <w:pPr>
              <w:pStyle w:val="List"/>
              <w:spacing w:after="120"/>
              <w:ind w:left="0" w:right="288" w:firstLine="0"/>
              <w:rPr>
                <w:rFonts w:ascii="Calibri" w:hAnsi="Calibri" w:cs="Calibri"/>
                <w:sz w:val="15"/>
                <w:szCs w:val="15"/>
              </w:rPr>
            </w:pPr>
            <w:r w:rsidRPr="00E07838">
              <w:rPr>
                <w:rFonts w:ascii="Calibri" w:hAnsi="Calibri" w:cs="Calibri"/>
                <w:sz w:val="15"/>
                <w:szCs w:val="15"/>
              </w:rPr>
              <w:t>Upon completion of the 30-day Contact Center On-Boarding period, the Customer project coordinator will work with the Frontier CCaaS project coordinator to transition on-going service and support to the Frontier Customer Service team.</w:t>
            </w:r>
          </w:p>
        </w:tc>
      </w:tr>
      <w:tr w:rsidR="0023682C" w:rsidRPr="00E07838" w14:paraId="2EE2FA03" w14:textId="77777777" w:rsidTr="00272601">
        <w:tc>
          <w:tcPr>
            <w:tcW w:w="2065" w:type="dxa"/>
            <w:shd w:val="clear" w:color="auto" w:fill="auto"/>
          </w:tcPr>
          <w:p w14:paraId="29000E53" w14:textId="77777777" w:rsidR="0023682C" w:rsidRPr="00E07838" w:rsidRDefault="0023682C" w:rsidP="00272601">
            <w:pPr>
              <w:pStyle w:val="List"/>
              <w:spacing w:after="120"/>
              <w:ind w:left="0" w:right="288" w:firstLine="0"/>
              <w:rPr>
                <w:rFonts w:ascii="Calibri" w:hAnsi="Calibri" w:cs="Calibri"/>
                <w:b/>
                <w:bCs/>
                <w:sz w:val="14"/>
                <w:szCs w:val="14"/>
              </w:rPr>
            </w:pPr>
            <w:r w:rsidRPr="00E07838">
              <w:rPr>
                <w:rFonts w:ascii="Calibri" w:hAnsi="Calibri" w:cs="Calibri"/>
                <w:b/>
                <w:bCs/>
                <w:sz w:val="14"/>
                <w:szCs w:val="14"/>
              </w:rPr>
              <w:t>24x7x365 Service and Support</w:t>
            </w:r>
          </w:p>
          <w:p w14:paraId="02325103" w14:textId="77777777" w:rsidR="0023682C" w:rsidRPr="00E07838" w:rsidRDefault="0023682C" w:rsidP="00272601">
            <w:pPr>
              <w:pStyle w:val="List"/>
              <w:spacing w:after="120"/>
              <w:ind w:left="0" w:right="288"/>
              <w:rPr>
                <w:rFonts w:ascii="Calibri" w:hAnsi="Calibri" w:cs="Calibri"/>
                <w:b/>
                <w:bCs/>
                <w:sz w:val="14"/>
                <w:szCs w:val="14"/>
              </w:rPr>
            </w:pPr>
          </w:p>
        </w:tc>
        <w:tc>
          <w:tcPr>
            <w:tcW w:w="4320" w:type="dxa"/>
            <w:shd w:val="clear" w:color="auto" w:fill="auto"/>
          </w:tcPr>
          <w:p w14:paraId="5F5A7ECF" w14:textId="77777777" w:rsidR="0023682C" w:rsidRPr="00E07838" w:rsidRDefault="0023682C" w:rsidP="00272601">
            <w:pPr>
              <w:pStyle w:val="List"/>
              <w:spacing w:after="120"/>
              <w:ind w:left="2" w:right="288" w:hanging="2"/>
              <w:rPr>
                <w:rFonts w:ascii="Calibri" w:hAnsi="Calibri" w:cs="Calibri"/>
                <w:sz w:val="15"/>
                <w:szCs w:val="15"/>
              </w:rPr>
            </w:pPr>
            <w:ins w:id="10" w:author="Evirgen, Danielle" w:date="2020-10-19T15:27:00Z">
              <w:r w:rsidRPr="00E07838">
                <w:rPr>
                  <w:rFonts w:ascii="Calibri" w:hAnsi="Calibri" w:cs="Calibri"/>
                  <w:sz w:val="15"/>
                  <w:szCs w:val="15"/>
                </w:rPr>
                <w:tab/>
              </w:r>
            </w:ins>
            <w:r w:rsidRPr="00E07838">
              <w:rPr>
                <w:rFonts w:ascii="Calibri" w:hAnsi="Calibri" w:cs="Calibri"/>
                <w:sz w:val="15"/>
                <w:szCs w:val="15"/>
              </w:rPr>
              <w:t>Upon completion of the 30-day Contact Center On-Boarding period, the Frontier CCaaS project coordinator will conduct a warm-transfer of on-going service and support to the Frontier Customer Service team.</w:t>
            </w:r>
          </w:p>
        </w:tc>
        <w:tc>
          <w:tcPr>
            <w:tcW w:w="5400" w:type="dxa"/>
            <w:shd w:val="clear" w:color="auto" w:fill="auto"/>
          </w:tcPr>
          <w:p w14:paraId="2DBFB72D" w14:textId="77777777" w:rsidR="0023682C" w:rsidRPr="00E07838" w:rsidRDefault="0023682C" w:rsidP="00272601">
            <w:pPr>
              <w:pStyle w:val="List"/>
              <w:spacing w:after="120"/>
              <w:ind w:left="0" w:right="288" w:firstLine="0"/>
              <w:rPr>
                <w:rFonts w:ascii="Calibri" w:hAnsi="Calibri" w:cs="Calibri"/>
                <w:sz w:val="15"/>
                <w:szCs w:val="15"/>
              </w:rPr>
            </w:pPr>
            <w:r w:rsidRPr="00E07838">
              <w:rPr>
                <w:rFonts w:ascii="Calibri" w:hAnsi="Calibri" w:cs="Calibri"/>
                <w:sz w:val="15"/>
                <w:szCs w:val="15"/>
              </w:rPr>
              <w:t>The designated Customer contact will be responsible for contacting the Frontier Customer Service team for service and support of Frontier Contact Center services.</w:t>
            </w:r>
          </w:p>
        </w:tc>
      </w:tr>
    </w:tbl>
    <w:p w14:paraId="549E1590" w14:textId="77777777" w:rsidR="0023682C" w:rsidRPr="007C565F" w:rsidRDefault="0023682C" w:rsidP="0023682C">
      <w:pPr>
        <w:tabs>
          <w:tab w:val="left" w:pos="360"/>
        </w:tabs>
        <w:jc w:val="both"/>
        <w:rPr>
          <w:rFonts w:asciiTheme="minorHAnsi" w:hAnsiTheme="minorHAnsi" w:cs="Arial"/>
          <w:bCs/>
          <w:sz w:val="12"/>
          <w:szCs w:val="16"/>
        </w:rPr>
      </w:pPr>
    </w:p>
    <w:p w14:paraId="4FAE124C" w14:textId="77777777" w:rsidR="0023682C" w:rsidRPr="009A36BE" w:rsidRDefault="0023682C" w:rsidP="0023682C">
      <w:pPr>
        <w:tabs>
          <w:tab w:val="left" w:pos="180"/>
        </w:tabs>
        <w:spacing w:after="60"/>
        <w:ind w:right="-43"/>
        <w:jc w:val="both"/>
        <w:rPr>
          <w:rFonts w:ascii="Calibri" w:hAnsi="Calibri"/>
          <w:sz w:val="16"/>
          <w:szCs w:val="16"/>
          <w:lang w:val="x-none" w:eastAsia="x-none"/>
        </w:rPr>
      </w:pPr>
    </w:p>
    <w:p w14:paraId="6400D768" w14:textId="77777777" w:rsidR="0023682C" w:rsidRPr="00931323" w:rsidRDefault="0023682C" w:rsidP="0023682C">
      <w:pPr>
        <w:shd w:val="clear" w:color="auto" w:fill="FFFFFE"/>
        <w:spacing w:line="285" w:lineRule="atLeast"/>
        <w:rPr>
          <w:rFonts w:ascii="Consolas" w:hAnsi="Consolas"/>
          <w:color w:val="A31515"/>
          <w:sz w:val="21"/>
          <w:szCs w:val="21"/>
        </w:rPr>
      </w:pPr>
      <w:r w:rsidRPr="002E77E3">
        <w:rPr>
          <w:rFonts w:ascii="Consolas" w:hAnsi="Consolas"/>
          <w:color w:val="A31515"/>
          <w:sz w:val="21"/>
          <w:szCs w:val="21"/>
        </w:rPr>
        <w:t>{{</w:t>
      </w:r>
      <w:r>
        <w:rPr>
          <w:rFonts w:ascii="Consolas" w:hAnsi="Consolas"/>
          <w:color w:val="A31515"/>
          <w:sz w:val="21"/>
          <w:szCs w:val="21"/>
        </w:rPr>
        <w:t>/</w:t>
      </w:r>
      <w:r w:rsidRPr="001F3A0F">
        <w:rPr>
          <w:rFonts w:ascii="Consolas" w:hAnsi="Consolas"/>
          <w:color w:val="A31515"/>
          <w:sz w:val="21"/>
          <w:szCs w:val="21"/>
        </w:rPr>
        <w:t>ProductName_isCCaas</w:t>
      </w:r>
      <w:r w:rsidRPr="002E77E3">
        <w:rPr>
          <w:rFonts w:ascii="Consolas" w:hAnsi="Consolas"/>
          <w:color w:val="A31515"/>
          <w:sz w:val="21"/>
          <w:szCs w:val="21"/>
        </w:rPr>
        <w:t>}}</w:t>
      </w:r>
    </w:p>
    <w:p w14:paraId="04AC02E1" w14:textId="77777777" w:rsidR="0023682C" w:rsidRPr="00026F0A" w:rsidRDefault="0023682C" w:rsidP="00543E9A">
      <w:pPr>
        <w:shd w:val="clear" w:color="auto" w:fill="FFFFFE"/>
        <w:spacing w:line="285" w:lineRule="atLeast"/>
        <w:rPr>
          <w:rFonts w:ascii="Consolas" w:hAnsi="Consolas"/>
          <w:color w:val="000000"/>
          <w:sz w:val="21"/>
          <w:szCs w:val="21"/>
        </w:rPr>
      </w:pPr>
    </w:p>
    <w:p w14:paraId="685079F3" w14:textId="77777777" w:rsidR="00543E9A" w:rsidRDefault="00543E9A" w:rsidP="007C565F">
      <w:pPr>
        <w:rPr>
          <w:rFonts w:ascii="Calibri" w:hAnsi="Calibri" w:cs="Arial"/>
          <w:b/>
          <w:sz w:val="16"/>
          <w:szCs w:val="16"/>
        </w:rPr>
      </w:pPr>
    </w:p>
    <w:p w14:paraId="66A6A222" w14:textId="77777777" w:rsidR="00543E9A" w:rsidRDefault="00543E9A" w:rsidP="007C565F">
      <w:pPr>
        <w:rPr>
          <w:rFonts w:ascii="Calibri" w:hAnsi="Calibri" w:cs="Arial"/>
          <w:b/>
          <w:sz w:val="16"/>
          <w:szCs w:val="16"/>
        </w:rPr>
      </w:pPr>
    </w:p>
    <w:sectPr w:rsidR="00543E9A" w:rsidSect="00052286">
      <w:headerReference w:type="even" r:id="rId19"/>
      <w:headerReference w:type="default" r:id="rId20"/>
      <w:footerReference w:type="default" r:id="rId21"/>
      <w:headerReference w:type="first" r:id="rId22"/>
      <w:type w:val="continuous"/>
      <w:pgSz w:w="12240" w:h="15840" w:code="1"/>
      <w:pgMar w:top="720" w:right="720" w:bottom="1080" w:left="720" w:header="864" w:footer="22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EA21A" w14:textId="77777777" w:rsidR="00712B6B" w:rsidRDefault="00712B6B">
      <w:r>
        <w:separator/>
      </w:r>
    </w:p>
  </w:endnote>
  <w:endnote w:type="continuationSeparator" w:id="0">
    <w:p w14:paraId="41C2212A" w14:textId="77777777" w:rsidR="00712B6B" w:rsidRDefault="00712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Lantinghei TC Heavy">
    <w:altName w:val="Microsoft JhengHei"/>
    <w:charset w:val="00"/>
    <w:family w:val="auto"/>
    <w:pitch w:val="variable"/>
    <w:sig w:usb0="00000000" w:usb1="080E0000" w:usb2="00000000"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EE58D" w14:textId="5C833FB4" w:rsidR="0090612D" w:rsidRDefault="00712B6B" w:rsidP="0090612D">
    <w:pPr>
      <w:pStyle w:val="Footer"/>
      <w:jc w:val="center"/>
    </w:pPr>
    <w:sdt>
      <w:sdtPr>
        <w:id w:val="-1602791671"/>
        <w:docPartObj>
          <w:docPartGallery w:val="Page Numbers (Bottom of Page)"/>
          <w:docPartUnique/>
        </w:docPartObj>
      </w:sdtPr>
      <w:sdtEndPr>
        <w:rPr>
          <w:noProof/>
        </w:rPr>
      </w:sdtEndPr>
      <w:sdtContent>
        <w:r w:rsidR="0090612D" w:rsidRPr="007906AB">
          <w:rPr>
            <w:rFonts w:asciiTheme="minorHAnsi" w:hAnsiTheme="minorHAnsi" w:cstheme="minorHAnsi"/>
            <w:sz w:val="16"/>
            <w:szCs w:val="16"/>
          </w:rPr>
          <w:t xml:space="preserve">Page </w:t>
        </w:r>
        <w:r w:rsidR="0090612D" w:rsidRPr="007906AB">
          <w:rPr>
            <w:rFonts w:asciiTheme="minorHAnsi" w:hAnsiTheme="minorHAnsi" w:cstheme="minorHAnsi"/>
            <w:sz w:val="16"/>
            <w:szCs w:val="16"/>
          </w:rPr>
          <w:fldChar w:fldCharType="begin"/>
        </w:r>
        <w:r w:rsidR="0090612D" w:rsidRPr="007906AB">
          <w:rPr>
            <w:rFonts w:asciiTheme="minorHAnsi" w:hAnsiTheme="minorHAnsi" w:cstheme="minorHAnsi"/>
            <w:sz w:val="16"/>
            <w:szCs w:val="16"/>
          </w:rPr>
          <w:instrText xml:space="preserve"> PAGE   \* MERGEFORMAT </w:instrText>
        </w:r>
        <w:r w:rsidR="0090612D" w:rsidRPr="007906AB">
          <w:rPr>
            <w:rFonts w:asciiTheme="minorHAnsi" w:hAnsiTheme="minorHAnsi" w:cstheme="minorHAnsi"/>
            <w:sz w:val="16"/>
            <w:szCs w:val="16"/>
          </w:rPr>
          <w:fldChar w:fldCharType="separate"/>
        </w:r>
        <w:r w:rsidR="0090612D">
          <w:rPr>
            <w:rFonts w:asciiTheme="minorHAnsi" w:hAnsiTheme="minorHAnsi" w:cstheme="minorHAnsi"/>
            <w:sz w:val="16"/>
            <w:szCs w:val="16"/>
          </w:rPr>
          <w:t>13</w:t>
        </w:r>
        <w:r w:rsidR="0090612D" w:rsidRPr="007906AB">
          <w:rPr>
            <w:rFonts w:asciiTheme="minorHAnsi" w:hAnsiTheme="minorHAnsi" w:cstheme="minorHAnsi"/>
            <w:noProof/>
            <w:sz w:val="16"/>
            <w:szCs w:val="16"/>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8D45A" w14:textId="670875F9" w:rsidR="007906AB" w:rsidRDefault="00712B6B">
    <w:pPr>
      <w:pStyle w:val="Footer"/>
      <w:jc w:val="center"/>
    </w:pPr>
    <w:sdt>
      <w:sdtPr>
        <w:id w:val="1978328809"/>
        <w:docPartObj>
          <w:docPartGallery w:val="Page Numbers (Bottom of Page)"/>
          <w:docPartUnique/>
        </w:docPartObj>
      </w:sdtPr>
      <w:sdtEndPr>
        <w:rPr>
          <w:noProof/>
        </w:rPr>
      </w:sdtEndPr>
      <w:sdtContent>
        <w:r w:rsidR="007906AB" w:rsidRPr="007906AB">
          <w:rPr>
            <w:rFonts w:asciiTheme="minorHAnsi" w:hAnsiTheme="minorHAnsi" w:cstheme="minorHAnsi"/>
            <w:sz w:val="16"/>
            <w:szCs w:val="16"/>
          </w:rPr>
          <w:t xml:space="preserve">Page </w:t>
        </w:r>
        <w:r w:rsidR="007906AB" w:rsidRPr="007906AB">
          <w:rPr>
            <w:rFonts w:asciiTheme="minorHAnsi" w:hAnsiTheme="minorHAnsi" w:cstheme="minorHAnsi"/>
            <w:sz w:val="16"/>
            <w:szCs w:val="16"/>
          </w:rPr>
          <w:fldChar w:fldCharType="begin"/>
        </w:r>
        <w:r w:rsidR="007906AB" w:rsidRPr="007906AB">
          <w:rPr>
            <w:rFonts w:asciiTheme="minorHAnsi" w:hAnsiTheme="minorHAnsi" w:cstheme="minorHAnsi"/>
            <w:sz w:val="16"/>
            <w:szCs w:val="16"/>
          </w:rPr>
          <w:instrText xml:space="preserve"> PAGE   \* MERGEFORMAT </w:instrText>
        </w:r>
        <w:r w:rsidR="007906AB" w:rsidRPr="007906AB">
          <w:rPr>
            <w:rFonts w:asciiTheme="minorHAnsi" w:hAnsiTheme="minorHAnsi" w:cstheme="minorHAnsi"/>
            <w:sz w:val="16"/>
            <w:szCs w:val="16"/>
          </w:rPr>
          <w:fldChar w:fldCharType="separate"/>
        </w:r>
        <w:r w:rsidR="007906AB" w:rsidRPr="007906AB">
          <w:rPr>
            <w:rFonts w:asciiTheme="minorHAnsi" w:hAnsiTheme="minorHAnsi" w:cstheme="minorHAnsi"/>
            <w:noProof/>
            <w:sz w:val="16"/>
            <w:szCs w:val="16"/>
          </w:rPr>
          <w:t>2</w:t>
        </w:r>
        <w:r w:rsidR="007906AB" w:rsidRPr="007906AB">
          <w:rPr>
            <w:rFonts w:asciiTheme="minorHAnsi" w:hAnsiTheme="minorHAnsi" w:cstheme="minorHAnsi"/>
            <w:noProof/>
            <w:sz w:val="16"/>
            <w:szCs w:val="16"/>
          </w:rPr>
          <w:fldChar w:fldCharType="end"/>
        </w:r>
      </w:sdtContent>
    </w:sdt>
  </w:p>
  <w:p w14:paraId="06CFCF9C" w14:textId="77777777" w:rsidR="00272601" w:rsidRDefault="0027260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10E15" w14:textId="77777777" w:rsidR="00712B6B" w:rsidRDefault="00712B6B">
      <w:r>
        <w:separator/>
      </w:r>
    </w:p>
  </w:footnote>
  <w:footnote w:type="continuationSeparator" w:id="0">
    <w:p w14:paraId="00D08728" w14:textId="77777777" w:rsidR="00712B6B" w:rsidRDefault="00712B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E0DB8" w14:textId="77777777" w:rsidR="00272601" w:rsidRDefault="00272601">
    <w:pPr>
      <w:pStyle w:val="Header"/>
    </w:pPr>
    <w:r>
      <w:rPr>
        <w:noProof/>
      </w:rPr>
      <mc:AlternateContent>
        <mc:Choice Requires="wps">
          <w:drawing>
            <wp:anchor distT="0" distB="0" distL="114300" distR="114300" simplePos="0" relativeHeight="251673600" behindDoc="1" locked="0" layoutInCell="1" allowOverlap="1" wp14:anchorId="1C89E709" wp14:editId="7170F306">
              <wp:simplePos x="0" y="0"/>
              <wp:positionH relativeFrom="margin">
                <wp:align>center</wp:align>
              </wp:positionH>
              <wp:positionV relativeFrom="margin">
                <wp:align>center</wp:align>
              </wp:positionV>
              <wp:extent cx="6446520" cy="3223260"/>
              <wp:effectExtent l="0" t="1095375" r="0" b="1005840"/>
              <wp:wrapNone/>
              <wp:docPr id="40"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46520" cy="32232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1A1CB15" w14:textId="77777777" w:rsidR="00272601" w:rsidRDefault="00272601" w:rsidP="00272601">
                          <w:pPr>
                            <w:jc w:val="center"/>
                          </w:pPr>
                          <w:r>
                            <w:rPr>
                              <w:color w:val="B8CCE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C89E709" id="_x0000_t202" coordsize="21600,21600" o:spt="202" path="m,l,21600r21600,l21600,xe">
              <v:stroke joinstyle="miter"/>
              <v:path gradientshapeok="t" o:connecttype="rect"/>
            </v:shapetype>
            <v:shape id="WordArt 13" o:spid="_x0000_s1026" type="#_x0000_t202" style="position:absolute;margin-left:0;margin-top:0;width:507.6pt;height:253.8pt;rotation:-45;z-index:-2516428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" filled="f" stroked="f">
              <v:stroke joinstyle="round"/>
              <o:lock v:ext="edit" shapetype="t"/>
              <v:textbox style="mso-fit-shape-to-text:t">
                <w:txbxContent>
                  <w:p w14:paraId="01A1CB15" w14:textId="77777777" w:rsidR="00272601" w:rsidRDefault="00272601" w:rsidP="00272601">
                    <w:pPr>
                      <w:jc w:val="center"/>
                    </w:pPr>
                    <w:r>
                      <w:rPr>
                        <w:color w:val="B8CCE4"/>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1552" behindDoc="1" locked="0" layoutInCell="1" allowOverlap="1" wp14:anchorId="15281436" wp14:editId="3D9C05CD">
              <wp:simplePos x="0" y="0"/>
              <wp:positionH relativeFrom="margin">
                <wp:align>center</wp:align>
              </wp:positionH>
              <wp:positionV relativeFrom="margin">
                <wp:align>center</wp:align>
              </wp:positionV>
              <wp:extent cx="7252335" cy="2417445"/>
              <wp:effectExtent l="0" t="1952625" r="0" b="1821180"/>
              <wp:wrapNone/>
              <wp:docPr id="39" name="WordArt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6F886A6" w14:textId="77777777" w:rsidR="00272601" w:rsidRDefault="00272601" w:rsidP="00272601">
                          <w:pPr>
                            <w:jc w:val="cente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5281436" id="WordArt 11" o:spid="_x0000_s1027" type="#_x0000_t202" style="position:absolute;margin-left:0;margin-top:0;width:571.05pt;height:190.35pt;rotation:-45;z-index:-2516449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" filled="f" stroked="f">
              <v:stroke joinstyle="round"/>
              <o:lock v:ext="edit" shapetype="t"/>
              <v:textbox style="mso-fit-shape-to-text:t">
                <w:txbxContent>
                  <w:p w14:paraId="36F886A6" w14:textId="77777777" w:rsidR="00272601" w:rsidRDefault="00272601" w:rsidP="00272601">
                    <w:pPr>
                      <w:jc w:val="cente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9504" behindDoc="1" locked="0" layoutInCell="1" allowOverlap="1" wp14:anchorId="25976D6E" wp14:editId="3D4DD447">
              <wp:simplePos x="0" y="0"/>
              <wp:positionH relativeFrom="margin">
                <wp:align>center</wp:align>
              </wp:positionH>
              <wp:positionV relativeFrom="margin">
                <wp:align>center</wp:align>
              </wp:positionV>
              <wp:extent cx="7252335" cy="2417445"/>
              <wp:effectExtent l="0" t="1952625" r="0" b="1821180"/>
              <wp:wrapNone/>
              <wp:docPr id="38"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752539D" w14:textId="77777777" w:rsidR="00272601" w:rsidRDefault="00272601" w:rsidP="00272601">
                          <w:pPr>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5976D6E" id="WordArt 9" o:spid="_x0000_s1028" type="#_x0000_t202" style="position:absolute;margin-left:0;margin-top:0;width:571.05pt;height:190.35pt;rotation:-45;z-index:-2516469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" filled="f" stroked="f">
              <v:stroke joinstyle="round"/>
              <o:lock v:ext="edit" shapetype="t"/>
              <v:textbox style="mso-fit-shape-to-text:t">
                <w:txbxContent>
                  <w:p w14:paraId="7752539D" w14:textId="77777777" w:rsidR="00272601" w:rsidRDefault="00272601" w:rsidP="00272601">
                    <w:pPr>
                      <w:jc w:val="center"/>
                    </w:pPr>
                    <w:r>
                      <w:rPr>
                        <w:color w:val="E5B8B7"/>
                        <w:sz w:val="2"/>
                        <w:szCs w:val="2"/>
                      </w:rPr>
                      <w:t>DRAFT</w:t>
                    </w:r>
                  </w:p>
                </w:txbxContent>
              </v:textbox>
              <w10:wrap anchorx="margin" anchory="margin"/>
            </v:shape>
          </w:pict>
        </mc:Fallback>
      </mc:AlternateContent>
    </w:r>
    <w:r w:rsidR="00712B6B">
      <w:rPr>
        <w:noProof/>
      </w:rPr>
      <w:pict w14:anchorId="384D3C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7" type="#_x0000_t136" style="position:absolute;margin-left:0;margin-top:0;width:571.05pt;height:190.35pt;rotation:315;z-index:-251649024;mso-wrap-edited:f;mso-position-horizontal:center;mso-position-horizontal-relative:margin;mso-position-vertical:center;mso-position-vertical-relative:margin" wrapcoords="21372 3401 17739 3401 17739 3996 17314 3486 17001 3231 14191 3486 14135 3911 14135 10374 11864 3741 11410 2551 11126 3401 10388 8929 8940 5442 8089 3486 7975 3571 7720 3486 6613 3401 5194 3401 5109 3826 5109 8333 3661 4762 3008 3316 2838 3571 2668 3486 2157 3316 823 3401 510 3486 454 3571 454 17007 596 17518 2384 17518 2951 17348 3406 16837 3746 15902 4002 14881 4541 16327 5421 17858 5534 17518 5790 17518 5818 17348 5847 12585 6074 11395 6812 13521 8657 17773 8798 17518 10019 17433 10388 14626 10615 13351 11211 13351 11779 14881 13141 17773 13255 17518 13680 17433 13680 17348 13595 16667 13737 16922 14447 17773 14532 17518 14816 17518 14844 17348 14873 12755 15071 11310 16945 11225 18023 14371 19527 17943 19669 17518 19925 17518 19953 17348 19982 6888 20152 5357 21486 5272 21514 3741 21372 3401" fillcolor="#c0504d"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80" w:type="dxa"/>
      <w:tblInd w:w="58" w:type="dxa"/>
      <w:tblCellMar>
        <w:top w:w="58" w:type="dxa"/>
        <w:left w:w="58" w:type="dxa"/>
        <w:bottom w:w="58" w:type="dxa"/>
        <w:right w:w="58" w:type="dxa"/>
      </w:tblCellMar>
      <w:tblLook w:val="0000" w:firstRow="0" w:lastRow="0" w:firstColumn="0" w:lastColumn="0" w:noHBand="0" w:noVBand="0"/>
    </w:tblPr>
    <w:tblGrid>
      <w:gridCol w:w="3330"/>
      <w:gridCol w:w="7650"/>
    </w:tblGrid>
    <w:tr w:rsidR="00272601" w14:paraId="49CDBB12" w14:textId="77777777" w:rsidTr="00272601">
      <w:tc>
        <w:tcPr>
          <w:tcW w:w="3330" w:type="dxa"/>
        </w:tcPr>
        <w:tbl>
          <w:tblPr>
            <w:tblW w:w="0" w:type="auto"/>
            <w:tblInd w:w="8" w:type="dxa"/>
            <w:tblLook w:val="0000" w:firstRow="0" w:lastRow="0" w:firstColumn="0" w:lastColumn="0" w:noHBand="0" w:noVBand="0"/>
          </w:tblPr>
          <w:tblGrid>
            <w:gridCol w:w="3174"/>
          </w:tblGrid>
          <w:tr w:rsidR="00272601" w14:paraId="26D348A2" w14:textId="77777777" w:rsidTr="00272601">
            <w:trPr>
              <w:trHeight w:val="621"/>
            </w:trPr>
            <w:tc>
              <w:tcPr>
                <w:tcW w:w="3174" w:type="dxa"/>
                <w:tcBorders>
                  <w:top w:val="nil"/>
                  <w:left w:val="nil"/>
                  <w:bottom w:val="nil"/>
                  <w:right w:val="nil"/>
                </w:tcBorders>
              </w:tcPr>
              <w:p w14:paraId="2F2E85E4" w14:textId="77777777" w:rsidR="00272601" w:rsidRDefault="00272601" w:rsidP="00AB1E0E">
                <w:pPr>
                  <w:pStyle w:val="Header"/>
                  <w:rPr>
                    <w:rStyle w:val="PageNumber"/>
                  </w:rPr>
                </w:pPr>
                <w:r>
                  <w:rPr>
                    <w:noProof/>
                    <w:sz w:val="20"/>
                    <w:szCs w:val="20"/>
                  </w:rPr>
                  <w:drawing>
                    <wp:inline distT="0" distB="0" distL="0" distR="0" wp14:anchorId="178D9C05" wp14:editId="2EA7207E">
                      <wp:extent cx="1143000" cy="457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noFill/>
                              <a:ln>
                                <a:noFill/>
                              </a:ln>
                            </pic:spPr>
                          </pic:pic>
                        </a:graphicData>
                      </a:graphic>
                    </wp:inline>
                  </w:drawing>
                </w:r>
              </w:p>
            </w:tc>
          </w:tr>
        </w:tbl>
        <w:p w14:paraId="1296294C" w14:textId="77777777" w:rsidR="00272601" w:rsidRDefault="00272601" w:rsidP="00AB1E0E">
          <w:pPr>
            <w:pStyle w:val="Header"/>
            <w:rPr>
              <w:sz w:val="16"/>
              <w:szCs w:val="16"/>
            </w:rPr>
          </w:pPr>
        </w:p>
      </w:tc>
      <w:tc>
        <w:tcPr>
          <w:tcW w:w="7650" w:type="dxa"/>
        </w:tcPr>
        <w:p w14:paraId="25BB1629" w14:textId="77777777" w:rsidR="00272601" w:rsidRPr="00646975" w:rsidRDefault="00272601" w:rsidP="00AB1E0E">
          <w:pPr>
            <w:shd w:val="clear" w:color="auto" w:fill="FFFFFE"/>
            <w:rPr>
              <w:rFonts w:ascii="Consolas" w:hAnsi="Consolas"/>
              <w:sz w:val="2"/>
              <w:szCs w:val="2"/>
            </w:rPr>
          </w:pPr>
          <w:r w:rsidRPr="007B7CDD">
            <w:rPr>
              <w:rFonts w:ascii="Calibri" w:hAnsi="Calibri" w:cs="Arial"/>
              <w:b/>
              <w:sz w:val="20"/>
              <w:szCs w:val="20"/>
            </w:rPr>
            <w:t xml:space="preserve"> </w:t>
          </w:r>
        </w:p>
        <w:p w14:paraId="154DFCA9" w14:textId="77777777" w:rsidR="00272601" w:rsidRPr="007B7CDD" w:rsidRDefault="00272601" w:rsidP="00AB1E0E">
          <w:pPr>
            <w:pStyle w:val="Header"/>
            <w:ind w:left="-726"/>
            <w:jc w:val="right"/>
            <w:rPr>
              <w:rFonts w:ascii="Calibri" w:hAnsi="Calibri" w:cs="Arial"/>
              <w:b/>
              <w:sz w:val="20"/>
              <w:szCs w:val="20"/>
            </w:rPr>
          </w:pPr>
          <w:r>
            <w:rPr>
              <w:rFonts w:ascii="Calibri" w:hAnsi="Calibri" w:cs="Arial"/>
              <w:b/>
              <w:sz w:val="20"/>
              <w:szCs w:val="20"/>
            </w:rPr>
            <w:t>U</w:t>
          </w:r>
          <w:r w:rsidRPr="007B7CDD">
            <w:rPr>
              <w:rFonts w:ascii="Calibri" w:hAnsi="Calibri" w:cs="Arial"/>
              <w:b/>
              <w:sz w:val="20"/>
              <w:szCs w:val="20"/>
            </w:rPr>
            <w:t xml:space="preserve">nified Communications by Frontier (UCaaS) Schedule </w:t>
          </w:r>
        </w:p>
        <w:p w14:paraId="6BE2AA18" w14:textId="77777777" w:rsidR="00272601" w:rsidRPr="00986857" w:rsidRDefault="00272601" w:rsidP="00AB1E0E">
          <w:pPr>
            <w:pStyle w:val="Header"/>
            <w:ind w:left="-1048" w:right="32"/>
            <w:jc w:val="right"/>
            <w:rPr>
              <w:rFonts w:ascii="Calibri" w:hAnsi="Calibri" w:cs="Arial"/>
              <w:b/>
              <w:sz w:val="20"/>
              <w:szCs w:val="20"/>
            </w:rPr>
          </w:pPr>
          <w:r>
            <w:rPr>
              <w:rFonts w:ascii="Calibri" w:hAnsi="Calibri" w:cs="Arial"/>
              <w:b/>
              <w:color w:val="FF0000"/>
              <w:sz w:val="20"/>
              <w:szCs w:val="20"/>
            </w:rPr>
            <w:tab/>
          </w:r>
          <w:r w:rsidRPr="00986857">
            <w:rPr>
              <w:rFonts w:ascii="Calibri" w:hAnsi="Calibri" w:cs="Arial"/>
              <w:b/>
              <w:sz w:val="20"/>
              <w:szCs w:val="20"/>
            </w:rPr>
            <w:t xml:space="preserve">Contact Center as a Service (CCaaS) Schedule </w:t>
          </w:r>
        </w:p>
        <w:p w14:paraId="71A45E97" w14:textId="77777777" w:rsidR="00272601" w:rsidRPr="00DF28BE" w:rsidRDefault="00272601" w:rsidP="00AB1E0E">
          <w:pPr>
            <w:pStyle w:val="Header"/>
            <w:ind w:left="-1048" w:right="32"/>
            <w:jc w:val="right"/>
            <w:rPr>
              <w:rFonts w:ascii="Calibri" w:hAnsi="Calibri" w:cs="Arial"/>
              <w:sz w:val="18"/>
              <w:szCs w:val="18"/>
            </w:rPr>
          </w:pPr>
          <w:r w:rsidRPr="00DF28BE">
            <w:rPr>
              <w:rFonts w:ascii="Calibri" w:hAnsi="Calibri" w:cs="Arial"/>
              <w:b/>
              <w:sz w:val="18"/>
              <w:szCs w:val="18"/>
            </w:rPr>
            <w:t>Frontier Confidential</w:t>
          </w:r>
        </w:p>
      </w:tc>
    </w:tr>
  </w:tbl>
  <w:p w14:paraId="6B87E6AE" w14:textId="77777777" w:rsidR="00272601" w:rsidRPr="00AB1E0E" w:rsidRDefault="00272601" w:rsidP="00AB1E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B5366" w14:textId="77777777" w:rsidR="00272601" w:rsidRDefault="00272601">
    <w:pPr>
      <w:pStyle w:val="Header"/>
    </w:pPr>
    <w:r>
      <w:rPr>
        <w:noProof/>
      </w:rPr>
      <mc:AlternateContent>
        <mc:Choice Requires="wps">
          <w:drawing>
            <wp:anchor distT="0" distB="0" distL="114300" distR="114300" simplePos="0" relativeHeight="251674624" behindDoc="1" locked="0" layoutInCell="1" allowOverlap="1" wp14:anchorId="4AB325E6" wp14:editId="55C1CE4E">
              <wp:simplePos x="0" y="0"/>
              <wp:positionH relativeFrom="margin">
                <wp:align>center</wp:align>
              </wp:positionH>
              <wp:positionV relativeFrom="margin">
                <wp:align>center</wp:align>
              </wp:positionV>
              <wp:extent cx="6446520" cy="3223260"/>
              <wp:effectExtent l="0" t="1095375" r="0" b="1005840"/>
              <wp:wrapNone/>
              <wp:docPr id="37"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46520" cy="32232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C5E9404" w14:textId="77777777" w:rsidR="00272601" w:rsidRDefault="00272601" w:rsidP="00272601">
                          <w:pPr>
                            <w:jc w:val="center"/>
                          </w:pPr>
                          <w:r>
                            <w:rPr>
                              <w:color w:val="B8CCE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AB325E6" id="_x0000_t202" coordsize="21600,21600" o:spt="202" path="m,l,21600r21600,l21600,xe">
              <v:stroke joinstyle="miter"/>
              <v:path gradientshapeok="t" o:connecttype="rect"/>
            </v:shapetype>
            <v:shape id="WordArt 14" o:spid="_x0000_s1029" type="#_x0000_t202" style="position:absolute;margin-left:0;margin-top:0;width:507.6pt;height:253.8pt;rotation:-45;z-index:-2516418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" filled="f" stroked="f">
              <v:stroke joinstyle="round"/>
              <o:lock v:ext="edit" shapetype="t"/>
              <v:textbox style="mso-fit-shape-to-text:t">
                <w:txbxContent>
                  <w:p w14:paraId="2C5E9404" w14:textId="77777777" w:rsidR="00272601" w:rsidRDefault="00272601" w:rsidP="00272601">
                    <w:pPr>
                      <w:jc w:val="center"/>
                    </w:pPr>
                    <w:r>
                      <w:rPr>
                        <w:color w:val="B8CCE4"/>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2576" behindDoc="1" locked="0" layoutInCell="1" allowOverlap="1" wp14:anchorId="071479CE" wp14:editId="379183CA">
              <wp:simplePos x="0" y="0"/>
              <wp:positionH relativeFrom="margin">
                <wp:align>center</wp:align>
              </wp:positionH>
              <wp:positionV relativeFrom="margin">
                <wp:align>center</wp:align>
              </wp:positionV>
              <wp:extent cx="7252335" cy="2417445"/>
              <wp:effectExtent l="0" t="1952625" r="0" b="1821180"/>
              <wp:wrapNone/>
              <wp:docPr id="35"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361192C" w14:textId="77777777" w:rsidR="00272601" w:rsidRDefault="00272601" w:rsidP="00272601">
                          <w:pPr>
                            <w:jc w:val="cente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71479CE" id="WordArt 12" o:spid="_x0000_s1030" type="#_x0000_t202" style="position:absolute;margin-left:0;margin-top:0;width:571.05pt;height:190.35pt;rotation:-45;z-index:-2516439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" filled="f" stroked="f">
              <v:stroke joinstyle="round"/>
              <o:lock v:ext="edit" shapetype="t"/>
              <v:textbox style="mso-fit-shape-to-text:t">
                <w:txbxContent>
                  <w:p w14:paraId="4361192C" w14:textId="77777777" w:rsidR="00272601" w:rsidRDefault="00272601" w:rsidP="00272601">
                    <w:pPr>
                      <w:jc w:val="cente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0528" behindDoc="1" locked="0" layoutInCell="1" allowOverlap="1" wp14:anchorId="6479BFD0" wp14:editId="2DC069D4">
              <wp:simplePos x="0" y="0"/>
              <wp:positionH relativeFrom="margin">
                <wp:align>center</wp:align>
              </wp:positionH>
              <wp:positionV relativeFrom="margin">
                <wp:align>center</wp:align>
              </wp:positionV>
              <wp:extent cx="7252335" cy="2417445"/>
              <wp:effectExtent l="0" t="1952625" r="0" b="1821180"/>
              <wp:wrapNone/>
              <wp:docPr id="34"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F0F7DE7" w14:textId="77777777" w:rsidR="00272601" w:rsidRDefault="00272601" w:rsidP="00272601">
                          <w:pPr>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479BFD0" id="WordArt 10" o:spid="_x0000_s1031" type="#_x0000_t202" style="position:absolute;margin-left:0;margin-top:0;width:571.05pt;height:190.35pt;rotation:-45;z-index:-2516459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" filled="f" stroked="f">
              <v:stroke joinstyle="round"/>
              <o:lock v:ext="edit" shapetype="t"/>
              <v:textbox style="mso-fit-shape-to-text:t">
                <w:txbxContent>
                  <w:p w14:paraId="7F0F7DE7" w14:textId="77777777" w:rsidR="00272601" w:rsidRDefault="00272601" w:rsidP="00272601">
                    <w:pPr>
                      <w:jc w:val="center"/>
                    </w:pPr>
                    <w:r>
                      <w:rPr>
                        <w:color w:val="E5B8B7"/>
                        <w:sz w:val="2"/>
                        <w:szCs w:val="2"/>
                      </w:rPr>
                      <w:t>DRAFT</w:t>
                    </w:r>
                  </w:p>
                </w:txbxContent>
              </v:textbox>
              <w10:wrap anchorx="margin" anchory="margin"/>
            </v:shape>
          </w:pict>
        </mc:Fallback>
      </mc:AlternateContent>
    </w:r>
    <w:r w:rsidR="00712B6B">
      <w:rPr>
        <w:noProof/>
      </w:rPr>
      <w:pict w14:anchorId="0618D4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8" type="#_x0000_t136" style="position:absolute;margin-left:0;margin-top:0;width:571.05pt;height:190.35pt;rotation:315;z-index:-251648000;mso-wrap-edited:f;mso-position-horizontal:center;mso-position-horizontal-relative:margin;mso-position-vertical:center;mso-position-vertical-relative:margin" wrapcoords="21372 3401 17739 3401 17739 3996 17314 3486 17001 3231 14191 3486 14135 3911 14135 10374 11864 3741 11410 2551 11126 3401 10388 8929 8940 5442 8089 3486 7975 3571 7720 3486 6613 3401 5194 3401 5109 3826 5109 8333 3661 4762 3008 3316 2838 3571 2668 3486 2157 3316 823 3401 510 3486 454 3571 454 17007 596 17518 2384 17518 2951 17348 3406 16837 3746 15902 4002 14881 4541 16327 5421 17858 5534 17518 5790 17518 5818 17348 5847 12585 6074 11395 6812 13521 8657 17773 8798 17518 10019 17433 10388 14626 10615 13351 11211 13351 11779 14881 13141 17773 13255 17518 13680 17433 13680 17348 13595 16667 13737 16922 14447 17773 14532 17518 14816 17518 14844 17348 14873 12755 15071 11310 16945 11225 18023 14371 19527 17943 19669 17518 19925 17518 19953 17348 19982 6888 20152 5357 21486 5272 21514 3741 21372 3401" fillcolor="#c0504d" stroked="f">
          <v:fill opacity=".5"/>
          <v:textpath style="font-family:&quot;Arial&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F1988" w14:textId="77777777" w:rsidR="00272601" w:rsidRDefault="00272601">
    <w:pPr>
      <w:pStyle w:val="Header"/>
    </w:pPr>
    <w:r>
      <w:rPr>
        <w:noProof/>
        <w:lang w:val="en-CA" w:eastAsia="en-CA"/>
      </w:rPr>
      <mc:AlternateContent>
        <mc:Choice Requires="wps">
          <w:drawing>
            <wp:anchor distT="0" distB="0" distL="114300" distR="114300" simplePos="0" relativeHeight="251663360" behindDoc="1" locked="0" layoutInCell="1" allowOverlap="1" wp14:anchorId="363A2AC8" wp14:editId="5D1FA422">
              <wp:simplePos x="0" y="0"/>
              <wp:positionH relativeFrom="margin">
                <wp:align>center</wp:align>
              </wp:positionH>
              <wp:positionV relativeFrom="margin">
                <wp:align>center</wp:align>
              </wp:positionV>
              <wp:extent cx="7252335" cy="2417445"/>
              <wp:effectExtent l="0" t="1952625" r="0" b="1821180"/>
              <wp:wrapNone/>
              <wp:docPr id="21"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86A3A59" w14:textId="77777777" w:rsidR="00272601" w:rsidRDefault="00272601" w:rsidP="001123B3">
                          <w:pPr>
                            <w:pStyle w:val="NormalWeb"/>
                            <w:spacing w:before="0" w:beforeAutospacing="0" w:after="0" w:afterAutospacing="0"/>
                            <w:jc w:val="center"/>
                          </w:pPr>
                          <w:r>
                            <w:rPr>
                              <w:color w:val="F4B083" w:themeColor="accent2" w:themeTint="99"/>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63A2AC8" id="_x0000_t202" coordsize="21600,21600" o:spt="202" path="m,l,21600r21600,l21600,xe">
              <v:stroke joinstyle="miter"/>
              <v:path gradientshapeok="t" o:connecttype="rect"/>
            </v:shapetype>
            <v:shape id="WordArt 6" o:spid="_x0000_s1032" type="#_x0000_t202" style="position:absolute;margin-left:0;margin-top:0;width:571.05pt;height:190.35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" filled="f" stroked="f">
              <v:stroke joinstyle="round"/>
              <o:lock v:ext="edit" shapetype="t"/>
              <v:textbox style="mso-fit-shape-to-text:t">
                <w:txbxContent>
                  <w:p w14:paraId="686A3A59" w14:textId="77777777" w:rsidR="00272601" w:rsidRDefault="00272601" w:rsidP="001123B3">
                    <w:pPr>
                      <w:pStyle w:val="NormalWeb"/>
                      <w:spacing w:before="0" w:beforeAutospacing="0" w:after="0" w:afterAutospacing="0"/>
                      <w:jc w:val="center"/>
                    </w:pPr>
                    <w:r>
                      <w:rPr>
                        <w:color w:val="F4B083" w:themeColor="accent2" w:themeTint="99"/>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60288" behindDoc="1" locked="0" layoutInCell="1" allowOverlap="1" wp14:anchorId="2F0E633E" wp14:editId="21E897A7">
              <wp:simplePos x="0" y="0"/>
              <wp:positionH relativeFrom="margin">
                <wp:align>center</wp:align>
              </wp:positionH>
              <wp:positionV relativeFrom="margin">
                <wp:align>center</wp:align>
              </wp:positionV>
              <wp:extent cx="7252335" cy="106045"/>
              <wp:effectExtent l="0" t="1952625" r="0" b="1821180"/>
              <wp:wrapNone/>
              <wp:docPr id="9"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AE99EDC" w14:textId="77777777" w:rsidR="00272601" w:rsidRDefault="00272601" w:rsidP="001123B3">
                          <w:pPr>
                            <w:pStyle w:val="NormalWeb"/>
                            <w:spacing w:before="0" w:beforeAutospacing="0" w:after="0" w:afterAutospacing="0"/>
                            <w:jc w:val="center"/>
                          </w:pPr>
                          <w:r>
                            <w:rPr>
                              <w:color w:val="F7CAAC" w:themeColor="accent2" w:themeTint="66"/>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F0E633E" id="WordArt 21" o:spid="_x0000_s1033" type="#_x0000_t202" style="position:absolute;margin-left:0;margin-top:0;width:571.05pt;height:8.35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" filled="f" stroked="f">
              <v:stroke joinstyle="round"/>
              <o:lock v:ext="edit" shapetype="t"/>
              <v:textbox style="mso-fit-shape-to-text:t">
                <w:txbxContent>
                  <w:p w14:paraId="0AE99EDC" w14:textId="77777777" w:rsidR="00272601" w:rsidRDefault="00272601" w:rsidP="001123B3">
                    <w:pPr>
                      <w:pStyle w:val="NormalWeb"/>
                      <w:spacing w:before="0" w:beforeAutospacing="0" w:after="0" w:afterAutospacing="0"/>
                      <w:jc w:val="center"/>
                    </w:pPr>
                    <w:r>
                      <w:rPr>
                        <w:color w:val="F7CAAC" w:themeColor="accent2" w:themeTint="66"/>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7216" behindDoc="1" locked="0" layoutInCell="1" allowOverlap="1" wp14:anchorId="2700B191" wp14:editId="730E9956">
              <wp:simplePos x="0" y="0"/>
              <wp:positionH relativeFrom="margin">
                <wp:align>center</wp:align>
              </wp:positionH>
              <wp:positionV relativeFrom="margin">
                <wp:align>center</wp:align>
              </wp:positionV>
              <wp:extent cx="7252335" cy="106045"/>
              <wp:effectExtent l="0" t="1952625" r="0" b="1821180"/>
              <wp:wrapNone/>
              <wp:docPr id="8"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E3C9255" w14:textId="77777777" w:rsidR="00272601" w:rsidRDefault="00272601"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700B191" id="_x0000_s1034" type="#_x0000_t202" style="position:absolute;margin-left:0;margin-top:0;width:571.05pt;height:8.3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BNeesT+AEAAMsDAAAOAAAAAAAAAAAAAAAAAC4CAABk&#10;cnMvZTJvRG9jLnhtbFBLAQItABQABgAIAAAAIQDdbm/l2wAAAAUBAAAPAAAAAAAAAAAAAAAAAFIE&#10;AABkcnMvZG93bnJldi54bWxQSwUGAAAAAAQABADzAAAAWgUAAAAA&#10;" filled="f" stroked="f">
              <v:stroke joinstyle="round"/>
              <o:lock v:ext="edit" shapetype="t"/>
              <v:textbox style="mso-fit-shape-to-text:t">
                <w:txbxContent>
                  <w:p w14:paraId="2E3C9255" w14:textId="77777777" w:rsidR="00272601" w:rsidRDefault="00272601"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0048" behindDoc="1" locked="0" layoutInCell="1" allowOverlap="1" wp14:anchorId="46EF3882" wp14:editId="121D76E0">
              <wp:simplePos x="0" y="0"/>
              <wp:positionH relativeFrom="margin">
                <wp:align>center</wp:align>
              </wp:positionH>
              <wp:positionV relativeFrom="margin">
                <wp:align>center</wp:align>
              </wp:positionV>
              <wp:extent cx="7252335" cy="106045"/>
              <wp:effectExtent l="0" t="1952625" r="0" b="1821180"/>
              <wp:wrapNone/>
              <wp:docPr id="7"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1E591F7" w14:textId="77777777" w:rsidR="00272601" w:rsidRDefault="00272601"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6EF3882" id="WordArt 8" o:spid="_x0000_s1035" type="#_x0000_t202" style="position:absolute;margin-left:0;margin-top:0;width:571.05pt;height:8.35pt;rotation:-45;z-index:-2516664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DZJSpM+AEAAMsDAAAOAAAAAAAAAAAAAAAAAC4CAABk&#10;cnMvZTJvRG9jLnhtbFBLAQItABQABgAIAAAAIQDdbm/l2wAAAAUBAAAPAAAAAAAAAAAAAAAAAFIE&#10;AABkcnMvZG93bnJldi54bWxQSwUGAAAAAAQABADzAAAAWgUAAAAA&#10;" filled="f" stroked="f">
              <v:stroke joinstyle="round"/>
              <o:lock v:ext="edit" shapetype="t"/>
              <v:textbox style="mso-fit-shape-to-text:t">
                <w:txbxContent>
                  <w:p w14:paraId="31E591F7" w14:textId="77777777" w:rsidR="00272601" w:rsidRDefault="00272601"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6976" behindDoc="1" locked="0" layoutInCell="1" allowOverlap="1" wp14:anchorId="595AAE0D" wp14:editId="0F6621F4">
              <wp:simplePos x="0" y="0"/>
              <wp:positionH relativeFrom="margin">
                <wp:align>center</wp:align>
              </wp:positionH>
              <wp:positionV relativeFrom="margin">
                <wp:align>center</wp:align>
              </wp:positionV>
              <wp:extent cx="7252335" cy="106045"/>
              <wp:effectExtent l="0" t="1952625" r="0" b="1821180"/>
              <wp:wrapNone/>
              <wp:docPr id="6"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C458A1B" w14:textId="77777777" w:rsidR="00272601" w:rsidRDefault="00272601"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95AAE0D" id="WordArt 5" o:spid="_x0000_s1036" type="#_x0000_t202" style="position:absolute;margin-left:0;margin-top:0;width:571.05pt;height:8.35pt;rotation:-45;z-index:-2516695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" filled="f" stroked="f">
              <v:stroke joinstyle="round"/>
              <o:lock v:ext="edit" shapetype="t"/>
              <v:textbox style="mso-fit-shape-to-text:t">
                <w:txbxContent>
                  <w:p w14:paraId="3C458A1B" w14:textId="77777777" w:rsidR="00272601" w:rsidRDefault="00272601"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p w14:paraId="252CB16F" w14:textId="77777777" w:rsidR="00272601" w:rsidRDefault="0027260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80" w:type="dxa"/>
      <w:tblInd w:w="58" w:type="dxa"/>
      <w:tblCellMar>
        <w:top w:w="58" w:type="dxa"/>
        <w:left w:w="58" w:type="dxa"/>
        <w:bottom w:w="58" w:type="dxa"/>
        <w:right w:w="58" w:type="dxa"/>
      </w:tblCellMar>
      <w:tblLook w:val="0000" w:firstRow="0" w:lastRow="0" w:firstColumn="0" w:lastColumn="0" w:noHBand="0" w:noVBand="0"/>
    </w:tblPr>
    <w:tblGrid>
      <w:gridCol w:w="3330"/>
      <w:gridCol w:w="7650"/>
    </w:tblGrid>
    <w:tr w:rsidR="00272601" w14:paraId="3FC09975" w14:textId="77777777" w:rsidTr="00272601">
      <w:tc>
        <w:tcPr>
          <w:tcW w:w="3330" w:type="dxa"/>
        </w:tcPr>
        <w:tbl>
          <w:tblPr>
            <w:tblW w:w="0" w:type="auto"/>
            <w:tblInd w:w="8" w:type="dxa"/>
            <w:tblLook w:val="0000" w:firstRow="0" w:lastRow="0" w:firstColumn="0" w:lastColumn="0" w:noHBand="0" w:noVBand="0"/>
          </w:tblPr>
          <w:tblGrid>
            <w:gridCol w:w="3174"/>
          </w:tblGrid>
          <w:tr w:rsidR="00272601" w14:paraId="0BF3198D" w14:textId="77777777" w:rsidTr="00272601">
            <w:trPr>
              <w:trHeight w:val="621"/>
            </w:trPr>
            <w:tc>
              <w:tcPr>
                <w:tcW w:w="3174" w:type="dxa"/>
                <w:tcBorders>
                  <w:top w:val="nil"/>
                  <w:left w:val="nil"/>
                  <w:bottom w:val="nil"/>
                  <w:right w:val="nil"/>
                </w:tcBorders>
              </w:tcPr>
              <w:p w14:paraId="6252577C" w14:textId="77777777" w:rsidR="00272601" w:rsidRDefault="00272601" w:rsidP="0023682C">
                <w:pPr>
                  <w:pStyle w:val="Header"/>
                  <w:rPr>
                    <w:rStyle w:val="PageNumber"/>
                  </w:rPr>
                </w:pPr>
                <w:r>
                  <w:rPr>
                    <w:noProof/>
                    <w:sz w:val="20"/>
                    <w:szCs w:val="20"/>
                  </w:rPr>
                  <w:drawing>
                    <wp:inline distT="0" distB="0" distL="0" distR="0" wp14:anchorId="5CEB4781" wp14:editId="4922FA27">
                      <wp:extent cx="1143000"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noFill/>
                              <a:ln>
                                <a:noFill/>
                              </a:ln>
                            </pic:spPr>
                          </pic:pic>
                        </a:graphicData>
                      </a:graphic>
                    </wp:inline>
                  </w:drawing>
                </w:r>
              </w:p>
            </w:tc>
          </w:tr>
        </w:tbl>
        <w:p w14:paraId="0827E01C" w14:textId="77777777" w:rsidR="00272601" w:rsidRDefault="00272601" w:rsidP="0023682C">
          <w:pPr>
            <w:pStyle w:val="Header"/>
            <w:rPr>
              <w:sz w:val="16"/>
              <w:szCs w:val="16"/>
            </w:rPr>
          </w:pPr>
        </w:p>
      </w:tc>
      <w:tc>
        <w:tcPr>
          <w:tcW w:w="7650" w:type="dxa"/>
        </w:tcPr>
        <w:p w14:paraId="7CCD5A40" w14:textId="77777777" w:rsidR="00272601" w:rsidRPr="00646975" w:rsidRDefault="00272601" w:rsidP="0023682C">
          <w:pPr>
            <w:shd w:val="clear" w:color="auto" w:fill="FFFFFE"/>
            <w:rPr>
              <w:rFonts w:ascii="Consolas" w:hAnsi="Consolas"/>
              <w:sz w:val="2"/>
              <w:szCs w:val="2"/>
            </w:rPr>
          </w:pPr>
          <w:r w:rsidRPr="007B7CDD">
            <w:rPr>
              <w:rFonts w:ascii="Calibri" w:hAnsi="Calibri" w:cs="Arial"/>
              <w:b/>
              <w:sz w:val="20"/>
              <w:szCs w:val="20"/>
            </w:rPr>
            <w:t xml:space="preserve"> </w:t>
          </w:r>
        </w:p>
        <w:p w14:paraId="6D0C3F69" w14:textId="77777777" w:rsidR="00272601" w:rsidRPr="007B7CDD" w:rsidRDefault="00272601" w:rsidP="0023682C">
          <w:pPr>
            <w:pStyle w:val="Header"/>
            <w:ind w:left="-726"/>
            <w:jc w:val="right"/>
            <w:rPr>
              <w:rFonts w:ascii="Calibri" w:hAnsi="Calibri" w:cs="Arial"/>
              <w:b/>
              <w:sz w:val="20"/>
              <w:szCs w:val="20"/>
            </w:rPr>
          </w:pPr>
          <w:r>
            <w:rPr>
              <w:rFonts w:ascii="Calibri" w:hAnsi="Calibri" w:cs="Arial"/>
              <w:b/>
              <w:sz w:val="20"/>
              <w:szCs w:val="20"/>
            </w:rPr>
            <w:t>U</w:t>
          </w:r>
          <w:r w:rsidRPr="007B7CDD">
            <w:rPr>
              <w:rFonts w:ascii="Calibri" w:hAnsi="Calibri" w:cs="Arial"/>
              <w:b/>
              <w:sz w:val="20"/>
              <w:szCs w:val="20"/>
            </w:rPr>
            <w:t xml:space="preserve">nified Communications by Frontier (UCaaS) Schedule </w:t>
          </w:r>
        </w:p>
        <w:p w14:paraId="09E98A38" w14:textId="77777777" w:rsidR="00272601" w:rsidRPr="00986857" w:rsidRDefault="00272601" w:rsidP="0023682C">
          <w:pPr>
            <w:pStyle w:val="Header"/>
            <w:ind w:left="-1048" w:right="32"/>
            <w:jc w:val="right"/>
            <w:rPr>
              <w:rFonts w:ascii="Calibri" w:hAnsi="Calibri" w:cs="Arial"/>
              <w:b/>
              <w:sz w:val="20"/>
              <w:szCs w:val="20"/>
            </w:rPr>
          </w:pPr>
          <w:r>
            <w:rPr>
              <w:rFonts w:ascii="Calibri" w:hAnsi="Calibri" w:cs="Arial"/>
              <w:b/>
              <w:color w:val="FF0000"/>
              <w:sz w:val="20"/>
              <w:szCs w:val="20"/>
            </w:rPr>
            <w:tab/>
          </w:r>
          <w:r w:rsidRPr="00986857">
            <w:rPr>
              <w:rFonts w:ascii="Calibri" w:hAnsi="Calibri" w:cs="Arial"/>
              <w:b/>
              <w:sz w:val="20"/>
              <w:szCs w:val="20"/>
            </w:rPr>
            <w:t xml:space="preserve">Contact Center as a Service (CCaaS) Schedule </w:t>
          </w:r>
        </w:p>
        <w:p w14:paraId="5F684F8C" w14:textId="77777777" w:rsidR="00272601" w:rsidRPr="00DF28BE" w:rsidRDefault="00272601" w:rsidP="0023682C">
          <w:pPr>
            <w:pStyle w:val="Header"/>
            <w:ind w:left="-1048" w:right="32"/>
            <w:jc w:val="right"/>
            <w:rPr>
              <w:rFonts w:ascii="Calibri" w:hAnsi="Calibri" w:cs="Arial"/>
              <w:sz w:val="18"/>
              <w:szCs w:val="18"/>
            </w:rPr>
          </w:pPr>
          <w:r w:rsidRPr="00DF28BE">
            <w:rPr>
              <w:rFonts w:ascii="Calibri" w:hAnsi="Calibri" w:cs="Arial"/>
              <w:b/>
              <w:sz w:val="18"/>
              <w:szCs w:val="18"/>
            </w:rPr>
            <w:t>Frontier Confidential</w:t>
          </w:r>
        </w:p>
      </w:tc>
    </w:tr>
  </w:tbl>
  <w:p w14:paraId="6046B1D6" w14:textId="77777777" w:rsidR="00272601" w:rsidRPr="0023682C" w:rsidRDefault="00272601" w:rsidP="0023682C">
    <w:pPr>
      <w:pStyle w:val="Header"/>
    </w:pPr>
  </w:p>
  <w:p w14:paraId="57FAA534" w14:textId="77777777" w:rsidR="00272601" w:rsidRDefault="0027260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76662" w14:textId="77777777" w:rsidR="00272601" w:rsidRDefault="00272601">
    <w:pPr>
      <w:pStyle w:val="Header"/>
    </w:pPr>
    <w:r>
      <w:rPr>
        <w:noProof/>
        <w:lang w:val="en-CA" w:eastAsia="en-CA"/>
      </w:rPr>
      <mc:AlternateContent>
        <mc:Choice Requires="wps">
          <w:drawing>
            <wp:anchor distT="0" distB="0" distL="114300" distR="114300" simplePos="0" relativeHeight="251665408" behindDoc="1" locked="0" layoutInCell="1" allowOverlap="1" wp14:anchorId="2B338DA6" wp14:editId="3880776D">
              <wp:simplePos x="0" y="0"/>
              <wp:positionH relativeFrom="margin">
                <wp:align>center</wp:align>
              </wp:positionH>
              <wp:positionV relativeFrom="margin">
                <wp:align>center</wp:align>
              </wp:positionV>
              <wp:extent cx="7252335" cy="2417445"/>
              <wp:effectExtent l="0" t="1952625" r="0" b="1821180"/>
              <wp:wrapNone/>
              <wp:docPr id="20"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2CAB115" w14:textId="77777777" w:rsidR="00272601" w:rsidRDefault="00272601" w:rsidP="001123B3">
                          <w:pPr>
                            <w:pStyle w:val="NormalWeb"/>
                            <w:spacing w:before="0" w:beforeAutospacing="0" w:after="0" w:afterAutospacing="0"/>
                            <w:jc w:val="center"/>
                          </w:pPr>
                          <w:r>
                            <w:rPr>
                              <w:color w:val="F4B083" w:themeColor="accent2" w:themeTint="99"/>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B338DA6" id="_x0000_t202" coordsize="21600,21600" o:spt="202" path="m,l,21600r21600,l21600,xe">
              <v:stroke joinstyle="miter"/>
              <v:path gradientshapeok="t" o:connecttype="rect"/>
            </v:shapetype>
            <v:shape id="WordArt 7" o:spid="_x0000_s1037" type="#_x0000_t202" style="position:absolute;margin-left:0;margin-top:0;width:571.05pt;height:190.35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" filled="f" stroked="f">
              <v:stroke joinstyle="round"/>
              <o:lock v:ext="edit" shapetype="t"/>
              <v:textbox style="mso-fit-shape-to-text:t">
                <w:txbxContent>
                  <w:p w14:paraId="12CAB115" w14:textId="77777777" w:rsidR="00272601" w:rsidRDefault="00272601" w:rsidP="001123B3">
                    <w:pPr>
                      <w:pStyle w:val="NormalWeb"/>
                      <w:spacing w:before="0" w:beforeAutospacing="0" w:after="0" w:afterAutospacing="0"/>
                      <w:jc w:val="center"/>
                    </w:pPr>
                    <w:r>
                      <w:rPr>
                        <w:color w:val="F4B083" w:themeColor="accent2" w:themeTint="99"/>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62336" behindDoc="1" locked="0" layoutInCell="1" allowOverlap="1" wp14:anchorId="3BD3A832" wp14:editId="3372603F">
              <wp:simplePos x="0" y="0"/>
              <wp:positionH relativeFrom="margin">
                <wp:align>center</wp:align>
              </wp:positionH>
              <wp:positionV relativeFrom="margin">
                <wp:align>center</wp:align>
              </wp:positionV>
              <wp:extent cx="7252335" cy="106045"/>
              <wp:effectExtent l="0" t="1952625" r="0" b="1821180"/>
              <wp:wrapNone/>
              <wp:docPr id="5"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F75E47F" w14:textId="77777777" w:rsidR="00272601" w:rsidRDefault="00272601" w:rsidP="001123B3">
                          <w:pPr>
                            <w:pStyle w:val="NormalWeb"/>
                            <w:spacing w:before="0" w:beforeAutospacing="0" w:after="0" w:afterAutospacing="0"/>
                            <w:jc w:val="center"/>
                          </w:pPr>
                          <w:r>
                            <w:rPr>
                              <w:color w:val="F7CAAC" w:themeColor="accent2" w:themeTint="66"/>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BD3A832" id="WordArt 22" o:spid="_x0000_s1038" type="#_x0000_t202" style="position:absolute;margin-left:0;margin-top:0;width:571.05pt;height:8.3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BoZxux+AEAAMwDAAAOAAAAAAAAAAAAAAAAAC4CAABk&#10;cnMvZTJvRG9jLnhtbFBLAQItABQABgAIAAAAIQDdbm/l2wAAAAUBAAAPAAAAAAAAAAAAAAAAAFIE&#10;AABkcnMvZG93bnJldi54bWxQSwUGAAAAAAQABADzAAAAWgUAAAAA&#10;" filled="f" stroked="f">
              <v:stroke joinstyle="round"/>
              <o:lock v:ext="edit" shapetype="t"/>
              <v:textbox style="mso-fit-shape-to-text:t">
                <w:txbxContent>
                  <w:p w14:paraId="3F75E47F" w14:textId="77777777" w:rsidR="00272601" w:rsidRDefault="00272601" w:rsidP="001123B3">
                    <w:pPr>
                      <w:pStyle w:val="NormalWeb"/>
                      <w:spacing w:before="0" w:beforeAutospacing="0" w:after="0" w:afterAutospacing="0"/>
                      <w:jc w:val="center"/>
                    </w:pPr>
                    <w:r>
                      <w:rPr>
                        <w:color w:val="F7CAAC" w:themeColor="accent2" w:themeTint="66"/>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9264" behindDoc="1" locked="0" layoutInCell="1" allowOverlap="1" wp14:anchorId="0A7E5AA0" wp14:editId="45E32DF3">
              <wp:simplePos x="0" y="0"/>
              <wp:positionH relativeFrom="margin">
                <wp:align>center</wp:align>
              </wp:positionH>
              <wp:positionV relativeFrom="margin">
                <wp:align>center</wp:align>
              </wp:positionV>
              <wp:extent cx="7252335" cy="106045"/>
              <wp:effectExtent l="0" t="1952625" r="0" b="1821180"/>
              <wp:wrapNone/>
              <wp:docPr id="4"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24FD14" w14:textId="77777777" w:rsidR="00272601" w:rsidRDefault="00272601"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A7E5AA0" id="WordArt 15" o:spid="_x0000_s1039" type="#_x0000_t202" style="position:absolute;margin-left:0;margin-top:0;width:571.05pt;height:8.3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D8O9ru+AEAAMwDAAAOAAAAAAAAAAAAAAAAAC4CAABk&#10;cnMvZTJvRG9jLnhtbFBLAQItABQABgAIAAAAIQDdbm/l2wAAAAUBAAAPAAAAAAAAAAAAAAAAAFIE&#10;AABkcnMvZG93bnJldi54bWxQSwUGAAAAAAQABADzAAAAWgUAAAAA&#10;" filled="f" stroked="f">
              <v:stroke joinstyle="round"/>
              <o:lock v:ext="edit" shapetype="t"/>
              <v:textbox style="mso-fit-shape-to-text:t">
                <w:txbxContent>
                  <w:p w14:paraId="2B24FD14" w14:textId="77777777" w:rsidR="00272601" w:rsidRDefault="00272601"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3120" behindDoc="1" locked="0" layoutInCell="1" allowOverlap="1" wp14:anchorId="15949F91" wp14:editId="37668DAF">
              <wp:simplePos x="0" y="0"/>
              <wp:positionH relativeFrom="margin">
                <wp:align>center</wp:align>
              </wp:positionH>
              <wp:positionV relativeFrom="margin">
                <wp:align>center</wp:align>
              </wp:positionV>
              <wp:extent cx="7252335" cy="106045"/>
              <wp:effectExtent l="0" t="1952625" r="0" b="1821180"/>
              <wp:wrapNone/>
              <wp:docPr id="3"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9FF2CF3" w14:textId="77777777" w:rsidR="00272601" w:rsidRDefault="00272601"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5949F91" id="_x0000_s1040" type="#_x0000_t202" style="position:absolute;margin-left:0;margin-top:0;width:571.05pt;height:8.35pt;rotation:-45;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BRqu2q+AEAAMwDAAAOAAAAAAAAAAAAAAAAAC4CAABk&#10;cnMvZTJvRG9jLnhtbFBLAQItABQABgAIAAAAIQDdbm/l2wAAAAUBAAAPAAAAAAAAAAAAAAAAAFIE&#10;AABkcnMvZG93bnJldi54bWxQSwUGAAAAAAQABADzAAAAWgUAAAAA&#10;" filled="f" stroked="f">
              <v:stroke joinstyle="round"/>
              <o:lock v:ext="edit" shapetype="t"/>
              <v:textbox style="mso-fit-shape-to-text:t">
                <w:txbxContent>
                  <w:p w14:paraId="39FF2CF3" w14:textId="77777777" w:rsidR="00272601" w:rsidRDefault="00272601"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9024" behindDoc="1" locked="0" layoutInCell="1" allowOverlap="1" wp14:anchorId="61AE57CD" wp14:editId="74563435">
              <wp:simplePos x="0" y="0"/>
              <wp:positionH relativeFrom="margin">
                <wp:align>center</wp:align>
              </wp:positionH>
              <wp:positionV relativeFrom="margin">
                <wp:align>center</wp:align>
              </wp:positionV>
              <wp:extent cx="7252335" cy="106045"/>
              <wp:effectExtent l="0" t="1952625" r="0" b="1821180"/>
              <wp:wrapNone/>
              <wp:docPr id="2"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BDC1C79" w14:textId="77777777" w:rsidR="00272601" w:rsidRDefault="00272601"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1AE57CD" id="_x0000_s1041" type="#_x0000_t202" style="position:absolute;margin-left:0;margin-top:0;width:571.05pt;height:8.35pt;rotation:-45;z-index:-2516674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" filled="f" stroked="f">
              <v:stroke joinstyle="round"/>
              <o:lock v:ext="edit" shapetype="t"/>
              <v:textbox style="mso-fit-shape-to-text:t">
                <w:txbxContent>
                  <w:p w14:paraId="0BDC1C79" w14:textId="77777777" w:rsidR="00272601" w:rsidRDefault="00272601"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220"/>
    <w:multiLevelType w:val="hybridMultilevel"/>
    <w:tmpl w:val="F604B5A0"/>
    <w:lvl w:ilvl="0" w:tplc="0409001B">
      <w:start w:val="1"/>
      <w:numFmt w:val="lowerRoman"/>
      <w:lvlText w:val="%1."/>
      <w:lvlJc w:val="right"/>
      <w:pPr>
        <w:ind w:left="2880" w:hanging="360"/>
      </w:pPr>
    </w:lvl>
    <w:lvl w:ilvl="1" w:tplc="FFFFFFFF">
      <w:start w:val="1"/>
      <w:numFmt w:val="lowerLetter"/>
      <w:lvlText w:val="(%2)"/>
      <w:lvlJc w:val="left"/>
      <w:pPr>
        <w:ind w:left="3600" w:hanging="360"/>
      </w:pPr>
      <w:rPr>
        <w:rFonts w:hint="default"/>
      </w:rPr>
    </w:lvl>
    <w:lvl w:ilvl="2" w:tplc="0809001B">
      <w:start w:val="1"/>
      <w:numFmt w:val="lowerRoman"/>
      <w:lvlText w:val="%3."/>
      <w:lvlJc w:val="right"/>
      <w:pPr>
        <w:ind w:left="4320" w:hanging="180"/>
      </w:pPr>
    </w:lvl>
    <w:lvl w:ilvl="3" w:tplc="5AEA4D00">
      <w:start w:val="4"/>
      <w:numFmt w:val="upperLetter"/>
      <w:lvlText w:val="%4."/>
      <w:lvlJc w:val="left"/>
      <w:pPr>
        <w:ind w:left="5040" w:hanging="360"/>
      </w:pPr>
      <w:rPr>
        <w:rFonts w:hint="default"/>
      </w:r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 w15:restartNumberingAfterBreak="0">
    <w:nsid w:val="03767E88"/>
    <w:multiLevelType w:val="hybridMultilevel"/>
    <w:tmpl w:val="E77AD2E8"/>
    <w:lvl w:ilvl="0" w:tplc="520AD76A">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E6CD8"/>
    <w:multiLevelType w:val="hybridMultilevel"/>
    <w:tmpl w:val="F2DA55AC"/>
    <w:lvl w:ilvl="0" w:tplc="04090003">
      <w:start w:val="1"/>
      <w:numFmt w:val="bullet"/>
      <w:lvlText w:val="o"/>
      <w:lvlJc w:val="left"/>
      <w:pPr>
        <w:ind w:left="803" w:hanging="360"/>
      </w:pPr>
      <w:rPr>
        <w:rFonts w:ascii="Courier New" w:hAnsi="Courier New" w:cs="Courier New" w:hint="default"/>
      </w:rPr>
    </w:lvl>
    <w:lvl w:ilvl="1" w:tplc="04090003" w:tentative="1">
      <w:start w:val="1"/>
      <w:numFmt w:val="bullet"/>
      <w:lvlText w:val="o"/>
      <w:lvlJc w:val="left"/>
      <w:pPr>
        <w:ind w:left="1523" w:hanging="360"/>
      </w:pPr>
      <w:rPr>
        <w:rFonts w:ascii="Courier New" w:hAnsi="Courier New" w:cs="Courier New" w:hint="default"/>
      </w:rPr>
    </w:lvl>
    <w:lvl w:ilvl="2" w:tplc="04090005" w:tentative="1">
      <w:start w:val="1"/>
      <w:numFmt w:val="bullet"/>
      <w:lvlText w:val=""/>
      <w:lvlJc w:val="left"/>
      <w:pPr>
        <w:ind w:left="2243" w:hanging="360"/>
      </w:pPr>
      <w:rPr>
        <w:rFonts w:ascii="Wingdings" w:hAnsi="Wingdings" w:hint="default"/>
      </w:rPr>
    </w:lvl>
    <w:lvl w:ilvl="3" w:tplc="04090001" w:tentative="1">
      <w:start w:val="1"/>
      <w:numFmt w:val="bullet"/>
      <w:lvlText w:val=""/>
      <w:lvlJc w:val="left"/>
      <w:pPr>
        <w:ind w:left="2963" w:hanging="360"/>
      </w:pPr>
      <w:rPr>
        <w:rFonts w:ascii="Symbol" w:hAnsi="Symbol" w:hint="default"/>
      </w:rPr>
    </w:lvl>
    <w:lvl w:ilvl="4" w:tplc="04090003" w:tentative="1">
      <w:start w:val="1"/>
      <w:numFmt w:val="bullet"/>
      <w:lvlText w:val="o"/>
      <w:lvlJc w:val="left"/>
      <w:pPr>
        <w:ind w:left="3683" w:hanging="360"/>
      </w:pPr>
      <w:rPr>
        <w:rFonts w:ascii="Courier New" w:hAnsi="Courier New" w:cs="Courier New" w:hint="default"/>
      </w:rPr>
    </w:lvl>
    <w:lvl w:ilvl="5" w:tplc="04090005" w:tentative="1">
      <w:start w:val="1"/>
      <w:numFmt w:val="bullet"/>
      <w:lvlText w:val=""/>
      <w:lvlJc w:val="left"/>
      <w:pPr>
        <w:ind w:left="4403" w:hanging="360"/>
      </w:pPr>
      <w:rPr>
        <w:rFonts w:ascii="Wingdings" w:hAnsi="Wingdings" w:hint="default"/>
      </w:rPr>
    </w:lvl>
    <w:lvl w:ilvl="6" w:tplc="04090001" w:tentative="1">
      <w:start w:val="1"/>
      <w:numFmt w:val="bullet"/>
      <w:lvlText w:val=""/>
      <w:lvlJc w:val="left"/>
      <w:pPr>
        <w:ind w:left="5123" w:hanging="360"/>
      </w:pPr>
      <w:rPr>
        <w:rFonts w:ascii="Symbol" w:hAnsi="Symbol" w:hint="default"/>
      </w:rPr>
    </w:lvl>
    <w:lvl w:ilvl="7" w:tplc="04090003" w:tentative="1">
      <w:start w:val="1"/>
      <w:numFmt w:val="bullet"/>
      <w:lvlText w:val="o"/>
      <w:lvlJc w:val="left"/>
      <w:pPr>
        <w:ind w:left="5843" w:hanging="360"/>
      </w:pPr>
      <w:rPr>
        <w:rFonts w:ascii="Courier New" w:hAnsi="Courier New" w:cs="Courier New" w:hint="default"/>
      </w:rPr>
    </w:lvl>
    <w:lvl w:ilvl="8" w:tplc="04090005" w:tentative="1">
      <w:start w:val="1"/>
      <w:numFmt w:val="bullet"/>
      <w:lvlText w:val=""/>
      <w:lvlJc w:val="left"/>
      <w:pPr>
        <w:ind w:left="6563" w:hanging="360"/>
      </w:pPr>
      <w:rPr>
        <w:rFonts w:ascii="Wingdings" w:hAnsi="Wingdings" w:hint="default"/>
      </w:rPr>
    </w:lvl>
  </w:abstractNum>
  <w:abstractNum w:abstractNumId="3" w15:restartNumberingAfterBreak="0">
    <w:nsid w:val="07DE7FAF"/>
    <w:multiLevelType w:val="hybridMultilevel"/>
    <w:tmpl w:val="C0946868"/>
    <w:lvl w:ilvl="0" w:tplc="F36655EC">
      <w:start w:val="3"/>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08BC54C4"/>
    <w:multiLevelType w:val="hybridMultilevel"/>
    <w:tmpl w:val="C75A8460"/>
    <w:lvl w:ilvl="0" w:tplc="6A222286">
      <w:start w:val="2"/>
      <w:numFmt w:val="decimal"/>
      <w:lvlText w:val="%1."/>
      <w:lvlJc w:val="left"/>
      <w:pPr>
        <w:ind w:left="450" w:hanging="360"/>
      </w:pPr>
      <w:rPr>
        <w:rFonts w:ascii="Calibri" w:hAnsi="Calibri" w:cs="Calibri"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08E55880"/>
    <w:multiLevelType w:val="hybridMultilevel"/>
    <w:tmpl w:val="FA8683B0"/>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0A1E52A9"/>
    <w:multiLevelType w:val="hybridMultilevel"/>
    <w:tmpl w:val="46E405A6"/>
    <w:lvl w:ilvl="0" w:tplc="32B0F62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0F3C2B84"/>
    <w:multiLevelType w:val="hybridMultilevel"/>
    <w:tmpl w:val="BEDA5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E1455B"/>
    <w:multiLevelType w:val="hybridMultilevel"/>
    <w:tmpl w:val="CA3E645A"/>
    <w:lvl w:ilvl="0" w:tplc="04090015">
      <w:start w:val="1"/>
      <w:numFmt w:val="upperLetter"/>
      <w:lvlText w:val="%1."/>
      <w:lvlJc w:val="left"/>
      <w:pPr>
        <w:ind w:left="720" w:hanging="360"/>
      </w:pPr>
    </w:lvl>
    <w:lvl w:ilvl="1" w:tplc="520AD76A">
      <w:start w:val="1"/>
      <w:numFmt w:val="lowerRoman"/>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EF5247"/>
    <w:multiLevelType w:val="hybridMultilevel"/>
    <w:tmpl w:val="7FF674BA"/>
    <w:lvl w:ilvl="0" w:tplc="520AD76A">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325415"/>
    <w:multiLevelType w:val="hybridMultilevel"/>
    <w:tmpl w:val="E5384C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802735"/>
    <w:multiLevelType w:val="hybridMultilevel"/>
    <w:tmpl w:val="915E5B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AB1CD4"/>
    <w:multiLevelType w:val="hybridMultilevel"/>
    <w:tmpl w:val="6A103E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D97FCD"/>
    <w:multiLevelType w:val="hybridMultilevel"/>
    <w:tmpl w:val="3B8CBB7E"/>
    <w:lvl w:ilvl="0" w:tplc="7E80520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C53554"/>
    <w:multiLevelType w:val="hybridMultilevel"/>
    <w:tmpl w:val="116A5894"/>
    <w:lvl w:ilvl="0" w:tplc="87CAAF62">
      <w:start w:val="1"/>
      <w:numFmt w:val="lowerRoman"/>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F97DBF"/>
    <w:multiLevelType w:val="hybridMultilevel"/>
    <w:tmpl w:val="93EC33AA"/>
    <w:lvl w:ilvl="0" w:tplc="9136560A">
      <w:start w:val="1"/>
      <w:numFmt w:val="decimal"/>
      <w:lvlText w:val="%1."/>
      <w:lvlJc w:val="left"/>
      <w:pPr>
        <w:ind w:left="2250" w:hanging="360"/>
      </w:pPr>
      <w:rPr>
        <w:sz w:val="14"/>
        <w:szCs w:val="14"/>
      </w:r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6" w15:restartNumberingAfterBreak="0">
    <w:nsid w:val="403D1590"/>
    <w:multiLevelType w:val="hybridMultilevel"/>
    <w:tmpl w:val="DCC653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E51F4F"/>
    <w:multiLevelType w:val="hybridMultilevel"/>
    <w:tmpl w:val="825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927C34"/>
    <w:multiLevelType w:val="hybridMultilevel"/>
    <w:tmpl w:val="3088221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3447BC"/>
    <w:multiLevelType w:val="hybridMultilevel"/>
    <w:tmpl w:val="24FAF600"/>
    <w:lvl w:ilvl="0" w:tplc="520AD76A">
      <w:start w:val="1"/>
      <w:numFmt w:val="lowerRoman"/>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6E5715A"/>
    <w:multiLevelType w:val="hybridMultilevel"/>
    <w:tmpl w:val="F32EDC1C"/>
    <w:lvl w:ilvl="0" w:tplc="04090017">
      <w:start w:val="1"/>
      <w:numFmt w:val="lowerLetter"/>
      <w:lvlText w:val="%1)"/>
      <w:lvlJc w:val="left"/>
      <w:pPr>
        <w:ind w:left="2160" w:hanging="360"/>
      </w:pPr>
    </w:lvl>
    <w:lvl w:ilvl="1" w:tplc="FFFFFFFF">
      <w:start w:val="1"/>
      <w:numFmt w:val="lowerLetter"/>
      <w:lvlText w:val="(%2)"/>
      <w:lvlJc w:val="left"/>
      <w:pPr>
        <w:ind w:left="2880" w:hanging="360"/>
      </w:pPr>
      <w:rPr>
        <w:rFonts w:hint="default"/>
      </w:rPr>
    </w:lvl>
    <w:lvl w:ilvl="2" w:tplc="0809001B">
      <w:start w:val="1"/>
      <w:numFmt w:val="lowerRoman"/>
      <w:lvlText w:val="%3."/>
      <w:lvlJc w:val="right"/>
      <w:pPr>
        <w:ind w:left="3600" w:hanging="180"/>
      </w:pPr>
    </w:lvl>
    <w:lvl w:ilvl="3" w:tplc="5AEA4D00">
      <w:start w:val="4"/>
      <w:numFmt w:val="upperLetter"/>
      <w:lvlText w:val="%4."/>
      <w:lvlJc w:val="left"/>
      <w:pPr>
        <w:ind w:left="4320" w:hanging="360"/>
      </w:pPr>
      <w:rPr>
        <w:rFonts w:hint="default"/>
      </w:r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1" w15:restartNumberingAfterBreak="0">
    <w:nsid w:val="491D21A7"/>
    <w:multiLevelType w:val="hybridMultilevel"/>
    <w:tmpl w:val="70700AF8"/>
    <w:lvl w:ilvl="0" w:tplc="5270E444">
      <w:start w:val="3"/>
      <w:numFmt w:val="upperLetter"/>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0E38F7"/>
    <w:multiLevelType w:val="hybridMultilevel"/>
    <w:tmpl w:val="CA3E645A"/>
    <w:lvl w:ilvl="0" w:tplc="04090015">
      <w:start w:val="1"/>
      <w:numFmt w:val="upperLetter"/>
      <w:lvlText w:val="%1."/>
      <w:lvlJc w:val="left"/>
      <w:pPr>
        <w:ind w:left="720" w:hanging="360"/>
      </w:pPr>
    </w:lvl>
    <w:lvl w:ilvl="1" w:tplc="520AD76A">
      <w:start w:val="1"/>
      <w:numFmt w:val="lowerRoman"/>
      <w:lvlText w:val="%2."/>
      <w:lvlJc w:val="left"/>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710CD1"/>
    <w:multiLevelType w:val="hybridMultilevel"/>
    <w:tmpl w:val="546AE7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B527789"/>
    <w:multiLevelType w:val="hybridMultilevel"/>
    <w:tmpl w:val="21286596"/>
    <w:lvl w:ilvl="0" w:tplc="04090019">
      <w:start w:val="1"/>
      <w:numFmt w:val="lowerLetter"/>
      <w:lvlText w:val="%1."/>
      <w:lvlJc w:val="left"/>
      <w:pPr>
        <w:ind w:left="2160" w:hanging="360"/>
      </w:pPr>
    </w:lvl>
    <w:lvl w:ilvl="1" w:tplc="FFFFFFFF">
      <w:start w:val="1"/>
      <w:numFmt w:val="lowerLetter"/>
      <w:lvlText w:val="(%2)"/>
      <w:lvlJc w:val="left"/>
      <w:pPr>
        <w:ind w:left="2880" w:hanging="360"/>
      </w:pPr>
      <w:rPr>
        <w:rFonts w:hint="default"/>
      </w:rPr>
    </w:lvl>
    <w:lvl w:ilvl="2" w:tplc="0809001B">
      <w:start w:val="1"/>
      <w:numFmt w:val="lowerRoman"/>
      <w:lvlText w:val="%3."/>
      <w:lvlJc w:val="right"/>
      <w:pPr>
        <w:ind w:left="3600" w:hanging="180"/>
      </w:pPr>
    </w:lvl>
    <w:lvl w:ilvl="3" w:tplc="5AEA4D00">
      <w:start w:val="4"/>
      <w:numFmt w:val="upperLetter"/>
      <w:lvlText w:val="%4."/>
      <w:lvlJc w:val="left"/>
      <w:pPr>
        <w:ind w:left="4320" w:hanging="360"/>
      </w:pPr>
      <w:rPr>
        <w:rFonts w:hint="default"/>
      </w:r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5" w15:restartNumberingAfterBreak="0">
    <w:nsid w:val="78D4407C"/>
    <w:multiLevelType w:val="hybridMultilevel"/>
    <w:tmpl w:val="3466A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AA67C77"/>
    <w:multiLevelType w:val="hybridMultilevel"/>
    <w:tmpl w:val="710C5E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C170D3"/>
    <w:multiLevelType w:val="hybridMultilevel"/>
    <w:tmpl w:val="39CA59C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FA5C43"/>
    <w:multiLevelType w:val="hybridMultilevel"/>
    <w:tmpl w:val="8DF6847A"/>
    <w:lvl w:ilvl="0" w:tplc="520AD76A">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2"/>
  </w:num>
  <w:num w:numId="3">
    <w:abstractNumId w:val="17"/>
  </w:num>
  <w:num w:numId="4">
    <w:abstractNumId w:val="15"/>
  </w:num>
  <w:num w:numId="5">
    <w:abstractNumId w:val="21"/>
  </w:num>
  <w:num w:numId="6">
    <w:abstractNumId w:val="4"/>
  </w:num>
  <w:num w:numId="7">
    <w:abstractNumId w:val="7"/>
  </w:num>
  <w:num w:numId="8">
    <w:abstractNumId w:val="23"/>
  </w:num>
  <w:num w:numId="9">
    <w:abstractNumId w:val="6"/>
  </w:num>
  <w:num w:numId="10">
    <w:abstractNumId w:val="8"/>
  </w:num>
  <w:num w:numId="11">
    <w:abstractNumId w:val="2"/>
  </w:num>
  <w:num w:numId="12">
    <w:abstractNumId w:val="20"/>
  </w:num>
  <w:num w:numId="13">
    <w:abstractNumId w:val="24"/>
  </w:num>
  <w:num w:numId="14">
    <w:abstractNumId w:val="0"/>
  </w:num>
  <w:num w:numId="15">
    <w:abstractNumId w:val="28"/>
  </w:num>
  <w:num w:numId="16">
    <w:abstractNumId w:val="19"/>
  </w:num>
  <w:num w:numId="17">
    <w:abstractNumId w:val="3"/>
  </w:num>
  <w:num w:numId="18">
    <w:abstractNumId w:val="9"/>
  </w:num>
  <w:num w:numId="19">
    <w:abstractNumId w:val="14"/>
  </w:num>
  <w:num w:numId="20">
    <w:abstractNumId w:val="10"/>
  </w:num>
  <w:num w:numId="21">
    <w:abstractNumId w:val="27"/>
  </w:num>
  <w:num w:numId="22">
    <w:abstractNumId w:val="12"/>
  </w:num>
  <w:num w:numId="23">
    <w:abstractNumId w:val="25"/>
  </w:num>
  <w:num w:numId="24">
    <w:abstractNumId w:val="11"/>
  </w:num>
  <w:num w:numId="25">
    <w:abstractNumId w:val="5"/>
  </w:num>
  <w:num w:numId="26">
    <w:abstractNumId w:val="13"/>
  </w:num>
  <w:num w:numId="27">
    <w:abstractNumId w:val="26"/>
  </w:num>
  <w:num w:numId="28">
    <w:abstractNumId w:val="16"/>
  </w:num>
  <w:num w:numId="29">
    <w:abstractNumId w:val="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85QKmupg6mI67N7oUPWagHEsfD1BpwNFoc9VsDOFOjRSnSWKch8LVA9iKSq/zt0031m7kBHfhjLWMuzlCUel4A==" w:salt="bscwbEyT2zpAQf9nKVnISg=="/>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C42"/>
    <w:rsid w:val="0002137A"/>
    <w:rsid w:val="00026F0A"/>
    <w:rsid w:val="00037D09"/>
    <w:rsid w:val="00044672"/>
    <w:rsid w:val="00047F3D"/>
    <w:rsid w:val="00052286"/>
    <w:rsid w:val="00055118"/>
    <w:rsid w:val="00060F4E"/>
    <w:rsid w:val="000663B2"/>
    <w:rsid w:val="00066914"/>
    <w:rsid w:val="000733A7"/>
    <w:rsid w:val="00075345"/>
    <w:rsid w:val="00075F42"/>
    <w:rsid w:val="00076A50"/>
    <w:rsid w:val="000B1750"/>
    <w:rsid w:val="000B4BD2"/>
    <w:rsid w:val="000D701B"/>
    <w:rsid w:val="000E3DAA"/>
    <w:rsid w:val="00100B01"/>
    <w:rsid w:val="001123B3"/>
    <w:rsid w:val="00113388"/>
    <w:rsid w:val="00131C6A"/>
    <w:rsid w:val="001379CA"/>
    <w:rsid w:val="00141F26"/>
    <w:rsid w:val="00152DC1"/>
    <w:rsid w:val="00160056"/>
    <w:rsid w:val="00163D07"/>
    <w:rsid w:val="00164510"/>
    <w:rsid w:val="001646B6"/>
    <w:rsid w:val="00165744"/>
    <w:rsid w:val="001661CA"/>
    <w:rsid w:val="00171191"/>
    <w:rsid w:val="00176081"/>
    <w:rsid w:val="00181BC1"/>
    <w:rsid w:val="00182760"/>
    <w:rsid w:val="001942DA"/>
    <w:rsid w:val="00195D15"/>
    <w:rsid w:val="001A715D"/>
    <w:rsid w:val="001B5AEF"/>
    <w:rsid w:val="001B6049"/>
    <w:rsid w:val="001B7E54"/>
    <w:rsid w:val="001C1D66"/>
    <w:rsid w:val="001C7B04"/>
    <w:rsid w:val="001E1634"/>
    <w:rsid w:val="001E5225"/>
    <w:rsid w:val="001F205D"/>
    <w:rsid w:val="001F3A0F"/>
    <w:rsid w:val="00202E73"/>
    <w:rsid w:val="002070ED"/>
    <w:rsid w:val="00222205"/>
    <w:rsid w:val="0023368F"/>
    <w:rsid w:val="0023682C"/>
    <w:rsid w:val="00242184"/>
    <w:rsid w:val="00246F9D"/>
    <w:rsid w:val="00247AEA"/>
    <w:rsid w:val="00255E8C"/>
    <w:rsid w:val="00255F1F"/>
    <w:rsid w:val="00270D40"/>
    <w:rsid w:val="00272601"/>
    <w:rsid w:val="00291244"/>
    <w:rsid w:val="00293987"/>
    <w:rsid w:val="002A4F42"/>
    <w:rsid w:val="002A6B53"/>
    <w:rsid w:val="002B24CF"/>
    <w:rsid w:val="002C45FA"/>
    <w:rsid w:val="002D415B"/>
    <w:rsid w:val="002D5F56"/>
    <w:rsid w:val="002E77E3"/>
    <w:rsid w:val="002E7DBC"/>
    <w:rsid w:val="002F00EF"/>
    <w:rsid w:val="002F355B"/>
    <w:rsid w:val="00320B3F"/>
    <w:rsid w:val="00320D80"/>
    <w:rsid w:val="00321906"/>
    <w:rsid w:val="00323831"/>
    <w:rsid w:val="0033487A"/>
    <w:rsid w:val="003407F2"/>
    <w:rsid w:val="003454B8"/>
    <w:rsid w:val="003467C9"/>
    <w:rsid w:val="00351403"/>
    <w:rsid w:val="00355148"/>
    <w:rsid w:val="00362C0E"/>
    <w:rsid w:val="00364459"/>
    <w:rsid w:val="00380468"/>
    <w:rsid w:val="00384CCC"/>
    <w:rsid w:val="0038594B"/>
    <w:rsid w:val="003A3553"/>
    <w:rsid w:val="003A4636"/>
    <w:rsid w:val="003A5ABD"/>
    <w:rsid w:val="003A7C5C"/>
    <w:rsid w:val="003A7FE5"/>
    <w:rsid w:val="003B2381"/>
    <w:rsid w:val="003B2538"/>
    <w:rsid w:val="003C3CD1"/>
    <w:rsid w:val="003D1389"/>
    <w:rsid w:val="003E6814"/>
    <w:rsid w:val="003F0EA5"/>
    <w:rsid w:val="003F1D80"/>
    <w:rsid w:val="003F59C1"/>
    <w:rsid w:val="00401BF4"/>
    <w:rsid w:val="00405FF5"/>
    <w:rsid w:val="00414E44"/>
    <w:rsid w:val="00422740"/>
    <w:rsid w:val="00424D4A"/>
    <w:rsid w:val="0042613E"/>
    <w:rsid w:val="00435DC0"/>
    <w:rsid w:val="0044154E"/>
    <w:rsid w:val="004465AB"/>
    <w:rsid w:val="00446D33"/>
    <w:rsid w:val="00447BB7"/>
    <w:rsid w:val="00464735"/>
    <w:rsid w:val="00466694"/>
    <w:rsid w:val="00480B5C"/>
    <w:rsid w:val="00480D5E"/>
    <w:rsid w:val="0049483D"/>
    <w:rsid w:val="00495B30"/>
    <w:rsid w:val="004A67B2"/>
    <w:rsid w:val="004C5F93"/>
    <w:rsid w:val="004D5BA0"/>
    <w:rsid w:val="004E462D"/>
    <w:rsid w:val="004E63E2"/>
    <w:rsid w:val="00511B59"/>
    <w:rsid w:val="00515389"/>
    <w:rsid w:val="0052049A"/>
    <w:rsid w:val="00530D09"/>
    <w:rsid w:val="00530F96"/>
    <w:rsid w:val="00531404"/>
    <w:rsid w:val="00535579"/>
    <w:rsid w:val="0053600A"/>
    <w:rsid w:val="00541288"/>
    <w:rsid w:val="00541D6D"/>
    <w:rsid w:val="00543434"/>
    <w:rsid w:val="00543E9A"/>
    <w:rsid w:val="005452CE"/>
    <w:rsid w:val="00555CE3"/>
    <w:rsid w:val="00564FD1"/>
    <w:rsid w:val="00570E2E"/>
    <w:rsid w:val="00572FF1"/>
    <w:rsid w:val="0057549A"/>
    <w:rsid w:val="00575CF9"/>
    <w:rsid w:val="00583EE1"/>
    <w:rsid w:val="00597B19"/>
    <w:rsid w:val="005A0E00"/>
    <w:rsid w:val="005B2C89"/>
    <w:rsid w:val="005B5B3D"/>
    <w:rsid w:val="005B5BBE"/>
    <w:rsid w:val="005D0C18"/>
    <w:rsid w:val="005E032B"/>
    <w:rsid w:val="005F71BD"/>
    <w:rsid w:val="00602FFB"/>
    <w:rsid w:val="0061091B"/>
    <w:rsid w:val="0062577B"/>
    <w:rsid w:val="00632827"/>
    <w:rsid w:val="00636ADF"/>
    <w:rsid w:val="00646975"/>
    <w:rsid w:val="00650F33"/>
    <w:rsid w:val="00665C42"/>
    <w:rsid w:val="006732D8"/>
    <w:rsid w:val="00677ABF"/>
    <w:rsid w:val="006843EE"/>
    <w:rsid w:val="00697D87"/>
    <w:rsid w:val="006A50CC"/>
    <w:rsid w:val="006B2536"/>
    <w:rsid w:val="006B318B"/>
    <w:rsid w:val="006B440B"/>
    <w:rsid w:val="006C1D77"/>
    <w:rsid w:val="006D011A"/>
    <w:rsid w:val="006E1AFD"/>
    <w:rsid w:val="006E76B9"/>
    <w:rsid w:val="006F718A"/>
    <w:rsid w:val="00701D23"/>
    <w:rsid w:val="00701D38"/>
    <w:rsid w:val="00704ECF"/>
    <w:rsid w:val="007112B9"/>
    <w:rsid w:val="00712B6B"/>
    <w:rsid w:val="007133E4"/>
    <w:rsid w:val="007229D4"/>
    <w:rsid w:val="00724AAE"/>
    <w:rsid w:val="007307A7"/>
    <w:rsid w:val="007400F0"/>
    <w:rsid w:val="00743ED8"/>
    <w:rsid w:val="00747AD5"/>
    <w:rsid w:val="0075026C"/>
    <w:rsid w:val="00750F7A"/>
    <w:rsid w:val="00762692"/>
    <w:rsid w:val="00764356"/>
    <w:rsid w:val="007678F3"/>
    <w:rsid w:val="00771F14"/>
    <w:rsid w:val="007741FA"/>
    <w:rsid w:val="0077667C"/>
    <w:rsid w:val="00777649"/>
    <w:rsid w:val="00781B15"/>
    <w:rsid w:val="007906AB"/>
    <w:rsid w:val="00792AB9"/>
    <w:rsid w:val="007B51ED"/>
    <w:rsid w:val="007C565F"/>
    <w:rsid w:val="007C60FC"/>
    <w:rsid w:val="007C75B9"/>
    <w:rsid w:val="007D075A"/>
    <w:rsid w:val="007D0806"/>
    <w:rsid w:val="007E1E0F"/>
    <w:rsid w:val="007E4C85"/>
    <w:rsid w:val="007E6D82"/>
    <w:rsid w:val="007F4782"/>
    <w:rsid w:val="00810558"/>
    <w:rsid w:val="00811B56"/>
    <w:rsid w:val="00821CC3"/>
    <w:rsid w:val="0082409A"/>
    <w:rsid w:val="008250DE"/>
    <w:rsid w:val="008327B4"/>
    <w:rsid w:val="00834257"/>
    <w:rsid w:val="00837344"/>
    <w:rsid w:val="00842F19"/>
    <w:rsid w:val="00843346"/>
    <w:rsid w:val="00844FEF"/>
    <w:rsid w:val="0085112F"/>
    <w:rsid w:val="0085317E"/>
    <w:rsid w:val="0085409E"/>
    <w:rsid w:val="0086326A"/>
    <w:rsid w:val="00870BBE"/>
    <w:rsid w:val="008773F2"/>
    <w:rsid w:val="00880B7D"/>
    <w:rsid w:val="00891911"/>
    <w:rsid w:val="008929B9"/>
    <w:rsid w:val="008A0B56"/>
    <w:rsid w:val="008D1A6D"/>
    <w:rsid w:val="008D1C06"/>
    <w:rsid w:val="008E25DE"/>
    <w:rsid w:val="008E460E"/>
    <w:rsid w:val="008F0D46"/>
    <w:rsid w:val="008F3A96"/>
    <w:rsid w:val="008F5849"/>
    <w:rsid w:val="0090412F"/>
    <w:rsid w:val="0090612D"/>
    <w:rsid w:val="00911094"/>
    <w:rsid w:val="00926980"/>
    <w:rsid w:val="009277E8"/>
    <w:rsid w:val="00931323"/>
    <w:rsid w:val="00933BBA"/>
    <w:rsid w:val="0094185B"/>
    <w:rsid w:val="009419BC"/>
    <w:rsid w:val="009528B4"/>
    <w:rsid w:val="00955765"/>
    <w:rsid w:val="00962679"/>
    <w:rsid w:val="00962AA8"/>
    <w:rsid w:val="009631A8"/>
    <w:rsid w:val="009656AC"/>
    <w:rsid w:val="00966D32"/>
    <w:rsid w:val="00973FC5"/>
    <w:rsid w:val="00980668"/>
    <w:rsid w:val="00984ACA"/>
    <w:rsid w:val="00986857"/>
    <w:rsid w:val="009A1621"/>
    <w:rsid w:val="009A4427"/>
    <w:rsid w:val="009A5224"/>
    <w:rsid w:val="009B2703"/>
    <w:rsid w:val="009B5679"/>
    <w:rsid w:val="009C6570"/>
    <w:rsid w:val="009D018D"/>
    <w:rsid w:val="009D786F"/>
    <w:rsid w:val="009E18FD"/>
    <w:rsid w:val="009E1A8E"/>
    <w:rsid w:val="009E50D9"/>
    <w:rsid w:val="009F1B46"/>
    <w:rsid w:val="009F34ED"/>
    <w:rsid w:val="009F4158"/>
    <w:rsid w:val="00A01BC6"/>
    <w:rsid w:val="00A1184B"/>
    <w:rsid w:val="00A12CD3"/>
    <w:rsid w:val="00A30DD6"/>
    <w:rsid w:val="00A318E7"/>
    <w:rsid w:val="00A335FB"/>
    <w:rsid w:val="00A36227"/>
    <w:rsid w:val="00A55A47"/>
    <w:rsid w:val="00A7271D"/>
    <w:rsid w:val="00A74ECF"/>
    <w:rsid w:val="00A75C05"/>
    <w:rsid w:val="00A777BE"/>
    <w:rsid w:val="00AB1AE8"/>
    <w:rsid w:val="00AB1E0E"/>
    <w:rsid w:val="00AE0C58"/>
    <w:rsid w:val="00AE1020"/>
    <w:rsid w:val="00AE686E"/>
    <w:rsid w:val="00AF1F31"/>
    <w:rsid w:val="00AF5D28"/>
    <w:rsid w:val="00B13E54"/>
    <w:rsid w:val="00B234DA"/>
    <w:rsid w:val="00B30EA5"/>
    <w:rsid w:val="00B44805"/>
    <w:rsid w:val="00B472C0"/>
    <w:rsid w:val="00B51D8D"/>
    <w:rsid w:val="00B80142"/>
    <w:rsid w:val="00B84141"/>
    <w:rsid w:val="00B85403"/>
    <w:rsid w:val="00B93D37"/>
    <w:rsid w:val="00B958A0"/>
    <w:rsid w:val="00BB25D0"/>
    <w:rsid w:val="00BB2ED0"/>
    <w:rsid w:val="00BC2702"/>
    <w:rsid w:val="00BC5298"/>
    <w:rsid w:val="00BC65EB"/>
    <w:rsid w:val="00BC731E"/>
    <w:rsid w:val="00BD29BD"/>
    <w:rsid w:val="00BD2A6D"/>
    <w:rsid w:val="00BE6DBE"/>
    <w:rsid w:val="00BF6070"/>
    <w:rsid w:val="00BF6B7C"/>
    <w:rsid w:val="00C0455F"/>
    <w:rsid w:val="00C06076"/>
    <w:rsid w:val="00C07CFB"/>
    <w:rsid w:val="00C138C2"/>
    <w:rsid w:val="00C17E77"/>
    <w:rsid w:val="00C42F7B"/>
    <w:rsid w:val="00C5135E"/>
    <w:rsid w:val="00C60AC6"/>
    <w:rsid w:val="00C617FE"/>
    <w:rsid w:val="00C6204D"/>
    <w:rsid w:val="00C667FF"/>
    <w:rsid w:val="00C81B8A"/>
    <w:rsid w:val="00C82C82"/>
    <w:rsid w:val="00C90B0E"/>
    <w:rsid w:val="00C92575"/>
    <w:rsid w:val="00C97AA3"/>
    <w:rsid w:val="00CA497E"/>
    <w:rsid w:val="00CA510A"/>
    <w:rsid w:val="00CA5EF0"/>
    <w:rsid w:val="00CB6014"/>
    <w:rsid w:val="00CC1D8F"/>
    <w:rsid w:val="00CC45E9"/>
    <w:rsid w:val="00CD313B"/>
    <w:rsid w:val="00CD5E9A"/>
    <w:rsid w:val="00CE2F2F"/>
    <w:rsid w:val="00CF28F4"/>
    <w:rsid w:val="00CF29A9"/>
    <w:rsid w:val="00CF5CF6"/>
    <w:rsid w:val="00CF6908"/>
    <w:rsid w:val="00D01273"/>
    <w:rsid w:val="00D0796C"/>
    <w:rsid w:val="00D10541"/>
    <w:rsid w:val="00D11375"/>
    <w:rsid w:val="00D166A5"/>
    <w:rsid w:val="00D439F4"/>
    <w:rsid w:val="00D5525D"/>
    <w:rsid w:val="00D56F5B"/>
    <w:rsid w:val="00D64870"/>
    <w:rsid w:val="00D64B80"/>
    <w:rsid w:val="00D66A48"/>
    <w:rsid w:val="00D67019"/>
    <w:rsid w:val="00D72F8A"/>
    <w:rsid w:val="00D75C52"/>
    <w:rsid w:val="00D93F8A"/>
    <w:rsid w:val="00DC0176"/>
    <w:rsid w:val="00DC2524"/>
    <w:rsid w:val="00DC2F97"/>
    <w:rsid w:val="00DC4EA2"/>
    <w:rsid w:val="00DC7D5F"/>
    <w:rsid w:val="00DD4B8B"/>
    <w:rsid w:val="00DE6F46"/>
    <w:rsid w:val="00DF7CA4"/>
    <w:rsid w:val="00E1111E"/>
    <w:rsid w:val="00E11F08"/>
    <w:rsid w:val="00E13DE6"/>
    <w:rsid w:val="00E22AAC"/>
    <w:rsid w:val="00E371A1"/>
    <w:rsid w:val="00E42D90"/>
    <w:rsid w:val="00E50967"/>
    <w:rsid w:val="00E70987"/>
    <w:rsid w:val="00EA46D0"/>
    <w:rsid w:val="00EB19A1"/>
    <w:rsid w:val="00EC3296"/>
    <w:rsid w:val="00EC62F5"/>
    <w:rsid w:val="00EC7081"/>
    <w:rsid w:val="00EF0857"/>
    <w:rsid w:val="00EF0996"/>
    <w:rsid w:val="00F011B6"/>
    <w:rsid w:val="00F03E4E"/>
    <w:rsid w:val="00F05C29"/>
    <w:rsid w:val="00F1141C"/>
    <w:rsid w:val="00F148C8"/>
    <w:rsid w:val="00F34CE1"/>
    <w:rsid w:val="00F379A4"/>
    <w:rsid w:val="00F431F6"/>
    <w:rsid w:val="00F52E31"/>
    <w:rsid w:val="00F55D18"/>
    <w:rsid w:val="00F63451"/>
    <w:rsid w:val="00F63920"/>
    <w:rsid w:val="00F66CF3"/>
    <w:rsid w:val="00F72B7A"/>
    <w:rsid w:val="00FA2A80"/>
    <w:rsid w:val="00FA32CC"/>
    <w:rsid w:val="00FB1656"/>
    <w:rsid w:val="00FB19E5"/>
    <w:rsid w:val="00FC3DCF"/>
    <w:rsid w:val="00FC5640"/>
    <w:rsid w:val="00FC7CBC"/>
    <w:rsid w:val="00FD1EDA"/>
    <w:rsid w:val="00FE3DDC"/>
    <w:rsid w:val="00FE6C9D"/>
    <w:rsid w:val="00FF339E"/>
    <w:rsid w:val="00FF7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82DF83"/>
  <w15:docId w15:val="{8C88AFEC-2B87-4C1D-94B0-2C6684C18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C42"/>
    <w:rPr>
      <w:rFonts w:ascii="Times New Roman" w:eastAsia="Times New Roman" w:hAnsi="Times New Roman" w:cs="Times New Roman"/>
    </w:rPr>
  </w:style>
  <w:style w:type="paragraph" w:styleId="Heading1">
    <w:name w:val="heading 1"/>
    <w:basedOn w:val="Normal"/>
    <w:next w:val="Normal"/>
    <w:link w:val="Heading1Char"/>
    <w:qFormat/>
    <w:rsid w:val="00C90B0E"/>
    <w:pPr>
      <w:keepNext/>
      <w:spacing w:before="240" w:after="60"/>
      <w:outlineLvl w:val="0"/>
    </w:pPr>
    <w:rPr>
      <w:rFonts w:ascii="Arial" w:hAnsi="Arial" w:cs="Arial"/>
      <w:b/>
      <w:bCs/>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65C42"/>
    <w:pPr>
      <w:tabs>
        <w:tab w:val="center" w:pos="4320"/>
        <w:tab w:val="right" w:pos="8640"/>
      </w:tabs>
    </w:pPr>
  </w:style>
  <w:style w:type="character" w:customStyle="1" w:styleId="HeaderChar">
    <w:name w:val="Header Char"/>
    <w:basedOn w:val="DefaultParagraphFont"/>
    <w:link w:val="Header"/>
    <w:semiHidden/>
    <w:rsid w:val="00665C42"/>
    <w:rPr>
      <w:rFonts w:ascii="Times New Roman" w:eastAsia="Times New Roman" w:hAnsi="Times New Roman" w:cs="Times New Roman"/>
    </w:rPr>
  </w:style>
  <w:style w:type="paragraph" w:styleId="Footer">
    <w:name w:val="footer"/>
    <w:basedOn w:val="Normal"/>
    <w:link w:val="FooterChar"/>
    <w:uiPriority w:val="99"/>
    <w:rsid w:val="00665C42"/>
    <w:pPr>
      <w:tabs>
        <w:tab w:val="center" w:pos="4320"/>
        <w:tab w:val="right" w:pos="8640"/>
      </w:tabs>
    </w:pPr>
  </w:style>
  <w:style w:type="character" w:customStyle="1" w:styleId="FooterChar">
    <w:name w:val="Footer Char"/>
    <w:basedOn w:val="DefaultParagraphFont"/>
    <w:link w:val="Footer"/>
    <w:uiPriority w:val="99"/>
    <w:rsid w:val="00665C42"/>
    <w:rPr>
      <w:rFonts w:ascii="Times New Roman" w:eastAsia="Times New Roman" w:hAnsi="Times New Roman" w:cs="Times New Roman"/>
    </w:rPr>
  </w:style>
  <w:style w:type="paragraph" w:styleId="List">
    <w:name w:val="List"/>
    <w:basedOn w:val="Normal"/>
    <w:semiHidden/>
    <w:rsid w:val="00665C42"/>
    <w:pPr>
      <w:ind w:left="360" w:hanging="360"/>
    </w:pPr>
  </w:style>
  <w:style w:type="character" w:styleId="Hyperlink">
    <w:name w:val="Hyperlink"/>
    <w:rsid w:val="00665C42"/>
    <w:rPr>
      <w:color w:val="0000FF"/>
      <w:u w:val="single"/>
    </w:rPr>
  </w:style>
  <w:style w:type="table" w:styleId="TableGrid">
    <w:name w:val="Table Grid"/>
    <w:basedOn w:val="TableNormal"/>
    <w:uiPriority w:val="59"/>
    <w:rsid w:val="00665C4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65C42"/>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C81B8A"/>
    <w:rPr>
      <w:rFonts w:ascii="Tahoma" w:hAnsi="Tahoma" w:cs="Tahoma"/>
      <w:sz w:val="16"/>
      <w:szCs w:val="16"/>
    </w:rPr>
  </w:style>
  <w:style w:type="character" w:customStyle="1" w:styleId="BalloonTextChar">
    <w:name w:val="Balloon Text Char"/>
    <w:basedOn w:val="DefaultParagraphFont"/>
    <w:link w:val="BalloonText"/>
    <w:uiPriority w:val="99"/>
    <w:semiHidden/>
    <w:rsid w:val="00C81B8A"/>
    <w:rPr>
      <w:rFonts w:ascii="Tahoma" w:eastAsia="Times New Roman" w:hAnsi="Tahoma" w:cs="Tahoma"/>
      <w:sz w:val="16"/>
      <w:szCs w:val="16"/>
    </w:rPr>
  </w:style>
  <w:style w:type="character" w:customStyle="1" w:styleId="Heading1Char">
    <w:name w:val="Heading 1 Char"/>
    <w:basedOn w:val="DefaultParagraphFont"/>
    <w:link w:val="Heading1"/>
    <w:rsid w:val="00C90B0E"/>
    <w:rPr>
      <w:rFonts w:ascii="Arial" w:eastAsia="Times New Roman" w:hAnsi="Arial" w:cs="Arial"/>
      <w:b/>
      <w:bCs/>
      <w:kern w:val="28"/>
      <w:sz w:val="28"/>
      <w:szCs w:val="28"/>
    </w:rPr>
  </w:style>
  <w:style w:type="paragraph" w:styleId="BodyText">
    <w:name w:val="Body Text"/>
    <w:basedOn w:val="Normal"/>
    <w:link w:val="BodyTextChar"/>
    <w:semiHidden/>
    <w:rsid w:val="00C90B0E"/>
    <w:pPr>
      <w:spacing w:after="120"/>
    </w:pPr>
  </w:style>
  <w:style w:type="character" w:customStyle="1" w:styleId="BodyTextChar">
    <w:name w:val="Body Text Char"/>
    <w:basedOn w:val="DefaultParagraphFont"/>
    <w:link w:val="BodyText"/>
    <w:semiHidden/>
    <w:rsid w:val="00C90B0E"/>
    <w:rPr>
      <w:rFonts w:ascii="Times New Roman" w:eastAsia="Times New Roman" w:hAnsi="Times New Roman" w:cs="Times New Roman"/>
    </w:rPr>
  </w:style>
  <w:style w:type="character" w:styleId="PageNumber">
    <w:name w:val="page number"/>
    <w:basedOn w:val="DefaultParagraphFont"/>
    <w:semiHidden/>
    <w:rsid w:val="00C90B0E"/>
  </w:style>
  <w:style w:type="paragraph" w:styleId="FootnoteText">
    <w:name w:val="footnote text"/>
    <w:basedOn w:val="Normal"/>
    <w:link w:val="FootnoteTextChar"/>
    <w:semiHidden/>
    <w:rsid w:val="00C90B0E"/>
    <w:rPr>
      <w:rFonts w:eastAsia="Arial Unicode MS"/>
      <w:sz w:val="20"/>
      <w:szCs w:val="20"/>
    </w:rPr>
  </w:style>
  <w:style w:type="character" w:customStyle="1" w:styleId="FootnoteTextChar">
    <w:name w:val="Footnote Text Char"/>
    <w:basedOn w:val="DefaultParagraphFont"/>
    <w:link w:val="FootnoteText"/>
    <w:semiHidden/>
    <w:rsid w:val="00C90B0E"/>
    <w:rPr>
      <w:rFonts w:ascii="Times New Roman" w:eastAsia="Arial Unicode MS" w:hAnsi="Times New Roman" w:cs="Times New Roman"/>
      <w:sz w:val="20"/>
      <w:szCs w:val="20"/>
    </w:rPr>
  </w:style>
  <w:style w:type="paragraph" w:styleId="ListParagraph">
    <w:name w:val="List Paragraph"/>
    <w:basedOn w:val="Normal"/>
    <w:uiPriority w:val="34"/>
    <w:qFormat/>
    <w:rsid w:val="00C90B0E"/>
    <w:pPr>
      <w:ind w:left="720"/>
    </w:pPr>
  </w:style>
  <w:style w:type="character" w:styleId="CommentReference">
    <w:name w:val="annotation reference"/>
    <w:uiPriority w:val="99"/>
    <w:semiHidden/>
    <w:unhideWhenUsed/>
    <w:rsid w:val="0061091B"/>
    <w:rPr>
      <w:sz w:val="16"/>
      <w:szCs w:val="16"/>
    </w:rPr>
  </w:style>
  <w:style w:type="paragraph" w:styleId="CommentText">
    <w:name w:val="annotation text"/>
    <w:basedOn w:val="Normal"/>
    <w:link w:val="CommentTextChar"/>
    <w:uiPriority w:val="99"/>
    <w:semiHidden/>
    <w:unhideWhenUsed/>
    <w:rsid w:val="0061091B"/>
    <w:rPr>
      <w:sz w:val="20"/>
      <w:szCs w:val="20"/>
    </w:rPr>
  </w:style>
  <w:style w:type="character" w:customStyle="1" w:styleId="CommentTextChar">
    <w:name w:val="Comment Text Char"/>
    <w:basedOn w:val="DefaultParagraphFont"/>
    <w:link w:val="CommentText"/>
    <w:uiPriority w:val="99"/>
    <w:semiHidden/>
    <w:rsid w:val="0061091B"/>
    <w:rPr>
      <w:rFonts w:ascii="Times New Roman" w:eastAsia="Times New Roman" w:hAnsi="Times New Roman" w:cs="Times New Roman"/>
      <w:sz w:val="20"/>
      <w:szCs w:val="20"/>
    </w:rPr>
  </w:style>
  <w:style w:type="paragraph" w:styleId="NoSpacing">
    <w:name w:val="No Spacing"/>
    <w:uiPriority w:val="1"/>
    <w:qFormat/>
    <w:rsid w:val="00A55A47"/>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E111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76259">
      <w:bodyDiv w:val="1"/>
      <w:marLeft w:val="0"/>
      <w:marRight w:val="0"/>
      <w:marTop w:val="0"/>
      <w:marBottom w:val="0"/>
      <w:divBdr>
        <w:top w:val="none" w:sz="0" w:space="0" w:color="auto"/>
        <w:left w:val="none" w:sz="0" w:space="0" w:color="auto"/>
        <w:bottom w:val="none" w:sz="0" w:space="0" w:color="auto"/>
        <w:right w:val="none" w:sz="0" w:space="0" w:color="auto"/>
      </w:divBdr>
      <w:divsChild>
        <w:div w:id="1337608774">
          <w:marLeft w:val="0"/>
          <w:marRight w:val="0"/>
          <w:marTop w:val="0"/>
          <w:marBottom w:val="0"/>
          <w:divBdr>
            <w:top w:val="none" w:sz="0" w:space="0" w:color="auto"/>
            <w:left w:val="none" w:sz="0" w:space="0" w:color="auto"/>
            <w:bottom w:val="none" w:sz="0" w:space="0" w:color="auto"/>
            <w:right w:val="none" w:sz="0" w:space="0" w:color="auto"/>
          </w:divBdr>
          <w:divsChild>
            <w:div w:id="125169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4446">
      <w:bodyDiv w:val="1"/>
      <w:marLeft w:val="0"/>
      <w:marRight w:val="0"/>
      <w:marTop w:val="0"/>
      <w:marBottom w:val="0"/>
      <w:divBdr>
        <w:top w:val="none" w:sz="0" w:space="0" w:color="auto"/>
        <w:left w:val="none" w:sz="0" w:space="0" w:color="auto"/>
        <w:bottom w:val="none" w:sz="0" w:space="0" w:color="auto"/>
        <w:right w:val="none" w:sz="0" w:space="0" w:color="auto"/>
      </w:divBdr>
      <w:divsChild>
        <w:div w:id="520708059">
          <w:marLeft w:val="0"/>
          <w:marRight w:val="0"/>
          <w:marTop w:val="0"/>
          <w:marBottom w:val="0"/>
          <w:divBdr>
            <w:top w:val="none" w:sz="0" w:space="0" w:color="auto"/>
            <w:left w:val="none" w:sz="0" w:space="0" w:color="auto"/>
            <w:bottom w:val="none" w:sz="0" w:space="0" w:color="auto"/>
            <w:right w:val="none" w:sz="0" w:space="0" w:color="auto"/>
          </w:divBdr>
          <w:divsChild>
            <w:div w:id="4392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13622">
      <w:bodyDiv w:val="1"/>
      <w:marLeft w:val="0"/>
      <w:marRight w:val="0"/>
      <w:marTop w:val="0"/>
      <w:marBottom w:val="0"/>
      <w:divBdr>
        <w:top w:val="none" w:sz="0" w:space="0" w:color="auto"/>
        <w:left w:val="none" w:sz="0" w:space="0" w:color="auto"/>
        <w:bottom w:val="none" w:sz="0" w:space="0" w:color="auto"/>
        <w:right w:val="none" w:sz="0" w:space="0" w:color="auto"/>
      </w:divBdr>
      <w:divsChild>
        <w:div w:id="1887831157">
          <w:marLeft w:val="0"/>
          <w:marRight w:val="0"/>
          <w:marTop w:val="0"/>
          <w:marBottom w:val="0"/>
          <w:divBdr>
            <w:top w:val="none" w:sz="0" w:space="0" w:color="auto"/>
            <w:left w:val="none" w:sz="0" w:space="0" w:color="auto"/>
            <w:bottom w:val="none" w:sz="0" w:space="0" w:color="auto"/>
            <w:right w:val="none" w:sz="0" w:space="0" w:color="auto"/>
          </w:divBdr>
          <w:divsChild>
            <w:div w:id="13822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16039">
      <w:bodyDiv w:val="1"/>
      <w:marLeft w:val="0"/>
      <w:marRight w:val="0"/>
      <w:marTop w:val="0"/>
      <w:marBottom w:val="0"/>
      <w:divBdr>
        <w:top w:val="none" w:sz="0" w:space="0" w:color="auto"/>
        <w:left w:val="none" w:sz="0" w:space="0" w:color="auto"/>
        <w:bottom w:val="none" w:sz="0" w:space="0" w:color="auto"/>
        <w:right w:val="none" w:sz="0" w:space="0" w:color="auto"/>
      </w:divBdr>
    </w:div>
    <w:div w:id="241136401">
      <w:bodyDiv w:val="1"/>
      <w:marLeft w:val="0"/>
      <w:marRight w:val="0"/>
      <w:marTop w:val="0"/>
      <w:marBottom w:val="0"/>
      <w:divBdr>
        <w:top w:val="none" w:sz="0" w:space="0" w:color="auto"/>
        <w:left w:val="none" w:sz="0" w:space="0" w:color="auto"/>
        <w:bottom w:val="none" w:sz="0" w:space="0" w:color="auto"/>
        <w:right w:val="none" w:sz="0" w:space="0" w:color="auto"/>
      </w:divBdr>
      <w:divsChild>
        <w:div w:id="1073046689">
          <w:marLeft w:val="0"/>
          <w:marRight w:val="0"/>
          <w:marTop w:val="0"/>
          <w:marBottom w:val="0"/>
          <w:divBdr>
            <w:top w:val="none" w:sz="0" w:space="0" w:color="auto"/>
            <w:left w:val="none" w:sz="0" w:space="0" w:color="auto"/>
            <w:bottom w:val="none" w:sz="0" w:space="0" w:color="auto"/>
            <w:right w:val="none" w:sz="0" w:space="0" w:color="auto"/>
          </w:divBdr>
          <w:divsChild>
            <w:div w:id="74082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3119">
      <w:bodyDiv w:val="1"/>
      <w:marLeft w:val="0"/>
      <w:marRight w:val="0"/>
      <w:marTop w:val="0"/>
      <w:marBottom w:val="0"/>
      <w:divBdr>
        <w:top w:val="none" w:sz="0" w:space="0" w:color="auto"/>
        <w:left w:val="none" w:sz="0" w:space="0" w:color="auto"/>
        <w:bottom w:val="none" w:sz="0" w:space="0" w:color="auto"/>
        <w:right w:val="none" w:sz="0" w:space="0" w:color="auto"/>
      </w:divBdr>
      <w:divsChild>
        <w:div w:id="122045018">
          <w:marLeft w:val="0"/>
          <w:marRight w:val="0"/>
          <w:marTop w:val="0"/>
          <w:marBottom w:val="0"/>
          <w:divBdr>
            <w:top w:val="none" w:sz="0" w:space="0" w:color="auto"/>
            <w:left w:val="none" w:sz="0" w:space="0" w:color="auto"/>
            <w:bottom w:val="none" w:sz="0" w:space="0" w:color="auto"/>
            <w:right w:val="none" w:sz="0" w:space="0" w:color="auto"/>
          </w:divBdr>
          <w:divsChild>
            <w:div w:id="19143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3989">
      <w:bodyDiv w:val="1"/>
      <w:marLeft w:val="0"/>
      <w:marRight w:val="0"/>
      <w:marTop w:val="0"/>
      <w:marBottom w:val="0"/>
      <w:divBdr>
        <w:top w:val="none" w:sz="0" w:space="0" w:color="auto"/>
        <w:left w:val="none" w:sz="0" w:space="0" w:color="auto"/>
        <w:bottom w:val="none" w:sz="0" w:space="0" w:color="auto"/>
        <w:right w:val="none" w:sz="0" w:space="0" w:color="auto"/>
      </w:divBdr>
      <w:divsChild>
        <w:div w:id="1933932416">
          <w:marLeft w:val="0"/>
          <w:marRight w:val="0"/>
          <w:marTop w:val="0"/>
          <w:marBottom w:val="0"/>
          <w:divBdr>
            <w:top w:val="none" w:sz="0" w:space="0" w:color="auto"/>
            <w:left w:val="none" w:sz="0" w:space="0" w:color="auto"/>
            <w:bottom w:val="none" w:sz="0" w:space="0" w:color="auto"/>
            <w:right w:val="none" w:sz="0" w:space="0" w:color="auto"/>
          </w:divBdr>
          <w:divsChild>
            <w:div w:id="16070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1474">
      <w:bodyDiv w:val="1"/>
      <w:marLeft w:val="0"/>
      <w:marRight w:val="0"/>
      <w:marTop w:val="0"/>
      <w:marBottom w:val="0"/>
      <w:divBdr>
        <w:top w:val="none" w:sz="0" w:space="0" w:color="auto"/>
        <w:left w:val="none" w:sz="0" w:space="0" w:color="auto"/>
        <w:bottom w:val="none" w:sz="0" w:space="0" w:color="auto"/>
        <w:right w:val="none" w:sz="0" w:space="0" w:color="auto"/>
      </w:divBdr>
      <w:divsChild>
        <w:div w:id="1963001890">
          <w:marLeft w:val="0"/>
          <w:marRight w:val="0"/>
          <w:marTop w:val="0"/>
          <w:marBottom w:val="0"/>
          <w:divBdr>
            <w:top w:val="none" w:sz="0" w:space="0" w:color="auto"/>
            <w:left w:val="none" w:sz="0" w:space="0" w:color="auto"/>
            <w:bottom w:val="none" w:sz="0" w:space="0" w:color="auto"/>
            <w:right w:val="none" w:sz="0" w:space="0" w:color="auto"/>
          </w:divBdr>
          <w:divsChild>
            <w:div w:id="4269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3082">
      <w:bodyDiv w:val="1"/>
      <w:marLeft w:val="0"/>
      <w:marRight w:val="0"/>
      <w:marTop w:val="0"/>
      <w:marBottom w:val="0"/>
      <w:divBdr>
        <w:top w:val="none" w:sz="0" w:space="0" w:color="auto"/>
        <w:left w:val="none" w:sz="0" w:space="0" w:color="auto"/>
        <w:bottom w:val="none" w:sz="0" w:space="0" w:color="auto"/>
        <w:right w:val="none" w:sz="0" w:space="0" w:color="auto"/>
      </w:divBdr>
      <w:divsChild>
        <w:div w:id="1744597801">
          <w:marLeft w:val="0"/>
          <w:marRight w:val="0"/>
          <w:marTop w:val="0"/>
          <w:marBottom w:val="0"/>
          <w:divBdr>
            <w:top w:val="none" w:sz="0" w:space="0" w:color="auto"/>
            <w:left w:val="none" w:sz="0" w:space="0" w:color="auto"/>
            <w:bottom w:val="none" w:sz="0" w:space="0" w:color="auto"/>
            <w:right w:val="none" w:sz="0" w:space="0" w:color="auto"/>
          </w:divBdr>
          <w:divsChild>
            <w:div w:id="1250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5731">
      <w:bodyDiv w:val="1"/>
      <w:marLeft w:val="0"/>
      <w:marRight w:val="0"/>
      <w:marTop w:val="0"/>
      <w:marBottom w:val="0"/>
      <w:divBdr>
        <w:top w:val="none" w:sz="0" w:space="0" w:color="auto"/>
        <w:left w:val="none" w:sz="0" w:space="0" w:color="auto"/>
        <w:bottom w:val="none" w:sz="0" w:space="0" w:color="auto"/>
        <w:right w:val="none" w:sz="0" w:space="0" w:color="auto"/>
      </w:divBdr>
      <w:divsChild>
        <w:div w:id="546185349">
          <w:marLeft w:val="0"/>
          <w:marRight w:val="0"/>
          <w:marTop w:val="0"/>
          <w:marBottom w:val="0"/>
          <w:divBdr>
            <w:top w:val="none" w:sz="0" w:space="0" w:color="auto"/>
            <w:left w:val="none" w:sz="0" w:space="0" w:color="auto"/>
            <w:bottom w:val="none" w:sz="0" w:space="0" w:color="auto"/>
            <w:right w:val="none" w:sz="0" w:space="0" w:color="auto"/>
          </w:divBdr>
          <w:divsChild>
            <w:div w:id="93057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88238">
      <w:bodyDiv w:val="1"/>
      <w:marLeft w:val="0"/>
      <w:marRight w:val="0"/>
      <w:marTop w:val="0"/>
      <w:marBottom w:val="0"/>
      <w:divBdr>
        <w:top w:val="none" w:sz="0" w:space="0" w:color="auto"/>
        <w:left w:val="none" w:sz="0" w:space="0" w:color="auto"/>
        <w:bottom w:val="none" w:sz="0" w:space="0" w:color="auto"/>
        <w:right w:val="none" w:sz="0" w:space="0" w:color="auto"/>
      </w:divBdr>
      <w:divsChild>
        <w:div w:id="1570192142">
          <w:marLeft w:val="0"/>
          <w:marRight w:val="0"/>
          <w:marTop w:val="0"/>
          <w:marBottom w:val="0"/>
          <w:divBdr>
            <w:top w:val="none" w:sz="0" w:space="0" w:color="auto"/>
            <w:left w:val="none" w:sz="0" w:space="0" w:color="auto"/>
            <w:bottom w:val="none" w:sz="0" w:space="0" w:color="auto"/>
            <w:right w:val="none" w:sz="0" w:space="0" w:color="auto"/>
          </w:divBdr>
          <w:divsChild>
            <w:div w:id="143663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78491">
      <w:bodyDiv w:val="1"/>
      <w:marLeft w:val="0"/>
      <w:marRight w:val="0"/>
      <w:marTop w:val="0"/>
      <w:marBottom w:val="0"/>
      <w:divBdr>
        <w:top w:val="none" w:sz="0" w:space="0" w:color="auto"/>
        <w:left w:val="none" w:sz="0" w:space="0" w:color="auto"/>
        <w:bottom w:val="none" w:sz="0" w:space="0" w:color="auto"/>
        <w:right w:val="none" w:sz="0" w:space="0" w:color="auto"/>
      </w:divBdr>
      <w:divsChild>
        <w:div w:id="1853640133">
          <w:marLeft w:val="0"/>
          <w:marRight w:val="0"/>
          <w:marTop w:val="0"/>
          <w:marBottom w:val="0"/>
          <w:divBdr>
            <w:top w:val="none" w:sz="0" w:space="0" w:color="auto"/>
            <w:left w:val="none" w:sz="0" w:space="0" w:color="auto"/>
            <w:bottom w:val="none" w:sz="0" w:space="0" w:color="auto"/>
            <w:right w:val="none" w:sz="0" w:space="0" w:color="auto"/>
          </w:divBdr>
          <w:divsChild>
            <w:div w:id="198045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15919">
      <w:bodyDiv w:val="1"/>
      <w:marLeft w:val="0"/>
      <w:marRight w:val="0"/>
      <w:marTop w:val="0"/>
      <w:marBottom w:val="0"/>
      <w:divBdr>
        <w:top w:val="none" w:sz="0" w:space="0" w:color="auto"/>
        <w:left w:val="none" w:sz="0" w:space="0" w:color="auto"/>
        <w:bottom w:val="none" w:sz="0" w:space="0" w:color="auto"/>
        <w:right w:val="none" w:sz="0" w:space="0" w:color="auto"/>
      </w:divBdr>
      <w:divsChild>
        <w:div w:id="433286806">
          <w:marLeft w:val="0"/>
          <w:marRight w:val="0"/>
          <w:marTop w:val="0"/>
          <w:marBottom w:val="0"/>
          <w:divBdr>
            <w:top w:val="none" w:sz="0" w:space="0" w:color="auto"/>
            <w:left w:val="none" w:sz="0" w:space="0" w:color="auto"/>
            <w:bottom w:val="none" w:sz="0" w:space="0" w:color="auto"/>
            <w:right w:val="none" w:sz="0" w:space="0" w:color="auto"/>
          </w:divBdr>
          <w:divsChild>
            <w:div w:id="17555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6869">
      <w:bodyDiv w:val="1"/>
      <w:marLeft w:val="0"/>
      <w:marRight w:val="0"/>
      <w:marTop w:val="0"/>
      <w:marBottom w:val="0"/>
      <w:divBdr>
        <w:top w:val="none" w:sz="0" w:space="0" w:color="auto"/>
        <w:left w:val="none" w:sz="0" w:space="0" w:color="auto"/>
        <w:bottom w:val="none" w:sz="0" w:space="0" w:color="auto"/>
        <w:right w:val="none" w:sz="0" w:space="0" w:color="auto"/>
      </w:divBdr>
      <w:divsChild>
        <w:div w:id="793523224">
          <w:marLeft w:val="0"/>
          <w:marRight w:val="0"/>
          <w:marTop w:val="0"/>
          <w:marBottom w:val="0"/>
          <w:divBdr>
            <w:top w:val="none" w:sz="0" w:space="0" w:color="auto"/>
            <w:left w:val="none" w:sz="0" w:space="0" w:color="auto"/>
            <w:bottom w:val="none" w:sz="0" w:space="0" w:color="auto"/>
            <w:right w:val="none" w:sz="0" w:space="0" w:color="auto"/>
          </w:divBdr>
          <w:divsChild>
            <w:div w:id="1008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12413">
      <w:bodyDiv w:val="1"/>
      <w:marLeft w:val="0"/>
      <w:marRight w:val="0"/>
      <w:marTop w:val="0"/>
      <w:marBottom w:val="0"/>
      <w:divBdr>
        <w:top w:val="none" w:sz="0" w:space="0" w:color="auto"/>
        <w:left w:val="none" w:sz="0" w:space="0" w:color="auto"/>
        <w:bottom w:val="none" w:sz="0" w:space="0" w:color="auto"/>
        <w:right w:val="none" w:sz="0" w:space="0" w:color="auto"/>
      </w:divBdr>
      <w:divsChild>
        <w:div w:id="1780560330">
          <w:marLeft w:val="0"/>
          <w:marRight w:val="0"/>
          <w:marTop w:val="0"/>
          <w:marBottom w:val="0"/>
          <w:divBdr>
            <w:top w:val="none" w:sz="0" w:space="0" w:color="auto"/>
            <w:left w:val="none" w:sz="0" w:space="0" w:color="auto"/>
            <w:bottom w:val="none" w:sz="0" w:space="0" w:color="auto"/>
            <w:right w:val="none" w:sz="0" w:space="0" w:color="auto"/>
          </w:divBdr>
          <w:divsChild>
            <w:div w:id="4631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24693">
      <w:bodyDiv w:val="1"/>
      <w:marLeft w:val="0"/>
      <w:marRight w:val="0"/>
      <w:marTop w:val="0"/>
      <w:marBottom w:val="0"/>
      <w:divBdr>
        <w:top w:val="none" w:sz="0" w:space="0" w:color="auto"/>
        <w:left w:val="none" w:sz="0" w:space="0" w:color="auto"/>
        <w:bottom w:val="none" w:sz="0" w:space="0" w:color="auto"/>
        <w:right w:val="none" w:sz="0" w:space="0" w:color="auto"/>
      </w:divBdr>
      <w:divsChild>
        <w:div w:id="825362313">
          <w:marLeft w:val="0"/>
          <w:marRight w:val="0"/>
          <w:marTop w:val="0"/>
          <w:marBottom w:val="0"/>
          <w:divBdr>
            <w:top w:val="none" w:sz="0" w:space="0" w:color="auto"/>
            <w:left w:val="none" w:sz="0" w:space="0" w:color="auto"/>
            <w:bottom w:val="none" w:sz="0" w:space="0" w:color="auto"/>
            <w:right w:val="none" w:sz="0" w:space="0" w:color="auto"/>
          </w:divBdr>
          <w:divsChild>
            <w:div w:id="2717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5458">
      <w:bodyDiv w:val="1"/>
      <w:marLeft w:val="0"/>
      <w:marRight w:val="0"/>
      <w:marTop w:val="0"/>
      <w:marBottom w:val="0"/>
      <w:divBdr>
        <w:top w:val="none" w:sz="0" w:space="0" w:color="auto"/>
        <w:left w:val="none" w:sz="0" w:space="0" w:color="auto"/>
        <w:bottom w:val="none" w:sz="0" w:space="0" w:color="auto"/>
        <w:right w:val="none" w:sz="0" w:space="0" w:color="auto"/>
      </w:divBdr>
      <w:divsChild>
        <w:div w:id="2051999405">
          <w:marLeft w:val="0"/>
          <w:marRight w:val="0"/>
          <w:marTop w:val="0"/>
          <w:marBottom w:val="0"/>
          <w:divBdr>
            <w:top w:val="none" w:sz="0" w:space="0" w:color="auto"/>
            <w:left w:val="none" w:sz="0" w:space="0" w:color="auto"/>
            <w:bottom w:val="none" w:sz="0" w:space="0" w:color="auto"/>
            <w:right w:val="none" w:sz="0" w:space="0" w:color="auto"/>
          </w:divBdr>
          <w:divsChild>
            <w:div w:id="30096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6208">
      <w:bodyDiv w:val="1"/>
      <w:marLeft w:val="0"/>
      <w:marRight w:val="0"/>
      <w:marTop w:val="0"/>
      <w:marBottom w:val="0"/>
      <w:divBdr>
        <w:top w:val="none" w:sz="0" w:space="0" w:color="auto"/>
        <w:left w:val="none" w:sz="0" w:space="0" w:color="auto"/>
        <w:bottom w:val="none" w:sz="0" w:space="0" w:color="auto"/>
        <w:right w:val="none" w:sz="0" w:space="0" w:color="auto"/>
      </w:divBdr>
      <w:divsChild>
        <w:div w:id="1215582798">
          <w:marLeft w:val="0"/>
          <w:marRight w:val="0"/>
          <w:marTop w:val="0"/>
          <w:marBottom w:val="0"/>
          <w:divBdr>
            <w:top w:val="none" w:sz="0" w:space="0" w:color="auto"/>
            <w:left w:val="none" w:sz="0" w:space="0" w:color="auto"/>
            <w:bottom w:val="none" w:sz="0" w:space="0" w:color="auto"/>
            <w:right w:val="none" w:sz="0" w:space="0" w:color="auto"/>
          </w:divBdr>
          <w:divsChild>
            <w:div w:id="16789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0299">
      <w:bodyDiv w:val="1"/>
      <w:marLeft w:val="0"/>
      <w:marRight w:val="0"/>
      <w:marTop w:val="0"/>
      <w:marBottom w:val="0"/>
      <w:divBdr>
        <w:top w:val="none" w:sz="0" w:space="0" w:color="auto"/>
        <w:left w:val="none" w:sz="0" w:space="0" w:color="auto"/>
        <w:bottom w:val="none" w:sz="0" w:space="0" w:color="auto"/>
        <w:right w:val="none" w:sz="0" w:space="0" w:color="auto"/>
      </w:divBdr>
      <w:divsChild>
        <w:div w:id="441808832">
          <w:marLeft w:val="0"/>
          <w:marRight w:val="0"/>
          <w:marTop w:val="0"/>
          <w:marBottom w:val="0"/>
          <w:divBdr>
            <w:top w:val="none" w:sz="0" w:space="0" w:color="auto"/>
            <w:left w:val="none" w:sz="0" w:space="0" w:color="auto"/>
            <w:bottom w:val="none" w:sz="0" w:space="0" w:color="auto"/>
            <w:right w:val="none" w:sz="0" w:space="0" w:color="auto"/>
          </w:divBdr>
          <w:divsChild>
            <w:div w:id="13472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55140">
      <w:bodyDiv w:val="1"/>
      <w:marLeft w:val="0"/>
      <w:marRight w:val="0"/>
      <w:marTop w:val="0"/>
      <w:marBottom w:val="0"/>
      <w:divBdr>
        <w:top w:val="none" w:sz="0" w:space="0" w:color="auto"/>
        <w:left w:val="none" w:sz="0" w:space="0" w:color="auto"/>
        <w:bottom w:val="none" w:sz="0" w:space="0" w:color="auto"/>
        <w:right w:val="none" w:sz="0" w:space="0" w:color="auto"/>
      </w:divBdr>
      <w:divsChild>
        <w:div w:id="1904024356">
          <w:marLeft w:val="0"/>
          <w:marRight w:val="0"/>
          <w:marTop w:val="0"/>
          <w:marBottom w:val="0"/>
          <w:divBdr>
            <w:top w:val="none" w:sz="0" w:space="0" w:color="auto"/>
            <w:left w:val="none" w:sz="0" w:space="0" w:color="auto"/>
            <w:bottom w:val="none" w:sz="0" w:space="0" w:color="auto"/>
            <w:right w:val="none" w:sz="0" w:space="0" w:color="auto"/>
          </w:divBdr>
          <w:divsChild>
            <w:div w:id="55057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2807">
      <w:bodyDiv w:val="1"/>
      <w:marLeft w:val="0"/>
      <w:marRight w:val="0"/>
      <w:marTop w:val="0"/>
      <w:marBottom w:val="0"/>
      <w:divBdr>
        <w:top w:val="none" w:sz="0" w:space="0" w:color="auto"/>
        <w:left w:val="none" w:sz="0" w:space="0" w:color="auto"/>
        <w:bottom w:val="none" w:sz="0" w:space="0" w:color="auto"/>
        <w:right w:val="none" w:sz="0" w:space="0" w:color="auto"/>
      </w:divBdr>
      <w:divsChild>
        <w:div w:id="1219635458">
          <w:marLeft w:val="0"/>
          <w:marRight w:val="0"/>
          <w:marTop w:val="0"/>
          <w:marBottom w:val="0"/>
          <w:divBdr>
            <w:top w:val="none" w:sz="0" w:space="0" w:color="auto"/>
            <w:left w:val="none" w:sz="0" w:space="0" w:color="auto"/>
            <w:bottom w:val="none" w:sz="0" w:space="0" w:color="auto"/>
            <w:right w:val="none" w:sz="0" w:space="0" w:color="auto"/>
          </w:divBdr>
          <w:divsChild>
            <w:div w:id="8498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5772">
      <w:bodyDiv w:val="1"/>
      <w:marLeft w:val="0"/>
      <w:marRight w:val="0"/>
      <w:marTop w:val="0"/>
      <w:marBottom w:val="0"/>
      <w:divBdr>
        <w:top w:val="none" w:sz="0" w:space="0" w:color="auto"/>
        <w:left w:val="none" w:sz="0" w:space="0" w:color="auto"/>
        <w:bottom w:val="none" w:sz="0" w:space="0" w:color="auto"/>
        <w:right w:val="none" w:sz="0" w:space="0" w:color="auto"/>
      </w:divBdr>
      <w:divsChild>
        <w:div w:id="2059081941">
          <w:marLeft w:val="0"/>
          <w:marRight w:val="0"/>
          <w:marTop w:val="0"/>
          <w:marBottom w:val="0"/>
          <w:divBdr>
            <w:top w:val="none" w:sz="0" w:space="0" w:color="auto"/>
            <w:left w:val="none" w:sz="0" w:space="0" w:color="auto"/>
            <w:bottom w:val="none" w:sz="0" w:space="0" w:color="auto"/>
            <w:right w:val="none" w:sz="0" w:space="0" w:color="auto"/>
          </w:divBdr>
          <w:divsChild>
            <w:div w:id="3037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57229">
      <w:bodyDiv w:val="1"/>
      <w:marLeft w:val="0"/>
      <w:marRight w:val="0"/>
      <w:marTop w:val="0"/>
      <w:marBottom w:val="0"/>
      <w:divBdr>
        <w:top w:val="none" w:sz="0" w:space="0" w:color="auto"/>
        <w:left w:val="none" w:sz="0" w:space="0" w:color="auto"/>
        <w:bottom w:val="none" w:sz="0" w:space="0" w:color="auto"/>
        <w:right w:val="none" w:sz="0" w:space="0" w:color="auto"/>
      </w:divBdr>
      <w:divsChild>
        <w:div w:id="340938813">
          <w:marLeft w:val="0"/>
          <w:marRight w:val="0"/>
          <w:marTop w:val="0"/>
          <w:marBottom w:val="0"/>
          <w:divBdr>
            <w:top w:val="none" w:sz="0" w:space="0" w:color="auto"/>
            <w:left w:val="none" w:sz="0" w:space="0" w:color="auto"/>
            <w:bottom w:val="none" w:sz="0" w:space="0" w:color="auto"/>
            <w:right w:val="none" w:sz="0" w:space="0" w:color="auto"/>
          </w:divBdr>
          <w:divsChild>
            <w:div w:id="13408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5251">
      <w:bodyDiv w:val="1"/>
      <w:marLeft w:val="0"/>
      <w:marRight w:val="0"/>
      <w:marTop w:val="0"/>
      <w:marBottom w:val="0"/>
      <w:divBdr>
        <w:top w:val="none" w:sz="0" w:space="0" w:color="auto"/>
        <w:left w:val="none" w:sz="0" w:space="0" w:color="auto"/>
        <w:bottom w:val="none" w:sz="0" w:space="0" w:color="auto"/>
        <w:right w:val="none" w:sz="0" w:space="0" w:color="auto"/>
      </w:divBdr>
      <w:divsChild>
        <w:div w:id="1744716980">
          <w:marLeft w:val="0"/>
          <w:marRight w:val="0"/>
          <w:marTop w:val="0"/>
          <w:marBottom w:val="0"/>
          <w:divBdr>
            <w:top w:val="none" w:sz="0" w:space="0" w:color="auto"/>
            <w:left w:val="none" w:sz="0" w:space="0" w:color="auto"/>
            <w:bottom w:val="none" w:sz="0" w:space="0" w:color="auto"/>
            <w:right w:val="none" w:sz="0" w:space="0" w:color="auto"/>
          </w:divBdr>
          <w:divsChild>
            <w:div w:id="196923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9547">
      <w:bodyDiv w:val="1"/>
      <w:marLeft w:val="0"/>
      <w:marRight w:val="0"/>
      <w:marTop w:val="0"/>
      <w:marBottom w:val="0"/>
      <w:divBdr>
        <w:top w:val="none" w:sz="0" w:space="0" w:color="auto"/>
        <w:left w:val="none" w:sz="0" w:space="0" w:color="auto"/>
        <w:bottom w:val="none" w:sz="0" w:space="0" w:color="auto"/>
        <w:right w:val="none" w:sz="0" w:space="0" w:color="auto"/>
      </w:divBdr>
      <w:divsChild>
        <w:div w:id="1361931820">
          <w:marLeft w:val="0"/>
          <w:marRight w:val="0"/>
          <w:marTop w:val="0"/>
          <w:marBottom w:val="0"/>
          <w:divBdr>
            <w:top w:val="none" w:sz="0" w:space="0" w:color="auto"/>
            <w:left w:val="none" w:sz="0" w:space="0" w:color="auto"/>
            <w:bottom w:val="none" w:sz="0" w:space="0" w:color="auto"/>
            <w:right w:val="none" w:sz="0" w:space="0" w:color="auto"/>
          </w:divBdr>
          <w:divsChild>
            <w:div w:id="32204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5645">
      <w:bodyDiv w:val="1"/>
      <w:marLeft w:val="0"/>
      <w:marRight w:val="0"/>
      <w:marTop w:val="0"/>
      <w:marBottom w:val="0"/>
      <w:divBdr>
        <w:top w:val="none" w:sz="0" w:space="0" w:color="auto"/>
        <w:left w:val="none" w:sz="0" w:space="0" w:color="auto"/>
        <w:bottom w:val="none" w:sz="0" w:space="0" w:color="auto"/>
        <w:right w:val="none" w:sz="0" w:space="0" w:color="auto"/>
      </w:divBdr>
      <w:divsChild>
        <w:div w:id="1503086519">
          <w:marLeft w:val="0"/>
          <w:marRight w:val="0"/>
          <w:marTop w:val="0"/>
          <w:marBottom w:val="0"/>
          <w:divBdr>
            <w:top w:val="none" w:sz="0" w:space="0" w:color="auto"/>
            <w:left w:val="none" w:sz="0" w:space="0" w:color="auto"/>
            <w:bottom w:val="none" w:sz="0" w:space="0" w:color="auto"/>
            <w:right w:val="none" w:sz="0" w:space="0" w:color="auto"/>
          </w:divBdr>
          <w:divsChild>
            <w:div w:id="3753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5784">
      <w:bodyDiv w:val="1"/>
      <w:marLeft w:val="0"/>
      <w:marRight w:val="0"/>
      <w:marTop w:val="0"/>
      <w:marBottom w:val="0"/>
      <w:divBdr>
        <w:top w:val="none" w:sz="0" w:space="0" w:color="auto"/>
        <w:left w:val="none" w:sz="0" w:space="0" w:color="auto"/>
        <w:bottom w:val="none" w:sz="0" w:space="0" w:color="auto"/>
        <w:right w:val="none" w:sz="0" w:space="0" w:color="auto"/>
      </w:divBdr>
      <w:divsChild>
        <w:div w:id="1302081534">
          <w:marLeft w:val="0"/>
          <w:marRight w:val="0"/>
          <w:marTop w:val="0"/>
          <w:marBottom w:val="0"/>
          <w:divBdr>
            <w:top w:val="none" w:sz="0" w:space="0" w:color="auto"/>
            <w:left w:val="none" w:sz="0" w:space="0" w:color="auto"/>
            <w:bottom w:val="none" w:sz="0" w:space="0" w:color="auto"/>
            <w:right w:val="none" w:sz="0" w:space="0" w:color="auto"/>
          </w:divBdr>
          <w:divsChild>
            <w:div w:id="9069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6002">
      <w:bodyDiv w:val="1"/>
      <w:marLeft w:val="0"/>
      <w:marRight w:val="0"/>
      <w:marTop w:val="0"/>
      <w:marBottom w:val="0"/>
      <w:divBdr>
        <w:top w:val="none" w:sz="0" w:space="0" w:color="auto"/>
        <w:left w:val="none" w:sz="0" w:space="0" w:color="auto"/>
        <w:bottom w:val="none" w:sz="0" w:space="0" w:color="auto"/>
        <w:right w:val="none" w:sz="0" w:space="0" w:color="auto"/>
      </w:divBdr>
      <w:divsChild>
        <w:div w:id="397285797">
          <w:marLeft w:val="0"/>
          <w:marRight w:val="0"/>
          <w:marTop w:val="0"/>
          <w:marBottom w:val="0"/>
          <w:divBdr>
            <w:top w:val="none" w:sz="0" w:space="0" w:color="auto"/>
            <w:left w:val="none" w:sz="0" w:space="0" w:color="auto"/>
            <w:bottom w:val="none" w:sz="0" w:space="0" w:color="auto"/>
            <w:right w:val="none" w:sz="0" w:space="0" w:color="auto"/>
          </w:divBdr>
          <w:divsChild>
            <w:div w:id="82813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9316">
      <w:bodyDiv w:val="1"/>
      <w:marLeft w:val="0"/>
      <w:marRight w:val="0"/>
      <w:marTop w:val="0"/>
      <w:marBottom w:val="0"/>
      <w:divBdr>
        <w:top w:val="none" w:sz="0" w:space="0" w:color="auto"/>
        <w:left w:val="none" w:sz="0" w:space="0" w:color="auto"/>
        <w:bottom w:val="none" w:sz="0" w:space="0" w:color="auto"/>
        <w:right w:val="none" w:sz="0" w:space="0" w:color="auto"/>
      </w:divBdr>
      <w:divsChild>
        <w:div w:id="829709558">
          <w:marLeft w:val="0"/>
          <w:marRight w:val="0"/>
          <w:marTop w:val="0"/>
          <w:marBottom w:val="0"/>
          <w:divBdr>
            <w:top w:val="none" w:sz="0" w:space="0" w:color="auto"/>
            <w:left w:val="none" w:sz="0" w:space="0" w:color="auto"/>
            <w:bottom w:val="none" w:sz="0" w:space="0" w:color="auto"/>
            <w:right w:val="none" w:sz="0" w:space="0" w:color="auto"/>
          </w:divBdr>
          <w:divsChild>
            <w:div w:id="100829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2695">
      <w:bodyDiv w:val="1"/>
      <w:marLeft w:val="0"/>
      <w:marRight w:val="0"/>
      <w:marTop w:val="0"/>
      <w:marBottom w:val="0"/>
      <w:divBdr>
        <w:top w:val="none" w:sz="0" w:space="0" w:color="auto"/>
        <w:left w:val="none" w:sz="0" w:space="0" w:color="auto"/>
        <w:bottom w:val="none" w:sz="0" w:space="0" w:color="auto"/>
        <w:right w:val="none" w:sz="0" w:space="0" w:color="auto"/>
      </w:divBdr>
      <w:divsChild>
        <w:div w:id="762529289">
          <w:marLeft w:val="0"/>
          <w:marRight w:val="0"/>
          <w:marTop w:val="0"/>
          <w:marBottom w:val="0"/>
          <w:divBdr>
            <w:top w:val="none" w:sz="0" w:space="0" w:color="auto"/>
            <w:left w:val="none" w:sz="0" w:space="0" w:color="auto"/>
            <w:bottom w:val="none" w:sz="0" w:space="0" w:color="auto"/>
            <w:right w:val="none" w:sz="0" w:space="0" w:color="auto"/>
          </w:divBdr>
          <w:divsChild>
            <w:div w:id="86428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9336">
      <w:bodyDiv w:val="1"/>
      <w:marLeft w:val="0"/>
      <w:marRight w:val="0"/>
      <w:marTop w:val="0"/>
      <w:marBottom w:val="0"/>
      <w:divBdr>
        <w:top w:val="none" w:sz="0" w:space="0" w:color="auto"/>
        <w:left w:val="none" w:sz="0" w:space="0" w:color="auto"/>
        <w:bottom w:val="none" w:sz="0" w:space="0" w:color="auto"/>
        <w:right w:val="none" w:sz="0" w:space="0" w:color="auto"/>
      </w:divBdr>
      <w:divsChild>
        <w:div w:id="1706636117">
          <w:marLeft w:val="0"/>
          <w:marRight w:val="0"/>
          <w:marTop w:val="0"/>
          <w:marBottom w:val="0"/>
          <w:divBdr>
            <w:top w:val="none" w:sz="0" w:space="0" w:color="auto"/>
            <w:left w:val="none" w:sz="0" w:space="0" w:color="auto"/>
            <w:bottom w:val="none" w:sz="0" w:space="0" w:color="auto"/>
            <w:right w:val="none" w:sz="0" w:space="0" w:color="auto"/>
          </w:divBdr>
          <w:divsChild>
            <w:div w:id="146253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35534">
      <w:bodyDiv w:val="1"/>
      <w:marLeft w:val="0"/>
      <w:marRight w:val="0"/>
      <w:marTop w:val="0"/>
      <w:marBottom w:val="0"/>
      <w:divBdr>
        <w:top w:val="none" w:sz="0" w:space="0" w:color="auto"/>
        <w:left w:val="none" w:sz="0" w:space="0" w:color="auto"/>
        <w:bottom w:val="none" w:sz="0" w:space="0" w:color="auto"/>
        <w:right w:val="none" w:sz="0" w:space="0" w:color="auto"/>
      </w:divBdr>
      <w:divsChild>
        <w:div w:id="1762795041">
          <w:marLeft w:val="0"/>
          <w:marRight w:val="0"/>
          <w:marTop w:val="0"/>
          <w:marBottom w:val="0"/>
          <w:divBdr>
            <w:top w:val="none" w:sz="0" w:space="0" w:color="auto"/>
            <w:left w:val="none" w:sz="0" w:space="0" w:color="auto"/>
            <w:bottom w:val="none" w:sz="0" w:space="0" w:color="auto"/>
            <w:right w:val="none" w:sz="0" w:space="0" w:color="auto"/>
          </w:divBdr>
          <w:divsChild>
            <w:div w:id="3502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71593">
      <w:bodyDiv w:val="1"/>
      <w:marLeft w:val="0"/>
      <w:marRight w:val="0"/>
      <w:marTop w:val="0"/>
      <w:marBottom w:val="0"/>
      <w:divBdr>
        <w:top w:val="none" w:sz="0" w:space="0" w:color="auto"/>
        <w:left w:val="none" w:sz="0" w:space="0" w:color="auto"/>
        <w:bottom w:val="none" w:sz="0" w:space="0" w:color="auto"/>
        <w:right w:val="none" w:sz="0" w:space="0" w:color="auto"/>
      </w:divBdr>
      <w:divsChild>
        <w:div w:id="1187014823">
          <w:marLeft w:val="0"/>
          <w:marRight w:val="0"/>
          <w:marTop w:val="0"/>
          <w:marBottom w:val="0"/>
          <w:divBdr>
            <w:top w:val="none" w:sz="0" w:space="0" w:color="auto"/>
            <w:left w:val="none" w:sz="0" w:space="0" w:color="auto"/>
            <w:bottom w:val="none" w:sz="0" w:space="0" w:color="auto"/>
            <w:right w:val="none" w:sz="0" w:space="0" w:color="auto"/>
          </w:divBdr>
          <w:divsChild>
            <w:div w:id="24021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2448">
      <w:bodyDiv w:val="1"/>
      <w:marLeft w:val="0"/>
      <w:marRight w:val="0"/>
      <w:marTop w:val="0"/>
      <w:marBottom w:val="0"/>
      <w:divBdr>
        <w:top w:val="none" w:sz="0" w:space="0" w:color="auto"/>
        <w:left w:val="none" w:sz="0" w:space="0" w:color="auto"/>
        <w:bottom w:val="none" w:sz="0" w:space="0" w:color="auto"/>
        <w:right w:val="none" w:sz="0" w:space="0" w:color="auto"/>
      </w:divBdr>
      <w:divsChild>
        <w:div w:id="320739746">
          <w:marLeft w:val="0"/>
          <w:marRight w:val="0"/>
          <w:marTop w:val="0"/>
          <w:marBottom w:val="0"/>
          <w:divBdr>
            <w:top w:val="none" w:sz="0" w:space="0" w:color="auto"/>
            <w:left w:val="none" w:sz="0" w:space="0" w:color="auto"/>
            <w:bottom w:val="none" w:sz="0" w:space="0" w:color="auto"/>
            <w:right w:val="none" w:sz="0" w:space="0" w:color="auto"/>
          </w:divBdr>
          <w:divsChild>
            <w:div w:id="97367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8172">
      <w:bodyDiv w:val="1"/>
      <w:marLeft w:val="0"/>
      <w:marRight w:val="0"/>
      <w:marTop w:val="0"/>
      <w:marBottom w:val="0"/>
      <w:divBdr>
        <w:top w:val="none" w:sz="0" w:space="0" w:color="auto"/>
        <w:left w:val="none" w:sz="0" w:space="0" w:color="auto"/>
        <w:bottom w:val="none" w:sz="0" w:space="0" w:color="auto"/>
        <w:right w:val="none" w:sz="0" w:space="0" w:color="auto"/>
      </w:divBdr>
      <w:divsChild>
        <w:div w:id="114951802">
          <w:marLeft w:val="0"/>
          <w:marRight w:val="0"/>
          <w:marTop w:val="0"/>
          <w:marBottom w:val="0"/>
          <w:divBdr>
            <w:top w:val="none" w:sz="0" w:space="0" w:color="auto"/>
            <w:left w:val="none" w:sz="0" w:space="0" w:color="auto"/>
            <w:bottom w:val="none" w:sz="0" w:space="0" w:color="auto"/>
            <w:right w:val="none" w:sz="0" w:space="0" w:color="auto"/>
          </w:divBdr>
          <w:divsChild>
            <w:div w:id="130550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31067">
      <w:bodyDiv w:val="1"/>
      <w:marLeft w:val="0"/>
      <w:marRight w:val="0"/>
      <w:marTop w:val="0"/>
      <w:marBottom w:val="0"/>
      <w:divBdr>
        <w:top w:val="none" w:sz="0" w:space="0" w:color="auto"/>
        <w:left w:val="none" w:sz="0" w:space="0" w:color="auto"/>
        <w:bottom w:val="none" w:sz="0" w:space="0" w:color="auto"/>
        <w:right w:val="none" w:sz="0" w:space="0" w:color="auto"/>
      </w:divBdr>
      <w:divsChild>
        <w:div w:id="2064402093">
          <w:marLeft w:val="0"/>
          <w:marRight w:val="0"/>
          <w:marTop w:val="0"/>
          <w:marBottom w:val="0"/>
          <w:divBdr>
            <w:top w:val="none" w:sz="0" w:space="0" w:color="auto"/>
            <w:left w:val="none" w:sz="0" w:space="0" w:color="auto"/>
            <w:bottom w:val="none" w:sz="0" w:space="0" w:color="auto"/>
            <w:right w:val="none" w:sz="0" w:space="0" w:color="auto"/>
          </w:divBdr>
          <w:divsChild>
            <w:div w:id="161810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80883">
      <w:bodyDiv w:val="1"/>
      <w:marLeft w:val="0"/>
      <w:marRight w:val="0"/>
      <w:marTop w:val="0"/>
      <w:marBottom w:val="0"/>
      <w:divBdr>
        <w:top w:val="none" w:sz="0" w:space="0" w:color="auto"/>
        <w:left w:val="none" w:sz="0" w:space="0" w:color="auto"/>
        <w:bottom w:val="none" w:sz="0" w:space="0" w:color="auto"/>
        <w:right w:val="none" w:sz="0" w:space="0" w:color="auto"/>
      </w:divBdr>
      <w:divsChild>
        <w:div w:id="1550536713">
          <w:marLeft w:val="0"/>
          <w:marRight w:val="0"/>
          <w:marTop w:val="0"/>
          <w:marBottom w:val="0"/>
          <w:divBdr>
            <w:top w:val="none" w:sz="0" w:space="0" w:color="auto"/>
            <w:left w:val="none" w:sz="0" w:space="0" w:color="auto"/>
            <w:bottom w:val="none" w:sz="0" w:space="0" w:color="auto"/>
            <w:right w:val="none" w:sz="0" w:space="0" w:color="auto"/>
          </w:divBdr>
          <w:divsChild>
            <w:div w:id="5832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about:blank"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about:blan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about:blank"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about:blank" TargetMode="External"/><Relationship Id="rId22"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0A227AD4F278E4B85FC6D8D20C5172A" ma:contentTypeVersion="11" ma:contentTypeDescription="Create a new document." ma:contentTypeScope="" ma:versionID="4e78a0616db085ea6e12f33ae294d0bc">
  <xsd:schema xmlns:xsd="http://www.w3.org/2001/XMLSchema" xmlns:xs="http://www.w3.org/2001/XMLSchema" xmlns:p="http://schemas.microsoft.com/office/2006/metadata/properties" xmlns:ns2="510b0034-62fe-4163-b1c9-1ae37db31f10" xmlns:ns3="02c0b7c3-3ef2-4c09-91c8-58f8cf513c1d" targetNamespace="http://schemas.microsoft.com/office/2006/metadata/properties" ma:root="true" ma:fieldsID="5f119b2b5e95345550b5821fd09a45e5" ns2:_="" ns3:_="">
    <xsd:import namespace="510b0034-62fe-4163-b1c9-1ae37db31f10"/>
    <xsd:import namespace="02c0b7c3-3ef2-4c09-91c8-58f8cf513c1d"/>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0b0034-62fe-4163-b1c9-1ae37db31f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c0b7c3-3ef2-4c09-91c8-58f8cf513c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F9D277-ECBC-4F52-B111-32586CFB5E68}">
  <ds:schemaRefs>
    <ds:schemaRef ds:uri="http://schemas.openxmlformats.org/officeDocument/2006/bibliography"/>
  </ds:schemaRefs>
</ds:datastoreItem>
</file>

<file path=customXml/itemProps2.xml><?xml version="1.0" encoding="utf-8"?>
<ds:datastoreItem xmlns:ds="http://schemas.openxmlformats.org/officeDocument/2006/customXml" ds:itemID="{60A09709-6399-44DA-AF40-AA92BAD33CA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721F1E-A45C-4029-8057-18CA7AEE7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0b0034-62fe-4163-b1c9-1ae37db31f10"/>
    <ds:schemaRef ds:uri="02c0b7c3-3ef2-4c09-91c8-58f8cf513c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041A7C-E956-4800-94FB-17B1944717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11516</Words>
  <Characters>65643</Characters>
  <Application>Microsoft Office Word</Application>
  <DocSecurity>8</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Jewell</dc:creator>
  <cp:lastModifiedBy>Marcondes, Eric</cp:lastModifiedBy>
  <cp:revision>11</cp:revision>
  <dcterms:created xsi:type="dcterms:W3CDTF">2020-12-01T17:41:00Z</dcterms:created>
  <dcterms:modified xsi:type="dcterms:W3CDTF">2022-01-24T22:01:00Z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0x01010010A227AD4F278E4B85FC6D8D20C5172A</vt:lpwstr>
  </property>
</Properties>
</file>