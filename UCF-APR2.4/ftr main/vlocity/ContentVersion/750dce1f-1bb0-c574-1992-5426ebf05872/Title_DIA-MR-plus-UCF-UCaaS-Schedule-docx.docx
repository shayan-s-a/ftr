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29F20285" w:rsidR="00C8648B" w:rsidRPr="0083633C" w:rsidRDefault="00D70438" w:rsidP="000254BC">
            <w:pPr>
              <w:pStyle w:val="BodyText"/>
              <w:tabs>
                <w:tab w:val="left" w:pos="10980"/>
              </w:tabs>
              <w:jc w:val="both"/>
              <w:rPr>
                <w:rFonts w:ascii="Calibri" w:eastAsia="AppleGothic" w:hAnsi="Calibri" w:cs="Arial"/>
                <w:b/>
                <w:bCs/>
                <w:sz w:val="16"/>
                <w:szCs w:val="16"/>
              </w:rPr>
            </w:pPr>
            <w:r w:rsidRPr="00D70438">
              <w:rPr>
                <w:rFonts w:ascii="Calibri" w:eastAsia="AppleGothic" w:hAnsi="Calibri" w:cs="Arial"/>
                <w:b/>
                <w:bCs/>
                <w:sz w:val="16"/>
                <w:szCs w:val="16"/>
              </w:rPr>
              <w:t>Order for new Services</w:t>
            </w:r>
            <w:r w:rsidR="00C8648B" w:rsidRPr="0083633C">
              <w:rPr>
                <w:rFonts w:ascii="Calibri" w:eastAsia="AppleGothic" w:hAnsi="Calibri" w:cs="Arial"/>
                <w:b/>
                <w:bCs/>
                <w:sz w:val="16"/>
                <w:szCs w:val="16"/>
              </w:rPr>
              <w:t xml:space="preserve">   </w:t>
            </w:r>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 xml:space="preserve">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p w14:paraId="795132AF" w14:textId="77777777" w:rsidR="00E70B3E" w:rsidRDefault="00E70B3E" w:rsidP="00E70B3E">
      <w:pPr>
        <w:rPr>
          <w:rFonts w:ascii="Calibri" w:hAnsi="Calibri" w:cs="Arial"/>
          <w:sz w:val="16"/>
          <w:szCs w:val="16"/>
        </w:rPr>
      </w:pPr>
    </w:p>
    <w:p w14:paraId="09A808C8" w14:textId="4CFF4D9C" w:rsidR="00E70B3E" w:rsidRPr="00E70B3E" w:rsidRDefault="00E70B3E" w:rsidP="00E70B3E">
      <w:pPr>
        <w:rPr>
          <w:rFonts w:ascii="Calibri" w:hAnsi="Calibri"/>
          <w:sz w:val="16"/>
          <w:szCs w:val="16"/>
        </w:rPr>
        <w:sectPr w:rsidR="00E70B3E" w:rsidRPr="00E70B3E"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05606420" w14:textId="77777777" w:rsidR="00942D68" w:rsidRDefault="00942D68" w:rsidP="000103BC">
      <w:pPr>
        <w:ind w:left="162" w:right="18" w:hanging="162"/>
        <w:rPr>
          <w:rFonts w:asciiTheme="minorHAnsi" w:hAnsiTheme="minorHAnsi" w:cstheme="minorHAnsi"/>
          <w:b/>
          <w:bCs/>
          <w:sz w:val="4"/>
          <w:szCs w:val="4"/>
        </w:rPr>
      </w:pPr>
    </w:p>
    <w:p w14:paraId="28DEF497" w14:textId="77777777" w:rsidR="000103BC" w:rsidRPr="00525E12" w:rsidRDefault="000103BC" w:rsidP="000103BC">
      <w:pPr>
        <w:shd w:val="clear" w:color="auto" w:fill="FFFFFE"/>
        <w:rPr>
          <w:rFonts w:ascii="Consolas" w:hAnsi="Consolas"/>
          <w:sz w:val="4"/>
          <w:szCs w:val="4"/>
        </w:rPr>
      </w:pPr>
      <w:r w:rsidRPr="00525E12">
        <w:rPr>
          <w:rFonts w:ascii="Consolas" w:hAnsi="Consolas"/>
          <w:sz w:val="4"/>
          <w:szCs w:val="4"/>
        </w:rPr>
        <w:t>{{#ProductName_isCCaas</w:t>
      </w:r>
      <w:proofErr w:type="gramStart"/>
      <w:r w:rsidRPr="00525E12">
        <w:rPr>
          <w:rFonts w:ascii="Consolas" w:hAnsi="Consolas"/>
          <w:sz w:val="4"/>
          <w:szCs w:val="4"/>
        </w:rPr>
        <w:t>}}{</w:t>
      </w:r>
      <w:proofErr w:type="gramEnd"/>
      <w:r w:rsidRPr="00525E12">
        <w:rPr>
          <w:rFonts w:ascii="Consolas" w:hAnsi="Consolas"/>
          <w:sz w:val="4"/>
          <w:szCs w:val="4"/>
        </w:rPr>
        <w:t>{#CA}}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5942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5942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8CB2E1C" w:rsidR="000103BC" w:rsidRPr="00F10387"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lastRenderedPageBreak/>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31B7F167" w14:textId="78B4BF7A" w:rsidR="00EB25E8" w:rsidRDefault="00EB25E8" w:rsidP="008D1F71">
      <w:pPr>
        <w:spacing w:after="60"/>
        <w:ind w:right="-43"/>
        <w:rPr>
          <w:rFonts w:ascii="Calibri" w:hAnsi="Calibri" w:cs="Arial"/>
          <w:b/>
          <w:bCs/>
          <w:sz w:val="16"/>
          <w:szCs w:val="16"/>
        </w:rPr>
      </w:pPr>
    </w:p>
    <w:sectPr w:rsidR="00EB25E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97B6" w14:textId="77777777" w:rsidR="00A705DB" w:rsidRDefault="00A705DB" w:rsidP="006B0555">
      <w:r>
        <w:separator/>
      </w:r>
    </w:p>
  </w:endnote>
  <w:endnote w:type="continuationSeparator" w:id="0">
    <w:p w14:paraId="119FD2EB" w14:textId="77777777" w:rsidR="00A705DB" w:rsidRDefault="00A705DB"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7278" w14:textId="77777777" w:rsidR="00AB46CA" w:rsidRDefault="00AB4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564BCE4A" w:rsidR="00C8648B" w:rsidRDefault="00CA1FFF" w:rsidP="00191986">
    <w:pPr>
      <w:pStyle w:val="Footer"/>
      <w:tabs>
        <w:tab w:val="clear" w:pos="4320"/>
        <w:tab w:val="center" w:pos="5400"/>
      </w:tabs>
      <w:rPr>
        <w:rFonts w:ascii="Calibri" w:hAnsi="Calibri" w:cs="Arial"/>
        <w:sz w:val="16"/>
        <w:szCs w:val="16"/>
      </w:rPr>
    </w:pPr>
    <w:r>
      <w:rPr>
        <w:rFonts w:ascii="Calibri" w:hAnsi="Calibri" w:cs="Arial"/>
        <w:sz w:val="16"/>
        <w:szCs w:val="16"/>
      </w:rPr>
      <w:t>Ver. 06292021</w:t>
    </w:r>
    <w:r w:rsidR="00C8648B" w:rsidRPr="002A1518">
      <w:rPr>
        <w:rFonts w:ascii="Calibri" w:hAnsi="Calibri" w:cs="Arial"/>
        <w:sz w:val="16"/>
        <w:szCs w:val="16"/>
      </w:rPr>
      <w:tab/>
      <w:t xml:space="preserve">Page </w:t>
    </w:r>
    <w:r w:rsidR="00C8648B" w:rsidRPr="002A1518">
      <w:rPr>
        <w:rFonts w:ascii="Calibri" w:hAnsi="Calibri" w:cs="Arial"/>
        <w:sz w:val="16"/>
        <w:szCs w:val="16"/>
      </w:rPr>
      <w:fldChar w:fldCharType="begin"/>
    </w:r>
    <w:r w:rsidR="00C8648B" w:rsidRPr="002A1518">
      <w:rPr>
        <w:rFonts w:ascii="Calibri" w:hAnsi="Calibri" w:cs="Arial"/>
        <w:sz w:val="16"/>
        <w:szCs w:val="16"/>
      </w:rPr>
      <w:instrText xml:space="preserve"> PAGE </w:instrText>
    </w:r>
    <w:r w:rsidR="00C8648B" w:rsidRPr="002A1518">
      <w:rPr>
        <w:rFonts w:ascii="Calibri" w:hAnsi="Calibri" w:cs="Arial"/>
        <w:sz w:val="16"/>
        <w:szCs w:val="16"/>
      </w:rPr>
      <w:fldChar w:fldCharType="separate"/>
    </w:r>
    <w:r w:rsidR="00C8648B">
      <w:rPr>
        <w:rFonts w:ascii="Calibri" w:hAnsi="Calibri" w:cs="Arial"/>
        <w:noProof/>
        <w:sz w:val="16"/>
        <w:szCs w:val="16"/>
      </w:rPr>
      <w:t>1</w:t>
    </w:r>
    <w:r w:rsidR="00C8648B" w:rsidRPr="002A1518">
      <w:rPr>
        <w:rFonts w:ascii="Calibri" w:hAnsi="Calibri" w:cs="Arial"/>
        <w:sz w:val="16"/>
        <w:szCs w:val="16"/>
      </w:rPr>
      <w:fldChar w:fldCharType="end"/>
    </w:r>
    <w:r w:rsidR="00C8648B"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02E29" w14:textId="77777777" w:rsidR="00AB46CA" w:rsidRDefault="00AB46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A705DB"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A705DB"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772AD26E" w:rsidR="001B03B5" w:rsidRPr="00942D68" w:rsidRDefault="00942D68" w:rsidP="00942D68">
    <w:pPr>
      <w:pStyle w:val="Footer"/>
    </w:pPr>
    <w:r>
      <w:rPr>
        <w:rFonts w:asciiTheme="minorHAnsi" w:hAnsiTheme="minorHAnsi" w:cstheme="minorHAnsi"/>
        <w:sz w:val="16"/>
        <w:szCs w:val="16"/>
      </w:rPr>
      <w:t>06292021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02EC" w14:textId="77777777" w:rsidR="00A705DB" w:rsidRDefault="00A705DB" w:rsidP="006B0555">
      <w:r>
        <w:separator/>
      </w:r>
    </w:p>
  </w:footnote>
  <w:footnote w:type="continuationSeparator" w:id="0">
    <w:p w14:paraId="14593573" w14:textId="77777777" w:rsidR="00A705DB" w:rsidRDefault="00A705DB"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A6BE" w14:textId="77777777" w:rsidR="00AB46CA" w:rsidRDefault="00AB46C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A705D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A705DB">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A705DB">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4C5CFF6E" w:rsidR="00C8648B" w:rsidRPr="002A1518" w:rsidRDefault="00A608C4"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6BFFF9F" wp14:editId="144B828E">
                <wp:extent cx="1209675" cy="799616"/>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016" cy="814384"/>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25DF0ABD" w14:textId="77777777" w:rsidR="00C70A2D" w:rsidRDefault="00C70A2D" w:rsidP="00C70A2D">
          <w:pPr>
            <w:pStyle w:val="Header"/>
            <w:tabs>
              <w:tab w:val="left" w:pos="3912"/>
            </w:tabs>
            <w:ind w:left="720"/>
            <w:rPr>
              <w:rFonts w:ascii="Calibri" w:hAnsi="Calibri" w:cs="Arial"/>
              <w:color w:val="FFFFFF" w:themeColor="background1"/>
              <w:sz w:val="16"/>
              <w:szCs w:val="16"/>
            </w:rPr>
          </w:pPr>
          <w:r>
            <w:rPr>
              <w:rFonts w:ascii="Calibri" w:hAnsi="Calibri" w:cs="Arial"/>
              <w:color w:val="FFFFFF" w:themeColor="background1"/>
              <w:sz w:val="16"/>
              <w:szCs w:val="16"/>
            </w:rPr>
            <w:t xml:space="preserve">FRONTIER SCHEDULE          </w:t>
          </w:r>
        </w:p>
        <w:p w14:paraId="690E3569" w14:textId="77777777" w:rsidR="00AB46CA" w:rsidRDefault="00AB46CA" w:rsidP="00AB46CA">
          <w:pPr>
            <w:pStyle w:val="Header"/>
            <w:ind w:left="720"/>
            <w:rPr>
              <w:rFonts w:ascii="Calibri" w:hAnsi="Calibri" w:cs="Arial"/>
              <w:b/>
              <w:color w:val="FFFFFF" w:themeColor="background1"/>
            </w:rPr>
          </w:pPr>
          <w:r>
            <w:rPr>
              <w:rFonts w:ascii="Calibri" w:hAnsi="Calibri" w:cs="Arial"/>
              <w:b/>
              <w:color w:val="FFFFFF" w:themeColor="background1"/>
            </w:rPr>
            <w:t>DIA Managed Router + UCF</w:t>
          </w:r>
        </w:p>
        <w:p w14:paraId="78ABA8F6" w14:textId="39465516" w:rsidR="00C70A2D" w:rsidRPr="00AB46CA" w:rsidRDefault="00AB46CA" w:rsidP="00AB46CA">
          <w:pPr>
            <w:pStyle w:val="Header"/>
            <w:ind w:left="720"/>
            <w:rPr>
              <w:rFonts w:ascii="Calibri" w:hAnsi="Calibri" w:cs="Arial"/>
              <w:b/>
              <w:color w:val="FFFFFF" w:themeColor="background1"/>
            </w:rPr>
          </w:pPr>
          <w:proofErr w:type="spellStart"/>
          <w:r>
            <w:rPr>
              <w:rFonts w:ascii="Calibri" w:hAnsi="Calibri" w:cs="Arial"/>
              <w:b/>
              <w:color w:val="FFFFFF" w:themeColor="background1"/>
            </w:rPr>
            <w:t>UcaaS</w:t>
          </w:r>
          <w:proofErr w:type="spellEnd"/>
          <w:r>
            <w:rPr>
              <w:rFonts w:ascii="Calibri" w:hAnsi="Calibri" w:cs="Arial"/>
              <w:b/>
              <w:color w:val="FFFFFF" w:themeColor="background1"/>
            </w:rPr>
            <w:t xml:space="preserve">  </w:t>
          </w:r>
          <w:r w:rsidR="00C70A2D">
            <w:rPr>
              <w:rFonts w:ascii="Calibri" w:hAnsi="Calibri" w:cs="Arial"/>
              <w:b/>
              <w:color w:val="FFFFFF" w:themeColor="background1"/>
              <w:sz w:val="16"/>
              <w:szCs w:val="16"/>
            </w:rPr>
            <w:t xml:space="preserve"> </w:t>
          </w:r>
        </w:p>
        <w:p w14:paraId="3972B9B6" w14:textId="77777777" w:rsidR="00C8648B" w:rsidRPr="002A1518" w:rsidRDefault="00C8648B" w:rsidP="00C70A2D">
          <w:pPr>
            <w:pStyle w:val="Header"/>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7638" w14:textId="77777777" w:rsidR="00AB46CA" w:rsidRDefault="00AB46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A705D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A70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4781B"/>
    <w:rsid w:val="000565B1"/>
    <w:rsid w:val="00080291"/>
    <w:rsid w:val="00085B39"/>
    <w:rsid w:val="000A26D2"/>
    <w:rsid w:val="000A5C05"/>
    <w:rsid w:val="000B47CA"/>
    <w:rsid w:val="000B5633"/>
    <w:rsid w:val="000C127D"/>
    <w:rsid w:val="000C6F41"/>
    <w:rsid w:val="000D504B"/>
    <w:rsid w:val="000F3CB2"/>
    <w:rsid w:val="000F5CE7"/>
    <w:rsid w:val="001572C0"/>
    <w:rsid w:val="00191BAF"/>
    <w:rsid w:val="001955FE"/>
    <w:rsid w:val="001C2A15"/>
    <w:rsid w:val="00217CB5"/>
    <w:rsid w:val="00262DA5"/>
    <w:rsid w:val="00270DE7"/>
    <w:rsid w:val="0029751F"/>
    <w:rsid w:val="002B1CE8"/>
    <w:rsid w:val="002C0178"/>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25E12"/>
    <w:rsid w:val="00534D1D"/>
    <w:rsid w:val="005427ED"/>
    <w:rsid w:val="00551F30"/>
    <w:rsid w:val="00553810"/>
    <w:rsid w:val="005748E5"/>
    <w:rsid w:val="005924BC"/>
    <w:rsid w:val="0059428D"/>
    <w:rsid w:val="005957D1"/>
    <w:rsid w:val="00596500"/>
    <w:rsid w:val="00596C59"/>
    <w:rsid w:val="005E29FF"/>
    <w:rsid w:val="00605420"/>
    <w:rsid w:val="00613E09"/>
    <w:rsid w:val="00623AAD"/>
    <w:rsid w:val="00636D55"/>
    <w:rsid w:val="0064028C"/>
    <w:rsid w:val="00665E03"/>
    <w:rsid w:val="006A6447"/>
    <w:rsid w:val="006B0555"/>
    <w:rsid w:val="006B09BD"/>
    <w:rsid w:val="006B4989"/>
    <w:rsid w:val="006B7DBC"/>
    <w:rsid w:val="006C2AE9"/>
    <w:rsid w:val="006C2E9E"/>
    <w:rsid w:val="006D7528"/>
    <w:rsid w:val="00700156"/>
    <w:rsid w:val="00704685"/>
    <w:rsid w:val="00716D58"/>
    <w:rsid w:val="007249FB"/>
    <w:rsid w:val="00726A74"/>
    <w:rsid w:val="00732010"/>
    <w:rsid w:val="007342E6"/>
    <w:rsid w:val="00743221"/>
    <w:rsid w:val="00756105"/>
    <w:rsid w:val="00766FF5"/>
    <w:rsid w:val="00783474"/>
    <w:rsid w:val="00785ABF"/>
    <w:rsid w:val="007916A2"/>
    <w:rsid w:val="007A13FE"/>
    <w:rsid w:val="007A5E13"/>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8F6D42"/>
    <w:rsid w:val="00903F96"/>
    <w:rsid w:val="009301AA"/>
    <w:rsid w:val="00942D68"/>
    <w:rsid w:val="00963138"/>
    <w:rsid w:val="00967409"/>
    <w:rsid w:val="00980F10"/>
    <w:rsid w:val="009859BC"/>
    <w:rsid w:val="00990206"/>
    <w:rsid w:val="00990A80"/>
    <w:rsid w:val="00994A4D"/>
    <w:rsid w:val="00996D24"/>
    <w:rsid w:val="009C2DAC"/>
    <w:rsid w:val="009D3008"/>
    <w:rsid w:val="009F048B"/>
    <w:rsid w:val="009F4670"/>
    <w:rsid w:val="00A06487"/>
    <w:rsid w:val="00A17ACE"/>
    <w:rsid w:val="00A32C2B"/>
    <w:rsid w:val="00A608C4"/>
    <w:rsid w:val="00A705DB"/>
    <w:rsid w:val="00A72021"/>
    <w:rsid w:val="00A8614C"/>
    <w:rsid w:val="00AB0536"/>
    <w:rsid w:val="00AB46CA"/>
    <w:rsid w:val="00AC2BFC"/>
    <w:rsid w:val="00AE0AC9"/>
    <w:rsid w:val="00AE4057"/>
    <w:rsid w:val="00B25065"/>
    <w:rsid w:val="00B43682"/>
    <w:rsid w:val="00B50C8F"/>
    <w:rsid w:val="00B52725"/>
    <w:rsid w:val="00B665AD"/>
    <w:rsid w:val="00B8000E"/>
    <w:rsid w:val="00B855C5"/>
    <w:rsid w:val="00B876FD"/>
    <w:rsid w:val="00BA091E"/>
    <w:rsid w:val="00BC6FDD"/>
    <w:rsid w:val="00BD0E8F"/>
    <w:rsid w:val="00BF08E9"/>
    <w:rsid w:val="00BF5CDD"/>
    <w:rsid w:val="00C055E5"/>
    <w:rsid w:val="00C50CBF"/>
    <w:rsid w:val="00C60EFD"/>
    <w:rsid w:val="00C66E61"/>
    <w:rsid w:val="00C70A2D"/>
    <w:rsid w:val="00C7764A"/>
    <w:rsid w:val="00C84DC6"/>
    <w:rsid w:val="00C8648B"/>
    <w:rsid w:val="00CA1FFF"/>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47C99"/>
    <w:rsid w:val="00D5500F"/>
    <w:rsid w:val="00D63034"/>
    <w:rsid w:val="00D63708"/>
    <w:rsid w:val="00D67C0D"/>
    <w:rsid w:val="00D70438"/>
    <w:rsid w:val="00DB7450"/>
    <w:rsid w:val="00DC68FB"/>
    <w:rsid w:val="00DD1DC7"/>
    <w:rsid w:val="00DD38E1"/>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37566"/>
    <w:rsid w:val="00F50130"/>
    <w:rsid w:val="00F7192C"/>
    <w:rsid w:val="00F7671F"/>
    <w:rsid w:val="00F8041D"/>
    <w:rsid w:val="00F8660C"/>
    <w:rsid w:val="00F95DDA"/>
    <w:rsid w:val="00F96AF5"/>
    <w:rsid w:val="00FA5146"/>
    <w:rsid w:val="00FF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220050688">
      <w:bodyDiv w:val="1"/>
      <w:marLeft w:val="0"/>
      <w:marRight w:val="0"/>
      <w:marTop w:val="0"/>
      <w:marBottom w:val="0"/>
      <w:divBdr>
        <w:top w:val="none" w:sz="0" w:space="0" w:color="auto"/>
        <w:left w:val="none" w:sz="0" w:space="0" w:color="auto"/>
        <w:bottom w:val="none" w:sz="0" w:space="0" w:color="auto"/>
        <w:right w:val="none" w:sz="0" w:space="0" w:color="auto"/>
      </w:divBdr>
      <w:divsChild>
        <w:div w:id="1791509430">
          <w:marLeft w:val="0"/>
          <w:marRight w:val="0"/>
          <w:marTop w:val="0"/>
          <w:marBottom w:val="0"/>
          <w:divBdr>
            <w:top w:val="none" w:sz="0" w:space="0" w:color="auto"/>
            <w:left w:val="none" w:sz="0" w:space="0" w:color="auto"/>
            <w:bottom w:val="none" w:sz="0" w:space="0" w:color="auto"/>
            <w:right w:val="none" w:sz="0" w:space="0" w:color="auto"/>
          </w:divBdr>
        </w:div>
      </w:divsChild>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 w:id="187395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11134</Words>
  <Characters>63465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Vairam, Arunkumar (Contr)</cp:lastModifiedBy>
  <cp:revision>26</cp:revision>
  <dcterms:created xsi:type="dcterms:W3CDTF">2021-08-09T13:51:00Z</dcterms:created>
  <dcterms:modified xsi:type="dcterms:W3CDTF">2021-08-20T15:23:00Z</dcterms:modified>
</cp:coreProperties>
</file>