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320200C7" w:rsidR="00C8648B" w:rsidRPr="0083633C" w:rsidRDefault="009675FB" w:rsidP="000254BC">
            <w:pPr>
              <w:pStyle w:val="BodyText"/>
              <w:tabs>
                <w:tab w:val="left" w:pos="10980"/>
              </w:tabs>
              <w:jc w:val="both"/>
              <w:rPr>
                <w:rFonts w:ascii="Calibri" w:eastAsia="AppleGothic" w:hAnsi="Calibri" w:cs="Arial"/>
                <w:b/>
                <w:bCs/>
                <w:sz w:val="16"/>
                <w:szCs w:val="16"/>
              </w:rPr>
            </w:pPr>
            <w:r w:rsidRPr="009675FB">
              <w:rPr>
                <w:rFonts w:ascii="Calibri" w:eastAsia="AppleGothic" w:hAnsi="Calibri" w:cs="Arial"/>
                <w:b/>
                <w:bCs/>
                <w:sz w:val="16"/>
                <w:szCs w:val="16"/>
              </w:rPr>
              <w:t>Order for new Services</w:t>
            </w:r>
            <w:r w:rsidR="00C8648B" w:rsidRPr="0083633C">
              <w:rPr>
                <w:rFonts w:ascii="Calibri" w:eastAsia="AppleGothic" w:hAnsi="Calibri" w:cs="Arial"/>
                <w:b/>
                <w:bCs/>
                <w:sz w:val="16"/>
                <w:szCs w:val="16"/>
              </w:rPr>
              <w:t xml:space="preserve">   </w:t>
            </w:r>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53B99B30" w14:textId="77777777" w:rsidR="00C8648B" w:rsidRDefault="00C8648B" w:rsidP="00C8648B">
      <w:pPr>
        <w:pStyle w:val="ListParagraph"/>
        <w:numPr>
          <w:ilvl w:val="0"/>
          <w:numId w:val="2"/>
        </w:numPr>
        <w:spacing w:after="120"/>
        <w:rPr>
          <w:rFonts w:ascii="Calibri" w:eastAsia="MS Mincho" w:hAnsi="Calibri"/>
          <w:b/>
          <w:sz w:val="16"/>
          <w:szCs w:val="40"/>
        </w:rPr>
        <w:sectPr w:rsidR="00C8648B"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128372A2" w14:textId="77777777" w:rsidR="00C8648B" w:rsidRPr="0083633C" w:rsidRDefault="00C8648B" w:rsidP="00C8648B">
      <w:pPr>
        <w:pStyle w:val="ListParagraph"/>
        <w:spacing w:after="120"/>
        <w:rPr>
          <w:rFonts w:ascii="Calibri" w:eastAsia="MS Mincho" w:hAnsi="Calibri"/>
          <w:b/>
          <w:sz w:val="16"/>
          <w:szCs w:val="40"/>
        </w:rPr>
        <w:sectPr w:rsidR="00C8648B" w:rsidRPr="0083633C" w:rsidSect="00262DA5">
          <w:type w:val="continuous"/>
          <w:pgSz w:w="12240" w:h="15840"/>
          <w:pgMar w:top="720" w:right="720" w:bottom="720" w:left="720" w:header="432" w:footer="432" w:gutter="0"/>
          <w:cols w:space="720"/>
          <w:docGrid w:linePitch="360"/>
        </w:sectPr>
      </w:pPr>
    </w:p>
    <w:p w14:paraId="57D15D6F" w14:textId="77777777" w:rsidR="00C8648B" w:rsidRDefault="00C8648B" w:rsidP="00C8648B">
      <w:pPr>
        <w:pStyle w:val="ListParagraph"/>
        <w:keepNext/>
        <w:spacing w:after="120"/>
        <w:jc w:val="both"/>
        <w:outlineLvl w:val="0"/>
        <w:rPr>
          <w:rFonts w:ascii="Calibri" w:hAnsi="Calibri"/>
          <w:bCs/>
          <w:color w:val="000000"/>
          <w:sz w:val="16"/>
          <w:szCs w:val="16"/>
        </w:rPr>
      </w:pPr>
    </w:p>
    <w:p w14:paraId="15FA4817" w14:textId="77777777" w:rsidR="00C8648B" w:rsidRDefault="00C8648B" w:rsidP="00C8648B">
      <w:pPr>
        <w:pStyle w:val="ListParagraph"/>
        <w:keepNext/>
        <w:spacing w:after="120"/>
        <w:jc w:val="both"/>
        <w:outlineLvl w:val="0"/>
        <w:rPr>
          <w:rFonts w:ascii="Calibri" w:hAnsi="Calibri"/>
          <w:bCs/>
          <w:color w:val="000000"/>
          <w:sz w:val="16"/>
          <w:szCs w:val="16"/>
        </w:rPr>
      </w:pPr>
    </w:p>
    <w:p w14:paraId="3DAC48E3" w14:textId="77777777" w:rsidR="00C8648B" w:rsidRDefault="00C8648B" w:rsidP="00C8648B">
      <w:pPr>
        <w:pStyle w:val="ListParagraph"/>
        <w:keepNext/>
        <w:spacing w:after="120"/>
        <w:jc w:val="both"/>
        <w:outlineLvl w:val="0"/>
        <w:rPr>
          <w:rFonts w:ascii="Calibri" w:hAnsi="Calibri"/>
          <w:bCs/>
          <w:color w:val="000000"/>
          <w:sz w:val="16"/>
          <w:szCs w:val="16"/>
        </w:rPr>
      </w:pPr>
    </w:p>
    <w:p w14:paraId="1574FE97" w14:textId="77777777" w:rsidR="00C8648B" w:rsidRDefault="00C8648B" w:rsidP="00C8648B">
      <w:pPr>
        <w:pStyle w:val="ListParagraph"/>
        <w:keepNext/>
        <w:spacing w:after="120"/>
        <w:jc w:val="both"/>
        <w:outlineLvl w:val="0"/>
        <w:rPr>
          <w:rFonts w:ascii="Calibri" w:hAnsi="Calibri"/>
          <w:bCs/>
          <w:color w:val="000000"/>
          <w:sz w:val="16"/>
          <w:szCs w:val="16"/>
        </w:rPr>
      </w:pPr>
    </w:p>
    <w:p w14:paraId="44579D54" w14:textId="77777777" w:rsidR="00C8648B" w:rsidRDefault="00C8648B" w:rsidP="00C8648B">
      <w:pPr>
        <w:pStyle w:val="ListParagraph"/>
        <w:keepNext/>
        <w:spacing w:after="120"/>
        <w:jc w:val="both"/>
        <w:outlineLvl w:val="0"/>
        <w:rPr>
          <w:rFonts w:ascii="Calibri" w:hAnsi="Calibri"/>
          <w:bCs/>
          <w:color w:val="000000"/>
          <w:sz w:val="16"/>
          <w:szCs w:val="16"/>
        </w:rPr>
      </w:pPr>
    </w:p>
    <w:p w14:paraId="703B7B60" w14:textId="77777777" w:rsidR="00C8648B" w:rsidRDefault="00C8648B" w:rsidP="00C8648B">
      <w:pPr>
        <w:pStyle w:val="ListParagraph"/>
        <w:keepNext/>
        <w:spacing w:after="120"/>
        <w:jc w:val="both"/>
        <w:outlineLvl w:val="0"/>
        <w:rPr>
          <w:rFonts w:ascii="Calibri" w:hAnsi="Calibri"/>
          <w:bCs/>
          <w:color w:val="000000"/>
          <w:sz w:val="16"/>
          <w:szCs w:val="16"/>
        </w:rPr>
      </w:pPr>
    </w:p>
    <w:p w14:paraId="34F9063D" w14:textId="77777777" w:rsidR="00C8648B" w:rsidRDefault="00C8648B" w:rsidP="00C8648B">
      <w:pPr>
        <w:pStyle w:val="ListParagraph"/>
        <w:keepNext/>
        <w:spacing w:after="120"/>
        <w:jc w:val="both"/>
        <w:outlineLvl w:val="0"/>
        <w:rPr>
          <w:rFonts w:ascii="Calibri" w:hAnsi="Calibri"/>
          <w:bCs/>
          <w:color w:val="000000"/>
          <w:sz w:val="16"/>
          <w:szCs w:val="16"/>
        </w:rPr>
      </w:pPr>
    </w:p>
    <w:p w14:paraId="50712F72" w14:textId="77777777" w:rsidR="00C8648B" w:rsidRDefault="00C8648B" w:rsidP="00C8648B">
      <w:pPr>
        <w:pStyle w:val="ListParagraph"/>
        <w:keepNext/>
        <w:spacing w:after="120"/>
        <w:jc w:val="both"/>
        <w:outlineLvl w:val="0"/>
        <w:rPr>
          <w:rFonts w:ascii="Calibri" w:hAnsi="Calibri"/>
          <w:bCs/>
          <w:color w:val="000000"/>
          <w:sz w:val="16"/>
          <w:szCs w:val="16"/>
        </w:rPr>
      </w:pPr>
    </w:p>
    <w:p w14:paraId="213607BA" w14:textId="77777777" w:rsidR="00C8648B" w:rsidRDefault="00C8648B" w:rsidP="00C8648B">
      <w:pPr>
        <w:pStyle w:val="ListParagraph"/>
        <w:keepNext/>
        <w:spacing w:after="120"/>
        <w:jc w:val="both"/>
        <w:outlineLvl w:val="0"/>
        <w:rPr>
          <w:rFonts w:ascii="Calibri" w:hAnsi="Calibri"/>
          <w:bCs/>
          <w:color w:val="000000"/>
          <w:sz w:val="16"/>
          <w:szCs w:val="16"/>
        </w:rPr>
      </w:pPr>
    </w:p>
    <w:p w14:paraId="30D31FD8" w14:textId="4212664E"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CustAddress</w:t>
      </w:r>
      <w:proofErr w:type="spellEnd"/>
      <w:r>
        <w:rPr>
          <w:rFonts w:ascii="Calibri" w:hAnsi="Calibri"/>
          <w:bCs/>
          <w:color w:val="000000"/>
          <w:sz w:val="16"/>
          <w:szCs w:val="16"/>
        </w:rPr>
        <w:t>}}</w:t>
      </w:r>
    </w:p>
    <w:p w14:paraId="2E7980EE" w14:textId="77777777"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77D84A8A"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FB09788" w14:textId="77777777" w:rsidR="00C8648B" w:rsidRDefault="00C8648B" w:rsidP="00C8648B">
      <w:pPr>
        <w:keepNext/>
        <w:spacing w:after="120"/>
        <w:jc w:val="both"/>
        <w:outlineLvl w:val="0"/>
        <w:rPr>
          <w:rFonts w:ascii="Calibri" w:eastAsia="MS Mincho" w:hAnsi="Calibri" w:cs="Arial"/>
          <w:bCs/>
          <w:sz w:val="16"/>
          <w:szCs w:val="16"/>
        </w:rPr>
      </w:pPr>
    </w:p>
    <w:p w14:paraId="74B20F80" w14:textId="77777777" w:rsidR="00C8648B" w:rsidRDefault="00C8648B" w:rsidP="00C8648B">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6E098C32" w14:textId="77777777" w:rsidR="00C8648B" w:rsidRDefault="00C8648B" w:rsidP="00C8648B">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7F544D2D" w14:textId="77777777" w:rsidR="00C8648B" w:rsidRPr="00E42041" w:rsidRDefault="00C8648B" w:rsidP="00C8648B">
      <w:pPr>
        <w:keepNext/>
        <w:spacing w:after="120"/>
        <w:ind w:firstLine="720"/>
        <w:jc w:val="both"/>
        <w:outlineLvl w:val="0"/>
        <w:rPr>
          <w:rFonts w:ascii="Calibri" w:eastAsia="MS Mincho" w:hAnsi="Calibri" w:cs="Arial"/>
          <w:bCs/>
          <w:sz w:val="16"/>
          <w:szCs w:val="16"/>
        </w:rPr>
        <w:sectPr w:rsidR="00C8648B"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6021B0A8" w14:textId="77777777" w:rsidR="00C8648B" w:rsidRPr="006D7528" w:rsidRDefault="00C8648B" w:rsidP="00C8648B">
      <w:pPr>
        <w:pStyle w:val="ListParagraph"/>
        <w:keepNext/>
        <w:numPr>
          <w:ilvl w:val="0"/>
          <w:numId w:val="1"/>
        </w:numPr>
        <w:spacing w:after="120"/>
        <w:outlineLvl w:val="0"/>
        <w:rPr>
          <w:rFonts w:ascii="Calibri" w:eastAsia="MS Mincho" w:hAnsi="Calibri" w:cs="Arial"/>
          <w:b/>
          <w:sz w:val="16"/>
          <w:szCs w:val="16"/>
        </w:rPr>
        <w:sectPr w:rsidR="00C8648B"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default" r:id="rId20"/>
          <w:footerReference w:type="default" r:id="rId21"/>
          <w:type w:val="continuous"/>
          <w:pgSz w:w="12240" w:h="15840"/>
          <w:pgMar w:top="720" w:right="720" w:bottom="720" w:left="720" w:header="432" w:footer="432" w:gutter="0"/>
          <w:cols w:space="432"/>
          <w:docGrid w:linePitch="360"/>
        </w:sectPr>
      </w:pPr>
    </w:p>
    <w:p w14:paraId="2BF9FB5E" w14:textId="77777777" w:rsidR="006D7528" w:rsidRDefault="0037495E" w:rsidP="0037495E">
      <w:pPr>
        <w:keepNext/>
        <w:spacing w:after="120"/>
        <w:outlineLvl w:val="0"/>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w:t>
      </w:r>
      <w:r w:rsidRPr="0087319F">
        <w:rPr>
          <w:rFonts w:ascii="Calibri" w:hAnsi="Calibri" w:cs="Arial"/>
          <w:sz w:val="16"/>
          <w:szCs w:val="16"/>
        </w:rPr>
        <w:lastRenderedPageBreak/>
        <w:t xml:space="preserve">the parties with respect to the Services and described herein, and supersedes </w:t>
      </w:r>
      <w:proofErr w:type="gramStart"/>
      <w:r w:rsidRPr="0087319F">
        <w:rPr>
          <w:rFonts w:ascii="Calibri" w:hAnsi="Calibri" w:cs="Arial"/>
          <w:sz w:val="16"/>
          <w:szCs w:val="16"/>
        </w:rPr>
        <w:t>any and all</w:t>
      </w:r>
      <w:proofErr w:type="gramEnd"/>
      <w:r w:rsidRPr="0087319F">
        <w:rPr>
          <w:rFonts w:ascii="Calibri" w:hAnsi="Calibri" w:cs="Arial"/>
          <w:sz w:val="16"/>
          <w:szCs w:val="16"/>
        </w:rPr>
        <w:t xml:space="preserve"> prior or contemporaneous agreements, representations, statements, negotiations, and undertakings written or oral with respect to the subject matter hereof.</w:t>
      </w:r>
    </w:p>
    <w:p w14:paraId="795132AF" w14:textId="77777777" w:rsidR="00E70B3E" w:rsidRDefault="00E70B3E" w:rsidP="00E70B3E">
      <w:pPr>
        <w:rPr>
          <w:rFonts w:ascii="Calibri" w:hAnsi="Calibri" w:cs="Arial"/>
          <w:sz w:val="16"/>
          <w:szCs w:val="16"/>
        </w:rPr>
      </w:pPr>
    </w:p>
    <w:p w14:paraId="09A808C8" w14:textId="4CFF4D9C" w:rsidR="00E70B3E" w:rsidRPr="00E70B3E" w:rsidRDefault="00E70B3E" w:rsidP="00E70B3E">
      <w:pPr>
        <w:rPr>
          <w:rFonts w:ascii="Calibri" w:hAnsi="Calibri"/>
          <w:sz w:val="16"/>
          <w:szCs w:val="16"/>
        </w:rPr>
        <w:sectPr w:rsidR="00E70B3E" w:rsidRPr="00E70B3E" w:rsidSect="00262DA5">
          <w:headerReference w:type="even" r:id="rId22"/>
          <w:headerReference w:type="default" r:id="rId23"/>
          <w:footerReference w:type="default" r:id="rId24"/>
          <w:headerReference w:type="first" r:id="rId25"/>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proofErr w:type="spellStart"/>
            <w:r w:rsidRPr="00C8648B">
              <w:rPr>
                <w:rFonts w:ascii="Calibri" w:hAnsi="Calibri"/>
                <w:b/>
                <w:bCs/>
                <w:color w:val="000000"/>
                <w:sz w:val="16"/>
                <w:szCs w:val="16"/>
              </w:rPr>
              <w:t>CustName</w:t>
            </w:r>
            <w:proofErr w:type="spellEnd"/>
            <w:r>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26C8B83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27915034" w14:textId="77777777" w:rsidR="000103BC" w:rsidRPr="007A2CAA" w:rsidRDefault="000103BC" w:rsidP="000103BC">
      <w:pPr>
        <w:pStyle w:val="List"/>
        <w:tabs>
          <w:tab w:val="left" w:pos="360"/>
        </w:tabs>
        <w:spacing w:before="120"/>
        <w:ind w:left="0" w:right="288" w:firstLine="0"/>
        <w:jc w:val="both"/>
        <w:rPr>
          <w:rFonts w:asciiTheme="minorHAnsi" w:hAnsiTheme="minorHAnsi" w:cs="Arial"/>
          <w:b/>
          <w:bCs/>
          <w:sz w:val="16"/>
          <w:szCs w:val="16"/>
        </w:rPr>
      </w:pPr>
      <w:bookmarkStart w:id="1" w:name="_Hlk79391979"/>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0CBEAFB7" w14:textId="77777777" w:rsidR="000103BC" w:rsidRDefault="000103BC" w:rsidP="000103BC">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0103BC" w:rsidRPr="007A2CAA" w14:paraId="10035429" w14:textId="77777777" w:rsidTr="00483EA4">
        <w:trPr>
          <w:trHeight w:val="53"/>
        </w:trPr>
        <w:tc>
          <w:tcPr>
            <w:tcW w:w="1666" w:type="pct"/>
            <w:tcBorders>
              <w:bottom w:val="single" w:sz="4" w:space="0" w:color="auto"/>
            </w:tcBorders>
            <w:shd w:val="clear" w:color="auto" w:fill="C00000"/>
          </w:tcPr>
          <w:p w14:paraId="0A67A446" w14:textId="77777777" w:rsidR="000103BC" w:rsidRPr="007A2CAA" w:rsidRDefault="000103BC" w:rsidP="00483EA4">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4515CC0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7040DDAA"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0384BAA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15F9176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0103BC" w:rsidRPr="007A2CAA" w14:paraId="6532B4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C073E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42B1193"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334E1822" w14:textId="77777777" w:rsidR="000103BC" w:rsidRPr="003329FB" w:rsidRDefault="000103BC" w:rsidP="00483EA4">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5600A13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7134FAF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188DB77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FC43E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7696E34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59A8D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3E0E6D0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54DEAE4"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9391A4C"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EB2BDE9"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4A2C67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248B0A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50DF7F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3EF2EC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09E3476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F37784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45CC21F8"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A7862C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proofErr w:type="gramStart"/>
            <w:r w:rsidRPr="00B12A9E">
              <w:rPr>
                <w:rFonts w:ascii="Consolas" w:hAnsi="Consola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{#cCaas}}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07734F7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6DBBEE1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DA966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46CA8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2DFFBCF"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0103BC" w:rsidRPr="007A2CAA" w14:paraId="294C17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34004E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0A08FBA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15AAA7B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EF1930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4A1D1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EEA30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6738CF15" w14:textId="77777777" w:rsidR="000103BC" w:rsidRPr="006B4989" w:rsidRDefault="000103BC" w:rsidP="000103BC">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103BC" w:rsidRPr="007E270F" w14:paraId="4238E708" w14:textId="77777777" w:rsidTr="00483EA4">
        <w:trPr>
          <w:trHeight w:val="50"/>
        </w:trPr>
        <w:tc>
          <w:tcPr>
            <w:tcW w:w="1665" w:type="pct"/>
            <w:shd w:val="clear" w:color="auto" w:fill="C00000"/>
          </w:tcPr>
          <w:p w14:paraId="096D55C3" w14:textId="77777777" w:rsidR="000103BC" w:rsidRPr="007E270F" w:rsidRDefault="000103BC" w:rsidP="00483EA4">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shd w:val="clear" w:color="auto" w:fill="C00000"/>
          </w:tcPr>
          <w:p w14:paraId="427FDA5A"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shd w:val="clear" w:color="auto" w:fill="C00000"/>
          </w:tcPr>
          <w:p w14:paraId="3DE89798"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shd w:val="clear" w:color="auto" w:fill="C00000"/>
          </w:tcPr>
          <w:p w14:paraId="1F0C8773"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shd w:val="clear" w:color="auto" w:fill="C00000"/>
          </w:tcPr>
          <w:p w14:paraId="3EB50977"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0103BC" w:rsidRPr="007E270F" w14:paraId="01B936B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1C03FEB7" w14:textId="77777777" w:rsidR="000103BC" w:rsidRPr="007E270F" w:rsidRDefault="000103BC" w:rsidP="00483EA4">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604F8008"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64EF8CAB" w14:textId="77777777" w:rsidR="000103BC" w:rsidRPr="005524D3" w:rsidRDefault="000103BC" w:rsidP="00483EA4">
            <w:pPr>
              <w:pStyle w:val="List"/>
              <w:tabs>
                <w:tab w:val="left" w:pos="360"/>
              </w:tabs>
              <w:ind w:left="0" w:right="288" w:firstLine="0"/>
              <w:jc w:val="both"/>
              <w:rPr>
                <w:rFonts w:asciiTheme="minorHAnsi" w:hAnsiTheme="minorHAnsi" w:cstheme="minorHAnsi"/>
                <w:sz w:val="16"/>
                <w:szCs w:val="16"/>
              </w:rPr>
            </w:pPr>
            <w:r w:rsidRPr="005524D3">
              <w:rPr>
                <w:rFonts w:asciiTheme="minorHAnsi" w:hAnsiTheme="minorHAnsi" w:cstheme="minorHAnsi"/>
                <w:sz w:val="16"/>
                <w:szCs w:val="16"/>
              </w:rPr>
              <w:t>{{ATTR_FIREWALL_MODEL}} {{ATTR_MF_TRANSCEIVER}}</w:t>
            </w:r>
          </w:p>
        </w:tc>
        <w:tc>
          <w:tcPr>
            <w:tcW w:w="1000" w:type="pct"/>
          </w:tcPr>
          <w:p w14:paraId="54F46D30"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Pr>
          <w:p w14:paraId="400DA7F3"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66F0E320"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42463843"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 xml:space="preserve">}} </w:t>
            </w:r>
          </w:p>
          <w:p w14:paraId="1AE942ED" w14:textId="77777777" w:rsidR="000103BC" w:rsidRPr="004778BE"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0103BC" w:rsidRPr="007E270F" w14:paraId="49AC5DA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3975FD27" w14:textId="77777777" w:rsidR="000103BC" w:rsidRPr="007E270F" w:rsidRDefault="000103BC" w:rsidP="00483EA4">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7E7D8ABF"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3140C077" w14:textId="77777777" w:rsidR="000103BC" w:rsidRPr="005524D3" w:rsidRDefault="000103BC" w:rsidP="00483EA4">
            <w:pPr>
              <w:pStyle w:val="List"/>
              <w:tabs>
                <w:tab w:val="left" w:pos="360"/>
              </w:tabs>
              <w:ind w:left="0" w:right="288" w:firstLine="0"/>
              <w:jc w:val="both"/>
              <w:rPr>
                <w:rFonts w:asciiTheme="minorHAnsi" w:hAnsiTheme="minorHAnsi" w:cstheme="minorHAnsi"/>
                <w:sz w:val="16"/>
                <w:szCs w:val="16"/>
              </w:rPr>
            </w:pPr>
            <w:r w:rsidRPr="005524D3">
              <w:rPr>
                <w:rFonts w:asciiTheme="minorHAnsi" w:hAnsiTheme="minorHAnsi" w:cstheme="minorHAnsi"/>
                <w:sz w:val="16"/>
                <w:szCs w:val="16"/>
              </w:rPr>
              <w:t>{{ATTR_FIREWALL_MODEL}} {{ATTR_MF_TRANSCEIVER}}</w:t>
            </w:r>
          </w:p>
        </w:tc>
        <w:tc>
          <w:tcPr>
            <w:tcW w:w="1000" w:type="pct"/>
          </w:tcPr>
          <w:p w14:paraId="1C247178"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Pr>
          <w:p w14:paraId="3D21D313"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55AB4882"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27097D71"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w:t>
            </w:r>
          </w:p>
          <w:p w14:paraId="321E2634"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749285F1" w14:textId="77777777" w:rsidR="000103BC" w:rsidRPr="006B4989" w:rsidRDefault="000103BC" w:rsidP="000103BC">
      <w:pPr>
        <w:ind w:left="162" w:right="18" w:hanging="162"/>
        <w:rPr>
          <w:rFonts w:asciiTheme="minorHAnsi" w:hAnsiTheme="minorHAnsi" w:cstheme="minorHAnsi"/>
          <w:b/>
          <w:bCs/>
          <w:sz w:val="4"/>
          <w:szCs w:val="4"/>
        </w:rPr>
      </w:pPr>
      <w:r w:rsidRPr="006B4989">
        <w:rPr>
          <w:rFonts w:asciiTheme="minorHAnsi" w:hAnsiTheme="minorHAnsi" w:cstheme="minorHAnsi"/>
          <w:b/>
          <w:bCs/>
          <w:sz w:val="4"/>
          <w:szCs w:val="4"/>
        </w:rPr>
        <w:t>{{/MFS}}</w:t>
      </w:r>
    </w:p>
    <w:p w14:paraId="3429756C" w14:textId="77777777" w:rsidR="000103BC" w:rsidRPr="006B4989" w:rsidRDefault="000103BC" w:rsidP="000103BC">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0103BC" w:rsidRPr="007E270F" w14:paraId="0E5776D8" w14:textId="77777777" w:rsidTr="00483EA4">
        <w:trPr>
          <w:trHeight w:val="50"/>
        </w:trPr>
        <w:tc>
          <w:tcPr>
            <w:tcW w:w="1665" w:type="pct"/>
            <w:tcBorders>
              <w:bottom w:val="single" w:sz="4" w:space="0" w:color="auto"/>
            </w:tcBorders>
            <w:shd w:val="clear" w:color="auto" w:fill="C00000"/>
          </w:tcPr>
          <w:p w14:paraId="358A8847" w14:textId="77777777" w:rsidR="000103BC" w:rsidRPr="007E270F" w:rsidRDefault="000103BC" w:rsidP="00483EA4">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1E9ACFAE"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341E0F6B"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0042411C"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08C87C5B"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0103BC" w:rsidRPr="007E270F" w14:paraId="17110CE5" w14:textId="77777777" w:rsidTr="00483EA4">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4C76FEC5"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0C18B302"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2A981105" w14:textId="77777777" w:rsidR="000103BC" w:rsidRPr="005524D3" w:rsidRDefault="000103BC" w:rsidP="00483EA4">
            <w:pPr>
              <w:shd w:val="clear" w:color="auto" w:fill="FFFFFE"/>
              <w:rPr>
                <w:rFonts w:asciiTheme="minorHAnsi" w:hAnsiTheme="minorHAnsi" w:cstheme="minorHAnsi"/>
                <w:sz w:val="16"/>
                <w:szCs w:val="16"/>
              </w:rPr>
            </w:pPr>
            <w:r w:rsidRPr="005524D3">
              <w:rPr>
                <w:rFonts w:asciiTheme="minorHAnsi" w:hAnsiTheme="minorHAnsi" w:cstheme="minorHAnsi"/>
                <w:sz w:val="16"/>
                <w:szCs w:val="16"/>
              </w:rPr>
              <w:t xml:space="preserve">{{ATTR_TIME_MNGT}}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D1B69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5657C861" w14:textId="77777777" w:rsidR="000103BC" w:rsidRPr="007E270F" w:rsidRDefault="000103BC" w:rsidP="00483EA4">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0AF0A2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5626517D"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0103BC" w:rsidRPr="007E270F" w14:paraId="31C8FF47" w14:textId="77777777" w:rsidTr="00483EA4">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285C07"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1B5F19D0"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2A6E0CEB" w14:textId="77777777" w:rsidR="000103BC" w:rsidRPr="005524D3" w:rsidRDefault="000103BC" w:rsidP="00483EA4">
            <w:pPr>
              <w:shd w:val="clear" w:color="auto" w:fill="FFFFFE"/>
              <w:rPr>
                <w:rFonts w:asciiTheme="minorHAnsi" w:hAnsiTheme="minorHAnsi" w:cstheme="minorHAnsi"/>
                <w:sz w:val="16"/>
                <w:szCs w:val="16"/>
              </w:rPr>
            </w:pPr>
            <w:r w:rsidRPr="005524D3">
              <w:rPr>
                <w:rFonts w:asciiTheme="minorHAnsi" w:hAnsiTheme="minorHAnsi" w:cstheme="minorHAnsi"/>
                <w:sz w:val="16"/>
                <w:szCs w:val="16"/>
              </w:rPr>
              <w:t xml:space="preserve">{{ATTR_TIME_MNGT}}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AF24A5E"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C1BDE6E" w14:textId="77777777" w:rsidR="000103BC" w:rsidRPr="007E270F" w:rsidRDefault="000103BC" w:rsidP="00483EA4">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430D31C"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01FDF5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06F61060" w14:textId="77777777" w:rsidR="000103BC" w:rsidRPr="00CE104E" w:rsidRDefault="000103BC" w:rsidP="000103BC">
      <w:pPr>
        <w:ind w:left="162" w:right="18" w:hanging="162"/>
        <w:rPr>
          <w:rFonts w:ascii="Lantinghei TC Heavy" w:hAnsi="Lantinghei TC Heavy" w:cs="Lantinghei TC Heavy"/>
          <w:bCs/>
          <w:color w:val="800000"/>
          <w:sz w:val="4"/>
          <w:szCs w:val="4"/>
        </w:rPr>
      </w:pPr>
      <w:r w:rsidRPr="00CE104E">
        <w:rPr>
          <w:rFonts w:asciiTheme="minorHAnsi" w:hAnsiTheme="minorHAnsi" w:cstheme="minorHAnsi"/>
          <w:b/>
          <w:bCs/>
          <w:sz w:val="4"/>
          <w:szCs w:val="4"/>
        </w:rPr>
        <w:t>{{/MFP}}</w:t>
      </w:r>
    </w:p>
    <w:p w14:paraId="28DEF497" w14:textId="77777777" w:rsidR="000103BC" w:rsidRPr="00BA16D4" w:rsidRDefault="000103BC" w:rsidP="000103BC">
      <w:pPr>
        <w:shd w:val="clear" w:color="auto" w:fill="FFFFFE"/>
        <w:rPr>
          <w:rFonts w:ascii="Consolas" w:hAnsi="Consolas"/>
          <w:sz w:val="4"/>
          <w:szCs w:val="4"/>
        </w:rPr>
      </w:pPr>
      <w:r w:rsidRPr="00BA16D4">
        <w:rPr>
          <w:rFonts w:ascii="Consolas" w:hAnsi="Consolas"/>
          <w:sz w:val="4"/>
          <w:szCs w:val="4"/>
        </w:rPr>
        <w:t>{{#ProductName_isCCaas</w:t>
      </w:r>
      <w:proofErr w:type="gramStart"/>
      <w:r w:rsidRPr="00BA16D4">
        <w:rPr>
          <w:rFonts w:ascii="Consolas" w:hAnsi="Consolas"/>
          <w:sz w:val="4"/>
          <w:szCs w:val="4"/>
        </w:rPr>
        <w:t>}}{</w:t>
      </w:r>
      <w:proofErr w:type="gramEnd"/>
      <w:r w:rsidRPr="00BA16D4">
        <w:rPr>
          <w:rFonts w:ascii="Consolas" w:hAnsi="Consolas"/>
          <w:sz w:val="4"/>
          <w:szCs w:val="4"/>
        </w:rPr>
        <w:t>{#CA}}</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0103BC" w:rsidRPr="008D1FBA" w14:paraId="5F76182A" w14:textId="77777777" w:rsidTr="00733A8D">
        <w:trPr>
          <w:trHeight w:val="63"/>
        </w:trPr>
        <w:tc>
          <w:tcPr>
            <w:tcW w:w="3595" w:type="dxa"/>
            <w:shd w:val="clear" w:color="auto" w:fill="C00000"/>
          </w:tcPr>
          <w:p w14:paraId="0C5A03CC" w14:textId="77777777" w:rsidR="000103BC" w:rsidRPr="008D1FBA" w:rsidRDefault="000103BC" w:rsidP="00483EA4">
            <w:pPr>
              <w:pStyle w:val="List"/>
              <w:tabs>
                <w:tab w:val="left" w:pos="360"/>
              </w:tabs>
              <w:ind w:left="0" w:right="288" w:firstLine="0"/>
              <w:jc w:val="both"/>
              <w:rPr>
                <w:rFonts w:asciiTheme="minorHAnsi" w:hAnsiTheme="minorHAnsi" w:cs="Arial"/>
                <w:b/>
                <w:bCs/>
                <w:sz w:val="16"/>
                <w:szCs w:val="16"/>
              </w:rPr>
            </w:pPr>
            <w:r w:rsidRPr="008D1FBA">
              <w:rPr>
                <w:rFonts w:ascii="Calibri" w:hAnsi="Calibri"/>
                <w:b/>
                <w:bCs/>
                <w:sz w:val="16"/>
                <w:szCs w:val="16"/>
              </w:rPr>
              <w:t xml:space="preserve">Frontier </w:t>
            </w:r>
            <w:proofErr w:type="spellStart"/>
            <w:r w:rsidRPr="008D1FBA">
              <w:rPr>
                <w:rFonts w:ascii="Calibri" w:hAnsi="Calibri"/>
                <w:b/>
                <w:bCs/>
                <w:sz w:val="16"/>
                <w:szCs w:val="16"/>
              </w:rPr>
              <w:t>CCaaS</w:t>
            </w:r>
            <w:proofErr w:type="spellEnd"/>
            <w:r w:rsidRPr="008D1FBA">
              <w:rPr>
                <w:rFonts w:ascii="Calibri" w:hAnsi="Calibri"/>
                <w:b/>
                <w:bCs/>
                <w:sz w:val="16"/>
                <w:szCs w:val="16"/>
              </w:rPr>
              <w:t xml:space="preserve"> Services</w:t>
            </w:r>
          </w:p>
        </w:tc>
        <w:tc>
          <w:tcPr>
            <w:tcW w:w="2160" w:type="dxa"/>
            <w:shd w:val="clear" w:color="auto" w:fill="C00000"/>
          </w:tcPr>
          <w:p w14:paraId="745072C3"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Quantity</w:t>
            </w:r>
          </w:p>
        </w:tc>
        <w:tc>
          <w:tcPr>
            <w:tcW w:w="1800" w:type="dxa"/>
            <w:shd w:val="clear" w:color="auto" w:fill="C00000"/>
          </w:tcPr>
          <w:p w14:paraId="4D4F91E2"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MRC</w:t>
            </w:r>
          </w:p>
        </w:tc>
        <w:tc>
          <w:tcPr>
            <w:tcW w:w="1620" w:type="dxa"/>
            <w:shd w:val="clear" w:color="auto" w:fill="C00000"/>
          </w:tcPr>
          <w:p w14:paraId="009C6C70"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Total MRC</w:t>
            </w:r>
          </w:p>
        </w:tc>
        <w:tc>
          <w:tcPr>
            <w:tcW w:w="1620" w:type="dxa"/>
            <w:shd w:val="clear" w:color="auto" w:fill="C00000"/>
          </w:tcPr>
          <w:p w14:paraId="0BF8B64B"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NRC</w:t>
            </w:r>
          </w:p>
        </w:tc>
      </w:tr>
      <w:tr w:rsidR="000103BC" w:rsidRPr="008D1FBA" w14:paraId="1B1C08FF" w14:textId="77777777" w:rsidTr="00733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3CD0B76" w14:textId="77777777" w:rsidR="000103BC" w:rsidRPr="008D1FBA" w:rsidRDefault="000103BC" w:rsidP="00483EA4">
            <w:pPr>
              <w:shd w:val="clear" w:color="auto" w:fill="FFFFFE"/>
              <w:spacing w:line="285" w:lineRule="atLeast"/>
              <w:rPr>
                <w:rFonts w:asciiTheme="minorHAnsi" w:hAnsiTheme="minorHAnsi" w:cstheme="minorHAnsi"/>
                <w:sz w:val="16"/>
                <w:szCs w:val="16"/>
              </w:rPr>
            </w:pPr>
            <w:r w:rsidRPr="008D1FBA">
              <w:rPr>
                <w:rFonts w:asciiTheme="minorHAnsi" w:hAnsiTheme="minorHAnsi" w:cstheme="minorHAnsi"/>
                <w:sz w:val="16"/>
                <w:szCs w:val="16"/>
              </w:rPr>
              <w:t>{{#cCaas</w:t>
            </w:r>
            <w:proofErr w:type="gramStart"/>
            <w:r w:rsidRPr="008D1FBA">
              <w:rPr>
                <w:rFonts w:asciiTheme="minorHAnsi" w:hAnsiTheme="minorHAnsi" w:cstheme="minorHAnsi"/>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{^ftr_IsBundle}}</w:t>
            </w:r>
            <w:r w:rsidRPr="008D1FBA">
              <w:rPr>
                <w:rFonts w:asciiTheme="minorHAnsi" w:hAnsiTheme="minorHAnsi" w:cstheme="minorHAnsi"/>
                <w:b/>
                <w:bCs/>
                <w:sz w:val="16"/>
                <w:szCs w:val="16"/>
              </w:rPr>
              <w:t>{{ProductName}}</w:t>
            </w:r>
            <w:r w:rsidRPr="008D1FBA">
              <w:rPr>
                <w:rFonts w:asciiTheme="minorHAnsi" w:hAnsiTheme="minorHAnsi" w:cstheme="minorHAnsi"/>
                <w:sz w:val="16"/>
                <w:szCs w:val="16"/>
              </w:rPr>
              <w:t xml:space="preserve">           {{</w:t>
            </w:r>
            <w:proofErr w:type="spellStart"/>
            <w:r w:rsidRPr="008D1FBA">
              <w:rPr>
                <w:rFonts w:asciiTheme="minorHAnsi" w:hAnsiTheme="minorHAnsi" w:cstheme="minorHAnsi"/>
                <w:sz w:val="16"/>
                <w:szCs w:val="16"/>
              </w:rPr>
              <w:t>CoS</w:t>
            </w:r>
            <w:proofErr w:type="spellEnd"/>
            <w:r w:rsidRPr="008D1FBA">
              <w:rPr>
                <w:rFonts w:asciiTheme="minorHAnsi" w:hAnsiTheme="minorHAnsi" w:cstheme="minorHAnsi"/>
                <w:sz w:val="16"/>
                <w:szCs w:val="16"/>
              </w:rPr>
              <w:t>}}</w:t>
            </w:r>
          </w:p>
          <w:p w14:paraId="7C3D950A" w14:textId="77777777" w:rsidR="000103BC" w:rsidRPr="008D1FBA" w:rsidRDefault="000103BC" w:rsidP="00483EA4">
            <w:pPr>
              <w:shd w:val="clear" w:color="auto" w:fill="FFFFFE"/>
              <w:rPr>
                <w:rFonts w:asciiTheme="minorHAnsi" w:hAnsiTheme="minorHAnsi" w:cstheme="minorHAnsi"/>
                <w:color w:val="000000"/>
                <w:sz w:val="16"/>
                <w:szCs w:val="16"/>
              </w:rPr>
            </w:pPr>
            <w:r w:rsidRPr="008D1FBA">
              <w:rPr>
                <w:rFonts w:asciiTheme="minorHAnsi" w:hAnsiTheme="minorHAnsi" w:cstheme="minorHAnsi"/>
                <w:sz w:val="16"/>
                <w:szCs w:val="16"/>
              </w:rPr>
              <w:t>{{Description}}</w:t>
            </w:r>
          </w:p>
        </w:tc>
        <w:tc>
          <w:tcPr>
            <w:tcW w:w="2160" w:type="dxa"/>
          </w:tcPr>
          <w:p w14:paraId="618BA567"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tcPr>
          <w:p w14:paraId="45555B86"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w:t>
            </w:r>
            <w:proofErr w:type="spellEnd"/>
            <w:r w:rsidRPr="008D1FBA">
              <w:rPr>
                <w:rFonts w:asciiTheme="minorHAnsi" w:hAnsiTheme="minorHAnsi" w:cstheme="minorHAnsi"/>
                <w:b/>
                <w:bCs/>
                <w:sz w:val="16"/>
                <w:szCs w:val="16"/>
              </w:rPr>
              <w:t>}}</w:t>
            </w:r>
          </w:p>
        </w:tc>
        <w:tc>
          <w:tcPr>
            <w:tcW w:w="1620" w:type="dxa"/>
          </w:tcPr>
          <w:p w14:paraId="76A50E3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RecurringChargeTotal</w:t>
            </w:r>
            <w:proofErr w:type="spellEnd"/>
            <w:r w:rsidRPr="008D1FBA">
              <w:rPr>
                <w:rFonts w:asciiTheme="minorHAnsi" w:hAnsiTheme="minorHAnsi" w:cstheme="minorHAnsi"/>
                <w:b/>
                <w:bCs/>
                <w:sz w:val="16"/>
                <w:szCs w:val="16"/>
              </w:rPr>
              <w:t>}}</w:t>
            </w:r>
          </w:p>
        </w:tc>
        <w:tc>
          <w:tcPr>
            <w:tcW w:w="1620" w:type="dxa"/>
          </w:tcPr>
          <w:p w14:paraId="351FAC26"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OneTimeCharge</w:t>
            </w:r>
            <w:proofErr w:type="spellEnd"/>
            <w:proofErr w:type="gramStart"/>
            <w:r w:rsidRPr="008D1FBA">
              <w:rPr>
                <w:rFonts w:asciiTheme="minorHAnsi" w:hAnsiTheme="minorHAnsi" w:cstheme="minorHAnsi"/>
                <w:b/>
                <w:bCs/>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w:t>
            </w:r>
            <w:proofErr w:type="spellStart"/>
            <w:r w:rsidRPr="008D1FBA">
              <w:rPr>
                <w:rFonts w:asciiTheme="minorHAnsi" w:hAnsiTheme="minorHAnsi" w:cstheme="minorHAnsi"/>
                <w:b/>
                <w:sz w:val="16"/>
                <w:szCs w:val="16"/>
              </w:rPr>
              <w:t>ftr_IsBundle</w:t>
            </w:r>
            <w:proofErr w:type="spellEnd"/>
            <w:r w:rsidRPr="008D1FBA">
              <w:rPr>
                <w:rFonts w:asciiTheme="minorHAnsi" w:hAnsiTheme="minorHAnsi" w:cstheme="minorHAnsi"/>
                <w:b/>
                <w:sz w:val="16"/>
                <w:szCs w:val="16"/>
              </w:rPr>
              <w:t>}}</w:t>
            </w:r>
            <w:r w:rsidRPr="008D1FBA">
              <w:rPr>
                <w:rFonts w:asciiTheme="minorHAnsi" w:hAnsiTheme="minorHAnsi" w:cstheme="minorHAnsi"/>
                <w:sz w:val="16"/>
                <w:szCs w:val="16"/>
              </w:rPr>
              <w:t>{{/</w:t>
            </w:r>
            <w:proofErr w:type="spellStart"/>
            <w:r w:rsidRPr="008D1FBA">
              <w:rPr>
                <w:rFonts w:asciiTheme="minorHAnsi" w:hAnsiTheme="minorHAnsi" w:cstheme="minorHAnsi"/>
                <w:sz w:val="16"/>
                <w:szCs w:val="16"/>
              </w:rPr>
              <w:t>cCaas</w:t>
            </w:r>
            <w:proofErr w:type="spellEnd"/>
            <w:r w:rsidRPr="008D1FBA">
              <w:rPr>
                <w:rFonts w:asciiTheme="minorHAnsi" w:hAnsiTheme="minorHAnsi" w:cstheme="minorHAnsi"/>
                <w:sz w:val="16"/>
                <w:szCs w:val="16"/>
              </w:rPr>
              <w:t>}}</w:t>
            </w:r>
          </w:p>
        </w:tc>
      </w:tr>
    </w:tbl>
    <w:p w14:paraId="1D91D44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{{/CA}}</w:t>
      </w:r>
    </w:p>
    <w:p w14:paraId="7E89D074"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ProductName_isCCaas</w:t>
      </w:r>
      <w:proofErr w:type="spellEnd"/>
      <w:r w:rsidRPr="00CE104E">
        <w:rPr>
          <w:rFonts w:asciiTheme="minorHAnsi" w:hAnsiTheme="minorHAnsi" w:cstheme="minorHAnsi"/>
          <w:sz w:val="4"/>
          <w:szCs w:val="4"/>
        </w:rPr>
        <w:t>}}</w:t>
      </w:r>
    </w:p>
    <w:p w14:paraId="080EED7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3FB91432" w14:textId="52390512"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 xml:space="preserve">{{#SA}} </w:t>
      </w:r>
    </w:p>
    <w:p w14:paraId="70846192" w14:textId="77777777" w:rsidR="006C387A" w:rsidRPr="00CE104E" w:rsidRDefault="006C387A" w:rsidP="000103BC">
      <w:pPr>
        <w:shd w:val="clear" w:color="auto" w:fill="FFFFFE"/>
        <w:rPr>
          <w:rFonts w:asciiTheme="minorHAnsi" w:hAnsiTheme="minorHAnsi" w:cstheme="minorHAnsi"/>
          <w:sz w:val="4"/>
          <w:szCs w:val="4"/>
        </w:rPr>
      </w:pP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0103BC" w:rsidRPr="008D1FBA" w14:paraId="4B21CEEE" w14:textId="77777777" w:rsidTr="005112E0">
        <w:trPr>
          <w:trHeight w:val="63"/>
        </w:trPr>
        <w:tc>
          <w:tcPr>
            <w:tcW w:w="3600" w:type="dxa"/>
            <w:shd w:val="clear" w:color="auto" w:fill="C00000"/>
          </w:tcPr>
          <w:p w14:paraId="3A48A8D1" w14:textId="77777777" w:rsidR="000103BC" w:rsidRPr="008D1FBA" w:rsidRDefault="000103BC" w:rsidP="00483EA4">
            <w:pPr>
              <w:pStyle w:val="List"/>
              <w:tabs>
                <w:tab w:val="left" w:pos="360"/>
              </w:tabs>
              <w:ind w:left="0" w:right="288" w:firstLine="0"/>
              <w:jc w:val="both"/>
              <w:rPr>
                <w:rFonts w:asciiTheme="minorHAnsi" w:hAnsiTheme="minorHAnsi" w:cstheme="minorHAnsi"/>
                <w:b/>
                <w:bCs/>
                <w:sz w:val="16"/>
                <w:szCs w:val="16"/>
              </w:rPr>
            </w:pPr>
            <w:r w:rsidRPr="008D1FBA">
              <w:rPr>
                <w:rFonts w:asciiTheme="minorHAnsi" w:hAnsiTheme="minorHAnsi" w:cstheme="minorHAnsi"/>
                <w:b/>
                <w:bCs/>
                <w:sz w:val="16"/>
                <w:szCs w:val="16"/>
              </w:rPr>
              <w:lastRenderedPageBreak/>
              <w:t xml:space="preserve">Frontier </w:t>
            </w:r>
            <w:proofErr w:type="spellStart"/>
            <w:r w:rsidRPr="008D1FBA">
              <w:rPr>
                <w:rFonts w:asciiTheme="minorHAnsi" w:hAnsiTheme="minorHAnsi" w:cstheme="minorHAnsi"/>
                <w:b/>
                <w:bCs/>
                <w:sz w:val="16"/>
                <w:szCs w:val="16"/>
              </w:rPr>
              <w:t>UCaaS</w:t>
            </w:r>
            <w:proofErr w:type="spellEnd"/>
            <w:r w:rsidRPr="008D1FBA">
              <w:rPr>
                <w:rFonts w:asciiTheme="minorHAnsi" w:hAnsiTheme="minorHAnsi" w:cstheme="minorHAnsi"/>
                <w:b/>
                <w:bCs/>
                <w:sz w:val="16"/>
                <w:szCs w:val="16"/>
              </w:rPr>
              <w:t xml:space="preserve"> Services</w:t>
            </w:r>
          </w:p>
        </w:tc>
        <w:tc>
          <w:tcPr>
            <w:tcW w:w="2160" w:type="dxa"/>
            <w:shd w:val="clear" w:color="auto" w:fill="C00000"/>
          </w:tcPr>
          <w:p w14:paraId="10812DE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shd w:val="clear" w:color="auto" w:fill="C00000"/>
          </w:tcPr>
          <w:p w14:paraId="46CB81F6"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MRC</w:t>
            </w:r>
          </w:p>
        </w:tc>
        <w:tc>
          <w:tcPr>
            <w:tcW w:w="1620" w:type="dxa"/>
            <w:shd w:val="clear" w:color="auto" w:fill="C00000"/>
          </w:tcPr>
          <w:p w14:paraId="0845A24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Total MRC</w:t>
            </w:r>
          </w:p>
        </w:tc>
        <w:tc>
          <w:tcPr>
            <w:tcW w:w="1620" w:type="dxa"/>
            <w:shd w:val="clear" w:color="auto" w:fill="C00000"/>
          </w:tcPr>
          <w:p w14:paraId="726FEE9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NRC</w:t>
            </w:r>
          </w:p>
        </w:tc>
      </w:tr>
      <w:tr w:rsidR="000103BC" w:rsidRPr="008D1FBA" w14:paraId="2B9D1417"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B0C6ED4"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5704AA35" w14:textId="77777777" w:rsidR="000103BC" w:rsidRPr="008D1FBA"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902A25F"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51BFEA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E0585AB"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20" w:type="dxa"/>
          </w:tcPr>
          <w:p w14:paraId="74E5B6A7"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3C544AED" w14:textId="77777777" w:rsidR="005112E0" w:rsidRDefault="005112E0" w:rsidP="000103BC">
      <w:pPr>
        <w:shd w:val="clear" w:color="auto" w:fill="FFFFFE"/>
        <w:rPr>
          <w:rFonts w:asciiTheme="minorHAnsi" w:hAnsiTheme="minorHAnsi" w:cstheme="minorHAnsi"/>
          <w:sz w:val="4"/>
          <w:szCs w:val="4"/>
        </w:rPr>
      </w:pPr>
    </w:p>
    <w:p w14:paraId="44186DBA" w14:textId="5432CFA2"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{{/SA}}</w:t>
      </w:r>
    </w:p>
    <w:p w14:paraId="78365B53" w14:textId="77777777"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ProductName_isUCaas</w:t>
      </w:r>
      <w:proofErr w:type="spellEnd"/>
      <w:r w:rsidRPr="00CE104E">
        <w:rPr>
          <w:rFonts w:asciiTheme="minorHAnsi" w:hAnsiTheme="minorHAnsi" w:cstheme="minorHAnsi"/>
          <w:sz w:val="4"/>
          <w:szCs w:val="4"/>
        </w:rPr>
        <w:t>}}</w:t>
      </w:r>
    </w:p>
    <w:p w14:paraId="75B48AA3" w14:textId="77777777" w:rsidR="005112E0"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{{#AD}</w:t>
      </w:r>
    </w:p>
    <w:p w14:paraId="585A686D" w14:textId="07FEA050" w:rsidR="000103BC"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 xml:space="preserve">} </w:t>
      </w:r>
    </w:p>
    <w:p w14:paraId="4E58E4B2" w14:textId="77777777" w:rsidR="009F040E" w:rsidRPr="00F10387" w:rsidRDefault="009F040E" w:rsidP="000103BC">
      <w:pPr>
        <w:shd w:val="clear" w:color="auto" w:fill="FFFFFE"/>
        <w:rPr>
          <w:rFonts w:asciiTheme="minorHAnsi" w:hAnsiTheme="minorHAnsi" w:cstheme="minorHAnsi"/>
          <w:sz w:val="4"/>
          <w:szCs w:val="4"/>
        </w:rPr>
      </w:pP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0103BC" w:rsidRPr="003329FB" w14:paraId="2DBDA7DC" w14:textId="77777777" w:rsidTr="005112E0">
        <w:trPr>
          <w:gridAfter w:val="1"/>
          <w:wAfter w:w="19" w:type="dxa"/>
          <w:trHeight w:val="63"/>
        </w:trPr>
        <w:tc>
          <w:tcPr>
            <w:tcW w:w="3600" w:type="dxa"/>
            <w:shd w:val="clear" w:color="auto" w:fill="C00000"/>
          </w:tcPr>
          <w:p w14:paraId="1F64FF62"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00A607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C805C3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35EC64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5E999C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0CC9014"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5FDD75B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4DF9E2AB"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79974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1AC90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42A8A3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F05185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1832FC7"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r w:rsidR="000103BC" w:rsidRPr="003329FB" w14:paraId="117858F5"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2C01E3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7F5500BB"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B0A041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4CA1E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8EB0A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6BFA1CA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752B195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71658FC3" w14:textId="77777777" w:rsidR="005112E0" w:rsidRDefault="005112E0" w:rsidP="000103BC">
      <w:pPr>
        <w:shd w:val="clear" w:color="auto" w:fill="FFFFFE"/>
        <w:rPr>
          <w:rFonts w:asciiTheme="minorHAnsi" w:hAnsiTheme="minorHAnsi" w:cstheme="minorHAnsi"/>
          <w:sz w:val="4"/>
          <w:szCs w:val="4"/>
        </w:rPr>
      </w:pPr>
    </w:p>
    <w:p w14:paraId="50F95897" w14:textId="3950F220"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6F5FB404" w14:textId="77777777" w:rsidR="005112E0"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BCE14E2" w14:textId="60491962"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03BC" w:rsidRPr="003329FB" w14:paraId="5B224EBE" w14:textId="77777777" w:rsidTr="00483EA4">
        <w:trPr>
          <w:trHeight w:val="63"/>
        </w:trPr>
        <w:tc>
          <w:tcPr>
            <w:tcW w:w="3595" w:type="dxa"/>
            <w:shd w:val="clear" w:color="auto" w:fill="C00000"/>
          </w:tcPr>
          <w:p w14:paraId="7C03E53C"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3C7E256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4E6DF54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B6861B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1E7A768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5EC9B8B2"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E33BB3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1A23846"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755A2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B4BF19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B80338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0459D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9BEFBAB"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r w:rsidR="000103BC" w:rsidRPr="003329FB" w14:paraId="042F32F5"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BBF5BE1"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34B10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B79831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FA5C4F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58234D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7F32C2C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967F50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5A678142" w14:textId="77777777" w:rsidR="005112E0" w:rsidRDefault="005112E0" w:rsidP="000103BC">
      <w:pPr>
        <w:shd w:val="clear" w:color="auto" w:fill="FFFFFE"/>
        <w:rPr>
          <w:rFonts w:asciiTheme="minorHAnsi" w:hAnsiTheme="minorHAnsi" w:cstheme="minorHAnsi"/>
          <w:sz w:val="4"/>
          <w:szCs w:val="4"/>
        </w:rPr>
      </w:pPr>
    </w:p>
    <w:p w14:paraId="21C2A3B1" w14:textId="458A017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1FD4E841" w14:textId="4FD695F2"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p w14:paraId="76433E00" w14:textId="77777777" w:rsidR="005112E0" w:rsidRPr="006B4989" w:rsidRDefault="005112E0"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2C1F26BE" w14:textId="77777777" w:rsidTr="00483EA4">
        <w:trPr>
          <w:gridAfter w:val="1"/>
          <w:wAfter w:w="19" w:type="dxa"/>
          <w:trHeight w:val="63"/>
        </w:trPr>
        <w:tc>
          <w:tcPr>
            <w:tcW w:w="3595" w:type="dxa"/>
            <w:shd w:val="clear" w:color="auto" w:fill="C00000"/>
          </w:tcPr>
          <w:p w14:paraId="45DED32A"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1057CC0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33ACC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1D2D79C"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0A66F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A3604F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21E013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14228689"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B8FF58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CCB52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F230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4E06631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6140CA5"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0103BC" w:rsidRPr="003329FB" w14:paraId="7751D871"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56A18BA"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024387F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3C3D3E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AA49E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85DDEC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2437B6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8672061"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5B228DA0" w14:textId="77777777" w:rsidR="00700156" w:rsidRDefault="00700156" w:rsidP="000103BC">
      <w:pPr>
        <w:shd w:val="clear" w:color="auto" w:fill="FFFFFE"/>
        <w:rPr>
          <w:rFonts w:asciiTheme="minorHAnsi" w:hAnsiTheme="minorHAnsi" w:cstheme="minorHAnsi"/>
          <w:sz w:val="4"/>
          <w:szCs w:val="4"/>
        </w:rPr>
      </w:pPr>
    </w:p>
    <w:p w14:paraId="19E95187" w14:textId="69D9947E"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20F877C" w14:textId="57A00EFC"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26BCDE9" w14:textId="77777777" w:rsidR="00700156" w:rsidRPr="006B4989" w:rsidRDefault="00700156"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1F5FE7DC" w14:textId="77777777" w:rsidTr="00483EA4">
        <w:trPr>
          <w:gridAfter w:val="1"/>
          <w:wAfter w:w="19" w:type="dxa"/>
          <w:trHeight w:val="63"/>
        </w:trPr>
        <w:tc>
          <w:tcPr>
            <w:tcW w:w="3595" w:type="dxa"/>
            <w:shd w:val="clear" w:color="auto" w:fill="C00000"/>
          </w:tcPr>
          <w:p w14:paraId="08CD96F6"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522518F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43B54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32C83B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7DC59130"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1AF5EC8C"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D4E9B7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BB00FF0"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C60118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C8D296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E7957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00DDF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F33A2B6"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0103BC" w:rsidRPr="003329FB" w14:paraId="75E1C16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8074D3"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460EA4C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AD5711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9605BA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0A9809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1B6258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33CA606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330FE9E6" w14:textId="77777777" w:rsidR="00700156" w:rsidRDefault="00700156" w:rsidP="000103BC">
      <w:pPr>
        <w:shd w:val="clear" w:color="auto" w:fill="FFFFFE"/>
        <w:rPr>
          <w:rFonts w:asciiTheme="minorHAnsi" w:hAnsiTheme="minorHAnsi" w:cstheme="minorHAnsi"/>
          <w:sz w:val="4"/>
          <w:szCs w:val="4"/>
        </w:rPr>
      </w:pPr>
    </w:p>
    <w:p w14:paraId="70C6B3FC" w14:textId="6CC740D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2FBB4805" w14:textId="77777777" w:rsidR="00700156"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4FA7C5A7" w14:textId="048CFC64"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B670AA3" w14:textId="77777777" w:rsidTr="00483EA4">
        <w:trPr>
          <w:gridAfter w:val="1"/>
          <w:wAfter w:w="19" w:type="dxa"/>
          <w:trHeight w:val="63"/>
        </w:trPr>
        <w:tc>
          <w:tcPr>
            <w:tcW w:w="3595" w:type="dxa"/>
            <w:shd w:val="clear" w:color="auto" w:fill="C00000"/>
          </w:tcPr>
          <w:p w14:paraId="72567BC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7AD7282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2B2D51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48ACED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5C2ED32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7E843864"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B0FBAA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5793FCF"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91D48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093CB8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0F3337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0D0A0BA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56E2B69"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0103BC" w:rsidRPr="003329FB" w14:paraId="2BB7C55A"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1744360"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544974D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1145A7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4DE37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C0802A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A59EC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6C26C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B86BB1D" w14:textId="77777777" w:rsidR="008C165E" w:rsidRDefault="008C165E" w:rsidP="000103BC">
      <w:pPr>
        <w:shd w:val="clear" w:color="auto" w:fill="FFFFFE"/>
        <w:rPr>
          <w:rFonts w:asciiTheme="minorHAnsi" w:hAnsiTheme="minorHAnsi" w:cstheme="minorHAnsi"/>
          <w:sz w:val="4"/>
          <w:szCs w:val="4"/>
        </w:rPr>
      </w:pPr>
    </w:p>
    <w:p w14:paraId="441AE1FD" w14:textId="5AD514AB"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7C0E088" w14:textId="3AC51CF4"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p w14:paraId="36F4992E" w14:textId="77777777" w:rsidR="008C165E" w:rsidRPr="006B4989" w:rsidRDefault="008C165E"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464DCC0" w14:textId="77777777" w:rsidTr="00483EA4">
        <w:trPr>
          <w:gridAfter w:val="1"/>
          <w:wAfter w:w="19" w:type="dxa"/>
          <w:trHeight w:val="63"/>
        </w:trPr>
        <w:tc>
          <w:tcPr>
            <w:tcW w:w="3595" w:type="dxa"/>
            <w:shd w:val="clear" w:color="auto" w:fill="C00000"/>
          </w:tcPr>
          <w:p w14:paraId="7D729A4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3095333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66DB93D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0C3491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ED6E03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DA0C70" w14:paraId="3D22713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C7576C3"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3159D57B" w14:textId="77777777" w:rsidR="000103BC" w:rsidRPr="00DA0C70" w:rsidRDefault="000103BC" w:rsidP="00483EA4">
            <w:pPr>
              <w:shd w:val="clear" w:color="auto" w:fill="FFFFFE"/>
              <w:rPr>
                <w:rFonts w:asciiTheme="minorHAnsi" w:hAnsiTheme="minorHAnsi" w:cstheme="minorHAnsi"/>
                <w:color w:val="000000"/>
                <w:sz w:val="16"/>
                <w:szCs w:val="16"/>
              </w:rPr>
            </w:pPr>
            <w:r w:rsidRPr="00DA0C70">
              <w:rPr>
                <w:rFonts w:asciiTheme="minorHAnsi" w:hAnsiTheme="minorHAnsi" w:cstheme="minorHAnsi"/>
                <w:sz w:val="16"/>
                <w:szCs w:val="16"/>
              </w:rPr>
              <w:t>{{Description}}</w:t>
            </w:r>
          </w:p>
        </w:tc>
        <w:tc>
          <w:tcPr>
            <w:tcW w:w="2160" w:type="dxa"/>
          </w:tcPr>
          <w:p w14:paraId="5E5FA3D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161CD52F"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B2B256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71466BCE"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35A2AF0E" w14:textId="77777777" w:rsidR="000103BC" w:rsidRPr="00DA0C70" w:rsidRDefault="000103BC" w:rsidP="00483EA4">
            <w:pPr>
              <w:shd w:val="clear" w:color="auto" w:fill="FFFFFE"/>
              <w:spacing w:line="285" w:lineRule="atLeast"/>
              <w:jc w:val="center"/>
              <w:rPr>
                <w:rFonts w:asciiTheme="minorHAnsi" w:hAnsiTheme="minorHAnsi" w:cstheme="minorHAnsi"/>
                <w:bCs/>
                <w:sz w:val="16"/>
                <w:szCs w:val="16"/>
              </w:rPr>
            </w:pPr>
            <w:r w:rsidRPr="00DA0C70">
              <w:rPr>
                <w:rFonts w:asciiTheme="minorHAnsi" w:hAnsiTheme="minorHAnsi" w:cstheme="minorHAnsi"/>
                <w:sz w:val="16"/>
                <w:szCs w:val="16"/>
              </w:rPr>
              <w:t>{{/Warranty}}</w:t>
            </w:r>
          </w:p>
        </w:tc>
      </w:tr>
      <w:tr w:rsidR="000103BC" w:rsidRPr="00DA0C70" w14:paraId="5251A0C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D5F4A76"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lastRenderedPageBreak/>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7BB8832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{{Description}}</w:t>
            </w:r>
          </w:p>
        </w:tc>
        <w:tc>
          <w:tcPr>
            <w:tcW w:w="2160" w:type="dxa"/>
          </w:tcPr>
          <w:p w14:paraId="708B8956"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3420AE4A"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4CB2512"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605A1BB9"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7BE66F88"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sz w:val="16"/>
                <w:szCs w:val="16"/>
              </w:rPr>
              <w:t>{{/Warranty}}</w:t>
            </w:r>
          </w:p>
        </w:tc>
      </w:tr>
    </w:tbl>
    <w:p w14:paraId="11ACC451" w14:textId="77777777" w:rsidR="00F7192C" w:rsidRDefault="00F7192C" w:rsidP="000103BC">
      <w:pPr>
        <w:shd w:val="clear" w:color="auto" w:fill="FFFFFE"/>
        <w:rPr>
          <w:rFonts w:asciiTheme="minorHAnsi" w:hAnsiTheme="minorHAnsi" w:cstheme="minorHAnsi"/>
          <w:sz w:val="4"/>
          <w:szCs w:val="4"/>
        </w:rPr>
      </w:pPr>
    </w:p>
    <w:p w14:paraId="2090D8C4" w14:textId="5DEE151C" w:rsidR="000103BC" w:rsidRPr="00DA0C70" w:rsidRDefault="000103BC" w:rsidP="000103BC">
      <w:pPr>
        <w:shd w:val="clear" w:color="auto" w:fill="FFFFFE"/>
        <w:rPr>
          <w:rFonts w:asciiTheme="minorHAnsi" w:hAnsiTheme="minorHAnsi" w:cstheme="minorHAnsi"/>
          <w:sz w:val="4"/>
          <w:szCs w:val="4"/>
        </w:rPr>
      </w:pPr>
      <w:r w:rsidRPr="00DA0C70">
        <w:rPr>
          <w:rFonts w:asciiTheme="minorHAnsi" w:hAnsiTheme="minorHAnsi" w:cstheme="minorHAnsi"/>
          <w:sz w:val="4"/>
          <w:szCs w:val="4"/>
        </w:rPr>
        <w:t>{{/WA}}</w:t>
      </w:r>
    </w:p>
    <w:p w14:paraId="4DEB3F3A" w14:textId="77777777" w:rsidR="00F7192C" w:rsidRDefault="000103BC" w:rsidP="000103BC">
      <w:pPr>
        <w:shd w:val="clear" w:color="auto" w:fill="FFFFFE"/>
        <w:rPr>
          <w:rFonts w:ascii="Consolas" w:hAnsi="Consolas"/>
          <w:sz w:val="4"/>
          <w:szCs w:val="4"/>
        </w:rPr>
      </w:pPr>
      <w:r w:rsidRPr="00DA0C70">
        <w:rPr>
          <w:rFonts w:ascii="Consolas" w:hAnsi="Consolas"/>
          <w:sz w:val="4"/>
          <w:szCs w:val="4"/>
        </w:rPr>
        <w:t>{{/SA}</w:t>
      </w:r>
    </w:p>
    <w:p w14:paraId="660170B1" w14:textId="2BF4158B" w:rsidR="000103BC" w:rsidRPr="00DA0C70" w:rsidRDefault="000103BC" w:rsidP="000103BC">
      <w:pPr>
        <w:shd w:val="clear" w:color="auto" w:fill="FFFFFE"/>
        <w:rPr>
          <w:rFonts w:ascii="Consolas" w:hAnsi="Consolas"/>
          <w:sz w:val="4"/>
          <w:szCs w:val="4"/>
        </w:rPr>
      </w:pPr>
      <w:r w:rsidRPr="00DA0C70">
        <w:rPr>
          <w:rFonts w:ascii="Consolas" w:hAnsi="Consolas"/>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0103BC" w:rsidRPr="00DA0C70" w14:paraId="318D895E" w14:textId="77777777" w:rsidTr="00F8041D">
        <w:trPr>
          <w:trHeight w:val="575"/>
        </w:trPr>
        <w:tc>
          <w:tcPr>
            <w:tcW w:w="3595" w:type="dxa"/>
            <w:vAlign w:val="center"/>
          </w:tcPr>
          <w:p w14:paraId="604D35C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b/>
                <w:bCs/>
                <w:color w:val="C45911" w:themeColor="accent2" w:themeShade="BF"/>
                <w:sz w:val="16"/>
                <w:szCs w:val="16"/>
              </w:rPr>
              <w:t>Total:</w:t>
            </w:r>
          </w:p>
        </w:tc>
        <w:tc>
          <w:tcPr>
            <w:tcW w:w="2160" w:type="dxa"/>
            <w:vAlign w:val="center"/>
          </w:tcPr>
          <w:p w14:paraId="0D1405D5"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54307240"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19BF217"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RecurringTotal</w:t>
            </w:r>
            <w:proofErr w:type="spellEnd"/>
            <w:r w:rsidRPr="00DA0C70">
              <w:rPr>
                <w:rFonts w:asciiTheme="minorHAnsi" w:hAnsiTheme="minorHAnsi" w:cstheme="minorHAnsi"/>
                <w:b/>
                <w:bCs/>
                <w:color w:val="C45911" w:themeColor="accent2" w:themeShade="BF"/>
                <w:sz w:val="16"/>
                <w:szCs w:val="16"/>
              </w:rPr>
              <w:t>}}</w:t>
            </w:r>
          </w:p>
        </w:tc>
        <w:tc>
          <w:tcPr>
            <w:tcW w:w="1620" w:type="dxa"/>
            <w:vAlign w:val="center"/>
          </w:tcPr>
          <w:p w14:paraId="36A34B53"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OneTimeTotal</w:t>
            </w:r>
            <w:proofErr w:type="spellEnd"/>
            <w:r w:rsidRPr="00DA0C70">
              <w:rPr>
                <w:rFonts w:asciiTheme="minorHAnsi" w:hAnsiTheme="minorHAnsi" w:cstheme="minorHAnsi"/>
                <w:b/>
                <w:bCs/>
                <w:color w:val="C45911" w:themeColor="accent2" w:themeShade="BF"/>
                <w:sz w:val="16"/>
                <w:szCs w:val="16"/>
              </w:rPr>
              <w:t>}}</w:t>
            </w:r>
          </w:p>
        </w:tc>
      </w:tr>
      <w:bookmarkEnd w:id="1"/>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26"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7"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761748F4"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8"/>
          <w:headerReference w:type="default" r:id="rId29"/>
          <w:headerReference w:type="first" r:id="rId30"/>
          <w:type w:val="continuous"/>
          <w:pgSz w:w="12240" w:h="15840" w:code="1"/>
          <w:pgMar w:top="720" w:right="720" w:bottom="720" w:left="720" w:header="432" w:footer="432" w:gutter="0"/>
          <w:cols w:space="720"/>
          <w:docGrid w:linePitch="326"/>
        </w:sectPr>
      </w:pPr>
    </w:p>
    <w:p w14:paraId="4E6CDDD9" w14:textId="77777777" w:rsidR="00B855C5" w:rsidRDefault="00B855C5" w:rsidP="00C66E61">
      <w:pPr>
        <w:jc w:val="center"/>
        <w:rPr>
          <w:rFonts w:ascii="Calibri" w:hAnsi="Calibri" w:cs="Arial"/>
          <w:b/>
          <w:sz w:val="16"/>
          <w:szCs w:val="16"/>
        </w:rPr>
      </w:pPr>
    </w:p>
    <w:p w14:paraId="0C12E4D7" w14:textId="77777777" w:rsidR="00B855C5" w:rsidRDefault="00B855C5" w:rsidP="00C66E61">
      <w:pPr>
        <w:jc w:val="center"/>
        <w:rPr>
          <w:rFonts w:ascii="Calibri" w:hAnsi="Calibri" w:cs="Arial"/>
          <w:b/>
          <w:sz w:val="16"/>
          <w:szCs w:val="16"/>
        </w:rPr>
      </w:pPr>
    </w:p>
    <w:p w14:paraId="30B5CF53" w14:textId="151FBB2C" w:rsidR="00B855C5" w:rsidRDefault="00B855C5" w:rsidP="00C66E61">
      <w:pPr>
        <w:jc w:val="center"/>
        <w:rPr>
          <w:rFonts w:ascii="Calibri" w:hAnsi="Calibri" w:cs="Arial"/>
          <w:b/>
          <w:sz w:val="16"/>
          <w:szCs w:val="16"/>
        </w:rPr>
      </w:pPr>
    </w:p>
    <w:p w14:paraId="7D5C459F" w14:textId="57E7DF45" w:rsidR="00D63708" w:rsidRDefault="00D63708" w:rsidP="00C66E61">
      <w:pPr>
        <w:jc w:val="center"/>
        <w:rPr>
          <w:rFonts w:ascii="Calibri" w:hAnsi="Calibri" w:cs="Arial"/>
          <w:b/>
          <w:sz w:val="16"/>
          <w:szCs w:val="16"/>
        </w:rPr>
      </w:pPr>
    </w:p>
    <w:p w14:paraId="756D334E" w14:textId="77777777" w:rsidR="00D63708" w:rsidRDefault="00D63708" w:rsidP="00C66E61">
      <w:pPr>
        <w:jc w:val="center"/>
        <w:rPr>
          <w:rFonts w:ascii="Calibri" w:hAnsi="Calibri" w:cs="Arial"/>
          <w:b/>
          <w:sz w:val="16"/>
          <w:szCs w:val="16"/>
        </w:rPr>
      </w:pPr>
    </w:p>
    <w:p w14:paraId="1CCB1975" w14:textId="77777777" w:rsidR="00B855C5" w:rsidRDefault="00B855C5" w:rsidP="00C66E61">
      <w:pPr>
        <w:jc w:val="center"/>
        <w:rPr>
          <w:rFonts w:ascii="Calibri" w:hAnsi="Calibri" w:cs="Arial"/>
          <w:b/>
          <w:sz w:val="16"/>
          <w:szCs w:val="16"/>
        </w:rPr>
      </w:pPr>
    </w:p>
    <w:p w14:paraId="34925DC6" w14:textId="49DF7653"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44563CD0" w:rsidR="00C66E61" w:rsidRDefault="00C66E61" w:rsidP="008D1F71">
      <w:pPr>
        <w:spacing w:after="60"/>
        <w:ind w:right="-43"/>
        <w:rPr>
          <w:rFonts w:ascii="Calibri" w:hAnsi="Calibri" w:cs="Arial"/>
          <w:b/>
          <w:bCs/>
          <w:sz w:val="16"/>
          <w:szCs w:val="16"/>
        </w:rPr>
      </w:pPr>
    </w:p>
    <w:p w14:paraId="3B67CE68" w14:textId="18663344" w:rsidR="00EB25E8" w:rsidRDefault="00EB25E8" w:rsidP="008D1F71">
      <w:pPr>
        <w:spacing w:after="60"/>
        <w:ind w:right="-43"/>
        <w:rPr>
          <w:rFonts w:ascii="Calibri" w:hAnsi="Calibri" w:cs="Arial"/>
          <w:b/>
          <w:bCs/>
          <w:sz w:val="16"/>
          <w:szCs w:val="16"/>
        </w:rPr>
      </w:pPr>
    </w:p>
    <w:p w14:paraId="23C9761F" w14:textId="02C54281" w:rsidR="00EB25E8" w:rsidRDefault="00EB25E8" w:rsidP="008D1F71">
      <w:pPr>
        <w:spacing w:after="60"/>
        <w:ind w:right="-43"/>
        <w:rPr>
          <w:rFonts w:ascii="Calibri" w:hAnsi="Calibri" w:cs="Arial"/>
          <w:b/>
          <w:bCs/>
          <w:sz w:val="16"/>
          <w:szCs w:val="16"/>
        </w:rPr>
      </w:pPr>
    </w:p>
    <w:p w14:paraId="64950E07" w14:textId="4548011B" w:rsidR="00EB25E8" w:rsidRDefault="00EB25E8" w:rsidP="008D1F71">
      <w:pPr>
        <w:spacing w:after="60"/>
        <w:ind w:right="-43"/>
        <w:rPr>
          <w:rFonts w:ascii="Calibri" w:hAnsi="Calibri" w:cs="Arial"/>
          <w:b/>
          <w:bCs/>
          <w:sz w:val="16"/>
          <w:szCs w:val="16"/>
        </w:rPr>
      </w:pPr>
    </w:p>
    <w:p w14:paraId="765F3C20" w14:textId="3E92973A" w:rsidR="00EB25E8" w:rsidRDefault="00EB25E8" w:rsidP="008D1F71">
      <w:pPr>
        <w:spacing w:after="60"/>
        <w:ind w:right="-43"/>
        <w:rPr>
          <w:rFonts w:ascii="Calibri" w:hAnsi="Calibri" w:cs="Arial"/>
          <w:b/>
          <w:bCs/>
          <w:sz w:val="16"/>
          <w:szCs w:val="16"/>
        </w:rPr>
      </w:pPr>
    </w:p>
    <w:p w14:paraId="18C072CD" w14:textId="2A00D713" w:rsidR="00EB25E8" w:rsidRDefault="00EB25E8" w:rsidP="008D1F71">
      <w:pPr>
        <w:spacing w:after="60"/>
        <w:ind w:right="-43"/>
        <w:rPr>
          <w:rFonts w:ascii="Calibri" w:hAnsi="Calibri" w:cs="Arial"/>
          <w:b/>
          <w:bCs/>
          <w:sz w:val="16"/>
          <w:szCs w:val="16"/>
        </w:rPr>
      </w:pPr>
    </w:p>
    <w:p w14:paraId="7D47BB02" w14:textId="43DE2407" w:rsidR="00EB25E8" w:rsidRDefault="00EB25E8" w:rsidP="008D1F71">
      <w:pPr>
        <w:spacing w:after="60"/>
        <w:ind w:right="-43"/>
        <w:rPr>
          <w:rFonts w:ascii="Calibri" w:hAnsi="Calibri" w:cs="Arial"/>
          <w:b/>
          <w:bCs/>
          <w:sz w:val="16"/>
          <w:szCs w:val="16"/>
        </w:rPr>
      </w:pPr>
    </w:p>
    <w:p w14:paraId="3C18F463" w14:textId="24645D9F" w:rsidR="00EB25E8" w:rsidRDefault="00EB25E8" w:rsidP="008D1F71">
      <w:pPr>
        <w:spacing w:after="60"/>
        <w:ind w:right="-43"/>
        <w:rPr>
          <w:rFonts w:ascii="Calibri" w:hAnsi="Calibri" w:cs="Arial"/>
          <w:b/>
          <w:bCs/>
          <w:sz w:val="16"/>
          <w:szCs w:val="16"/>
        </w:rPr>
      </w:pPr>
    </w:p>
    <w:p w14:paraId="39686691" w14:textId="75339F4A" w:rsidR="00EB25E8" w:rsidRDefault="00EB25E8" w:rsidP="008D1F71">
      <w:pPr>
        <w:spacing w:after="60"/>
        <w:ind w:right="-43"/>
        <w:rPr>
          <w:rFonts w:ascii="Calibri" w:hAnsi="Calibri" w:cs="Arial"/>
          <w:b/>
          <w:bCs/>
          <w:sz w:val="16"/>
          <w:szCs w:val="16"/>
        </w:rPr>
      </w:pPr>
    </w:p>
    <w:p w14:paraId="5872D92F" w14:textId="4902D14A" w:rsidR="00EB25E8" w:rsidRDefault="00EB25E8" w:rsidP="008D1F71">
      <w:pPr>
        <w:spacing w:after="60"/>
        <w:ind w:right="-43"/>
        <w:rPr>
          <w:rFonts w:ascii="Calibri" w:hAnsi="Calibri" w:cs="Arial"/>
          <w:b/>
          <w:bCs/>
          <w:sz w:val="16"/>
          <w:szCs w:val="16"/>
        </w:rPr>
      </w:pPr>
    </w:p>
    <w:p w14:paraId="0C23EF55" w14:textId="59A1557C" w:rsidR="00EB25E8" w:rsidRDefault="00EB25E8" w:rsidP="008D1F71">
      <w:pPr>
        <w:spacing w:after="60"/>
        <w:ind w:right="-43"/>
        <w:rPr>
          <w:rFonts w:ascii="Calibri" w:hAnsi="Calibri" w:cs="Arial"/>
          <w:b/>
          <w:bCs/>
          <w:sz w:val="16"/>
          <w:szCs w:val="16"/>
        </w:rPr>
      </w:pPr>
    </w:p>
    <w:p w14:paraId="1D596C70" w14:textId="0AA1B7DE" w:rsidR="00EB25E8" w:rsidRDefault="00EB25E8" w:rsidP="008D1F71">
      <w:pPr>
        <w:spacing w:after="60"/>
        <w:ind w:right="-43"/>
        <w:rPr>
          <w:rFonts w:ascii="Calibri" w:hAnsi="Calibri" w:cs="Arial"/>
          <w:b/>
          <w:bCs/>
          <w:sz w:val="16"/>
          <w:szCs w:val="16"/>
        </w:rPr>
      </w:pPr>
    </w:p>
    <w:p w14:paraId="79177572" w14:textId="1401804A" w:rsidR="00EB25E8" w:rsidRDefault="00EB25E8" w:rsidP="008D1F71">
      <w:pPr>
        <w:spacing w:after="60"/>
        <w:ind w:right="-43"/>
        <w:rPr>
          <w:rFonts w:ascii="Calibri" w:hAnsi="Calibri" w:cs="Arial"/>
          <w:b/>
          <w:bCs/>
          <w:sz w:val="16"/>
          <w:szCs w:val="16"/>
        </w:rPr>
      </w:pPr>
    </w:p>
    <w:p w14:paraId="18A363B0" w14:textId="4F341162" w:rsidR="00EB25E8" w:rsidRDefault="00EB25E8" w:rsidP="008D1F71">
      <w:pPr>
        <w:spacing w:after="60"/>
        <w:ind w:right="-43"/>
        <w:rPr>
          <w:rFonts w:ascii="Calibri" w:hAnsi="Calibri" w:cs="Arial"/>
          <w:b/>
          <w:bCs/>
          <w:sz w:val="16"/>
          <w:szCs w:val="16"/>
        </w:rPr>
      </w:pPr>
    </w:p>
    <w:p w14:paraId="1B8BAA28" w14:textId="580B73EE" w:rsidR="00EB25E8" w:rsidRDefault="00EB25E8" w:rsidP="008D1F71">
      <w:pPr>
        <w:spacing w:after="60"/>
        <w:ind w:right="-43"/>
        <w:rPr>
          <w:rFonts w:ascii="Calibri" w:hAnsi="Calibri" w:cs="Arial"/>
          <w:b/>
          <w:bCs/>
          <w:sz w:val="16"/>
          <w:szCs w:val="16"/>
        </w:rPr>
      </w:pPr>
    </w:p>
    <w:p w14:paraId="4A6B6287" w14:textId="14AFB28E" w:rsidR="00EB25E8" w:rsidRDefault="00EB25E8" w:rsidP="008D1F71">
      <w:pPr>
        <w:spacing w:after="60"/>
        <w:ind w:right="-43"/>
        <w:rPr>
          <w:rFonts w:ascii="Calibri" w:hAnsi="Calibri" w:cs="Arial"/>
          <w:b/>
          <w:bCs/>
          <w:sz w:val="16"/>
          <w:szCs w:val="16"/>
        </w:rPr>
      </w:pPr>
    </w:p>
    <w:p w14:paraId="3361BF70" w14:textId="47F9FAF6" w:rsidR="00EB25E8" w:rsidRDefault="00EB25E8" w:rsidP="008D1F71">
      <w:pPr>
        <w:spacing w:after="60"/>
        <w:ind w:right="-43"/>
        <w:rPr>
          <w:rFonts w:ascii="Calibri" w:hAnsi="Calibri" w:cs="Arial"/>
          <w:b/>
          <w:bCs/>
          <w:sz w:val="16"/>
          <w:szCs w:val="16"/>
        </w:rPr>
      </w:pPr>
    </w:p>
    <w:p w14:paraId="5C1D8FF3" w14:textId="75283C49" w:rsidR="00EB25E8" w:rsidRDefault="00EB25E8" w:rsidP="008D1F71">
      <w:pPr>
        <w:spacing w:after="60"/>
        <w:ind w:right="-43"/>
        <w:rPr>
          <w:rFonts w:ascii="Calibri" w:hAnsi="Calibri" w:cs="Arial"/>
          <w:b/>
          <w:bCs/>
          <w:sz w:val="16"/>
          <w:szCs w:val="16"/>
        </w:rPr>
      </w:pPr>
    </w:p>
    <w:p w14:paraId="239DA2A6" w14:textId="717583F5" w:rsidR="00EB25E8" w:rsidRDefault="00EB25E8" w:rsidP="008D1F71">
      <w:pPr>
        <w:spacing w:after="60"/>
        <w:ind w:right="-43"/>
        <w:rPr>
          <w:rFonts w:ascii="Calibri" w:hAnsi="Calibri" w:cs="Arial"/>
          <w:b/>
          <w:bCs/>
          <w:sz w:val="16"/>
          <w:szCs w:val="16"/>
        </w:rPr>
      </w:pPr>
    </w:p>
    <w:p w14:paraId="44543D0C" w14:textId="6EB6D6B0" w:rsidR="00EB25E8" w:rsidRDefault="00EB25E8" w:rsidP="008D1F71">
      <w:pPr>
        <w:spacing w:after="60"/>
        <w:ind w:right="-43"/>
        <w:rPr>
          <w:rFonts w:ascii="Calibri" w:hAnsi="Calibri" w:cs="Arial"/>
          <w:b/>
          <w:bCs/>
          <w:sz w:val="16"/>
          <w:szCs w:val="16"/>
        </w:rPr>
      </w:pPr>
    </w:p>
    <w:p w14:paraId="77571C43" w14:textId="63E44022" w:rsidR="00EB25E8" w:rsidRDefault="00EB25E8" w:rsidP="008D1F71">
      <w:pPr>
        <w:spacing w:after="60"/>
        <w:ind w:right="-43"/>
        <w:rPr>
          <w:rFonts w:ascii="Calibri" w:hAnsi="Calibri" w:cs="Arial"/>
          <w:b/>
          <w:bCs/>
          <w:sz w:val="16"/>
          <w:szCs w:val="16"/>
        </w:rPr>
      </w:pPr>
    </w:p>
    <w:p w14:paraId="467D33B0" w14:textId="4C34D0E3" w:rsidR="00EB25E8" w:rsidRDefault="00EB25E8" w:rsidP="008D1F71">
      <w:pPr>
        <w:spacing w:after="60"/>
        <w:ind w:right="-43"/>
        <w:rPr>
          <w:rFonts w:ascii="Calibri" w:hAnsi="Calibri" w:cs="Arial"/>
          <w:b/>
          <w:bCs/>
          <w:sz w:val="16"/>
          <w:szCs w:val="16"/>
        </w:rPr>
      </w:pPr>
    </w:p>
    <w:p w14:paraId="213E6829" w14:textId="722EC29C" w:rsidR="00EB25E8" w:rsidRDefault="00EB25E8" w:rsidP="008D1F71">
      <w:pPr>
        <w:spacing w:after="60"/>
        <w:ind w:right="-43"/>
        <w:rPr>
          <w:rFonts w:ascii="Calibri" w:hAnsi="Calibri" w:cs="Arial"/>
          <w:b/>
          <w:bCs/>
          <w:sz w:val="16"/>
          <w:szCs w:val="16"/>
        </w:rPr>
      </w:pPr>
    </w:p>
    <w:p w14:paraId="06ECD316" w14:textId="466AA292" w:rsidR="00EB25E8" w:rsidRDefault="00EB25E8" w:rsidP="008D1F71">
      <w:pPr>
        <w:spacing w:after="60"/>
        <w:ind w:right="-43"/>
        <w:rPr>
          <w:rFonts w:ascii="Calibri" w:hAnsi="Calibri" w:cs="Arial"/>
          <w:b/>
          <w:bCs/>
          <w:sz w:val="16"/>
          <w:szCs w:val="16"/>
        </w:rPr>
      </w:pPr>
    </w:p>
    <w:p w14:paraId="03EBA1FF" w14:textId="01B256C8" w:rsidR="00EB25E8" w:rsidRDefault="00EB25E8" w:rsidP="008D1F71">
      <w:pPr>
        <w:spacing w:after="60"/>
        <w:ind w:right="-43"/>
        <w:rPr>
          <w:rFonts w:ascii="Calibri" w:hAnsi="Calibri" w:cs="Arial"/>
          <w:b/>
          <w:bCs/>
          <w:sz w:val="16"/>
          <w:szCs w:val="16"/>
        </w:rPr>
      </w:pPr>
    </w:p>
    <w:p w14:paraId="31B7F167" w14:textId="78B4BF7A" w:rsidR="00EB25E8" w:rsidRDefault="00EB25E8" w:rsidP="008D1F71">
      <w:pPr>
        <w:spacing w:after="60"/>
        <w:ind w:right="-43"/>
        <w:rPr>
          <w:rFonts w:ascii="Calibri" w:hAnsi="Calibri" w:cs="Arial"/>
          <w:b/>
          <w:bCs/>
          <w:sz w:val="16"/>
          <w:szCs w:val="16"/>
        </w:rPr>
      </w:pPr>
    </w:p>
    <w:p w14:paraId="4922B1F7" w14:textId="79561DFC" w:rsidR="00EB25E8" w:rsidRDefault="00EB25E8" w:rsidP="008D1F71">
      <w:pPr>
        <w:spacing w:after="60"/>
        <w:ind w:right="-43"/>
        <w:rPr>
          <w:rFonts w:ascii="Calibri" w:hAnsi="Calibri" w:cs="Arial"/>
          <w:b/>
          <w:bCs/>
          <w:sz w:val="16"/>
          <w:szCs w:val="16"/>
        </w:rPr>
      </w:pPr>
    </w:p>
    <w:p w14:paraId="77C9470D" w14:textId="7FB7BD52" w:rsidR="00D63708" w:rsidRDefault="00D63708" w:rsidP="008D1F71">
      <w:pPr>
        <w:spacing w:after="60"/>
        <w:ind w:right="-43"/>
        <w:rPr>
          <w:rFonts w:ascii="Calibri" w:hAnsi="Calibri" w:cs="Arial"/>
          <w:b/>
          <w:bCs/>
          <w:sz w:val="16"/>
          <w:szCs w:val="16"/>
        </w:rPr>
      </w:pPr>
    </w:p>
    <w:p w14:paraId="46E6FFE1" w14:textId="26F335C7" w:rsidR="00D63708" w:rsidRDefault="00D63708" w:rsidP="008D1F71">
      <w:pPr>
        <w:spacing w:after="60"/>
        <w:ind w:right="-43"/>
        <w:rPr>
          <w:rFonts w:ascii="Calibri" w:hAnsi="Calibri" w:cs="Arial"/>
          <w:b/>
          <w:bCs/>
          <w:sz w:val="16"/>
          <w:szCs w:val="16"/>
        </w:rPr>
      </w:pPr>
    </w:p>
    <w:p w14:paraId="5B62E15E" w14:textId="7B6CB753" w:rsidR="00D63708" w:rsidRDefault="00D63708" w:rsidP="008D1F71">
      <w:pPr>
        <w:spacing w:after="60"/>
        <w:ind w:right="-43"/>
        <w:rPr>
          <w:rFonts w:ascii="Calibri" w:hAnsi="Calibri" w:cs="Arial"/>
          <w:b/>
          <w:bCs/>
          <w:sz w:val="16"/>
          <w:szCs w:val="16"/>
        </w:rPr>
      </w:pPr>
    </w:p>
    <w:p w14:paraId="14C1E5BD" w14:textId="6D973D6D" w:rsidR="00D63708" w:rsidRDefault="00D63708" w:rsidP="008D1F71">
      <w:pPr>
        <w:spacing w:after="60"/>
        <w:ind w:right="-43"/>
        <w:rPr>
          <w:rFonts w:ascii="Calibri" w:hAnsi="Calibri" w:cs="Arial"/>
          <w:b/>
          <w:bCs/>
          <w:sz w:val="16"/>
          <w:szCs w:val="16"/>
        </w:rPr>
      </w:pPr>
    </w:p>
    <w:p w14:paraId="5E1C8086" w14:textId="067B6D53" w:rsidR="00D63708" w:rsidRDefault="00D63708" w:rsidP="008D1F71">
      <w:pPr>
        <w:spacing w:after="60"/>
        <w:ind w:right="-43"/>
        <w:rPr>
          <w:rFonts w:ascii="Calibri" w:hAnsi="Calibri" w:cs="Arial"/>
          <w:b/>
          <w:bCs/>
          <w:sz w:val="16"/>
          <w:szCs w:val="16"/>
        </w:rPr>
      </w:pPr>
    </w:p>
    <w:p w14:paraId="481DB80F" w14:textId="372AE60D" w:rsidR="00D63708" w:rsidRDefault="00D63708" w:rsidP="008D1F71">
      <w:pPr>
        <w:spacing w:after="60"/>
        <w:ind w:right="-43"/>
        <w:rPr>
          <w:rFonts w:ascii="Calibri" w:hAnsi="Calibri" w:cs="Arial"/>
          <w:b/>
          <w:bCs/>
          <w:sz w:val="16"/>
          <w:szCs w:val="16"/>
        </w:rPr>
      </w:pPr>
    </w:p>
    <w:p w14:paraId="03C848F5" w14:textId="77777777" w:rsidR="00D63708" w:rsidRDefault="00D63708" w:rsidP="008D1F71">
      <w:pPr>
        <w:spacing w:after="60"/>
        <w:ind w:right="-43"/>
        <w:rPr>
          <w:rFonts w:ascii="Calibri" w:hAnsi="Calibri" w:cs="Arial"/>
          <w:b/>
          <w:bCs/>
          <w:sz w:val="16"/>
          <w:szCs w:val="16"/>
        </w:rPr>
      </w:pPr>
    </w:p>
    <w:p w14:paraId="3D919865" w14:textId="40FA1999" w:rsidR="00EB25E8" w:rsidRDefault="00EB25E8" w:rsidP="00EB25E8">
      <w:pPr>
        <w:jc w:val="center"/>
        <w:rPr>
          <w:rFonts w:asciiTheme="minorHAnsi" w:hAnsiTheme="minorHAnsi" w:cstheme="minorHAnsi"/>
          <w:b/>
          <w:bCs/>
          <w:color w:val="D9272D"/>
        </w:rPr>
      </w:pPr>
      <w:r w:rsidRPr="00380799">
        <w:rPr>
          <w:rFonts w:asciiTheme="minorHAnsi" w:hAnsiTheme="minorHAnsi" w:cstheme="minorHAnsi"/>
          <w:b/>
          <w:bCs/>
          <w:color w:val="D9272D"/>
        </w:rPr>
        <w:t>Exhibit B-</w:t>
      </w:r>
      <w:r>
        <w:rPr>
          <w:rFonts w:asciiTheme="minorHAnsi" w:hAnsiTheme="minorHAnsi" w:cstheme="minorHAnsi"/>
          <w:b/>
          <w:bCs/>
          <w:color w:val="D9272D"/>
        </w:rPr>
        <w:t>3</w:t>
      </w:r>
      <w:r w:rsidRPr="00380799">
        <w:rPr>
          <w:rFonts w:asciiTheme="minorHAnsi" w:hAnsiTheme="minorHAnsi" w:cstheme="minorHAnsi"/>
          <w:b/>
          <w:bCs/>
          <w:color w:val="D9272D"/>
        </w:rPr>
        <w:t xml:space="preserve"> </w:t>
      </w:r>
      <w:r>
        <w:rPr>
          <w:rFonts w:asciiTheme="minorHAnsi" w:hAnsiTheme="minorHAnsi" w:cstheme="minorHAnsi"/>
          <w:b/>
          <w:bCs/>
          <w:color w:val="D9272D"/>
        </w:rPr>
        <w:t xml:space="preserve">Managed Firewall </w:t>
      </w:r>
    </w:p>
    <w:p w14:paraId="1590355C" w14:textId="77777777" w:rsidR="00EB25E8" w:rsidRPr="00703B55" w:rsidRDefault="00EB25E8" w:rsidP="00EB25E8">
      <w:pPr>
        <w:numPr>
          <w:ilvl w:val="0"/>
          <w:numId w:val="32"/>
        </w:numPr>
        <w:ind w:left="180" w:hanging="180"/>
        <w:rPr>
          <w:rFonts w:ascii="Calibri" w:hAnsi="Calibri" w:cs="Arial"/>
          <w:b/>
          <w:sz w:val="16"/>
          <w:szCs w:val="16"/>
        </w:rPr>
      </w:pPr>
      <w:r w:rsidRPr="00703B55">
        <w:rPr>
          <w:rFonts w:ascii="Calibri" w:hAnsi="Calibri" w:cs="Arial"/>
          <w:b/>
          <w:sz w:val="16"/>
          <w:szCs w:val="16"/>
          <w:u w:val="single"/>
        </w:rPr>
        <w:t>SERVICE DESCRIPTION</w:t>
      </w:r>
    </w:p>
    <w:p w14:paraId="585BB5A8" w14:textId="77777777" w:rsidR="00EB25E8" w:rsidRPr="00703B55" w:rsidRDefault="00EB25E8" w:rsidP="00EB25E8">
      <w:pPr>
        <w:ind w:left="180"/>
        <w:rPr>
          <w:rFonts w:ascii="Calibri" w:hAnsi="Calibri" w:cs="Arial"/>
          <w:b/>
          <w:sz w:val="16"/>
          <w:szCs w:val="16"/>
        </w:rPr>
      </w:pPr>
    </w:p>
    <w:p w14:paraId="5154C074" w14:textId="77777777" w:rsidR="00EB25E8" w:rsidRPr="00C03309" w:rsidRDefault="00EB25E8" w:rsidP="00EB25E8">
      <w:pPr>
        <w:numPr>
          <w:ilvl w:val="0"/>
          <w:numId w:val="36"/>
        </w:numPr>
        <w:ind w:left="450" w:hanging="270"/>
        <w:rPr>
          <w:rFonts w:ascii="Calibri" w:hAnsi="Calibri" w:cs="Calibri"/>
          <w:sz w:val="16"/>
          <w:szCs w:val="16"/>
        </w:rPr>
      </w:pPr>
      <w:r w:rsidRPr="00C03309">
        <w:rPr>
          <w:rFonts w:ascii="Calibri" w:hAnsi="Calibri" w:cs="Calibri"/>
          <w:b/>
          <w:bCs/>
          <w:sz w:val="16"/>
          <w:szCs w:val="16"/>
        </w:rPr>
        <w:t>DIA Bundled Managed Firewall Service</w:t>
      </w:r>
      <w:r w:rsidRPr="00C03309">
        <w:rPr>
          <w:rFonts w:ascii="Calibri" w:hAnsi="Calibri" w:cs="Calibri"/>
          <w:sz w:val="16"/>
          <w:szCs w:val="16"/>
        </w:rPr>
        <w:t xml:space="preserve"> (“Bundled Service”)</w:t>
      </w:r>
      <w:r w:rsidRPr="00C03309">
        <w:rPr>
          <w:rFonts w:ascii="Calibri" w:hAnsi="Calibri" w:cs="Calibri"/>
          <w:b/>
          <w:bCs/>
          <w:sz w:val="16"/>
          <w:szCs w:val="16"/>
        </w:rPr>
        <w:t>.</w:t>
      </w:r>
      <w:r w:rsidRPr="00C03309">
        <w:rPr>
          <w:rFonts w:ascii="Calibri" w:hAnsi="Calibri" w:cs="Calibri"/>
          <w:sz w:val="16"/>
          <w:szCs w:val="16"/>
        </w:rPr>
        <w:t xml:space="preserve">   When bundled with Frontier DIA, the Managed Firewall Service includes the Network Management services, as defined in the  Bundled Service supplemental terms and conditions located at </w:t>
      </w:r>
      <w:hyperlink r:id="rId31" w:history="1">
        <w:r w:rsidRPr="00C03309">
          <w:rPr>
            <w:rStyle w:val="Hyperlink"/>
            <w:rFonts w:ascii="Calibri" w:hAnsi="Calibri" w:cs="Calibri"/>
            <w:sz w:val="16"/>
            <w:szCs w:val="16"/>
          </w:rPr>
          <w:t>https://enterprise.frontier.com/DIABundledManagedFirewall_SupplementalTerms.pdf</w:t>
        </w:r>
      </w:hyperlink>
      <w:r w:rsidRPr="00C03309">
        <w:rPr>
          <w:rFonts w:ascii="Calibri" w:hAnsi="Calibri" w:cs="Calibri"/>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3B67F47D" w14:textId="77777777" w:rsidR="00EB25E8" w:rsidRPr="00C03309" w:rsidRDefault="00EB25E8" w:rsidP="00EB25E8">
      <w:pPr>
        <w:ind w:left="720"/>
        <w:rPr>
          <w:rFonts w:ascii="Calibri" w:hAnsi="Calibri" w:cs="Arial"/>
          <w:b/>
          <w:sz w:val="16"/>
          <w:szCs w:val="16"/>
        </w:rPr>
      </w:pPr>
    </w:p>
    <w:p w14:paraId="1E1B2ACA" w14:textId="77777777" w:rsidR="00EB25E8" w:rsidRPr="00703B55" w:rsidRDefault="00EB25E8" w:rsidP="00EB25E8">
      <w:pPr>
        <w:numPr>
          <w:ilvl w:val="0"/>
          <w:numId w:val="32"/>
        </w:numPr>
        <w:ind w:left="180" w:right="90" w:hanging="180"/>
        <w:rPr>
          <w:rFonts w:ascii="Calibri" w:hAnsi="Calibri" w:cs="Arial"/>
          <w:b/>
          <w:bCs/>
          <w:sz w:val="16"/>
          <w:szCs w:val="16"/>
        </w:rPr>
      </w:pPr>
      <w:r w:rsidRPr="00703B55">
        <w:rPr>
          <w:rFonts w:ascii="Calibri" w:hAnsi="Calibri" w:cs="Arial"/>
          <w:b/>
          <w:bCs/>
          <w:sz w:val="16"/>
          <w:szCs w:val="16"/>
          <w:u w:val="single"/>
        </w:rPr>
        <w:t>CUSTOMER OBLIGATIONS</w:t>
      </w:r>
    </w:p>
    <w:p w14:paraId="134556E3" w14:textId="77777777" w:rsidR="00EB25E8" w:rsidRPr="00703B55" w:rsidRDefault="00EB25E8" w:rsidP="00EB25E8">
      <w:pPr>
        <w:ind w:left="180" w:right="90"/>
        <w:rPr>
          <w:rFonts w:ascii="Calibri" w:hAnsi="Calibri" w:cs="Arial"/>
          <w:b/>
          <w:bCs/>
          <w:sz w:val="16"/>
          <w:szCs w:val="16"/>
        </w:rPr>
      </w:pPr>
    </w:p>
    <w:p w14:paraId="6622EB39" w14:textId="77777777" w:rsidR="00EB25E8" w:rsidRPr="00703B55" w:rsidRDefault="00EB25E8" w:rsidP="00EB25E8">
      <w:pPr>
        <w:ind w:right="90"/>
        <w:rPr>
          <w:rFonts w:ascii="Calibri" w:hAnsi="Calibri" w:cs="Arial"/>
          <w:bCs/>
          <w:sz w:val="16"/>
          <w:szCs w:val="16"/>
        </w:rPr>
      </w:pPr>
      <w:r w:rsidRPr="00703B55">
        <w:rPr>
          <w:rFonts w:ascii="Calibri" w:hAnsi="Calibri" w:cs="Arial"/>
          <w:bCs/>
          <w:sz w:val="16"/>
          <w:szCs w:val="16"/>
        </w:rPr>
        <w:t xml:space="preserve">Frontier’s ability to execute is dependent upon Customer management and fulfillment of their responsibilities.  Any delays due to Customer not meeting agreed responsibilities may result in additional charges, </w:t>
      </w:r>
      <w:proofErr w:type="gramStart"/>
      <w:r w:rsidRPr="00703B55">
        <w:rPr>
          <w:rFonts w:ascii="Calibri" w:hAnsi="Calibri" w:cs="Arial"/>
          <w:bCs/>
          <w:sz w:val="16"/>
          <w:szCs w:val="16"/>
        </w:rPr>
        <w:t>delays</w:t>
      </w:r>
      <w:proofErr w:type="gramEnd"/>
      <w:r w:rsidRPr="00703B55">
        <w:rPr>
          <w:rFonts w:ascii="Calibri" w:hAnsi="Calibri" w:cs="Arial"/>
          <w:bCs/>
          <w:sz w:val="16"/>
          <w:szCs w:val="16"/>
        </w:rPr>
        <w:t xml:space="preserve"> or the inability to deliver services. Customer responsibilities may include, but are not limited to, the following:</w:t>
      </w:r>
    </w:p>
    <w:p w14:paraId="64A6E2B7"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Designate infrastructure resources to allow for installation of firewall</w:t>
      </w:r>
    </w:p>
    <w:p w14:paraId="71546DBB"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If required, provide the infrastructure resources which allow installation of the virtual appliance(s)</w:t>
      </w:r>
    </w:p>
    <w:p w14:paraId="4F028450"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Frontier with appropriate network access and protocols to securely reach firewall virtual appliance(s)</w:t>
      </w:r>
    </w:p>
    <w:p w14:paraId="2E9AC1C3"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available resources to work with Frontier to properly integrate security solution into Customer’s environment. This may include Customer input for baseline traffic, rules, policies, tuning and reporting</w:t>
      </w:r>
    </w:p>
    <w:p w14:paraId="0208215F"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physical access to firewall for purposes of Hardware Maintenance Support and Hard MACD activity</w:t>
      </w:r>
    </w:p>
    <w:p w14:paraId="0CF4F096" w14:textId="77777777" w:rsidR="00EB25E8" w:rsidRPr="00703B55" w:rsidRDefault="00EB25E8" w:rsidP="00EB25E8">
      <w:pPr>
        <w:ind w:left="540" w:right="90"/>
        <w:rPr>
          <w:rFonts w:ascii="Calibri" w:hAnsi="Calibri" w:cs="Arial"/>
          <w:bCs/>
          <w:sz w:val="16"/>
          <w:szCs w:val="16"/>
        </w:rPr>
      </w:pPr>
    </w:p>
    <w:p w14:paraId="2BBE7161" w14:textId="77777777" w:rsidR="00EB25E8" w:rsidRPr="00703B55" w:rsidRDefault="00EB25E8" w:rsidP="00EB25E8">
      <w:pPr>
        <w:numPr>
          <w:ilvl w:val="0"/>
          <w:numId w:val="32"/>
        </w:numPr>
        <w:ind w:left="180" w:right="90" w:hanging="180"/>
        <w:rPr>
          <w:rFonts w:ascii="Calibri" w:hAnsi="Calibri" w:cs="Arial"/>
          <w:b/>
          <w:bCs/>
          <w:sz w:val="16"/>
          <w:szCs w:val="16"/>
        </w:rPr>
      </w:pPr>
      <w:r w:rsidRPr="00703B55">
        <w:rPr>
          <w:rFonts w:ascii="Calibri" w:hAnsi="Calibri" w:cs="Arial"/>
          <w:b/>
          <w:bCs/>
          <w:sz w:val="16"/>
          <w:szCs w:val="16"/>
          <w:u w:val="single"/>
        </w:rPr>
        <w:t>CONTENT RESTRICTIONS</w:t>
      </w:r>
    </w:p>
    <w:p w14:paraId="44105A44" w14:textId="77777777" w:rsidR="00EB25E8" w:rsidRPr="00703B55" w:rsidRDefault="00EB25E8" w:rsidP="00EB25E8">
      <w:pPr>
        <w:ind w:left="180" w:right="90"/>
        <w:rPr>
          <w:rFonts w:ascii="Calibri" w:hAnsi="Calibri" w:cs="Arial"/>
          <w:bCs/>
          <w:sz w:val="16"/>
          <w:szCs w:val="16"/>
        </w:rPr>
      </w:pPr>
      <w:r w:rsidRPr="00703B55">
        <w:rPr>
          <w:rFonts w:ascii="Calibri" w:hAnsi="Calibri" w:cs="Arial"/>
          <w:bCs/>
          <w:sz w:val="16"/>
          <w:szCs w:val="16"/>
        </w:rPr>
        <w:t xml:space="preserve">          </w:t>
      </w:r>
    </w:p>
    <w:p w14:paraId="4263AA99" w14:textId="77777777" w:rsidR="00EB25E8" w:rsidRDefault="00EB25E8" w:rsidP="00EB25E8">
      <w:pPr>
        <w:ind w:right="90"/>
        <w:rPr>
          <w:rFonts w:ascii="Calibri" w:hAnsi="Calibri" w:cs="Arial"/>
          <w:bCs/>
          <w:sz w:val="16"/>
          <w:szCs w:val="16"/>
        </w:rPr>
      </w:pPr>
      <w:r w:rsidRPr="00703B55">
        <w:rPr>
          <w:rFonts w:ascii="Calibri" w:hAnsi="Calibri"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0494811C" w14:textId="77777777" w:rsidR="00EB25E8" w:rsidRPr="00703B55" w:rsidRDefault="00EB25E8" w:rsidP="00EB25E8">
      <w:pPr>
        <w:ind w:right="90"/>
        <w:rPr>
          <w:rFonts w:ascii="Calibri" w:hAnsi="Calibri" w:cs="Arial"/>
          <w:sz w:val="16"/>
          <w:szCs w:val="16"/>
        </w:rPr>
      </w:pPr>
    </w:p>
    <w:p w14:paraId="5029B443" w14:textId="77777777" w:rsidR="00EB25E8" w:rsidRPr="00703B55" w:rsidRDefault="00EB25E8" w:rsidP="00EB25E8">
      <w:pPr>
        <w:numPr>
          <w:ilvl w:val="0"/>
          <w:numId w:val="32"/>
        </w:numPr>
        <w:ind w:left="360"/>
        <w:rPr>
          <w:rFonts w:ascii="Calibri" w:hAnsi="Calibri" w:cs="Arial"/>
          <w:b/>
          <w:caps/>
          <w:sz w:val="16"/>
          <w:szCs w:val="16"/>
        </w:rPr>
      </w:pPr>
      <w:r w:rsidRPr="00703B55">
        <w:rPr>
          <w:rFonts w:ascii="Calibri" w:hAnsi="Calibri" w:cs="Arial"/>
          <w:b/>
          <w:caps/>
          <w:sz w:val="16"/>
          <w:szCs w:val="16"/>
          <w:u w:val="single"/>
        </w:rPr>
        <w:t>Equipment</w:t>
      </w:r>
    </w:p>
    <w:p w14:paraId="6AF544CE" w14:textId="77777777" w:rsidR="00EB25E8" w:rsidRPr="00703B55" w:rsidRDefault="00EB25E8" w:rsidP="00EB25E8">
      <w:pPr>
        <w:ind w:left="180"/>
        <w:rPr>
          <w:rFonts w:ascii="Calibri" w:hAnsi="Calibri" w:cs="Arial"/>
          <w:b/>
          <w:caps/>
          <w:sz w:val="16"/>
          <w:szCs w:val="16"/>
        </w:rPr>
      </w:pPr>
    </w:p>
    <w:p w14:paraId="5E5D8433" w14:textId="77777777" w:rsidR="00EB25E8" w:rsidRDefault="00EB25E8" w:rsidP="00EB25E8">
      <w:pPr>
        <w:numPr>
          <w:ilvl w:val="1"/>
          <w:numId w:val="31"/>
        </w:numPr>
        <w:ind w:left="180" w:hanging="180"/>
        <w:rPr>
          <w:rFonts w:ascii="Calibri" w:hAnsi="Calibri" w:cs="Arial"/>
          <w:sz w:val="16"/>
          <w:szCs w:val="16"/>
        </w:rPr>
      </w:pPr>
      <w:r w:rsidRPr="00703B55">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703B55">
        <w:rPr>
          <w:rFonts w:ascii="Calibri" w:eastAsia="MS Mincho" w:hAnsi="Calibri" w:cs="Arial"/>
          <w:b/>
          <w:sz w:val="16"/>
          <w:szCs w:val="16"/>
          <w:u w:val="single"/>
        </w:rPr>
        <w:t>all applicable licenses are subject to the manufacturer’s end user license terms and conditions</w:t>
      </w:r>
      <w:r w:rsidRPr="00703B55">
        <w:rPr>
          <w:rFonts w:ascii="Calibri" w:eastAsia="MS Mincho" w:hAnsi="Calibri" w:cs="Arial"/>
          <w:sz w:val="16"/>
          <w:szCs w:val="16"/>
        </w:rPr>
        <w:t>.</w:t>
      </w:r>
      <w:r w:rsidRPr="00703B5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703B5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703B55">
        <w:rPr>
          <w:rFonts w:ascii="Arial" w:eastAsia="Calibri" w:hAnsi="Arial" w:cs="Arial"/>
          <w:b/>
          <w:sz w:val="16"/>
          <w:szCs w:val="16"/>
        </w:rPr>
        <w:t xml:space="preserve">, TITLE OR NONINFRINGEMENT OF THIRD-PARTY RIGHTS. </w:t>
      </w:r>
    </w:p>
    <w:p w14:paraId="44A591FC" w14:textId="77777777" w:rsidR="00EB25E8" w:rsidRDefault="00EB25E8" w:rsidP="00EB25E8">
      <w:pPr>
        <w:rPr>
          <w:rFonts w:ascii="Calibri" w:hAnsi="Calibri" w:cs="Arial"/>
          <w:sz w:val="16"/>
          <w:szCs w:val="16"/>
        </w:rPr>
      </w:pPr>
    </w:p>
    <w:p w14:paraId="1EDE5B3F" w14:textId="77777777" w:rsidR="00EB25E8" w:rsidRPr="005C7829" w:rsidRDefault="00EB25E8" w:rsidP="00EB25E8">
      <w:pPr>
        <w:pStyle w:val="ListParagraph"/>
        <w:numPr>
          <w:ilvl w:val="0"/>
          <w:numId w:val="32"/>
        </w:numPr>
        <w:ind w:left="-180" w:firstLine="0"/>
        <w:rPr>
          <w:rFonts w:ascii="Calibri" w:hAnsi="Calibri" w:cs="Arial"/>
          <w:b/>
          <w:iCs/>
          <w:sz w:val="16"/>
          <w:szCs w:val="16"/>
        </w:rPr>
      </w:pPr>
      <w:r>
        <w:rPr>
          <w:rFonts w:ascii="Calibri" w:hAnsi="Calibri" w:cs="Arial"/>
          <w:bCs/>
          <w:iCs/>
          <w:sz w:val="16"/>
          <w:szCs w:val="16"/>
        </w:rPr>
        <w:t xml:space="preserve"> </w:t>
      </w:r>
      <w:r w:rsidRPr="005C7829">
        <w:rPr>
          <w:rFonts w:ascii="Calibri" w:hAnsi="Calibri" w:cs="Arial"/>
          <w:bCs/>
          <w:iCs/>
          <w:sz w:val="16"/>
          <w:szCs w:val="16"/>
        </w:rPr>
        <w:t>This Scope of Work (“SOW”)</w:t>
      </w:r>
      <w:r>
        <w:rPr>
          <w:rFonts w:ascii="Calibri" w:hAnsi="Calibri" w:cs="Arial"/>
          <w:bCs/>
          <w:iCs/>
          <w:sz w:val="16"/>
          <w:szCs w:val="16"/>
        </w:rPr>
        <w:t xml:space="preserve"> in Addendum A</w:t>
      </w:r>
      <w:r w:rsidRPr="005C7829">
        <w:rPr>
          <w:rFonts w:ascii="Calibri" w:hAnsi="Calibri" w:cs="Arial"/>
          <w:bCs/>
          <w:iCs/>
          <w:sz w:val="16"/>
          <w:szCs w:val="16"/>
        </w:rPr>
        <w:t xml:space="preserve"> outlines the services and deliverables Frontier will provide as part of the Services. </w:t>
      </w:r>
    </w:p>
    <w:p w14:paraId="535F4C8A" w14:textId="77777777" w:rsidR="00EB25E8" w:rsidRPr="005C7829" w:rsidRDefault="00EB25E8" w:rsidP="00EB25E8">
      <w:pPr>
        <w:pStyle w:val="ListParagraph"/>
        <w:ind w:left="0" w:right="90"/>
        <w:rPr>
          <w:rFonts w:ascii="Calibri" w:hAnsi="Calibri" w:cs="Arial"/>
          <w:b/>
          <w:iCs/>
          <w:sz w:val="16"/>
          <w:szCs w:val="16"/>
        </w:rPr>
      </w:pPr>
    </w:p>
    <w:p w14:paraId="0A081D02" w14:textId="77777777" w:rsidR="00EB25E8" w:rsidRPr="00703B55" w:rsidRDefault="00EB25E8" w:rsidP="00EB25E8">
      <w:pPr>
        <w:numPr>
          <w:ilvl w:val="0"/>
          <w:numId w:val="32"/>
        </w:numPr>
        <w:ind w:left="180"/>
        <w:rPr>
          <w:rFonts w:ascii="Calibri" w:hAnsi="Calibri" w:cs="Arial"/>
          <w:sz w:val="16"/>
          <w:szCs w:val="16"/>
          <w:u w:val="single"/>
        </w:rPr>
      </w:pPr>
      <w:r w:rsidRPr="00703B55">
        <w:rPr>
          <w:rFonts w:ascii="Calibri" w:hAnsi="Calibri" w:cs="Arial"/>
          <w:b/>
          <w:iCs/>
          <w:sz w:val="16"/>
          <w:szCs w:val="16"/>
          <w:u w:val="single"/>
        </w:rPr>
        <w:t>TERM AND TERMINATION</w:t>
      </w:r>
    </w:p>
    <w:p w14:paraId="744D8527" w14:textId="77777777" w:rsidR="00EB25E8" w:rsidRPr="00703B55" w:rsidRDefault="00EB25E8" w:rsidP="00EB25E8">
      <w:pPr>
        <w:rPr>
          <w:rFonts w:ascii="Calibri" w:hAnsi="Calibri" w:cs="Arial"/>
          <w:sz w:val="16"/>
          <w:szCs w:val="16"/>
        </w:rPr>
      </w:pPr>
      <w:r w:rsidRPr="00703B55">
        <w:rPr>
          <w:rFonts w:ascii="Calibri" w:hAnsi="Calibri" w:cs="Arial"/>
          <w:sz w:val="16"/>
          <w:szCs w:val="16"/>
        </w:rPr>
        <w:t xml:space="preserve">Notwithstanding Section 2 of the FSA, if Customer does not provide Frontier with its written notice of its intent to terminate at </w:t>
      </w:r>
      <w:r w:rsidRPr="00703B55">
        <w:rPr>
          <w:rFonts w:ascii="Calibri" w:hAnsi="Calibri" w:cs="Arial"/>
          <w:b/>
          <w:sz w:val="16"/>
          <w:szCs w:val="16"/>
        </w:rPr>
        <w:t>least ninety (90) days</w:t>
      </w:r>
      <w:r w:rsidRPr="00703B55">
        <w:rPr>
          <w:rFonts w:ascii="Calibri" w:hAnsi="Calibri" w:cs="Arial"/>
          <w:sz w:val="16"/>
          <w:szCs w:val="16"/>
        </w:rPr>
        <w:t xml:space="preserve"> prior to completion of the Service Term, the Service Term shall automatically renew for a twelve (12) month term at the then applicable twelve (12) month term rate. </w:t>
      </w:r>
    </w:p>
    <w:p w14:paraId="5CFA288B" w14:textId="77777777" w:rsidR="00EB25E8" w:rsidRPr="00703B55" w:rsidRDefault="00EB25E8" w:rsidP="00EB25E8">
      <w:pPr>
        <w:rPr>
          <w:rFonts w:ascii="Calibri" w:hAnsi="Calibri" w:cs="Arial"/>
          <w:sz w:val="16"/>
          <w:szCs w:val="16"/>
        </w:rPr>
      </w:pPr>
    </w:p>
    <w:p w14:paraId="03F2549C" w14:textId="77777777" w:rsidR="00EB25E8" w:rsidRPr="004D732D" w:rsidRDefault="00EB25E8" w:rsidP="00EB25E8">
      <w:pPr>
        <w:spacing w:before="240"/>
        <w:ind w:left="360" w:hanging="360"/>
        <w:rPr>
          <w:rFonts w:ascii="Calibri" w:hAnsi="Calibri" w:cs="Arial"/>
          <w:bCs/>
          <w:iCs/>
          <w:sz w:val="16"/>
          <w:szCs w:val="16"/>
        </w:rPr>
      </w:pPr>
    </w:p>
    <w:p w14:paraId="02A49EAC" w14:textId="77777777" w:rsidR="00EB25E8" w:rsidRPr="004D732D" w:rsidRDefault="00EB25E8" w:rsidP="00EB25E8">
      <w:pPr>
        <w:tabs>
          <w:tab w:val="left" w:pos="360"/>
        </w:tabs>
        <w:ind w:left="360" w:hanging="360"/>
        <w:jc w:val="both"/>
        <w:rPr>
          <w:rFonts w:ascii="Calibri" w:hAnsi="Calibri" w:cs="Arial"/>
          <w:b/>
          <w:sz w:val="16"/>
          <w:szCs w:val="16"/>
        </w:rPr>
      </w:pPr>
    </w:p>
    <w:p w14:paraId="0067D03B" w14:textId="77777777" w:rsidR="00EB25E8" w:rsidRDefault="00EB25E8" w:rsidP="00EB25E8">
      <w:pPr>
        <w:spacing w:after="160" w:line="259" w:lineRule="auto"/>
        <w:rPr>
          <w:rFonts w:ascii="Calibri" w:hAnsi="Calibri" w:cs="Arial"/>
          <w:b/>
          <w:bCs/>
          <w:sz w:val="16"/>
          <w:szCs w:val="16"/>
        </w:rPr>
      </w:pPr>
      <w:r>
        <w:rPr>
          <w:rFonts w:ascii="Calibri" w:hAnsi="Calibri" w:cs="Arial"/>
          <w:b/>
          <w:bCs/>
          <w:sz w:val="16"/>
          <w:szCs w:val="16"/>
        </w:rPr>
        <w:br w:type="page"/>
      </w:r>
    </w:p>
    <w:p w14:paraId="29AC0D34" w14:textId="77777777" w:rsidR="00EB25E8" w:rsidRPr="00703B55" w:rsidRDefault="00EB25E8" w:rsidP="00EB25E8">
      <w:pPr>
        <w:tabs>
          <w:tab w:val="left" w:pos="360"/>
        </w:tabs>
        <w:spacing w:after="120"/>
        <w:ind w:right="288"/>
        <w:rPr>
          <w:rFonts w:ascii="Calibri" w:hAnsi="Calibri" w:cs="Arial"/>
          <w:caps/>
          <w:sz w:val="17"/>
          <w:szCs w:val="17"/>
        </w:rPr>
      </w:pPr>
    </w:p>
    <w:p w14:paraId="48833CFB" w14:textId="77777777" w:rsidR="00EB25E8" w:rsidRPr="00703B55" w:rsidRDefault="00EB25E8" w:rsidP="00EB25E8">
      <w:pPr>
        <w:tabs>
          <w:tab w:val="left" w:pos="360"/>
        </w:tabs>
        <w:spacing w:after="120"/>
        <w:ind w:right="288"/>
        <w:jc w:val="center"/>
        <w:rPr>
          <w:rFonts w:ascii="Calibri" w:hAnsi="Calibri" w:cs="Arial"/>
          <w:caps/>
          <w:sz w:val="17"/>
          <w:szCs w:val="17"/>
        </w:rPr>
      </w:pPr>
      <w:r>
        <w:rPr>
          <w:rFonts w:ascii="Calibri" w:hAnsi="Calibri" w:cs="Arial"/>
          <w:b/>
          <w:caps/>
          <w:color w:val="FF0000"/>
          <w:sz w:val="17"/>
          <w:szCs w:val="17"/>
        </w:rPr>
        <w:t>Addendum</w:t>
      </w:r>
      <w:r w:rsidRPr="00703B55">
        <w:rPr>
          <w:rFonts w:ascii="Calibri" w:hAnsi="Calibri" w:cs="Arial"/>
          <w:b/>
          <w:caps/>
          <w:color w:val="FF0000"/>
          <w:sz w:val="17"/>
          <w:szCs w:val="17"/>
        </w:rPr>
        <w:t xml:space="preserve"> </w:t>
      </w:r>
      <w:r>
        <w:rPr>
          <w:rFonts w:ascii="Calibri" w:hAnsi="Calibri" w:cs="Arial"/>
          <w:b/>
          <w:caps/>
          <w:color w:val="FF0000"/>
          <w:sz w:val="17"/>
          <w:szCs w:val="17"/>
        </w:rPr>
        <w:t>A</w:t>
      </w:r>
      <w:r w:rsidRPr="00703B55">
        <w:rPr>
          <w:rFonts w:ascii="Calibri" w:hAnsi="Calibri" w:cs="Arial"/>
          <w:b/>
          <w:caps/>
          <w:color w:val="FF0000"/>
          <w:sz w:val="17"/>
          <w:szCs w:val="17"/>
        </w:rPr>
        <w:t xml:space="preserve"> - managed firewall incremental and professional services scope of work (SOW)</w:t>
      </w:r>
    </w:p>
    <w:p w14:paraId="6DC7427F" w14:textId="77777777" w:rsidR="00EB25E8" w:rsidRPr="00703B55" w:rsidRDefault="00EB25E8" w:rsidP="00EB25E8">
      <w:pPr>
        <w:tabs>
          <w:tab w:val="left" w:pos="360"/>
        </w:tabs>
        <w:ind w:right="288"/>
        <w:rPr>
          <w:rFonts w:ascii="Calibri" w:hAnsi="Calibri" w:cs="Arial"/>
          <w:b/>
          <w:sz w:val="16"/>
          <w:szCs w:val="16"/>
        </w:rPr>
      </w:pPr>
      <w:r w:rsidRPr="00703B55">
        <w:rPr>
          <w:rFonts w:ascii="Calibri" w:hAnsi="Calibri" w:cs="Arial"/>
          <w:b/>
          <w:sz w:val="16"/>
          <w:szCs w:val="16"/>
        </w:rPr>
        <w:t xml:space="preserve">1. </w:t>
      </w:r>
      <w:r w:rsidRPr="00703B55">
        <w:rPr>
          <w:rFonts w:ascii="Calibri" w:hAnsi="Calibri" w:cs="Arial"/>
          <w:b/>
          <w:sz w:val="16"/>
          <w:szCs w:val="16"/>
        </w:rPr>
        <w:tab/>
      </w:r>
      <w:r w:rsidRPr="00703B55">
        <w:rPr>
          <w:rFonts w:ascii="Calibri" w:hAnsi="Calibri" w:cs="Arial"/>
          <w:b/>
          <w:sz w:val="16"/>
          <w:szCs w:val="16"/>
          <w:u w:val="single"/>
        </w:rPr>
        <w:t>OVERVIEW</w:t>
      </w:r>
    </w:p>
    <w:p w14:paraId="104EEFC3"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3F50B56D"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This Scope of Work (“SOW”) outlines the services and deliverables Frontier will provide separately from those contained in Exhibit A.</w:t>
      </w:r>
    </w:p>
    <w:p w14:paraId="164CE92C"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1F99F6E8"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703B55">
        <w:rPr>
          <w:rFonts w:ascii="Calibri" w:hAnsi="Calibri" w:cs="Arial"/>
          <w:sz w:val="16"/>
          <w:szCs w:val="16"/>
          <w:lang w:val="en"/>
        </w:rPr>
        <w:t xml:space="preserve">Any incremental services must be approved in writing by Customer in advance of being delivered.   </w:t>
      </w:r>
    </w:p>
    <w:p w14:paraId="70A1E56A" w14:textId="77777777" w:rsidR="00EB25E8" w:rsidRPr="00703B55" w:rsidRDefault="00EB25E8" w:rsidP="00EB25E8">
      <w:pPr>
        <w:jc w:val="both"/>
        <w:rPr>
          <w:rFonts w:ascii="Calibri" w:hAnsi="Calibri" w:cs="Arial"/>
          <w:sz w:val="16"/>
          <w:szCs w:val="16"/>
        </w:rPr>
      </w:pPr>
    </w:p>
    <w:p w14:paraId="0DEB0A1F" w14:textId="77777777" w:rsidR="00EB25E8" w:rsidRPr="00703B55" w:rsidRDefault="00EB25E8" w:rsidP="00EB25E8">
      <w:pPr>
        <w:tabs>
          <w:tab w:val="left" w:pos="360"/>
        </w:tabs>
        <w:rPr>
          <w:rFonts w:ascii="Calibri" w:hAnsi="Calibri" w:cs="Arial"/>
          <w:b/>
          <w:sz w:val="16"/>
          <w:szCs w:val="16"/>
          <w:u w:val="single"/>
        </w:rPr>
      </w:pPr>
      <w:r w:rsidRPr="00703B55">
        <w:rPr>
          <w:rFonts w:ascii="Calibri" w:hAnsi="Calibri" w:cs="Arial"/>
          <w:b/>
          <w:sz w:val="16"/>
          <w:szCs w:val="16"/>
        </w:rPr>
        <w:t>2.</w:t>
      </w:r>
      <w:r w:rsidRPr="00703B55">
        <w:rPr>
          <w:rFonts w:ascii="Calibri" w:hAnsi="Calibri" w:cs="Arial"/>
          <w:b/>
          <w:sz w:val="16"/>
          <w:szCs w:val="16"/>
        </w:rPr>
        <w:tab/>
      </w:r>
      <w:r w:rsidRPr="00703B55">
        <w:rPr>
          <w:rFonts w:ascii="Calibri" w:hAnsi="Calibri" w:cs="Arial"/>
          <w:b/>
          <w:sz w:val="16"/>
          <w:szCs w:val="16"/>
          <w:u w:val="single"/>
        </w:rPr>
        <w:t>T&amp;M RATES</w:t>
      </w:r>
    </w:p>
    <w:p w14:paraId="0CF00F6C" w14:textId="77777777" w:rsidR="00EB25E8" w:rsidRPr="00703B55" w:rsidRDefault="00EB25E8" w:rsidP="00EB25E8">
      <w:pPr>
        <w:numPr>
          <w:ilvl w:val="0"/>
          <w:numId w:val="34"/>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All T&amp;M activity is billed with a two-hour minimum service time</w:t>
      </w:r>
    </w:p>
    <w:p w14:paraId="708C52A3" w14:textId="77777777" w:rsidR="00EB25E8" w:rsidRPr="00703B55" w:rsidRDefault="00EB25E8" w:rsidP="00EB25E8">
      <w:pPr>
        <w:numPr>
          <w:ilvl w:val="0"/>
          <w:numId w:val="34"/>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Hourly rate billed to Customer is based on task as defined in the table below:</w:t>
      </w:r>
    </w:p>
    <w:p w14:paraId="524B1E17" w14:textId="77777777" w:rsidR="00EB25E8" w:rsidRPr="00703B55" w:rsidRDefault="00EB25E8" w:rsidP="00EB25E8">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EB25E8" w:rsidRPr="00703B55" w14:paraId="51AD1FB6" w14:textId="77777777" w:rsidTr="001C558B">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26CE4155"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T&amp;M Hourly Rate Card, 2 Hour Minimum Engagement (USD)</w:t>
            </w:r>
          </w:p>
        </w:tc>
      </w:tr>
      <w:tr w:rsidR="00EB25E8" w:rsidRPr="00703B55" w14:paraId="373C05F3"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79A66E0B"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00D88F8A"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0F075835"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27CFB024"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65A50D9C"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08080888"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Project Management</w:t>
            </w:r>
          </w:p>
        </w:tc>
      </w:tr>
      <w:tr w:rsidR="00EB25E8" w:rsidRPr="00703B55" w14:paraId="024E65A5"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BD0C21"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Normal Business Hours</w:t>
            </w:r>
            <w:r w:rsidRPr="00703B55">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33870117"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5D41A48C"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3A527CD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098CA9EA"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745F2D01"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$130.00</w:t>
            </w:r>
          </w:p>
        </w:tc>
      </w:tr>
      <w:tr w:rsidR="00EB25E8" w:rsidRPr="00703B55" w14:paraId="4005B258"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9E1C2C"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After Business Hours</w:t>
            </w:r>
            <w:r w:rsidRPr="00703B55">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10AB846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1F041C2C"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7BB97DE7"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161FF06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6257091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$170.00</w:t>
            </w:r>
          </w:p>
        </w:tc>
      </w:tr>
      <w:tr w:rsidR="00EB25E8" w:rsidRPr="00703B55" w14:paraId="1B6A32C4"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597A9C5"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1658AF34"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6346200D"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4487B7A"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3BB5A840"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43046A2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$260.00</w:t>
            </w:r>
          </w:p>
        </w:tc>
      </w:tr>
      <w:tr w:rsidR="00EB25E8" w:rsidRPr="00703B55" w14:paraId="4BCEB21F"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42A4AB1"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758038B2"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530C010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0E90F0E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69772CC1"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1BFCC999" w14:textId="77777777" w:rsidR="00EB25E8" w:rsidRPr="00703B55" w:rsidRDefault="00EB25E8" w:rsidP="001C558B">
            <w:pPr>
              <w:keepNext/>
              <w:jc w:val="center"/>
              <w:rPr>
                <w:rFonts w:ascii="Calibri" w:hAnsi="Calibri" w:cs="Calibri"/>
                <w:color w:val="000000"/>
                <w:sz w:val="16"/>
                <w:szCs w:val="18"/>
              </w:rPr>
            </w:pPr>
            <w:r w:rsidRPr="00703B55">
              <w:rPr>
                <w:rFonts w:ascii="Calibri" w:hAnsi="Calibri" w:cs="Calibri"/>
                <w:sz w:val="16"/>
              </w:rPr>
              <w:t>$325.00</w:t>
            </w:r>
          </w:p>
        </w:tc>
      </w:tr>
    </w:tbl>
    <w:p w14:paraId="53942A4C" w14:textId="77777777" w:rsidR="00EB25E8" w:rsidRPr="00703B55" w:rsidRDefault="00EB25E8" w:rsidP="00EB25E8">
      <w:pPr>
        <w:spacing w:line="276" w:lineRule="auto"/>
        <w:ind w:right="780"/>
        <w:contextualSpacing/>
        <w:rPr>
          <w:rFonts w:ascii="Calibri" w:eastAsia="Arial" w:hAnsi="Calibri" w:cs="Calibri"/>
          <w:sz w:val="16"/>
          <w:szCs w:val="16"/>
          <w:lang w:val="en"/>
        </w:rPr>
      </w:pPr>
      <w:r w:rsidRPr="00703B55">
        <w:rPr>
          <w:rFonts w:ascii="Calibri" w:eastAsia="Arial" w:hAnsi="Calibri" w:cs="Calibri"/>
          <w:sz w:val="16"/>
          <w:szCs w:val="16"/>
          <w:lang w:val="en"/>
        </w:rPr>
        <w:tab/>
      </w:r>
    </w:p>
    <w:p w14:paraId="76279A0C" w14:textId="77777777" w:rsidR="00EB25E8" w:rsidRPr="00703B55" w:rsidRDefault="00EB25E8" w:rsidP="00EB25E8">
      <w:pPr>
        <w:tabs>
          <w:tab w:val="left" w:pos="360"/>
        </w:tabs>
        <w:spacing w:line="276" w:lineRule="auto"/>
        <w:ind w:right="780"/>
        <w:contextualSpacing/>
        <w:rPr>
          <w:rFonts w:ascii="Calibri" w:eastAsia="Arial" w:hAnsi="Calibri" w:cs="Calibri"/>
          <w:b/>
          <w:sz w:val="16"/>
          <w:szCs w:val="16"/>
          <w:u w:val="single"/>
          <w:lang w:val="en"/>
        </w:rPr>
      </w:pPr>
      <w:r w:rsidRPr="00703B55">
        <w:rPr>
          <w:rFonts w:ascii="Calibri" w:eastAsia="Arial" w:hAnsi="Calibri" w:cs="Calibri"/>
          <w:b/>
          <w:sz w:val="16"/>
          <w:szCs w:val="16"/>
          <w:lang w:val="en"/>
        </w:rPr>
        <w:t xml:space="preserve">3. </w:t>
      </w:r>
      <w:r w:rsidRPr="00703B55">
        <w:rPr>
          <w:rFonts w:ascii="Calibri" w:eastAsia="Arial" w:hAnsi="Calibri" w:cs="Calibri"/>
          <w:b/>
          <w:sz w:val="16"/>
          <w:szCs w:val="16"/>
          <w:lang w:val="en"/>
        </w:rPr>
        <w:tab/>
      </w:r>
      <w:r w:rsidRPr="00703B55">
        <w:rPr>
          <w:rFonts w:ascii="Calibri" w:eastAsia="Arial" w:hAnsi="Calibri" w:cs="Calibri"/>
          <w:b/>
          <w:sz w:val="16"/>
          <w:szCs w:val="16"/>
          <w:u w:val="single"/>
          <w:lang w:val="en"/>
        </w:rPr>
        <w:t>CUSTOMER RESPONSIBILITIES</w:t>
      </w:r>
    </w:p>
    <w:p w14:paraId="684DA289" w14:textId="77777777" w:rsidR="00EB25E8" w:rsidRPr="00703B55" w:rsidRDefault="00EB25E8" w:rsidP="00EB25E8">
      <w:pPr>
        <w:tabs>
          <w:tab w:val="left" w:pos="360"/>
        </w:tabs>
        <w:spacing w:line="276" w:lineRule="auto"/>
        <w:ind w:left="360" w:right="780" w:hanging="360"/>
        <w:contextualSpacing/>
        <w:rPr>
          <w:rFonts w:ascii="Calibri" w:eastAsia="Arial" w:hAnsi="Calibri" w:cs="Calibri"/>
          <w:sz w:val="16"/>
          <w:szCs w:val="16"/>
        </w:rPr>
      </w:pPr>
      <w:r w:rsidRPr="00703B55">
        <w:rPr>
          <w:rFonts w:ascii="Calibri" w:eastAsia="Arial" w:hAnsi="Calibri" w:cs="Calibri"/>
          <w:sz w:val="16"/>
          <w:szCs w:val="16"/>
          <w:lang w:val="en"/>
        </w:rPr>
        <w:tab/>
      </w:r>
      <w:r w:rsidRPr="00703B55">
        <w:rPr>
          <w:rFonts w:ascii="Calibri" w:eastAsia="Arial" w:hAnsi="Calibri" w:cs="Calibri"/>
          <w:bCs/>
          <w:sz w:val="16"/>
          <w:szCs w:val="16"/>
        </w:rPr>
        <w:t>Customer is responsible for all elements not specifically identified in this SOW as a Frontier responsibility, including but not limited to the following:</w:t>
      </w:r>
    </w:p>
    <w:p w14:paraId="05615C6E"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0323A8B4"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Ensure that Customer resources will be available as required by Frontier.</w:t>
      </w:r>
    </w:p>
    <w:p w14:paraId="0A0BB279"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Frontier employees or representatives access, escort, suitable </w:t>
      </w:r>
      <w:proofErr w:type="gramStart"/>
      <w:r w:rsidRPr="00703B55">
        <w:rPr>
          <w:rFonts w:ascii="Calibri" w:eastAsia="Arial" w:hAnsi="Calibri" w:cs="Calibri"/>
          <w:sz w:val="16"/>
          <w:szCs w:val="16"/>
        </w:rPr>
        <w:t>work space</w:t>
      </w:r>
      <w:proofErr w:type="gramEnd"/>
      <w:r w:rsidRPr="00703B55">
        <w:rPr>
          <w:rFonts w:ascii="Calibri" w:eastAsia="Arial" w:hAnsi="Calibri" w:cs="Calibri"/>
          <w:sz w:val="16"/>
          <w:szCs w:val="16"/>
        </w:rPr>
        <w:t xml:space="preserve"> and safety training (if required by Customer).</w:t>
      </w:r>
    </w:p>
    <w:p w14:paraId="7DCA7E75" w14:textId="77777777" w:rsidR="00EB25E8" w:rsidRPr="003D76A8" w:rsidRDefault="00EB25E8" w:rsidP="00EB25E8">
      <w:pPr>
        <w:spacing w:after="60"/>
        <w:ind w:right="-43"/>
        <w:rPr>
          <w:rFonts w:ascii="Calibri" w:hAnsi="Calibri" w:cs="Arial"/>
          <w:b/>
          <w:bCs/>
          <w:sz w:val="16"/>
          <w:szCs w:val="16"/>
        </w:rPr>
      </w:pPr>
      <w:r w:rsidRPr="00703B55">
        <w:rPr>
          <w:rFonts w:ascii="Calibri" w:eastAsia="Arial" w:hAnsi="Calibri" w:cs="Calibri"/>
          <w:sz w:val="16"/>
          <w:szCs w:val="16"/>
        </w:rPr>
        <w:t>Actively and promptly assist in data-gathering and providing all information required by Frontier for scope delivery purposes.</w:t>
      </w:r>
    </w:p>
    <w:p w14:paraId="2201E3EC" w14:textId="77777777" w:rsidR="00EB25E8" w:rsidRDefault="00EB25E8" w:rsidP="008D1F71">
      <w:pPr>
        <w:spacing w:after="60"/>
        <w:ind w:right="-43"/>
        <w:rPr>
          <w:rFonts w:ascii="Calibri" w:hAnsi="Calibri" w:cs="Arial"/>
          <w:b/>
          <w:bCs/>
          <w:sz w:val="16"/>
          <w:szCs w:val="16"/>
        </w:rPr>
      </w:pPr>
    </w:p>
    <w:p w14:paraId="0A104A8D" w14:textId="77777777" w:rsidR="00EB25E8" w:rsidRPr="003D76A8" w:rsidRDefault="00EB25E8" w:rsidP="008D1F71">
      <w:pPr>
        <w:spacing w:after="60"/>
        <w:ind w:right="-43"/>
        <w:rPr>
          <w:rFonts w:ascii="Calibri" w:hAnsi="Calibri" w:cs="Arial"/>
          <w:b/>
          <w:bCs/>
          <w:sz w:val="16"/>
          <w:szCs w:val="16"/>
        </w:rPr>
      </w:pPr>
    </w:p>
    <w:sectPr w:rsidR="00EB25E8"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CE650" w14:textId="77777777" w:rsidR="002C04E0" w:rsidRDefault="002C04E0" w:rsidP="006B0555">
      <w:r>
        <w:separator/>
      </w:r>
    </w:p>
  </w:endnote>
  <w:endnote w:type="continuationSeparator" w:id="0">
    <w:p w14:paraId="79D08EB5" w14:textId="77777777" w:rsidR="002C04E0" w:rsidRDefault="002C04E0"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B070" w14:textId="77777777" w:rsidR="000C6F41" w:rsidRDefault="000C6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460C" w14:textId="5A132793" w:rsidR="00C8648B" w:rsidRDefault="00E70B3E"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07142021v2</w:t>
    </w:r>
    <w:r w:rsidR="00C8648B" w:rsidRPr="002A1518">
      <w:rPr>
        <w:rFonts w:ascii="Calibri" w:hAnsi="Calibri" w:cs="Arial"/>
        <w:sz w:val="16"/>
        <w:szCs w:val="16"/>
      </w:rPr>
      <w:tab/>
      <w:t xml:space="preserve">Page </w:t>
    </w:r>
    <w:r w:rsidR="00C8648B" w:rsidRPr="002A1518">
      <w:rPr>
        <w:rFonts w:ascii="Calibri" w:hAnsi="Calibri" w:cs="Arial"/>
        <w:sz w:val="16"/>
        <w:szCs w:val="16"/>
      </w:rPr>
      <w:fldChar w:fldCharType="begin"/>
    </w:r>
    <w:r w:rsidR="00C8648B" w:rsidRPr="002A1518">
      <w:rPr>
        <w:rFonts w:ascii="Calibri" w:hAnsi="Calibri" w:cs="Arial"/>
        <w:sz w:val="16"/>
        <w:szCs w:val="16"/>
      </w:rPr>
      <w:instrText xml:space="preserve"> PAGE </w:instrText>
    </w:r>
    <w:r w:rsidR="00C8648B" w:rsidRPr="002A1518">
      <w:rPr>
        <w:rFonts w:ascii="Calibri" w:hAnsi="Calibri" w:cs="Arial"/>
        <w:sz w:val="16"/>
        <w:szCs w:val="16"/>
      </w:rPr>
      <w:fldChar w:fldCharType="separate"/>
    </w:r>
    <w:r w:rsidR="00C8648B">
      <w:rPr>
        <w:rFonts w:ascii="Calibri" w:hAnsi="Calibri" w:cs="Arial"/>
        <w:noProof/>
        <w:sz w:val="16"/>
        <w:szCs w:val="16"/>
      </w:rPr>
      <w:t>1</w:t>
    </w:r>
    <w:r w:rsidR="00C8648B" w:rsidRPr="002A1518">
      <w:rPr>
        <w:rFonts w:ascii="Calibri" w:hAnsi="Calibri" w:cs="Arial"/>
        <w:sz w:val="16"/>
        <w:szCs w:val="16"/>
      </w:rPr>
      <w:fldChar w:fldCharType="end"/>
    </w:r>
    <w:r w:rsidR="00C8648B" w:rsidRPr="002A1518">
      <w:rPr>
        <w:rFonts w:ascii="Calibri" w:hAnsi="Calibri" w:cs="Arial"/>
        <w:sz w:val="16"/>
        <w:szCs w:val="16"/>
      </w:rPr>
      <w:t xml:space="preserve"> </w:t>
    </w:r>
  </w:p>
  <w:p w14:paraId="60D5EDC2" w14:textId="77777777" w:rsidR="00C8648B" w:rsidRPr="002A1518" w:rsidRDefault="00C8648B"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DA1E" w14:textId="77777777" w:rsidR="000C6F41" w:rsidRDefault="000C6F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2C04E0"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2C04E0" w:rsidP="005A7C93">
    <w:pPr>
      <w:pStyle w:val="Footer"/>
      <w:jc w:val="center"/>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14BB652D" w:rsidR="001B03B5" w:rsidRPr="0038429A" w:rsidRDefault="0038429A" w:rsidP="0038429A">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07142021v.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FBB53" w14:textId="77777777" w:rsidR="002C04E0" w:rsidRDefault="002C04E0" w:rsidP="006B0555">
      <w:r>
        <w:separator/>
      </w:r>
    </w:p>
  </w:footnote>
  <w:footnote w:type="continuationSeparator" w:id="0">
    <w:p w14:paraId="472AA6CE" w14:textId="77777777" w:rsidR="002C04E0" w:rsidRDefault="002C04E0"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4255" w14:textId="77777777" w:rsidR="000C6F41" w:rsidRDefault="000C6F4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12599D97" w:rsidR="001B03B5" w:rsidRDefault="00A06487">
    <w:pPr>
      <w:pStyle w:val="Header"/>
    </w:pPr>
    <w:r>
      <w:rPr>
        <w:noProof/>
      </w:rPr>
      <w:drawing>
        <wp:inline distT="0" distB="0" distL="0" distR="0" wp14:anchorId="12FF5C5C" wp14:editId="5851C45F">
          <wp:extent cx="1204064" cy="541067"/>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2C04E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2C04E0">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rsidRPr="000C6F4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0C6F41" w:rsidRPr="000C6F41" w14:paraId="2EBB1754" w14:textId="77777777" w:rsidTr="006A1A9E">
            <w:trPr>
              <w:trHeight w:val="621"/>
            </w:trPr>
            <w:tc>
              <w:tcPr>
                <w:tcW w:w="3174" w:type="dxa"/>
                <w:tcBorders>
                  <w:top w:val="nil"/>
                  <w:left w:val="nil"/>
                  <w:bottom w:val="nil"/>
                  <w:right w:val="nil"/>
                </w:tcBorders>
              </w:tcPr>
              <w:p w14:paraId="40419342" w14:textId="47F10698" w:rsidR="00C66E61" w:rsidRPr="000C6F41" w:rsidRDefault="004F4488" w:rsidP="009A36BE">
                <w:pPr>
                  <w:pStyle w:val="Header"/>
                  <w:rPr>
                    <w:rStyle w:val="PageNumber"/>
                    <w:color w:val="FF0000"/>
                  </w:rPr>
                </w:pPr>
                <w:r w:rsidRPr="000C6F41">
                  <w:rPr>
                    <w:noProof/>
                    <w:color w:val="FF0000"/>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Pr="000C6F41" w:rsidRDefault="00C66E61" w:rsidP="009A36BE">
          <w:pPr>
            <w:pStyle w:val="Header"/>
            <w:rPr>
              <w:color w:val="FF0000"/>
              <w:sz w:val="16"/>
              <w:szCs w:val="16"/>
            </w:rPr>
          </w:pPr>
        </w:p>
      </w:tc>
      <w:tc>
        <w:tcPr>
          <w:tcW w:w="7650" w:type="dxa"/>
        </w:tcPr>
        <w:p w14:paraId="047605E9" w14:textId="66555569" w:rsidR="00C66E61" w:rsidRPr="000C6F41" w:rsidRDefault="00C66E61" w:rsidP="000C6F41">
          <w:pPr>
            <w:pStyle w:val="Header"/>
            <w:rPr>
              <w:rFonts w:ascii="Calibri" w:hAnsi="Calibri" w:cs="Arial"/>
              <w:b/>
              <w:color w:val="FF0000"/>
              <w:sz w:val="20"/>
              <w:szCs w:val="20"/>
            </w:rPr>
          </w:pPr>
        </w:p>
      </w:tc>
    </w:tr>
  </w:tbl>
  <w:p w14:paraId="0A211B65" w14:textId="77777777" w:rsidR="00C66E61" w:rsidRPr="000C6F41" w:rsidRDefault="00C66E61" w:rsidP="000C6F41">
    <w:pPr>
      <w:pStyle w:val="Header"/>
      <w:rPr>
        <w:color w:val="FF000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2C04E0">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F9DF" w14:textId="77777777" w:rsidR="00C8648B" w:rsidRDefault="00C8648B"/>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014B5A35" w14:textId="77777777" w:rsidTr="00262DA5">
      <w:trPr>
        <w:trHeight w:val="902"/>
        <w:jc w:val="center"/>
      </w:trPr>
      <w:tc>
        <w:tcPr>
          <w:tcW w:w="8005" w:type="dxa"/>
          <w:shd w:val="clear" w:color="auto" w:fill="D9D9D9" w:themeFill="background1" w:themeFillShade="D9"/>
        </w:tcPr>
        <w:p w14:paraId="46B89583" w14:textId="4C5CFF6E" w:rsidR="00C8648B" w:rsidRPr="002A1518" w:rsidRDefault="00A608C4"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26BFFF9F" wp14:editId="144B828E">
                <wp:extent cx="1209675" cy="799616"/>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2016" cy="814384"/>
                        </a:xfrm>
                        <a:prstGeom prst="rect">
                          <a:avLst/>
                        </a:prstGeom>
                      </pic:spPr>
                    </pic:pic>
                  </a:graphicData>
                </a:graphic>
              </wp:inline>
            </w:drawing>
          </w:r>
        </w:p>
      </w:tc>
      <w:tc>
        <w:tcPr>
          <w:tcW w:w="2926" w:type="dxa"/>
          <w:shd w:val="clear" w:color="auto" w:fill="D9272D"/>
        </w:tcPr>
        <w:p w14:paraId="324C9097" w14:textId="77777777" w:rsidR="00C8648B" w:rsidRPr="002A1518" w:rsidRDefault="00C8648B" w:rsidP="00C7764A">
          <w:pPr>
            <w:pStyle w:val="Header"/>
            <w:ind w:left="720"/>
            <w:jc w:val="right"/>
            <w:rPr>
              <w:rStyle w:val="PageNumber"/>
              <w:rFonts w:ascii="Calibri" w:hAnsi="Calibri" w:cs="Arial"/>
              <w:b/>
              <w:bCs/>
              <w:sz w:val="20"/>
              <w:szCs w:val="20"/>
            </w:rPr>
          </w:pPr>
        </w:p>
        <w:p w14:paraId="25DF0ABD" w14:textId="77777777" w:rsidR="00C70A2D" w:rsidRDefault="00C70A2D" w:rsidP="00C70A2D">
          <w:pPr>
            <w:pStyle w:val="Header"/>
            <w:tabs>
              <w:tab w:val="left" w:pos="3912"/>
            </w:tabs>
            <w:ind w:left="720"/>
            <w:rPr>
              <w:rFonts w:ascii="Calibri" w:hAnsi="Calibri" w:cs="Arial"/>
              <w:color w:val="FFFFFF" w:themeColor="background1"/>
              <w:sz w:val="16"/>
              <w:szCs w:val="16"/>
            </w:rPr>
          </w:pPr>
          <w:r>
            <w:rPr>
              <w:rFonts w:ascii="Calibri" w:hAnsi="Calibri" w:cs="Arial"/>
              <w:color w:val="FFFFFF" w:themeColor="background1"/>
              <w:sz w:val="16"/>
              <w:szCs w:val="16"/>
            </w:rPr>
            <w:t xml:space="preserve">FRONTIER SCHEDULE          </w:t>
          </w:r>
        </w:p>
        <w:p w14:paraId="78ABA8F6" w14:textId="77777777" w:rsidR="00C70A2D" w:rsidRDefault="00C70A2D" w:rsidP="00C70A2D">
          <w:pPr>
            <w:pStyle w:val="Header"/>
            <w:ind w:left="720"/>
            <w:rPr>
              <w:rFonts w:ascii="Calibri" w:hAnsi="Calibri" w:cs="Arial"/>
              <w:b/>
              <w:color w:val="FFFFFF" w:themeColor="background1"/>
              <w:sz w:val="16"/>
              <w:szCs w:val="16"/>
            </w:rPr>
          </w:pPr>
          <w:r>
            <w:rPr>
              <w:rFonts w:ascii="Calibri" w:hAnsi="Calibri" w:cs="Arial"/>
              <w:b/>
              <w:color w:val="FFFFFF" w:themeColor="background1"/>
              <w:sz w:val="16"/>
              <w:szCs w:val="16"/>
            </w:rPr>
            <w:t xml:space="preserve">DIA Managed Router + UCF </w:t>
          </w:r>
          <w:proofErr w:type="spellStart"/>
          <w:r>
            <w:rPr>
              <w:rFonts w:ascii="Calibri" w:hAnsi="Calibri" w:cs="Arial"/>
              <w:b/>
              <w:color w:val="FFFFFF" w:themeColor="background1"/>
              <w:sz w:val="16"/>
              <w:szCs w:val="16"/>
            </w:rPr>
            <w:t>UcaaS</w:t>
          </w:r>
          <w:proofErr w:type="spellEnd"/>
          <w:r>
            <w:rPr>
              <w:rFonts w:ascii="Calibri" w:hAnsi="Calibri" w:cs="Arial"/>
              <w:b/>
              <w:color w:val="FFFFFF" w:themeColor="background1"/>
              <w:sz w:val="16"/>
              <w:szCs w:val="16"/>
            </w:rPr>
            <w:t xml:space="preserve"> + Managed Firewall  </w:t>
          </w:r>
        </w:p>
        <w:p w14:paraId="3972B9B6" w14:textId="77777777" w:rsidR="00C8648B" w:rsidRPr="002A1518" w:rsidRDefault="00C8648B" w:rsidP="00C70A2D">
          <w:pPr>
            <w:pStyle w:val="Header"/>
            <w:rPr>
              <w:rFonts w:ascii="Calibri" w:hAnsi="Calibri" w:cs="Arial"/>
              <w:b/>
              <w:sz w:val="18"/>
              <w:szCs w:val="18"/>
            </w:rPr>
          </w:pPr>
        </w:p>
      </w:tc>
    </w:tr>
  </w:tbl>
  <w:p w14:paraId="42D043A0" w14:textId="77777777" w:rsidR="00C8648B" w:rsidRDefault="00C8648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37C4" w14:textId="77777777" w:rsidR="000C6F41" w:rsidRDefault="000C6F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DE03" w14:textId="77777777" w:rsidR="00C8648B" w:rsidRDefault="00C864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BD0A" w14:textId="77777777" w:rsidR="00C8648B" w:rsidRDefault="00C864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C08" w14:textId="77777777" w:rsidR="00C8648B" w:rsidRDefault="00C864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2C04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2C0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9"/>
  </w:num>
  <w:num w:numId="3">
    <w:abstractNumId w:val="20"/>
  </w:num>
  <w:num w:numId="4">
    <w:abstractNumId w:val="11"/>
  </w:num>
  <w:num w:numId="5">
    <w:abstractNumId w:val="10"/>
  </w:num>
  <w:num w:numId="6">
    <w:abstractNumId w:val="1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6"/>
  </w:num>
  <w:num w:numId="11">
    <w:abstractNumId w:val="21"/>
  </w:num>
  <w:num w:numId="12">
    <w:abstractNumId w:val="34"/>
  </w:num>
  <w:num w:numId="13">
    <w:abstractNumId w:val="15"/>
  </w:num>
  <w:num w:numId="14">
    <w:abstractNumId w:val="4"/>
  </w:num>
  <w:num w:numId="15">
    <w:abstractNumId w:val="12"/>
  </w:num>
  <w:num w:numId="16">
    <w:abstractNumId w:val="2"/>
  </w:num>
  <w:num w:numId="17">
    <w:abstractNumId w:val="19"/>
  </w:num>
  <w:num w:numId="18">
    <w:abstractNumId w:val="24"/>
  </w:num>
  <w:num w:numId="19">
    <w:abstractNumId w:val="16"/>
  </w:num>
  <w:num w:numId="20">
    <w:abstractNumId w:val="25"/>
  </w:num>
  <w:num w:numId="21">
    <w:abstractNumId w:val="1"/>
  </w:num>
  <w:num w:numId="22">
    <w:abstractNumId w:val="3"/>
  </w:num>
  <w:num w:numId="23">
    <w:abstractNumId w:val="2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8"/>
  </w:num>
  <w:num w:numId="26">
    <w:abstractNumId w:val="30"/>
  </w:num>
  <w:num w:numId="27">
    <w:abstractNumId w:val="31"/>
  </w:num>
  <w:num w:numId="28">
    <w:abstractNumId w:val="27"/>
  </w:num>
  <w:num w:numId="29">
    <w:abstractNumId w:val="7"/>
  </w:num>
  <w:num w:numId="30">
    <w:abstractNumId w:val="32"/>
  </w:num>
  <w:num w:numId="31">
    <w:abstractNumId w:val="6"/>
  </w:num>
  <w:num w:numId="32">
    <w:abstractNumId w:val="0"/>
  </w:num>
  <w:num w:numId="33">
    <w:abstractNumId w:val="33"/>
  </w:num>
  <w:num w:numId="34">
    <w:abstractNumId w:val="14"/>
  </w:num>
  <w:num w:numId="35">
    <w:abstractNumId w:val="23"/>
  </w:num>
  <w:num w:numId="36">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03BC"/>
    <w:rsid w:val="00012E46"/>
    <w:rsid w:val="00023E1D"/>
    <w:rsid w:val="000408C2"/>
    <w:rsid w:val="000419AC"/>
    <w:rsid w:val="000449F9"/>
    <w:rsid w:val="000565B1"/>
    <w:rsid w:val="00080291"/>
    <w:rsid w:val="00085B39"/>
    <w:rsid w:val="000A26D2"/>
    <w:rsid w:val="000A5C05"/>
    <w:rsid w:val="000B47CA"/>
    <w:rsid w:val="000B5633"/>
    <w:rsid w:val="000C127D"/>
    <w:rsid w:val="000C6F41"/>
    <w:rsid w:val="000D504B"/>
    <w:rsid w:val="000F3CB2"/>
    <w:rsid w:val="000F5CE7"/>
    <w:rsid w:val="00191BAF"/>
    <w:rsid w:val="001955FE"/>
    <w:rsid w:val="001C2A15"/>
    <w:rsid w:val="00217CB5"/>
    <w:rsid w:val="00262DA5"/>
    <w:rsid w:val="00270DE7"/>
    <w:rsid w:val="002747DA"/>
    <w:rsid w:val="0029751F"/>
    <w:rsid w:val="002B1CE8"/>
    <w:rsid w:val="002C0178"/>
    <w:rsid w:val="002C04E0"/>
    <w:rsid w:val="002E4891"/>
    <w:rsid w:val="002F130A"/>
    <w:rsid w:val="00321FE3"/>
    <w:rsid w:val="0032234C"/>
    <w:rsid w:val="00325F78"/>
    <w:rsid w:val="003329FB"/>
    <w:rsid w:val="00345463"/>
    <w:rsid w:val="0037495E"/>
    <w:rsid w:val="00380799"/>
    <w:rsid w:val="0038429A"/>
    <w:rsid w:val="003867D2"/>
    <w:rsid w:val="0039061B"/>
    <w:rsid w:val="003930AC"/>
    <w:rsid w:val="003A0575"/>
    <w:rsid w:val="003A3802"/>
    <w:rsid w:val="003B4A95"/>
    <w:rsid w:val="003C5200"/>
    <w:rsid w:val="003C5FF9"/>
    <w:rsid w:val="003D6514"/>
    <w:rsid w:val="003D76A8"/>
    <w:rsid w:val="003E6B82"/>
    <w:rsid w:val="003F17EF"/>
    <w:rsid w:val="00406C2B"/>
    <w:rsid w:val="004278AA"/>
    <w:rsid w:val="00435574"/>
    <w:rsid w:val="004559D1"/>
    <w:rsid w:val="00462FED"/>
    <w:rsid w:val="00474274"/>
    <w:rsid w:val="004778BE"/>
    <w:rsid w:val="00484A81"/>
    <w:rsid w:val="004A0907"/>
    <w:rsid w:val="004A47D9"/>
    <w:rsid w:val="004A7AA1"/>
    <w:rsid w:val="004D246E"/>
    <w:rsid w:val="004D732D"/>
    <w:rsid w:val="004F4154"/>
    <w:rsid w:val="004F4488"/>
    <w:rsid w:val="00503A97"/>
    <w:rsid w:val="005112E0"/>
    <w:rsid w:val="00534D1D"/>
    <w:rsid w:val="005427ED"/>
    <w:rsid w:val="00551F30"/>
    <w:rsid w:val="00553810"/>
    <w:rsid w:val="005748E5"/>
    <w:rsid w:val="005924BC"/>
    <w:rsid w:val="005957D1"/>
    <w:rsid w:val="00596500"/>
    <w:rsid w:val="00596C59"/>
    <w:rsid w:val="005E29FF"/>
    <w:rsid w:val="00605420"/>
    <w:rsid w:val="00613E09"/>
    <w:rsid w:val="00623AAD"/>
    <w:rsid w:val="00636D55"/>
    <w:rsid w:val="0064028C"/>
    <w:rsid w:val="00665E03"/>
    <w:rsid w:val="006A6447"/>
    <w:rsid w:val="006B0555"/>
    <w:rsid w:val="006B09BD"/>
    <w:rsid w:val="006B4989"/>
    <w:rsid w:val="006B7DBC"/>
    <w:rsid w:val="006C2AE9"/>
    <w:rsid w:val="006C2E9E"/>
    <w:rsid w:val="006C387A"/>
    <w:rsid w:val="006D7528"/>
    <w:rsid w:val="00700156"/>
    <w:rsid w:val="00704685"/>
    <w:rsid w:val="00716D58"/>
    <w:rsid w:val="007249FB"/>
    <w:rsid w:val="00726A74"/>
    <w:rsid w:val="00732010"/>
    <w:rsid w:val="00733A8D"/>
    <w:rsid w:val="007342E6"/>
    <w:rsid w:val="00743221"/>
    <w:rsid w:val="00756105"/>
    <w:rsid w:val="00766FF5"/>
    <w:rsid w:val="00783474"/>
    <w:rsid w:val="00785ABF"/>
    <w:rsid w:val="007916A2"/>
    <w:rsid w:val="007A13FE"/>
    <w:rsid w:val="007A5E13"/>
    <w:rsid w:val="007C1333"/>
    <w:rsid w:val="007C43B0"/>
    <w:rsid w:val="007D47BB"/>
    <w:rsid w:val="007E004F"/>
    <w:rsid w:val="007E143A"/>
    <w:rsid w:val="00832317"/>
    <w:rsid w:val="00835E64"/>
    <w:rsid w:val="0083633C"/>
    <w:rsid w:val="00836DB3"/>
    <w:rsid w:val="00840963"/>
    <w:rsid w:val="00883215"/>
    <w:rsid w:val="00885E72"/>
    <w:rsid w:val="00894272"/>
    <w:rsid w:val="008A3350"/>
    <w:rsid w:val="008A4024"/>
    <w:rsid w:val="008B6336"/>
    <w:rsid w:val="008C165E"/>
    <w:rsid w:val="008C3E86"/>
    <w:rsid w:val="008D1F71"/>
    <w:rsid w:val="008D1FBA"/>
    <w:rsid w:val="008E3251"/>
    <w:rsid w:val="008E4721"/>
    <w:rsid w:val="00903F96"/>
    <w:rsid w:val="009301AA"/>
    <w:rsid w:val="00963138"/>
    <w:rsid w:val="00967409"/>
    <w:rsid w:val="009675FB"/>
    <w:rsid w:val="00980F10"/>
    <w:rsid w:val="009859BC"/>
    <w:rsid w:val="00990206"/>
    <w:rsid w:val="00990A80"/>
    <w:rsid w:val="00994A4D"/>
    <w:rsid w:val="00996D24"/>
    <w:rsid w:val="009C2DAC"/>
    <w:rsid w:val="009D3008"/>
    <w:rsid w:val="009F040E"/>
    <w:rsid w:val="009F048B"/>
    <w:rsid w:val="009F4670"/>
    <w:rsid w:val="00A06487"/>
    <w:rsid w:val="00A17ACE"/>
    <w:rsid w:val="00A32C2B"/>
    <w:rsid w:val="00A608C4"/>
    <w:rsid w:val="00A72021"/>
    <w:rsid w:val="00A8614C"/>
    <w:rsid w:val="00AB0536"/>
    <w:rsid w:val="00AC2BFC"/>
    <w:rsid w:val="00AE0AC9"/>
    <w:rsid w:val="00AE4057"/>
    <w:rsid w:val="00B25065"/>
    <w:rsid w:val="00B43682"/>
    <w:rsid w:val="00B50C8F"/>
    <w:rsid w:val="00B52725"/>
    <w:rsid w:val="00B665AD"/>
    <w:rsid w:val="00B8000E"/>
    <w:rsid w:val="00B855C5"/>
    <w:rsid w:val="00B876FD"/>
    <w:rsid w:val="00BA091E"/>
    <w:rsid w:val="00BA16D4"/>
    <w:rsid w:val="00BC6FDD"/>
    <w:rsid w:val="00BD0E8F"/>
    <w:rsid w:val="00BF08E9"/>
    <w:rsid w:val="00BF5CDD"/>
    <w:rsid w:val="00C055E5"/>
    <w:rsid w:val="00C50CBF"/>
    <w:rsid w:val="00C60EFD"/>
    <w:rsid w:val="00C66E61"/>
    <w:rsid w:val="00C70A2D"/>
    <w:rsid w:val="00C7764A"/>
    <w:rsid w:val="00C84DC6"/>
    <w:rsid w:val="00C8648B"/>
    <w:rsid w:val="00CA2D54"/>
    <w:rsid w:val="00CA318A"/>
    <w:rsid w:val="00CA318B"/>
    <w:rsid w:val="00CA544D"/>
    <w:rsid w:val="00CB689B"/>
    <w:rsid w:val="00CC2162"/>
    <w:rsid w:val="00CC69C1"/>
    <w:rsid w:val="00CD243F"/>
    <w:rsid w:val="00CD4771"/>
    <w:rsid w:val="00CE104E"/>
    <w:rsid w:val="00CF5C87"/>
    <w:rsid w:val="00D1568C"/>
    <w:rsid w:val="00D21F19"/>
    <w:rsid w:val="00D31AF1"/>
    <w:rsid w:val="00D3295F"/>
    <w:rsid w:val="00D34ABA"/>
    <w:rsid w:val="00D47C99"/>
    <w:rsid w:val="00D5500F"/>
    <w:rsid w:val="00D63034"/>
    <w:rsid w:val="00D63708"/>
    <w:rsid w:val="00D67C0D"/>
    <w:rsid w:val="00DB7450"/>
    <w:rsid w:val="00DC68FB"/>
    <w:rsid w:val="00DD1DC7"/>
    <w:rsid w:val="00E05530"/>
    <w:rsid w:val="00E31832"/>
    <w:rsid w:val="00E333FB"/>
    <w:rsid w:val="00E42034"/>
    <w:rsid w:val="00E474DA"/>
    <w:rsid w:val="00E536D3"/>
    <w:rsid w:val="00E668C2"/>
    <w:rsid w:val="00E70B3E"/>
    <w:rsid w:val="00E91437"/>
    <w:rsid w:val="00E9731B"/>
    <w:rsid w:val="00EA024F"/>
    <w:rsid w:val="00EA30BE"/>
    <w:rsid w:val="00EA46E9"/>
    <w:rsid w:val="00EB25E8"/>
    <w:rsid w:val="00EB277B"/>
    <w:rsid w:val="00EB4B9B"/>
    <w:rsid w:val="00ED390D"/>
    <w:rsid w:val="00EE3DC4"/>
    <w:rsid w:val="00EF3AB3"/>
    <w:rsid w:val="00F0496A"/>
    <w:rsid w:val="00F10387"/>
    <w:rsid w:val="00F119A0"/>
    <w:rsid w:val="00F351B9"/>
    <w:rsid w:val="00F37566"/>
    <w:rsid w:val="00F50130"/>
    <w:rsid w:val="00F7192C"/>
    <w:rsid w:val="00F7671F"/>
    <w:rsid w:val="00F8041D"/>
    <w:rsid w:val="00F8660C"/>
    <w:rsid w:val="00F9206F"/>
    <w:rsid w:val="00F95DDA"/>
    <w:rsid w:val="00F96AF5"/>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5177">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586567392">
      <w:bodyDiv w:val="1"/>
      <w:marLeft w:val="0"/>
      <w:marRight w:val="0"/>
      <w:marTop w:val="0"/>
      <w:marBottom w:val="0"/>
      <w:divBdr>
        <w:top w:val="none" w:sz="0" w:space="0" w:color="auto"/>
        <w:left w:val="none" w:sz="0" w:space="0" w:color="auto"/>
        <w:bottom w:val="none" w:sz="0" w:space="0" w:color="auto"/>
        <w:right w:val="none" w:sz="0" w:space="0" w:color="auto"/>
      </w:divBdr>
    </w:div>
    <w:div w:id="1820924072">
      <w:bodyDiv w:val="1"/>
      <w:marLeft w:val="0"/>
      <w:marRight w:val="0"/>
      <w:marTop w:val="0"/>
      <w:marBottom w:val="0"/>
      <w:divBdr>
        <w:top w:val="none" w:sz="0" w:space="0" w:color="auto"/>
        <w:left w:val="none" w:sz="0" w:space="0" w:color="auto"/>
        <w:bottom w:val="none" w:sz="0" w:space="0" w:color="auto"/>
        <w:right w:val="none" w:sz="0" w:space="0" w:color="auto"/>
      </w:divBdr>
      <w:divsChild>
        <w:div w:id="29448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www.metaswitch.com/legal/standard-terms-and-conditions"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enterprise.frontier.com/DIABundledManagedFirewall_SupplementalTerms.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www.frontier.com/policies" TargetMode="External"/><Relationship Id="rId30" Type="http://schemas.openxmlformats.org/officeDocument/2006/relationships/header" Target="header14.xml"/><Relationship Id="rId8"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12302</Words>
  <Characters>70128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Vairam, Arunkumar (Contr)</cp:lastModifiedBy>
  <cp:revision>24</cp:revision>
  <dcterms:created xsi:type="dcterms:W3CDTF">2021-08-09T13:51:00Z</dcterms:created>
  <dcterms:modified xsi:type="dcterms:W3CDTF">2021-08-20T15:22:00Z</dcterms:modified>
</cp:coreProperties>
</file>