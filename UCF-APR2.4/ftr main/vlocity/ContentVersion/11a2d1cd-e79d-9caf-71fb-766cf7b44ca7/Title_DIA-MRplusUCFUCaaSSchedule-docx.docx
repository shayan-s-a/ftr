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DF618" w14:textId="3924F27F" w:rsidR="006B0555" w:rsidRPr="00B25065" w:rsidRDefault="006B0555" w:rsidP="006B0555">
      <w:pPr>
        <w:pStyle w:val="BodyText"/>
        <w:tabs>
          <w:tab w:val="left" w:pos="10980"/>
        </w:tabs>
        <w:spacing w:after="0"/>
        <w:rPr>
          <w:rFonts w:ascii="Calibri" w:eastAsia="AppleGothic" w:hAnsi="Calibri" w:cs="Arial"/>
          <w:sz w:val="16"/>
          <w:szCs w:val="16"/>
        </w:rPr>
      </w:pPr>
      <w:r w:rsidRPr="00B25065">
        <w:rPr>
          <w:rFonts w:ascii="Calibri" w:eastAsia="AppleGothic" w:hAnsi="Calibri" w:cs="Arial"/>
          <w:sz w:val="16"/>
          <w:szCs w:val="16"/>
        </w:rPr>
        <w:t xml:space="preserve">This is </w:t>
      </w:r>
      <w:r w:rsidR="0083633C" w:rsidRPr="00B25065">
        <w:rPr>
          <w:rFonts w:ascii="Calibri" w:eastAsia="AppleGothic" w:hAnsi="Calibri" w:cs="Arial"/>
          <w:sz w:val="16"/>
          <w:szCs w:val="16"/>
        </w:rPr>
        <w:t xml:space="preserve">Schedule </w:t>
      </w:r>
      <w:r w:rsidRPr="00B25065">
        <w:rPr>
          <w:rFonts w:ascii="Calibri" w:eastAsia="AppleGothic" w:hAnsi="Calibri" w:cs="Arial"/>
          <w:sz w:val="16"/>
          <w:szCs w:val="16"/>
        </w:rPr>
        <w:t xml:space="preserve">Number </w:t>
      </w:r>
      <w:r w:rsidR="00C50CBF">
        <w:rPr>
          <w:rFonts w:asciiTheme="minorHAnsi" w:hAnsiTheme="minorHAnsi" w:cs="Arial"/>
          <w:b/>
          <w:bCs/>
          <w:sz w:val="16"/>
          <w:szCs w:val="16"/>
        </w:rPr>
        <w:t>{{</w:t>
      </w:r>
      <w:proofErr w:type="spellStart"/>
      <w:r w:rsidR="00C50CBF">
        <w:rPr>
          <w:rFonts w:asciiTheme="minorHAnsi" w:hAnsiTheme="minorHAnsi" w:cs="Arial"/>
          <w:b/>
          <w:bCs/>
          <w:sz w:val="16"/>
          <w:szCs w:val="16"/>
        </w:rPr>
        <w:t>ScheduleNumber</w:t>
      </w:r>
      <w:proofErr w:type="spellEnd"/>
      <w:r w:rsidR="00C50CBF">
        <w:rPr>
          <w:rFonts w:asciiTheme="minorHAnsi" w:hAnsiTheme="minorHAnsi" w:cs="Arial"/>
          <w:b/>
          <w:bCs/>
          <w:sz w:val="16"/>
          <w:szCs w:val="16"/>
        </w:rPr>
        <w:t>}}</w:t>
      </w:r>
      <w:r w:rsidRPr="00B25065">
        <w:rPr>
          <w:rFonts w:ascii="Calibri" w:eastAsia="AppleGothic" w:hAnsi="Calibri" w:cs="Arial"/>
          <w:sz w:val="16"/>
          <w:szCs w:val="16"/>
        </w:rPr>
        <w:t xml:space="preserve"> to the Frontier Services Agreement dated </w:t>
      </w:r>
      <w:r w:rsidR="00C50CBF" w:rsidRPr="001E789B">
        <w:rPr>
          <w:rFonts w:cs="Arial"/>
          <w:b/>
          <w:bCs/>
          <w:sz w:val="16"/>
          <w:szCs w:val="16"/>
        </w:rPr>
        <w:t>{{</w:t>
      </w:r>
      <w:proofErr w:type="spellStart"/>
      <w:r w:rsidR="00C50CBF" w:rsidRPr="001E789B">
        <w:rPr>
          <w:rFonts w:cs="Arial"/>
          <w:b/>
          <w:bCs/>
          <w:sz w:val="16"/>
          <w:szCs w:val="16"/>
        </w:rPr>
        <w:t>FSADate</w:t>
      </w:r>
      <w:proofErr w:type="spellEnd"/>
      <w:r w:rsidR="00C50CBF" w:rsidRPr="001E789B">
        <w:rPr>
          <w:rFonts w:cs="Arial"/>
          <w:b/>
          <w:bCs/>
          <w:sz w:val="16"/>
          <w:szCs w:val="16"/>
        </w:rPr>
        <w:t>}}</w:t>
      </w:r>
      <w:r w:rsidRPr="00B25065">
        <w:rPr>
          <w:rFonts w:ascii="Calibri" w:eastAsia="AppleGothic" w:hAnsi="Calibri" w:cs="Arial"/>
          <w:sz w:val="16"/>
          <w:szCs w:val="16"/>
        </w:rPr>
        <w:t xml:space="preserve"> (“FSA”) by and between </w:t>
      </w:r>
      <w:r w:rsidR="00596C59">
        <w:rPr>
          <w:rFonts w:asciiTheme="minorHAnsi" w:hAnsiTheme="minorHAnsi" w:cs="Arial"/>
          <w:b/>
          <w:bCs/>
          <w:sz w:val="16"/>
          <w:szCs w:val="16"/>
        </w:rPr>
        <w:t>{{</w:t>
      </w:r>
      <w:proofErr w:type="spellStart"/>
      <w:r w:rsidR="00596C59">
        <w:rPr>
          <w:rFonts w:asciiTheme="minorHAnsi" w:hAnsiTheme="minorHAnsi" w:cs="Arial"/>
          <w:b/>
          <w:bCs/>
          <w:sz w:val="16"/>
          <w:szCs w:val="16"/>
        </w:rPr>
        <w:t>CustomerName</w:t>
      </w:r>
      <w:proofErr w:type="spellEnd"/>
      <w:r w:rsidR="00596C59">
        <w:rPr>
          <w:rFonts w:asciiTheme="minorHAnsi" w:hAnsiTheme="minorHAnsi" w:cs="Arial"/>
          <w:b/>
          <w:bCs/>
          <w:sz w:val="16"/>
          <w:szCs w:val="16"/>
        </w:rPr>
        <w:t>}}</w:t>
      </w:r>
      <w:r w:rsidRPr="00B25065">
        <w:rPr>
          <w:rFonts w:ascii="Calibri" w:eastAsia="AppleGothic" w:hAnsi="Calibri" w:cs="Arial"/>
          <w:sz w:val="16"/>
          <w:szCs w:val="16"/>
        </w:rPr>
        <w:t xml:space="preserve"> (“Customer”) and Frontier Communications of America, Inc. on behalf of itself and its affiliates (“Frontier”).  Customer orders and Frontier agrees to provide the Services and Equipment identified in the Schedule below.</w:t>
      </w:r>
      <w:r w:rsidRPr="00B25065">
        <w:rPr>
          <w:rFonts w:ascii="Calibri" w:eastAsia="AppleGothic" w:hAnsi="Calibri" w:cs="Arial"/>
          <w:sz w:val="16"/>
          <w:szCs w:val="16"/>
        </w:rPr>
        <w:tab/>
      </w:r>
    </w:p>
    <w:tbl>
      <w:tblPr>
        <w:tblW w:w="10800" w:type="dxa"/>
        <w:tblInd w:w="108" w:type="dxa"/>
        <w:tblLayout w:type="fixed"/>
        <w:tblLook w:val="04A0" w:firstRow="1" w:lastRow="0" w:firstColumn="1" w:lastColumn="0" w:noHBand="0" w:noVBand="1"/>
      </w:tblPr>
      <w:tblGrid>
        <w:gridCol w:w="2250"/>
        <w:gridCol w:w="4320"/>
        <w:gridCol w:w="1710"/>
        <w:gridCol w:w="2520"/>
      </w:tblGrid>
      <w:tr w:rsidR="006B0555" w:rsidRPr="0083633C" w14:paraId="08A6E1E3" w14:textId="77777777" w:rsidTr="00AE7986">
        <w:trPr>
          <w:trHeight w:val="216"/>
        </w:trPr>
        <w:tc>
          <w:tcPr>
            <w:tcW w:w="2250" w:type="dxa"/>
            <w:vAlign w:val="center"/>
          </w:tcPr>
          <w:p w14:paraId="05C6B091" w14:textId="77777777" w:rsidR="006B0555" w:rsidRPr="0083633C" w:rsidRDefault="006B0555" w:rsidP="006B0555">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color w:val="D9272D"/>
                <w:sz w:val="16"/>
                <w:szCs w:val="16"/>
              </w:rPr>
              <w:t>Primary Service Location:</w:t>
            </w:r>
            <w:r w:rsidRPr="00380799">
              <w:rPr>
                <w:rFonts w:ascii="Calibri" w:eastAsia="AppleGothic" w:hAnsi="Calibri" w:cs="Arial"/>
                <w:b/>
                <w:bCs/>
                <w:color w:val="D9272D"/>
                <w:sz w:val="16"/>
                <w:szCs w:val="16"/>
              </w:rPr>
              <w:t xml:space="preserve"> </w:t>
            </w:r>
          </w:p>
        </w:tc>
        <w:tc>
          <w:tcPr>
            <w:tcW w:w="4320" w:type="dxa"/>
            <w:vAlign w:val="center"/>
          </w:tcPr>
          <w:p w14:paraId="327066D8" w14:textId="1463E5A2" w:rsidR="006B0555" w:rsidRPr="0083633C" w:rsidRDefault="004559D1" w:rsidP="006B0555">
            <w:pPr>
              <w:pStyle w:val="BodyText"/>
              <w:tabs>
                <w:tab w:val="left" w:pos="10980"/>
              </w:tabs>
              <w:jc w:val="both"/>
              <w:rPr>
                <w:rFonts w:ascii="Calibri" w:eastAsia="AppleGothic" w:hAnsi="Calibri" w:cs="Arial"/>
                <w:b/>
                <w:bCs/>
                <w:sz w:val="16"/>
                <w:szCs w:val="16"/>
              </w:rPr>
            </w:pPr>
            <w:r w:rsidRPr="007A2CAA">
              <w:rPr>
                <w:rFonts w:asciiTheme="minorHAnsi" w:hAnsiTheme="minorHAnsi" w:cs="Arial"/>
                <w:b/>
                <w:bCs/>
                <w:sz w:val="16"/>
                <w:szCs w:val="16"/>
              </w:rPr>
              <w:t>{{</w:t>
            </w:r>
            <w:proofErr w:type="spellStart"/>
            <w:r w:rsidR="005957D1" w:rsidRPr="005957D1">
              <w:rPr>
                <w:rFonts w:asciiTheme="minorHAnsi" w:hAnsiTheme="minorHAnsi" w:cs="Arial"/>
                <w:b/>
                <w:sz w:val="16"/>
                <w:szCs w:val="16"/>
              </w:rPr>
              <w:t>DefaultServiceAccount</w:t>
            </w:r>
            <w:proofErr w:type="spellEnd"/>
            <w:r w:rsidRPr="007A2CAA">
              <w:rPr>
                <w:rFonts w:asciiTheme="minorHAnsi" w:hAnsiTheme="minorHAnsi" w:cs="Arial"/>
                <w:b/>
                <w:sz w:val="16"/>
                <w:szCs w:val="16"/>
              </w:rPr>
              <w:t>}}</w:t>
            </w:r>
          </w:p>
        </w:tc>
        <w:tc>
          <w:tcPr>
            <w:tcW w:w="1710" w:type="dxa"/>
            <w:vAlign w:val="center"/>
          </w:tcPr>
          <w:p w14:paraId="1D2640D7" w14:textId="77777777" w:rsidR="006B0555" w:rsidRPr="0083633C" w:rsidRDefault="006B0555" w:rsidP="006B0555">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Schedule Date:</w:t>
            </w:r>
          </w:p>
        </w:tc>
        <w:tc>
          <w:tcPr>
            <w:tcW w:w="2520" w:type="dxa"/>
            <w:vAlign w:val="center"/>
          </w:tcPr>
          <w:p w14:paraId="5F923FCF" w14:textId="0B00DF9D" w:rsidR="006B0555" w:rsidRPr="0083633C" w:rsidRDefault="00596500" w:rsidP="006B0555">
            <w:pPr>
              <w:pStyle w:val="BodyText"/>
              <w:tabs>
                <w:tab w:val="left" w:pos="10980"/>
              </w:tabs>
              <w:jc w:val="both"/>
              <w:rPr>
                <w:rFonts w:ascii="Calibri" w:eastAsia="AppleGothic" w:hAnsi="Calibri" w:cs="Arial"/>
                <w:b/>
                <w:bCs/>
                <w:sz w:val="16"/>
                <w:szCs w:val="16"/>
              </w:rPr>
            </w:pPr>
            <w:r w:rsidRPr="001E789B">
              <w:rPr>
                <w:rFonts w:cs="Arial"/>
                <w:b/>
                <w:bCs/>
                <w:sz w:val="16"/>
                <w:szCs w:val="16"/>
              </w:rPr>
              <w:t>{{</w:t>
            </w:r>
            <w:proofErr w:type="spellStart"/>
            <w:r w:rsidRPr="001E789B">
              <w:rPr>
                <w:rFonts w:cs="Arial"/>
                <w:b/>
                <w:bCs/>
                <w:sz w:val="16"/>
                <w:szCs w:val="16"/>
              </w:rPr>
              <w:t>FSADate</w:t>
            </w:r>
            <w:proofErr w:type="spellEnd"/>
            <w:r w:rsidRPr="001E789B">
              <w:rPr>
                <w:rFonts w:cs="Arial"/>
                <w:b/>
                <w:bCs/>
                <w:sz w:val="16"/>
                <w:szCs w:val="16"/>
              </w:rPr>
              <w:t>}}</w:t>
            </w:r>
          </w:p>
        </w:tc>
      </w:tr>
      <w:tr w:rsidR="006B0555" w:rsidRPr="0083633C" w14:paraId="74CE037F" w14:textId="77777777" w:rsidTr="00AE7986">
        <w:trPr>
          <w:trHeight w:val="216"/>
        </w:trPr>
        <w:tc>
          <w:tcPr>
            <w:tcW w:w="2250" w:type="dxa"/>
            <w:vAlign w:val="center"/>
          </w:tcPr>
          <w:p w14:paraId="05347458" w14:textId="77777777" w:rsidR="006B0555" w:rsidRPr="0083633C" w:rsidRDefault="006B0555" w:rsidP="006B0555">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Schedule Type/Purpose:</w:t>
            </w:r>
          </w:p>
        </w:tc>
        <w:tc>
          <w:tcPr>
            <w:tcW w:w="4320" w:type="dxa"/>
            <w:vAlign w:val="center"/>
          </w:tcPr>
          <w:p w14:paraId="48601442" w14:textId="554B7E6F" w:rsidR="006B0555" w:rsidRPr="0083633C" w:rsidRDefault="004559D1" w:rsidP="006B0555">
            <w:pPr>
              <w:pStyle w:val="BodyText"/>
              <w:tabs>
                <w:tab w:val="left" w:pos="10980"/>
              </w:tabs>
              <w:jc w:val="both"/>
              <w:rPr>
                <w:rFonts w:ascii="Calibri" w:eastAsia="AppleGothic" w:hAnsi="Calibri" w:cs="Arial"/>
                <w:b/>
                <w:bCs/>
                <w:sz w:val="16"/>
                <w:szCs w:val="16"/>
              </w:rPr>
            </w:pPr>
            <w:r>
              <w:rPr>
                <w:rFonts w:asciiTheme="minorHAnsi" w:hAnsiTheme="minorHAnsi" w:cs="Arial"/>
                <w:b/>
                <w:bCs/>
                <w:sz w:val="16"/>
                <w:szCs w:val="16"/>
              </w:rPr>
              <w:t>{{</w:t>
            </w:r>
            <w:proofErr w:type="spellStart"/>
            <w:r>
              <w:rPr>
                <w:rFonts w:asciiTheme="minorHAnsi" w:hAnsiTheme="minorHAnsi" w:cs="Arial"/>
                <w:b/>
                <w:bCs/>
                <w:sz w:val="16"/>
                <w:szCs w:val="16"/>
              </w:rPr>
              <w:t>ScheduleTypePurpose</w:t>
            </w:r>
            <w:proofErr w:type="spellEnd"/>
            <w:proofErr w:type="gramStart"/>
            <w:r>
              <w:rPr>
                <w:rFonts w:asciiTheme="minorHAnsi" w:hAnsiTheme="minorHAnsi" w:cs="Arial"/>
                <w:b/>
                <w:bCs/>
                <w:sz w:val="16"/>
                <w:szCs w:val="16"/>
              </w:rPr>
              <w:t>}}</w:t>
            </w:r>
            <w:r w:rsidR="006B0555" w:rsidRPr="0083633C">
              <w:rPr>
                <w:rFonts w:ascii="Calibri" w:eastAsia="AppleGothic" w:hAnsi="Calibri" w:cs="Arial"/>
                <w:b/>
                <w:bCs/>
                <w:sz w:val="16"/>
                <w:szCs w:val="16"/>
              </w:rPr>
              <w:t xml:space="preserve">   </w:t>
            </w:r>
            <w:proofErr w:type="gramEnd"/>
          </w:p>
        </w:tc>
        <w:tc>
          <w:tcPr>
            <w:tcW w:w="1710" w:type="dxa"/>
            <w:vAlign w:val="center"/>
          </w:tcPr>
          <w:p w14:paraId="28F5FBF9" w14:textId="77777777" w:rsidR="006B0555" w:rsidRPr="0083633C" w:rsidRDefault="006B0555" w:rsidP="006B0555">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Service Term:</w:t>
            </w:r>
          </w:p>
        </w:tc>
        <w:tc>
          <w:tcPr>
            <w:tcW w:w="2520" w:type="dxa"/>
            <w:vAlign w:val="center"/>
          </w:tcPr>
          <w:p w14:paraId="7FD04AAE" w14:textId="37021315" w:rsidR="006B0555" w:rsidRPr="0083633C" w:rsidRDefault="000B5633" w:rsidP="006B0555">
            <w:pPr>
              <w:pStyle w:val="BodyText"/>
              <w:tabs>
                <w:tab w:val="left" w:pos="10980"/>
              </w:tabs>
              <w:jc w:val="both"/>
              <w:rPr>
                <w:rFonts w:ascii="Calibri" w:eastAsia="AppleGothic" w:hAnsi="Calibri" w:cs="Arial"/>
                <w:b/>
                <w:bCs/>
                <w:sz w:val="16"/>
                <w:szCs w:val="16"/>
              </w:rPr>
            </w:pPr>
            <w:r>
              <w:rPr>
                <w:rFonts w:asciiTheme="minorHAnsi" w:hAnsiTheme="minorHAnsi" w:cs="Arial"/>
                <w:b/>
                <w:bCs/>
                <w:sz w:val="16"/>
                <w:szCs w:val="16"/>
              </w:rPr>
              <w:t>{{</w:t>
            </w:r>
            <w:proofErr w:type="spellStart"/>
            <w:r>
              <w:rPr>
                <w:rFonts w:asciiTheme="minorHAnsi" w:hAnsiTheme="minorHAnsi" w:cs="Arial"/>
                <w:b/>
                <w:bCs/>
                <w:sz w:val="16"/>
                <w:szCs w:val="16"/>
              </w:rPr>
              <w:t>ServiceTerm</w:t>
            </w:r>
            <w:proofErr w:type="spellEnd"/>
            <w:proofErr w:type="gramStart"/>
            <w:r>
              <w:rPr>
                <w:rFonts w:asciiTheme="minorHAnsi" w:hAnsiTheme="minorHAnsi" w:cs="Arial"/>
                <w:b/>
                <w:bCs/>
                <w:sz w:val="16"/>
                <w:szCs w:val="16"/>
              </w:rPr>
              <w:t>}}</w:t>
            </w:r>
            <w:r w:rsidR="006B0555" w:rsidRPr="0083633C">
              <w:rPr>
                <w:rFonts w:ascii="Calibri" w:eastAsia="AppleGothic" w:hAnsi="Calibri" w:cs="Arial"/>
                <w:b/>
                <w:bCs/>
                <w:sz w:val="16"/>
                <w:szCs w:val="16"/>
              </w:rPr>
              <w:t xml:space="preserve">   </w:t>
            </w:r>
            <w:proofErr w:type="gramEnd"/>
            <w:r w:rsidR="006B0555" w:rsidRPr="0083633C">
              <w:rPr>
                <w:rFonts w:ascii="Calibri" w:eastAsia="AppleGothic" w:hAnsi="Calibri" w:cs="Arial"/>
                <w:b/>
                <w:bCs/>
                <w:sz w:val="16"/>
                <w:szCs w:val="16"/>
              </w:rPr>
              <w:t xml:space="preserve">  </w:t>
            </w:r>
          </w:p>
        </w:tc>
      </w:tr>
    </w:tbl>
    <w:p w14:paraId="3E61FB0A" w14:textId="6EEEB4A2" w:rsidR="0083633C" w:rsidRDefault="0083633C" w:rsidP="000D504B">
      <w:pPr>
        <w:pStyle w:val="ListParagraph"/>
        <w:numPr>
          <w:ilvl w:val="0"/>
          <w:numId w:val="1"/>
        </w:numPr>
        <w:spacing w:after="120"/>
        <w:rPr>
          <w:rFonts w:ascii="Calibri" w:eastAsia="MS Mincho" w:hAnsi="Calibri" w:cs="Arial"/>
          <w:sz w:val="16"/>
          <w:szCs w:val="16"/>
        </w:rPr>
      </w:pPr>
      <w:r w:rsidRPr="00380799">
        <w:rPr>
          <w:rFonts w:ascii="Calibri" w:eastAsia="MS Mincho" w:hAnsi="Calibri" w:cs="Arial"/>
          <w:b/>
          <w:bCs/>
          <w:color w:val="D9272D"/>
          <w:sz w:val="16"/>
          <w:szCs w:val="16"/>
        </w:rPr>
        <w:t>Products and Services</w:t>
      </w:r>
      <w:r w:rsidR="00380799">
        <w:rPr>
          <w:rFonts w:ascii="Calibri" w:eastAsia="MS Mincho" w:hAnsi="Calibri" w:cs="Arial"/>
          <w:b/>
          <w:bCs/>
          <w:color w:val="D9272D"/>
          <w:sz w:val="16"/>
          <w:szCs w:val="16"/>
        </w:rPr>
        <w:br/>
      </w:r>
      <w:r w:rsidR="00613E09" w:rsidRPr="00613E09">
        <w:rPr>
          <w:rFonts w:ascii="Calibri" w:eastAsia="MS Mincho" w:hAnsi="Calibri" w:cs="Arial"/>
          <w:sz w:val="16"/>
          <w:szCs w:val="16"/>
        </w:rPr>
        <w:t xml:space="preserve">The </w:t>
      </w:r>
      <w:r w:rsidR="00613E09">
        <w:rPr>
          <w:rFonts w:ascii="Calibri" w:eastAsia="MS Mincho" w:hAnsi="Calibri" w:cs="Arial"/>
          <w:sz w:val="16"/>
          <w:szCs w:val="16"/>
        </w:rPr>
        <w:t>S</w:t>
      </w:r>
      <w:r w:rsidR="00613E09" w:rsidRPr="00613E09">
        <w:rPr>
          <w:rFonts w:ascii="Calibri" w:eastAsia="MS Mincho" w:hAnsi="Calibri" w:cs="Arial"/>
          <w:sz w:val="16"/>
          <w:szCs w:val="16"/>
        </w:rPr>
        <w:t xml:space="preserve">ervices </w:t>
      </w:r>
      <w:r w:rsidR="00EB277B">
        <w:rPr>
          <w:rFonts w:ascii="Calibri" w:eastAsia="MS Mincho" w:hAnsi="Calibri" w:cs="Arial"/>
          <w:sz w:val="16"/>
          <w:szCs w:val="16"/>
        </w:rPr>
        <w:t xml:space="preserve">and Equipment </w:t>
      </w:r>
      <w:r w:rsidR="00613E09" w:rsidRPr="00613E09">
        <w:rPr>
          <w:rFonts w:ascii="Calibri" w:eastAsia="MS Mincho" w:hAnsi="Calibri" w:cs="Arial"/>
          <w:sz w:val="16"/>
          <w:szCs w:val="16"/>
        </w:rPr>
        <w:t xml:space="preserve">provided </w:t>
      </w:r>
      <w:r w:rsidR="00613E09">
        <w:rPr>
          <w:rFonts w:ascii="Calibri" w:eastAsia="MS Mincho" w:hAnsi="Calibri" w:cs="Arial"/>
          <w:sz w:val="16"/>
          <w:szCs w:val="16"/>
        </w:rPr>
        <w:t xml:space="preserve">under this Schedule are set forth in </w:t>
      </w:r>
      <w:r w:rsidR="00613E09" w:rsidRPr="00613E09">
        <w:rPr>
          <w:rFonts w:ascii="Calibri" w:eastAsia="MS Mincho" w:hAnsi="Calibri" w:cs="Arial"/>
          <w:b/>
          <w:bCs/>
          <w:sz w:val="16"/>
          <w:szCs w:val="16"/>
        </w:rPr>
        <w:t>Exhibit A</w:t>
      </w:r>
      <w:r w:rsidR="00613E09">
        <w:rPr>
          <w:rFonts w:ascii="Calibri" w:eastAsia="MS Mincho" w:hAnsi="Calibri" w:cs="Arial"/>
          <w:sz w:val="16"/>
          <w:szCs w:val="16"/>
        </w:rPr>
        <w:t xml:space="preserve"> attached hereto and incorporated herein by this reference.</w:t>
      </w:r>
    </w:p>
    <w:p w14:paraId="382CF4C0" w14:textId="2FB638A7" w:rsidR="0083633C" w:rsidRDefault="0083633C" w:rsidP="0083633C">
      <w:pPr>
        <w:pStyle w:val="ListParagraph"/>
        <w:spacing w:after="120"/>
        <w:ind w:left="0"/>
        <w:rPr>
          <w:rFonts w:ascii="Calibri" w:eastAsia="MS Mincho" w:hAnsi="Calibri" w:cs="Arial"/>
          <w:b/>
          <w:bCs/>
          <w:sz w:val="16"/>
          <w:szCs w:val="16"/>
        </w:rPr>
      </w:pPr>
    </w:p>
    <w:p w14:paraId="7CA81C68" w14:textId="17E07709" w:rsidR="0083633C" w:rsidRPr="00380799" w:rsidRDefault="0083633C" w:rsidP="000D504B">
      <w:pPr>
        <w:pStyle w:val="ListParagraph"/>
        <w:numPr>
          <w:ilvl w:val="0"/>
          <w:numId w:val="1"/>
        </w:numPr>
        <w:spacing w:after="120"/>
        <w:rPr>
          <w:rFonts w:ascii="Calibri" w:eastAsia="MS Mincho" w:hAnsi="Calibri" w:cs="Arial"/>
          <w:b/>
          <w:bCs/>
          <w:color w:val="D9272D"/>
          <w:sz w:val="16"/>
          <w:szCs w:val="16"/>
        </w:rPr>
      </w:pPr>
      <w:r w:rsidRPr="00380799">
        <w:rPr>
          <w:rFonts w:ascii="Calibri" w:eastAsia="MS Mincho" w:hAnsi="Calibri" w:cs="Arial"/>
          <w:b/>
          <w:bCs/>
          <w:color w:val="D9272D"/>
          <w:sz w:val="16"/>
          <w:szCs w:val="16"/>
        </w:rPr>
        <w:t xml:space="preserve"> Notice Address</w:t>
      </w:r>
    </w:p>
    <w:p w14:paraId="5F5212F9" w14:textId="77777777" w:rsidR="0083633C" w:rsidRPr="0083633C" w:rsidRDefault="0083633C" w:rsidP="0083633C">
      <w:pPr>
        <w:pStyle w:val="ListParagraph"/>
        <w:spacing w:after="120"/>
        <w:ind w:left="360"/>
        <w:rPr>
          <w:rFonts w:ascii="Calibri" w:eastAsia="MS Mincho" w:hAnsi="Calibri" w:cs="Arial"/>
          <w:b/>
          <w:bCs/>
          <w:sz w:val="16"/>
          <w:szCs w:val="16"/>
        </w:rPr>
      </w:pPr>
    </w:p>
    <w:p w14:paraId="4F4E6929" w14:textId="4824E3F6" w:rsidR="0083633C" w:rsidRDefault="0083633C" w:rsidP="000D504B">
      <w:pPr>
        <w:pStyle w:val="ListParagraph"/>
        <w:numPr>
          <w:ilvl w:val="0"/>
          <w:numId w:val="2"/>
        </w:numPr>
        <w:spacing w:after="120"/>
        <w:rPr>
          <w:rFonts w:ascii="Calibri" w:eastAsia="MS Mincho" w:hAnsi="Calibri"/>
          <w:b/>
          <w:sz w:val="16"/>
          <w:szCs w:val="40"/>
        </w:rPr>
      </w:pPr>
      <w:r>
        <w:rPr>
          <w:rFonts w:ascii="Calibri" w:eastAsia="MS Mincho" w:hAnsi="Calibri"/>
          <w:b/>
          <w:sz w:val="16"/>
          <w:szCs w:val="40"/>
        </w:rPr>
        <w:t xml:space="preserve">Frontier Communications of America, Inc. </w:t>
      </w:r>
      <w:r>
        <w:rPr>
          <w:rFonts w:ascii="Calibri" w:eastAsia="MS Mincho" w:hAnsi="Calibri"/>
          <w:b/>
          <w:sz w:val="16"/>
          <w:szCs w:val="40"/>
        </w:rPr>
        <w:tab/>
      </w:r>
    </w:p>
    <w:p w14:paraId="4A4A3121" w14:textId="21612911" w:rsidR="009F048B" w:rsidRPr="00B25065" w:rsidRDefault="009F048B" w:rsidP="009F048B">
      <w:pPr>
        <w:pStyle w:val="ListParagraph"/>
        <w:spacing w:after="120"/>
        <w:rPr>
          <w:rFonts w:ascii="Calibri" w:eastAsia="MS Mincho" w:hAnsi="Calibri"/>
          <w:bCs/>
          <w:sz w:val="16"/>
          <w:szCs w:val="40"/>
        </w:rPr>
      </w:pPr>
      <w:r w:rsidRPr="00B25065">
        <w:rPr>
          <w:rFonts w:ascii="Calibri" w:eastAsia="MS Mincho" w:hAnsi="Calibri"/>
          <w:bCs/>
          <w:sz w:val="16"/>
          <w:szCs w:val="40"/>
        </w:rPr>
        <w:t>111 Field Street</w:t>
      </w:r>
    </w:p>
    <w:p w14:paraId="27714459" w14:textId="55AD15E4" w:rsidR="009F048B" w:rsidRPr="00B25065" w:rsidRDefault="009F048B" w:rsidP="009F048B">
      <w:pPr>
        <w:pStyle w:val="ListParagraph"/>
        <w:spacing w:after="120"/>
        <w:rPr>
          <w:rFonts w:ascii="Calibri" w:eastAsia="MS Mincho" w:hAnsi="Calibri"/>
          <w:bCs/>
          <w:sz w:val="16"/>
          <w:szCs w:val="40"/>
        </w:rPr>
      </w:pPr>
      <w:r w:rsidRPr="00B25065">
        <w:rPr>
          <w:rFonts w:ascii="Calibri" w:eastAsia="MS Mincho" w:hAnsi="Calibri"/>
          <w:bCs/>
          <w:sz w:val="16"/>
          <w:szCs w:val="40"/>
        </w:rPr>
        <w:t>Rochester, NY 14620</w:t>
      </w:r>
      <w:r w:rsidR="003A3802">
        <w:rPr>
          <w:rFonts w:ascii="Calibri" w:eastAsia="MS Mincho" w:hAnsi="Calibri"/>
          <w:bCs/>
          <w:sz w:val="16"/>
          <w:szCs w:val="40"/>
        </w:rPr>
        <w:t xml:space="preserve"> </w:t>
      </w:r>
    </w:p>
    <w:p w14:paraId="2011F396" w14:textId="5EC8434D" w:rsidR="009F048B" w:rsidRDefault="009F048B" w:rsidP="009F048B">
      <w:pPr>
        <w:pStyle w:val="ListParagraph"/>
        <w:spacing w:after="120"/>
        <w:rPr>
          <w:rFonts w:ascii="Calibri" w:eastAsia="MS Mincho" w:hAnsi="Calibri"/>
          <w:b/>
          <w:sz w:val="16"/>
          <w:szCs w:val="40"/>
        </w:rPr>
      </w:pPr>
      <w:r w:rsidRPr="00B25065">
        <w:rPr>
          <w:rFonts w:ascii="Calibri" w:eastAsia="MS Mincho" w:hAnsi="Calibri"/>
          <w:bCs/>
          <w:sz w:val="16"/>
          <w:szCs w:val="40"/>
        </w:rPr>
        <w:t>Attn: Associate General Counsel</w:t>
      </w:r>
      <w:r>
        <w:rPr>
          <w:rFonts w:ascii="Calibri" w:eastAsia="MS Mincho" w:hAnsi="Calibri"/>
          <w:b/>
          <w:sz w:val="16"/>
          <w:szCs w:val="40"/>
        </w:rPr>
        <w:t xml:space="preserve"> </w:t>
      </w:r>
    </w:p>
    <w:p w14:paraId="7C00F32C" w14:textId="77777777" w:rsidR="009F048B" w:rsidRDefault="009F048B" w:rsidP="009F048B">
      <w:pPr>
        <w:pStyle w:val="ListParagraph"/>
        <w:spacing w:after="120"/>
        <w:rPr>
          <w:rFonts w:ascii="Calibri" w:eastAsia="MS Mincho" w:hAnsi="Calibri"/>
          <w:b/>
          <w:sz w:val="16"/>
          <w:szCs w:val="40"/>
        </w:rPr>
      </w:pPr>
    </w:p>
    <w:p w14:paraId="6B6A0231" w14:textId="5F5B23B7" w:rsidR="0037495E" w:rsidRDefault="0083633C" w:rsidP="00DC68FB">
      <w:pPr>
        <w:pStyle w:val="ListParagraph"/>
        <w:numPr>
          <w:ilvl w:val="0"/>
          <w:numId w:val="2"/>
        </w:numPr>
        <w:spacing w:after="120"/>
        <w:rPr>
          <w:rFonts w:ascii="Calibri" w:eastAsia="MS Mincho" w:hAnsi="Calibri"/>
          <w:b/>
          <w:sz w:val="16"/>
          <w:szCs w:val="40"/>
        </w:rPr>
      </w:pPr>
      <w:r>
        <w:rPr>
          <w:rFonts w:ascii="Calibri" w:eastAsia="MS Mincho" w:hAnsi="Calibri"/>
          <w:b/>
          <w:sz w:val="16"/>
          <w:szCs w:val="40"/>
        </w:rPr>
        <w:t xml:space="preserve">Customer </w:t>
      </w:r>
      <w:r w:rsidR="009F048B">
        <w:rPr>
          <w:rFonts w:ascii="Calibri" w:eastAsia="MS Mincho" w:hAnsi="Calibri"/>
          <w:b/>
          <w:sz w:val="16"/>
          <w:szCs w:val="40"/>
        </w:rPr>
        <w:t>Notice Address</w:t>
      </w:r>
    </w:p>
    <w:p w14:paraId="467615BF" w14:textId="1B32179C" w:rsidR="00DC68FB" w:rsidRDefault="00DC68FB" w:rsidP="00DC68FB">
      <w:pPr>
        <w:spacing w:after="120"/>
        <w:rPr>
          <w:rFonts w:ascii="Calibri" w:eastAsia="MS Mincho" w:hAnsi="Calibri"/>
          <w:b/>
          <w:sz w:val="16"/>
          <w:szCs w:val="40"/>
        </w:rPr>
      </w:pPr>
    </w:p>
    <w:p w14:paraId="6BC07823" w14:textId="51CDC6F5" w:rsidR="00DC68FB" w:rsidRDefault="00DC68FB" w:rsidP="00DC68FB">
      <w:pPr>
        <w:spacing w:after="120"/>
        <w:rPr>
          <w:rFonts w:ascii="Calibri" w:eastAsia="MS Mincho" w:hAnsi="Calibri"/>
          <w:b/>
          <w:sz w:val="16"/>
          <w:szCs w:val="40"/>
        </w:rPr>
      </w:pPr>
    </w:p>
    <w:p w14:paraId="5E5682BD" w14:textId="37E26F6B" w:rsidR="00DC68FB" w:rsidRDefault="00DC68FB" w:rsidP="00DC68FB">
      <w:pPr>
        <w:spacing w:after="120"/>
        <w:rPr>
          <w:rFonts w:ascii="Calibri" w:eastAsia="MS Mincho" w:hAnsi="Calibri"/>
          <w:b/>
          <w:sz w:val="16"/>
          <w:szCs w:val="40"/>
        </w:rPr>
      </w:pPr>
    </w:p>
    <w:p w14:paraId="04D91EC9" w14:textId="187EC05E" w:rsidR="00DC68FB" w:rsidRDefault="00DC68FB" w:rsidP="00DC68FB">
      <w:pPr>
        <w:spacing w:after="120"/>
        <w:rPr>
          <w:rFonts w:ascii="Calibri" w:eastAsia="MS Mincho" w:hAnsi="Calibri"/>
          <w:b/>
          <w:sz w:val="16"/>
          <w:szCs w:val="40"/>
        </w:rPr>
      </w:pPr>
    </w:p>
    <w:p w14:paraId="51A6843B" w14:textId="0A1DFBD4" w:rsidR="00DC68FB" w:rsidRDefault="00DC68FB" w:rsidP="00DC68FB">
      <w:pPr>
        <w:spacing w:after="120"/>
        <w:ind w:left="720"/>
        <w:rPr>
          <w:rFonts w:ascii="Calibri" w:eastAsia="MS Mincho" w:hAnsi="Calibri"/>
          <w:b/>
          <w:sz w:val="16"/>
          <w:szCs w:val="40"/>
        </w:rPr>
      </w:pPr>
      <w:r>
        <w:rPr>
          <w:rFonts w:ascii="Calibri" w:eastAsia="MS Mincho" w:hAnsi="Calibri"/>
          <w:b/>
          <w:sz w:val="16"/>
          <w:szCs w:val="40"/>
        </w:rPr>
        <w:t>Attn:</w:t>
      </w:r>
    </w:p>
    <w:p w14:paraId="3B52AED6" w14:textId="6E0A11C5" w:rsidR="006C2AE9" w:rsidRDefault="006C2AE9" w:rsidP="00DC68FB">
      <w:pPr>
        <w:spacing w:after="120"/>
        <w:ind w:left="720"/>
        <w:rPr>
          <w:rFonts w:ascii="Calibri" w:eastAsia="MS Mincho" w:hAnsi="Calibri"/>
          <w:b/>
          <w:sz w:val="16"/>
          <w:szCs w:val="40"/>
        </w:rPr>
      </w:pPr>
    </w:p>
    <w:p w14:paraId="13589E17" w14:textId="77777777" w:rsidR="006C2AE9" w:rsidRPr="00DC68FB" w:rsidRDefault="006C2AE9" w:rsidP="00DC68FB">
      <w:pPr>
        <w:spacing w:after="120"/>
        <w:ind w:left="720"/>
        <w:rPr>
          <w:rFonts w:ascii="Calibri" w:eastAsia="MS Mincho" w:hAnsi="Calibri"/>
          <w:b/>
          <w:sz w:val="16"/>
          <w:szCs w:val="40"/>
        </w:rPr>
      </w:pPr>
    </w:p>
    <w:p w14:paraId="28C28675" w14:textId="04E0C1E7" w:rsidR="006B0555" w:rsidRPr="00380799" w:rsidRDefault="00835E64" w:rsidP="000D504B">
      <w:pPr>
        <w:pStyle w:val="ListParagraph"/>
        <w:keepNext/>
        <w:numPr>
          <w:ilvl w:val="0"/>
          <w:numId w:val="1"/>
        </w:numPr>
        <w:spacing w:after="120"/>
        <w:jc w:val="both"/>
        <w:outlineLvl w:val="0"/>
        <w:rPr>
          <w:rFonts w:ascii="Calibri" w:eastAsia="MS Mincho" w:hAnsi="Calibri" w:cs="Arial"/>
          <w:b/>
          <w:color w:val="D9272D"/>
          <w:sz w:val="16"/>
          <w:szCs w:val="16"/>
        </w:rPr>
      </w:pPr>
      <w:r w:rsidRPr="00380799">
        <w:rPr>
          <w:rFonts w:ascii="Calibri" w:eastAsia="MS Mincho" w:hAnsi="Calibri" w:cs="Arial"/>
          <w:b/>
          <w:color w:val="D9272D"/>
          <w:sz w:val="16"/>
          <w:szCs w:val="16"/>
        </w:rPr>
        <w:t>Payment Instruction</w:t>
      </w:r>
      <w:r w:rsidR="00CD4771" w:rsidRPr="00380799">
        <w:rPr>
          <w:rFonts w:ascii="Calibri" w:eastAsia="MS Mincho" w:hAnsi="Calibri" w:cs="Arial"/>
          <w:b/>
          <w:color w:val="D9272D"/>
          <w:sz w:val="16"/>
          <w:szCs w:val="16"/>
        </w:rPr>
        <w:t>s</w:t>
      </w:r>
      <w:r w:rsidR="006B0555" w:rsidRPr="00380799">
        <w:rPr>
          <w:rFonts w:ascii="Calibri" w:eastAsia="MS Mincho" w:hAnsi="Calibri" w:cs="Arial"/>
          <w:b/>
          <w:color w:val="D9272D"/>
          <w:sz w:val="16"/>
          <w:szCs w:val="16"/>
        </w:rPr>
        <w:tab/>
      </w:r>
    </w:p>
    <w:p w14:paraId="2E2CD78D" w14:textId="77777777" w:rsidR="00CD4771" w:rsidRDefault="00CD4771" w:rsidP="00CD4771">
      <w:pPr>
        <w:pStyle w:val="ListParagraph"/>
        <w:keepNext/>
        <w:spacing w:after="120"/>
        <w:ind w:left="360"/>
        <w:jc w:val="both"/>
        <w:outlineLvl w:val="0"/>
        <w:rPr>
          <w:rFonts w:ascii="Calibri" w:eastAsia="MS Mincho" w:hAnsi="Calibri" w:cs="Arial"/>
          <w:b/>
          <w:sz w:val="16"/>
          <w:szCs w:val="16"/>
        </w:rPr>
      </w:pPr>
    </w:p>
    <w:p w14:paraId="242FBE09" w14:textId="27FC1D8A" w:rsidR="00474274" w:rsidRDefault="00CD4771" w:rsidP="00474274">
      <w:pPr>
        <w:pStyle w:val="ListParagraph"/>
        <w:keepNext/>
        <w:numPr>
          <w:ilvl w:val="0"/>
          <w:numId w:val="3"/>
        </w:numPr>
        <w:spacing w:after="120"/>
        <w:jc w:val="both"/>
        <w:outlineLvl w:val="0"/>
        <w:rPr>
          <w:rFonts w:ascii="Calibri" w:eastAsia="MS Mincho" w:hAnsi="Calibri" w:cs="Arial"/>
          <w:bCs/>
          <w:sz w:val="16"/>
          <w:szCs w:val="16"/>
        </w:rPr>
      </w:pPr>
      <w:r w:rsidRPr="00054A79">
        <w:rPr>
          <w:rFonts w:ascii="Calibri" w:eastAsia="MS Mincho" w:hAnsi="Calibri" w:cs="Arial"/>
          <w:bCs/>
          <w:sz w:val="16"/>
          <w:szCs w:val="16"/>
        </w:rPr>
        <w:t>If making payment by ACH or wire transfer, please e-mail (billing@highspot.com) a notice of ACH or wire transfer and the amount so that payment is recorded accurately</w:t>
      </w:r>
      <w:r w:rsidR="00F8660C">
        <w:rPr>
          <w:rFonts w:ascii="Calibri" w:eastAsia="MS Mincho" w:hAnsi="Calibri" w:cs="Arial"/>
          <w:bCs/>
          <w:sz w:val="16"/>
          <w:szCs w:val="16"/>
        </w:rPr>
        <w:t xml:space="preserve">: </w:t>
      </w:r>
    </w:p>
    <w:p w14:paraId="0E05F4A7" w14:textId="77777777" w:rsidR="00474274" w:rsidRDefault="00474274" w:rsidP="00474274">
      <w:pPr>
        <w:pStyle w:val="ListParagraph"/>
        <w:keepNext/>
        <w:spacing w:after="120"/>
        <w:jc w:val="both"/>
        <w:outlineLvl w:val="0"/>
        <w:rPr>
          <w:rFonts w:ascii="Calibri" w:eastAsia="MS Mincho" w:hAnsi="Calibri" w:cs="Arial"/>
          <w:bCs/>
          <w:sz w:val="16"/>
          <w:szCs w:val="16"/>
        </w:rPr>
      </w:pPr>
    </w:p>
    <w:p w14:paraId="4620BD93" w14:textId="0BFF5CA3" w:rsidR="00474274" w:rsidRDefault="00474274" w:rsidP="00474274">
      <w:pPr>
        <w:pStyle w:val="ListParagraph"/>
        <w:keepNext/>
        <w:numPr>
          <w:ilvl w:val="0"/>
          <w:numId w:val="29"/>
        </w:numPr>
        <w:spacing w:after="120"/>
        <w:jc w:val="both"/>
        <w:outlineLvl w:val="0"/>
        <w:rPr>
          <w:rFonts w:ascii="Calibri" w:eastAsia="MS Mincho" w:hAnsi="Calibri" w:cs="Arial"/>
          <w:bCs/>
          <w:sz w:val="16"/>
          <w:szCs w:val="16"/>
        </w:rPr>
      </w:pPr>
      <w:r>
        <w:rPr>
          <w:rFonts w:ascii="Calibri" w:eastAsia="MS Mincho" w:hAnsi="Calibri" w:cs="Arial"/>
          <w:bCs/>
          <w:sz w:val="16"/>
          <w:szCs w:val="16"/>
        </w:rPr>
        <w:t>ACH to Frontier</w:t>
      </w:r>
    </w:p>
    <w:p w14:paraId="5E9191B6" w14:textId="03CB40A6" w:rsidR="00474274" w:rsidRDefault="00474274" w:rsidP="00474274">
      <w:pPr>
        <w:pStyle w:val="ListParagraph"/>
        <w:keepNext/>
        <w:numPr>
          <w:ilvl w:val="0"/>
          <w:numId w:val="29"/>
        </w:numPr>
        <w:spacing w:after="120"/>
        <w:jc w:val="both"/>
        <w:outlineLvl w:val="0"/>
        <w:rPr>
          <w:rFonts w:ascii="Calibri" w:eastAsia="MS Mincho" w:hAnsi="Calibri" w:cs="Arial"/>
          <w:bCs/>
          <w:sz w:val="16"/>
          <w:szCs w:val="16"/>
        </w:rPr>
      </w:pPr>
      <w:r w:rsidRPr="00474274">
        <w:rPr>
          <w:rFonts w:ascii="Calibri" w:eastAsia="MS Mincho" w:hAnsi="Calibri" w:cs="Arial"/>
          <w:bCs/>
          <w:sz w:val="16"/>
          <w:szCs w:val="16"/>
        </w:rPr>
        <w:t>Routing Number:  1221000024</w:t>
      </w:r>
    </w:p>
    <w:p w14:paraId="277BBFED" w14:textId="6F22BC31" w:rsidR="00474274" w:rsidRDefault="00474274" w:rsidP="00474274">
      <w:pPr>
        <w:pStyle w:val="ListParagraph"/>
        <w:keepNext/>
        <w:numPr>
          <w:ilvl w:val="0"/>
          <w:numId w:val="29"/>
        </w:numPr>
        <w:spacing w:after="120"/>
        <w:jc w:val="both"/>
        <w:outlineLvl w:val="0"/>
        <w:rPr>
          <w:rFonts w:ascii="Calibri" w:eastAsia="MS Mincho" w:hAnsi="Calibri" w:cs="Arial"/>
          <w:bCs/>
          <w:sz w:val="16"/>
          <w:szCs w:val="16"/>
        </w:rPr>
      </w:pPr>
      <w:r w:rsidRPr="00474274">
        <w:rPr>
          <w:rFonts w:ascii="Calibri" w:eastAsia="MS Mincho" w:hAnsi="Calibri" w:cs="Arial"/>
          <w:bCs/>
          <w:sz w:val="16"/>
          <w:szCs w:val="16"/>
        </w:rPr>
        <w:t>Account number:  13247977</w:t>
      </w:r>
    </w:p>
    <w:p w14:paraId="229AA2F5" w14:textId="57B1238D" w:rsidR="00474274" w:rsidRDefault="00474274" w:rsidP="00474274">
      <w:pPr>
        <w:pStyle w:val="ListParagraph"/>
        <w:keepNext/>
        <w:numPr>
          <w:ilvl w:val="0"/>
          <w:numId w:val="29"/>
        </w:numPr>
        <w:spacing w:after="120"/>
        <w:jc w:val="both"/>
        <w:outlineLvl w:val="0"/>
        <w:rPr>
          <w:rFonts w:ascii="Calibri" w:eastAsia="MS Mincho" w:hAnsi="Calibri" w:cs="Arial"/>
          <w:bCs/>
          <w:sz w:val="16"/>
          <w:szCs w:val="16"/>
        </w:rPr>
      </w:pPr>
      <w:r w:rsidRPr="00474274">
        <w:rPr>
          <w:rFonts w:ascii="Calibri" w:eastAsia="MS Mincho" w:hAnsi="Calibri" w:cs="Arial"/>
          <w:bCs/>
          <w:sz w:val="16"/>
          <w:szCs w:val="16"/>
        </w:rPr>
        <w:t>Currency: United States Dollars (USD)</w:t>
      </w:r>
    </w:p>
    <w:p w14:paraId="41ADB49C" w14:textId="4D23B875" w:rsidR="00474274" w:rsidRDefault="00474274" w:rsidP="00474274">
      <w:pPr>
        <w:pStyle w:val="ListParagraph"/>
        <w:keepNext/>
        <w:numPr>
          <w:ilvl w:val="0"/>
          <w:numId w:val="29"/>
        </w:numPr>
        <w:spacing w:after="120"/>
        <w:jc w:val="both"/>
        <w:outlineLvl w:val="0"/>
        <w:rPr>
          <w:rFonts w:ascii="Calibri" w:eastAsia="MS Mincho" w:hAnsi="Calibri" w:cs="Arial"/>
          <w:bCs/>
          <w:sz w:val="16"/>
          <w:szCs w:val="16"/>
        </w:rPr>
      </w:pPr>
      <w:r w:rsidRPr="00474274">
        <w:rPr>
          <w:rFonts w:ascii="Calibri" w:eastAsia="MS Mincho" w:hAnsi="Calibri" w:cs="Arial"/>
          <w:bCs/>
          <w:sz w:val="16"/>
          <w:szCs w:val="16"/>
        </w:rPr>
        <w:t>Bank Name: JP Morgan Chase</w:t>
      </w:r>
    </w:p>
    <w:p w14:paraId="6E683060" w14:textId="669BDE5B" w:rsidR="00474274" w:rsidRDefault="00474274" w:rsidP="00474274">
      <w:pPr>
        <w:pStyle w:val="ListParagraph"/>
        <w:keepNext/>
        <w:numPr>
          <w:ilvl w:val="0"/>
          <w:numId w:val="29"/>
        </w:numPr>
        <w:spacing w:after="120"/>
        <w:jc w:val="both"/>
        <w:outlineLvl w:val="0"/>
        <w:rPr>
          <w:rFonts w:ascii="Calibri" w:eastAsia="MS Mincho" w:hAnsi="Calibri" w:cs="Arial"/>
          <w:bCs/>
          <w:sz w:val="16"/>
          <w:szCs w:val="16"/>
        </w:rPr>
      </w:pPr>
      <w:r w:rsidRPr="00474274">
        <w:rPr>
          <w:rFonts w:ascii="Calibri" w:eastAsia="MS Mincho" w:hAnsi="Calibri" w:cs="Arial"/>
          <w:bCs/>
          <w:sz w:val="16"/>
          <w:szCs w:val="16"/>
        </w:rPr>
        <w:t>Preferred file type is EDI with Frontier account number to be paid</w:t>
      </w:r>
    </w:p>
    <w:p w14:paraId="04AE2633" w14:textId="77777777" w:rsidR="00474274" w:rsidRPr="00474274" w:rsidRDefault="00474274" w:rsidP="00474274">
      <w:pPr>
        <w:pStyle w:val="ListParagraph"/>
        <w:keepNext/>
        <w:spacing w:after="120"/>
        <w:ind w:left="1080"/>
        <w:jc w:val="both"/>
        <w:outlineLvl w:val="0"/>
        <w:rPr>
          <w:rFonts w:ascii="Calibri" w:eastAsia="MS Mincho" w:hAnsi="Calibri" w:cs="Arial"/>
          <w:bCs/>
          <w:sz w:val="16"/>
          <w:szCs w:val="16"/>
        </w:rPr>
      </w:pPr>
    </w:p>
    <w:p w14:paraId="7C88806E" w14:textId="2EFFFB8C" w:rsidR="00AB0536" w:rsidRDefault="00CD4771" w:rsidP="000D504B">
      <w:pPr>
        <w:pStyle w:val="ListParagraph"/>
        <w:keepNext/>
        <w:numPr>
          <w:ilvl w:val="0"/>
          <w:numId w:val="3"/>
        </w:numPr>
        <w:spacing w:after="120"/>
        <w:jc w:val="both"/>
        <w:outlineLvl w:val="0"/>
        <w:rPr>
          <w:rFonts w:ascii="Calibri" w:eastAsia="MS Mincho" w:hAnsi="Calibri" w:cs="Arial"/>
          <w:bCs/>
          <w:sz w:val="16"/>
          <w:szCs w:val="16"/>
        </w:rPr>
      </w:pPr>
      <w:r w:rsidRPr="00054A79">
        <w:rPr>
          <w:rFonts w:ascii="Calibri" w:eastAsia="MS Mincho" w:hAnsi="Calibri" w:cs="Arial"/>
          <w:bCs/>
          <w:sz w:val="16"/>
          <w:szCs w:val="16"/>
        </w:rPr>
        <w:t xml:space="preserve">All </w:t>
      </w:r>
      <w:r w:rsidR="00AB0536">
        <w:rPr>
          <w:rFonts w:ascii="Calibri" w:eastAsia="MS Mincho" w:hAnsi="Calibri" w:cs="Arial"/>
          <w:bCs/>
          <w:sz w:val="16"/>
          <w:szCs w:val="16"/>
        </w:rPr>
        <w:t xml:space="preserve">wire transfer </w:t>
      </w:r>
      <w:r w:rsidRPr="00054A79">
        <w:rPr>
          <w:rFonts w:ascii="Calibri" w:eastAsia="MS Mincho" w:hAnsi="Calibri" w:cs="Arial"/>
          <w:bCs/>
          <w:sz w:val="16"/>
          <w:szCs w:val="16"/>
        </w:rPr>
        <w:t xml:space="preserve">transaction fees must be covered by Customer and should be specified upon initiation of the wire transfer. Please include </w:t>
      </w:r>
      <w:r w:rsidR="00F95DDA">
        <w:rPr>
          <w:rFonts w:ascii="Calibri" w:eastAsia="MS Mincho" w:hAnsi="Calibri" w:cs="Arial"/>
          <w:bCs/>
          <w:sz w:val="16"/>
          <w:szCs w:val="16"/>
        </w:rPr>
        <w:t xml:space="preserve">Customer </w:t>
      </w:r>
      <w:r w:rsidR="00AB0536">
        <w:rPr>
          <w:rFonts w:ascii="Calibri" w:eastAsia="MS Mincho" w:hAnsi="Calibri" w:cs="Arial"/>
          <w:bCs/>
          <w:sz w:val="16"/>
          <w:szCs w:val="16"/>
        </w:rPr>
        <w:t>Name and invoice number with your wire transfer to ensure accurate and timely application of your payment.</w:t>
      </w:r>
    </w:p>
    <w:p w14:paraId="051B179C" w14:textId="7B656960" w:rsidR="00CD4771" w:rsidRDefault="00AB0536" w:rsidP="00AB0536">
      <w:pPr>
        <w:pStyle w:val="ListParagraph"/>
        <w:keepNext/>
        <w:spacing w:after="120"/>
        <w:jc w:val="both"/>
        <w:outlineLvl w:val="0"/>
        <w:rPr>
          <w:rFonts w:ascii="Calibri" w:eastAsia="MS Mincho" w:hAnsi="Calibri" w:cs="Arial"/>
          <w:bCs/>
          <w:sz w:val="16"/>
          <w:szCs w:val="16"/>
        </w:rPr>
      </w:pPr>
      <w:r>
        <w:rPr>
          <w:rFonts w:ascii="Calibri" w:eastAsia="MS Mincho" w:hAnsi="Calibri" w:cs="Arial"/>
          <w:bCs/>
          <w:sz w:val="16"/>
          <w:szCs w:val="16"/>
        </w:rPr>
        <w:t xml:space="preserve">  </w:t>
      </w:r>
    </w:p>
    <w:p w14:paraId="106A1105" w14:textId="05756E74" w:rsidR="00AB0536" w:rsidRDefault="00AB0536" w:rsidP="00AB0536">
      <w:pPr>
        <w:pStyle w:val="ListParagraph"/>
        <w:keepNext/>
        <w:spacing w:after="120"/>
        <w:jc w:val="both"/>
        <w:outlineLvl w:val="0"/>
        <w:rPr>
          <w:rFonts w:ascii="Calibri" w:eastAsia="MS Mincho" w:hAnsi="Calibri" w:cs="Arial"/>
          <w:bCs/>
          <w:sz w:val="16"/>
          <w:szCs w:val="16"/>
        </w:rPr>
        <w:sectPr w:rsidR="00AB0536" w:rsidSect="00262DA5">
          <w:headerReference w:type="default" r:id="rId8"/>
          <w:footerReference w:type="default" r:id="rId9"/>
          <w:type w:val="continuous"/>
          <w:pgSz w:w="12240" w:h="15840"/>
          <w:pgMar w:top="720" w:right="720" w:bottom="720" w:left="720" w:header="432" w:footer="432" w:gutter="0"/>
          <w:cols w:space="432"/>
          <w:docGrid w:linePitch="360"/>
        </w:sectPr>
      </w:pPr>
    </w:p>
    <w:p w14:paraId="0A21E43D" w14:textId="77777777" w:rsidR="00CD4771" w:rsidRPr="00054A79" w:rsidRDefault="00CD4771" w:rsidP="000D504B">
      <w:pPr>
        <w:pStyle w:val="ListParagraph"/>
        <w:keepNext/>
        <w:numPr>
          <w:ilvl w:val="0"/>
          <w:numId w:val="3"/>
        </w:numPr>
        <w:spacing w:after="120"/>
        <w:jc w:val="both"/>
        <w:outlineLvl w:val="0"/>
        <w:rPr>
          <w:rFonts w:ascii="Calibri" w:eastAsia="MS Mincho" w:hAnsi="Calibri" w:cs="Arial"/>
          <w:bCs/>
          <w:sz w:val="16"/>
          <w:szCs w:val="16"/>
        </w:rPr>
      </w:pPr>
      <w:r w:rsidRPr="00054A79">
        <w:rPr>
          <w:rFonts w:ascii="Calibri" w:eastAsia="MS Mincho" w:hAnsi="Calibri" w:cs="Arial"/>
          <w:bCs/>
          <w:sz w:val="16"/>
          <w:szCs w:val="16"/>
        </w:rPr>
        <w:t xml:space="preserve">To pay by Check: Include Invoice Number on check and remit to: </w:t>
      </w:r>
    </w:p>
    <w:p w14:paraId="432319FF" w14:textId="77777777" w:rsidR="00D47C99" w:rsidRDefault="00CD4771" w:rsidP="00CD4771">
      <w:pPr>
        <w:keepNext/>
        <w:spacing w:after="120"/>
        <w:jc w:val="both"/>
        <w:outlineLvl w:val="0"/>
        <w:rPr>
          <w:rFonts w:ascii="Calibri" w:eastAsia="MS Mincho" w:hAnsi="Calibri" w:cs="Arial"/>
          <w:bCs/>
          <w:sz w:val="16"/>
          <w:szCs w:val="16"/>
        </w:rPr>
      </w:pPr>
      <w:r w:rsidRPr="009F048B">
        <w:rPr>
          <w:rFonts w:ascii="Calibri" w:eastAsia="MS Mincho" w:hAnsi="Calibri" w:cs="Arial"/>
          <w:bCs/>
          <w:sz w:val="16"/>
          <w:szCs w:val="16"/>
        </w:rPr>
        <w:tab/>
      </w:r>
      <w:r w:rsidR="00F95DDA">
        <w:rPr>
          <w:rFonts w:ascii="Calibri" w:eastAsia="MS Mincho" w:hAnsi="Calibri" w:cs="Arial"/>
          <w:bCs/>
          <w:sz w:val="16"/>
          <w:szCs w:val="16"/>
        </w:rPr>
        <w:t>FRONTIER</w:t>
      </w:r>
    </w:p>
    <w:p w14:paraId="0E49D6AA" w14:textId="58A22465" w:rsidR="00CD243F" w:rsidRPr="00F95DDA" w:rsidRDefault="00F95DDA" w:rsidP="00CD4771">
      <w:pPr>
        <w:keepNext/>
        <w:spacing w:after="120"/>
        <w:jc w:val="both"/>
        <w:outlineLvl w:val="0"/>
        <w:rPr>
          <w:rFonts w:ascii="Calibri" w:eastAsia="MS Mincho" w:hAnsi="Calibri" w:cs="Arial"/>
          <w:bCs/>
          <w:sz w:val="16"/>
          <w:szCs w:val="16"/>
        </w:rPr>
      </w:pPr>
      <w:r>
        <w:rPr>
          <w:rFonts w:ascii="Calibri" w:eastAsia="MS Mincho" w:hAnsi="Calibri" w:cs="Arial"/>
          <w:b/>
          <w:sz w:val="16"/>
          <w:szCs w:val="16"/>
        </w:rPr>
        <w:tab/>
      </w:r>
      <w:r w:rsidRPr="00F95DDA">
        <w:rPr>
          <w:rFonts w:ascii="Calibri" w:eastAsia="MS Mincho" w:hAnsi="Calibri" w:cs="Arial"/>
          <w:bCs/>
          <w:sz w:val="16"/>
          <w:szCs w:val="16"/>
        </w:rPr>
        <w:t>Po Box 740407</w:t>
      </w:r>
    </w:p>
    <w:p w14:paraId="3CB0D2A4" w14:textId="188DC5DD" w:rsidR="00F95DDA" w:rsidRPr="00F95DDA" w:rsidRDefault="00F95DDA" w:rsidP="00CD4771">
      <w:pPr>
        <w:keepNext/>
        <w:spacing w:after="120"/>
        <w:jc w:val="both"/>
        <w:outlineLvl w:val="0"/>
        <w:rPr>
          <w:rFonts w:ascii="Calibri" w:eastAsia="MS Mincho" w:hAnsi="Calibri" w:cs="Arial"/>
          <w:bCs/>
          <w:sz w:val="16"/>
          <w:szCs w:val="16"/>
        </w:rPr>
      </w:pPr>
      <w:r w:rsidRPr="00F95DDA">
        <w:rPr>
          <w:rFonts w:ascii="Calibri" w:eastAsia="MS Mincho" w:hAnsi="Calibri" w:cs="Arial"/>
          <w:bCs/>
          <w:sz w:val="16"/>
          <w:szCs w:val="16"/>
        </w:rPr>
        <w:tab/>
        <w:t>Cincinnati, OH</w:t>
      </w:r>
      <w:r>
        <w:rPr>
          <w:rFonts w:ascii="Calibri" w:eastAsia="MS Mincho" w:hAnsi="Calibri" w:cs="Arial"/>
          <w:bCs/>
          <w:sz w:val="16"/>
          <w:szCs w:val="16"/>
        </w:rPr>
        <w:t xml:space="preserve"> 45274-0407</w:t>
      </w:r>
      <w:r w:rsidRPr="00F95DDA">
        <w:rPr>
          <w:rFonts w:ascii="Calibri" w:eastAsia="MS Mincho" w:hAnsi="Calibri" w:cs="Arial"/>
          <w:bCs/>
          <w:sz w:val="16"/>
          <w:szCs w:val="16"/>
        </w:rPr>
        <w:t xml:space="preserve"> </w:t>
      </w:r>
    </w:p>
    <w:p w14:paraId="3631ECBC" w14:textId="77777777" w:rsidR="006D7528" w:rsidRDefault="006D7528" w:rsidP="00CD4771">
      <w:pPr>
        <w:keepNext/>
        <w:spacing w:after="120"/>
        <w:jc w:val="both"/>
        <w:outlineLvl w:val="0"/>
        <w:rPr>
          <w:rFonts w:ascii="Calibri" w:eastAsia="MS Mincho" w:hAnsi="Calibri" w:cs="Arial"/>
          <w:b/>
          <w:bCs/>
          <w:sz w:val="16"/>
          <w:szCs w:val="16"/>
        </w:rPr>
        <w:sectPr w:rsidR="006D7528" w:rsidSect="00262DA5">
          <w:type w:val="continuous"/>
          <w:pgSz w:w="12240" w:h="15840"/>
          <w:pgMar w:top="720" w:right="720" w:bottom="720" w:left="720" w:header="432" w:footer="432" w:gutter="0"/>
          <w:cols w:num="2" w:space="432"/>
          <w:docGrid w:linePitch="360"/>
        </w:sectPr>
      </w:pPr>
    </w:p>
    <w:p w14:paraId="5A837B7C" w14:textId="77777777" w:rsidR="006D7528" w:rsidRPr="0037495E" w:rsidRDefault="006D7528" w:rsidP="000D504B">
      <w:pPr>
        <w:pStyle w:val="ListParagraph"/>
        <w:keepNext/>
        <w:numPr>
          <w:ilvl w:val="0"/>
          <w:numId w:val="1"/>
        </w:numPr>
        <w:spacing w:after="120"/>
        <w:outlineLvl w:val="0"/>
        <w:rPr>
          <w:rFonts w:ascii="Calibri" w:eastAsia="MS Mincho" w:hAnsi="Calibri" w:cs="Arial"/>
          <w:b/>
          <w:sz w:val="16"/>
          <w:szCs w:val="16"/>
        </w:rPr>
      </w:pPr>
      <w:r w:rsidRPr="008B6336">
        <w:rPr>
          <w:rFonts w:ascii="Calibri" w:eastAsia="MS Mincho" w:hAnsi="Calibri" w:cs="Arial"/>
          <w:b/>
          <w:bCs/>
          <w:color w:val="D9272D"/>
          <w:sz w:val="16"/>
          <w:szCs w:val="16"/>
        </w:rPr>
        <w:t>Supplemental Terms</w:t>
      </w:r>
      <w:r w:rsidR="00380799">
        <w:rPr>
          <w:rFonts w:ascii="Calibri" w:eastAsia="MS Mincho" w:hAnsi="Calibri" w:cs="Arial"/>
          <w:b/>
          <w:bCs/>
          <w:sz w:val="16"/>
          <w:szCs w:val="16"/>
        </w:rPr>
        <w:br/>
      </w:r>
      <w:r w:rsidRPr="006D7528">
        <w:rPr>
          <w:rFonts w:ascii="Calibri" w:eastAsia="MS Mincho" w:hAnsi="Calibri" w:cs="Arial"/>
          <w:sz w:val="16"/>
          <w:szCs w:val="16"/>
        </w:rPr>
        <w:t xml:space="preserve">This Schedule incorporates the Supplemental Terms and Conditions for the Products and Services provided hereunder as an integral part of the Agreement and are attached hereto and incorporated herein as </w:t>
      </w:r>
      <w:r w:rsidRPr="006D7528">
        <w:rPr>
          <w:rFonts w:ascii="Calibri" w:eastAsia="MS Mincho" w:hAnsi="Calibri" w:cs="Arial"/>
          <w:b/>
          <w:bCs/>
          <w:sz w:val="16"/>
          <w:szCs w:val="16"/>
        </w:rPr>
        <w:t>Exhibit B</w:t>
      </w:r>
      <w:r w:rsidRPr="006D7528">
        <w:rPr>
          <w:rFonts w:ascii="Calibri" w:eastAsia="MS Mincho" w:hAnsi="Calibri" w:cs="Arial"/>
          <w:sz w:val="16"/>
          <w:szCs w:val="16"/>
        </w:rPr>
        <w:t xml:space="preserve">.     </w:t>
      </w:r>
    </w:p>
    <w:p w14:paraId="32029B3A" w14:textId="71DA307F" w:rsidR="0037495E" w:rsidRPr="0037495E" w:rsidRDefault="0037495E" w:rsidP="0037495E">
      <w:pPr>
        <w:keepNext/>
        <w:spacing w:after="120"/>
        <w:outlineLvl w:val="0"/>
        <w:rPr>
          <w:rFonts w:ascii="Calibri" w:eastAsia="MS Mincho" w:hAnsi="Calibri" w:cs="Arial"/>
          <w:b/>
          <w:sz w:val="16"/>
          <w:szCs w:val="16"/>
        </w:rPr>
        <w:sectPr w:rsidR="0037495E" w:rsidRPr="0037495E" w:rsidSect="00262DA5">
          <w:type w:val="continuous"/>
          <w:pgSz w:w="12240" w:h="15840"/>
          <w:pgMar w:top="720" w:right="720" w:bottom="720" w:left="720" w:header="432" w:footer="432" w:gutter="0"/>
          <w:cols w:space="432"/>
          <w:docGrid w:linePitch="360"/>
        </w:sectPr>
      </w:pPr>
    </w:p>
    <w:p w14:paraId="09A808C8" w14:textId="5CE305F0" w:rsidR="006D7528" w:rsidRDefault="0037495E" w:rsidP="0037495E">
      <w:pPr>
        <w:keepNext/>
        <w:spacing w:after="120"/>
        <w:outlineLvl w:val="0"/>
        <w:rPr>
          <w:rFonts w:ascii="Calibri" w:hAnsi="Calibri"/>
          <w:b/>
          <w:bCs/>
          <w:color w:val="000000"/>
          <w:sz w:val="16"/>
          <w:szCs w:val="16"/>
        </w:rPr>
        <w:sectPr w:rsidR="006D7528" w:rsidSect="00262DA5">
          <w:headerReference w:type="even" r:id="rId10"/>
          <w:headerReference w:type="default" r:id="rId11"/>
          <w:footerReference w:type="default" r:id="rId12"/>
          <w:headerReference w:type="first" r:id="rId13"/>
          <w:type w:val="continuous"/>
          <w:pgSz w:w="12240" w:h="15840" w:code="1"/>
          <w:pgMar w:top="720" w:right="720" w:bottom="1080" w:left="720" w:header="864" w:footer="720" w:gutter="0"/>
          <w:cols w:sep="1" w:space="288"/>
          <w:docGrid w:linePitch="326"/>
        </w:sectPr>
      </w:pPr>
      <w:r w:rsidRPr="0087319F">
        <w:rPr>
          <w:rFonts w:ascii="Calibri" w:hAnsi="Calibri" w:cs="Arial"/>
          <w:sz w:val="16"/>
          <w:szCs w:val="16"/>
        </w:rPr>
        <w:t xml:space="preserve">This Schedule is not effective, and pricing, dates and terms are subject to change until signed by both parties and may not be effective until approved by the FCC and/or applicable State Commission.  This Schedule and any of the provisions hereof may </w:t>
      </w:r>
      <w:r w:rsidRPr="0087319F">
        <w:rPr>
          <w:rFonts w:ascii="Calibri" w:hAnsi="Calibri" w:cs="Arial"/>
          <w:sz w:val="16"/>
          <w:szCs w:val="16"/>
          <w:u w:val="single"/>
        </w:rPr>
        <w:t>not</w:t>
      </w:r>
      <w:r w:rsidRPr="0087319F">
        <w:rPr>
          <w:rFonts w:ascii="Calibri" w:hAnsi="Calibri" w:cs="Arial"/>
          <w:sz w:val="16"/>
          <w:szCs w:val="16"/>
        </w:rPr>
        <w:t xml:space="preserve"> be modified in any manner except by mutual written agreement.  The rates do not include any taxes, fees or surcharges applicable to the Service. This Schedule, and all terms and conditions of the FSA, is the entire agreement between the parties with respect to the Services and described herein, and supersedes any and all prior or contemporaneous agreements, representations, statements, negotiations, and undertakings written or oral with respect to the subject matter hereof.</w:t>
      </w:r>
    </w:p>
    <w:tbl>
      <w:tblPr>
        <w:tblW w:w="10890" w:type="dxa"/>
        <w:tblInd w:w="-65" w:type="dxa"/>
        <w:tblLayout w:type="fixed"/>
        <w:tblCellMar>
          <w:left w:w="115" w:type="dxa"/>
          <w:right w:w="115" w:type="dxa"/>
        </w:tblCellMar>
        <w:tblLook w:val="04A0" w:firstRow="1" w:lastRow="0" w:firstColumn="1" w:lastColumn="0" w:noHBand="0" w:noVBand="1"/>
      </w:tblPr>
      <w:tblGrid>
        <w:gridCol w:w="1530"/>
        <w:gridCol w:w="3870"/>
        <w:gridCol w:w="270"/>
        <w:gridCol w:w="1530"/>
        <w:gridCol w:w="3690"/>
      </w:tblGrid>
      <w:tr w:rsidR="006B0555" w:rsidRPr="00AD3917" w14:paraId="7F398864" w14:textId="77777777" w:rsidTr="00AE7986">
        <w:trPr>
          <w:cantSplit/>
          <w:trHeight w:val="288"/>
        </w:trPr>
        <w:tc>
          <w:tcPr>
            <w:tcW w:w="5400" w:type="dxa"/>
            <w:gridSpan w:val="2"/>
            <w:shd w:val="clear" w:color="auto" w:fill="auto"/>
            <w:vAlign w:val="bottom"/>
            <w:hideMark/>
          </w:tcPr>
          <w:p w14:paraId="02316FBE" w14:textId="77777777" w:rsidR="00613E09" w:rsidRDefault="00613E09" w:rsidP="00AE7986">
            <w:pPr>
              <w:rPr>
                <w:rFonts w:ascii="Calibri" w:hAnsi="Calibri"/>
                <w:b/>
                <w:bCs/>
                <w:color w:val="000000"/>
                <w:sz w:val="16"/>
                <w:szCs w:val="16"/>
              </w:rPr>
            </w:pPr>
          </w:p>
          <w:p w14:paraId="2909C36F" w14:textId="42599838" w:rsidR="006B0555" w:rsidRPr="00AD3917" w:rsidRDefault="006B0555" w:rsidP="00AE7986">
            <w:pPr>
              <w:rPr>
                <w:rFonts w:ascii="Calibri" w:hAnsi="Calibri"/>
                <w:b/>
                <w:bCs/>
                <w:color w:val="000000"/>
                <w:sz w:val="16"/>
                <w:szCs w:val="16"/>
              </w:rPr>
            </w:pPr>
            <w:r w:rsidRPr="00AD3917">
              <w:rPr>
                <w:rFonts w:ascii="Calibri" w:hAnsi="Calibri"/>
                <w:b/>
                <w:bCs/>
                <w:color w:val="000000"/>
                <w:sz w:val="16"/>
                <w:szCs w:val="16"/>
              </w:rPr>
              <w:t>Frontier Communications of America, Inc.</w:t>
            </w:r>
          </w:p>
        </w:tc>
        <w:tc>
          <w:tcPr>
            <w:tcW w:w="270" w:type="dxa"/>
            <w:vMerge w:val="restart"/>
            <w:shd w:val="clear" w:color="auto" w:fill="auto"/>
            <w:vAlign w:val="bottom"/>
          </w:tcPr>
          <w:p w14:paraId="769B381C" w14:textId="77777777" w:rsidR="006B0555" w:rsidRPr="00AD3917" w:rsidRDefault="006B0555" w:rsidP="00AE7986">
            <w:pPr>
              <w:rPr>
                <w:rFonts w:ascii="Calibri" w:hAnsi="Calibri"/>
                <w:b/>
                <w:bCs/>
                <w:color w:val="000000"/>
                <w:sz w:val="16"/>
                <w:szCs w:val="16"/>
              </w:rPr>
            </w:pPr>
          </w:p>
        </w:tc>
        <w:tc>
          <w:tcPr>
            <w:tcW w:w="5220" w:type="dxa"/>
            <w:gridSpan w:val="2"/>
            <w:shd w:val="clear" w:color="auto" w:fill="auto"/>
            <w:vAlign w:val="bottom"/>
            <w:hideMark/>
          </w:tcPr>
          <w:p w14:paraId="3BC4929E" w14:textId="77777777" w:rsidR="006B0555" w:rsidRPr="00AD3917" w:rsidRDefault="006B0555" w:rsidP="00AE7986">
            <w:pPr>
              <w:rPr>
                <w:rFonts w:ascii="Calibri" w:hAnsi="Calibri"/>
                <w:b/>
                <w:bCs/>
                <w:color w:val="000000"/>
                <w:sz w:val="16"/>
                <w:szCs w:val="16"/>
              </w:rPr>
            </w:pPr>
            <w:r w:rsidRPr="00AD3917">
              <w:rPr>
                <w:rFonts w:ascii="Calibri" w:hAnsi="Calibri"/>
                <w:b/>
                <w:bCs/>
                <w:color w:val="000000"/>
                <w:sz w:val="16"/>
                <w:szCs w:val="16"/>
              </w:rPr>
              <w:fldChar w:fldCharType="begin">
                <w:ffData>
                  <w:name w:val="Text147"/>
                  <w:enabled/>
                  <w:calcOnExit w:val="0"/>
                  <w:textInput>
                    <w:default w:val="Insert Customer Full Legal Name"/>
                  </w:textInput>
                </w:ffData>
              </w:fldChar>
            </w:r>
            <w:bookmarkStart w:id="0" w:name="Text147"/>
            <w:r w:rsidRPr="00AD3917">
              <w:rPr>
                <w:rFonts w:ascii="Calibri" w:hAnsi="Calibri"/>
                <w:b/>
                <w:bCs/>
                <w:color w:val="000000"/>
                <w:sz w:val="16"/>
                <w:szCs w:val="16"/>
              </w:rPr>
              <w:instrText xml:space="preserve"> FORMTEXT </w:instrText>
            </w:r>
            <w:r w:rsidRPr="00AD3917">
              <w:rPr>
                <w:rFonts w:ascii="Calibri" w:hAnsi="Calibri"/>
                <w:b/>
                <w:bCs/>
                <w:color w:val="000000"/>
                <w:sz w:val="16"/>
                <w:szCs w:val="16"/>
              </w:rPr>
            </w:r>
            <w:r w:rsidRPr="00AD3917">
              <w:rPr>
                <w:rFonts w:ascii="Calibri" w:hAnsi="Calibri"/>
                <w:b/>
                <w:bCs/>
                <w:color w:val="000000"/>
                <w:sz w:val="16"/>
                <w:szCs w:val="16"/>
              </w:rPr>
              <w:fldChar w:fldCharType="separate"/>
            </w:r>
            <w:r w:rsidRPr="00AD3917">
              <w:rPr>
                <w:rFonts w:ascii="Calibri" w:hAnsi="Calibri"/>
                <w:b/>
                <w:bCs/>
                <w:noProof/>
                <w:color w:val="000000"/>
                <w:sz w:val="16"/>
                <w:szCs w:val="16"/>
              </w:rPr>
              <w:t>Insert Customer Full Legal Name</w:t>
            </w:r>
            <w:r w:rsidRPr="00AD3917">
              <w:rPr>
                <w:rFonts w:ascii="Calibri" w:hAnsi="Calibri"/>
                <w:b/>
                <w:bCs/>
                <w:color w:val="000000"/>
                <w:sz w:val="16"/>
                <w:szCs w:val="16"/>
              </w:rPr>
              <w:fldChar w:fldCharType="end"/>
            </w:r>
            <w:bookmarkEnd w:id="0"/>
          </w:p>
        </w:tc>
      </w:tr>
      <w:tr w:rsidR="006B0555" w:rsidRPr="00AD3917" w14:paraId="102108C3" w14:textId="77777777" w:rsidTr="00AE7986">
        <w:trPr>
          <w:cantSplit/>
          <w:trHeight w:val="648"/>
        </w:trPr>
        <w:tc>
          <w:tcPr>
            <w:tcW w:w="1530" w:type="dxa"/>
            <w:shd w:val="clear" w:color="auto" w:fill="auto"/>
            <w:vAlign w:val="bottom"/>
          </w:tcPr>
          <w:p w14:paraId="5D327217"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lastRenderedPageBreak/>
              <w:t>Signature:</w:t>
            </w:r>
          </w:p>
        </w:tc>
        <w:tc>
          <w:tcPr>
            <w:tcW w:w="3870" w:type="dxa"/>
            <w:tcBorders>
              <w:bottom w:val="single" w:sz="4" w:space="0" w:color="auto"/>
            </w:tcBorders>
            <w:shd w:val="clear" w:color="auto" w:fill="auto"/>
            <w:vAlign w:val="bottom"/>
          </w:tcPr>
          <w:p w14:paraId="734FCFAB" w14:textId="4D304E7F" w:rsidR="006B0555" w:rsidRPr="00AD3917" w:rsidRDefault="003A0575" w:rsidP="00AE7986">
            <w:pPr>
              <w:spacing w:after="120"/>
              <w:ind w:right="288"/>
              <w:rPr>
                <w:rFonts w:ascii="Calibri" w:hAnsi="Calibri"/>
                <w:bCs/>
                <w:color w:val="000000"/>
                <w:sz w:val="16"/>
                <w:szCs w:val="16"/>
              </w:rPr>
            </w:pPr>
            <w:r w:rsidRPr="00E668C2">
              <w:rPr>
                <w:rFonts w:ascii="Calibri" w:hAnsi="Calibri"/>
                <w:bCs/>
                <w:color w:val="FFFFFF" w:themeColor="background1"/>
                <w:sz w:val="16"/>
                <w:szCs w:val="16"/>
              </w:rPr>
              <w:t>{{</w:t>
            </w:r>
            <w:proofErr w:type="spellStart"/>
            <w:r w:rsidRPr="00E668C2">
              <w:rPr>
                <w:rFonts w:ascii="Calibri" w:hAnsi="Calibri"/>
                <w:bCs/>
                <w:color w:val="FFFFFF" w:themeColor="background1"/>
                <w:sz w:val="16"/>
                <w:szCs w:val="16"/>
              </w:rPr>
              <w:t>FrontierSignature</w:t>
            </w:r>
            <w:proofErr w:type="spellEnd"/>
            <w:r w:rsidRPr="00E668C2">
              <w:rPr>
                <w:rFonts w:ascii="Calibri" w:hAnsi="Calibri"/>
                <w:bCs/>
                <w:color w:val="FFFFFF" w:themeColor="background1"/>
                <w:sz w:val="16"/>
                <w:szCs w:val="16"/>
              </w:rPr>
              <w:t>}}</w:t>
            </w:r>
          </w:p>
        </w:tc>
        <w:tc>
          <w:tcPr>
            <w:tcW w:w="270" w:type="dxa"/>
            <w:vMerge/>
            <w:shd w:val="clear" w:color="auto" w:fill="auto"/>
            <w:vAlign w:val="bottom"/>
          </w:tcPr>
          <w:p w14:paraId="57DEC1DD"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tcPr>
          <w:p w14:paraId="17C0271C"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Signature:</w:t>
            </w:r>
          </w:p>
        </w:tc>
        <w:tc>
          <w:tcPr>
            <w:tcW w:w="3690" w:type="dxa"/>
            <w:tcBorders>
              <w:bottom w:val="single" w:sz="4" w:space="0" w:color="auto"/>
            </w:tcBorders>
            <w:shd w:val="clear" w:color="auto" w:fill="auto"/>
            <w:vAlign w:val="bottom"/>
          </w:tcPr>
          <w:p w14:paraId="41A91F42" w14:textId="0F72B893" w:rsidR="006B0555" w:rsidRPr="00E668C2" w:rsidRDefault="006B7DBC" w:rsidP="00AE7986">
            <w:pPr>
              <w:rPr>
                <w:rFonts w:ascii="Calibri" w:hAnsi="Calibri"/>
                <w:bCs/>
                <w:color w:val="FFFFFF" w:themeColor="background1"/>
                <w:sz w:val="16"/>
                <w:szCs w:val="16"/>
              </w:rPr>
            </w:pPr>
            <w:r w:rsidRPr="00E668C2">
              <w:rPr>
                <w:rFonts w:ascii="Calibri" w:hAnsi="Calibri"/>
                <w:bCs/>
                <w:color w:val="FFFFFF" w:themeColor="background1"/>
                <w:sz w:val="16"/>
                <w:szCs w:val="16"/>
              </w:rPr>
              <w:t>{{</w:t>
            </w:r>
            <w:proofErr w:type="spellStart"/>
            <w:r w:rsidRPr="00E668C2">
              <w:rPr>
                <w:rFonts w:ascii="Calibri" w:hAnsi="Calibri"/>
                <w:bCs/>
                <w:color w:val="FFFFFF" w:themeColor="background1"/>
                <w:sz w:val="16"/>
                <w:szCs w:val="16"/>
              </w:rPr>
              <w:t>ClientSignature</w:t>
            </w:r>
            <w:proofErr w:type="spellEnd"/>
            <w:r w:rsidRPr="00E668C2">
              <w:rPr>
                <w:rFonts w:ascii="Calibri" w:hAnsi="Calibri"/>
                <w:bCs/>
                <w:color w:val="FFFFFF" w:themeColor="background1"/>
                <w:sz w:val="16"/>
                <w:szCs w:val="16"/>
              </w:rPr>
              <w:t>}}</w:t>
            </w:r>
          </w:p>
        </w:tc>
      </w:tr>
      <w:tr w:rsidR="006B0555" w:rsidRPr="00AD3917" w14:paraId="7EE27D06" w14:textId="77777777" w:rsidTr="00AE7986">
        <w:trPr>
          <w:cantSplit/>
          <w:trHeight w:val="288"/>
        </w:trPr>
        <w:tc>
          <w:tcPr>
            <w:tcW w:w="1530" w:type="dxa"/>
            <w:shd w:val="clear" w:color="auto" w:fill="auto"/>
            <w:vAlign w:val="bottom"/>
            <w:hideMark/>
          </w:tcPr>
          <w:p w14:paraId="5E59D5E3"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 xml:space="preserve">Printed Name: </w:t>
            </w:r>
          </w:p>
        </w:tc>
        <w:tc>
          <w:tcPr>
            <w:tcW w:w="3870" w:type="dxa"/>
            <w:tcBorders>
              <w:bottom w:val="single" w:sz="4" w:space="0" w:color="auto"/>
            </w:tcBorders>
            <w:shd w:val="clear" w:color="auto" w:fill="auto"/>
            <w:vAlign w:val="bottom"/>
          </w:tcPr>
          <w:p w14:paraId="376F5662" w14:textId="1675F6E5" w:rsidR="006B0555" w:rsidRPr="00AD3917" w:rsidRDefault="003A0575" w:rsidP="00AE7986">
            <w:pPr>
              <w:rPr>
                <w:rFonts w:ascii="Calibri" w:hAnsi="Calibri"/>
                <w:bCs/>
                <w:color w:val="000000"/>
                <w:sz w:val="16"/>
                <w:szCs w:val="16"/>
              </w:rPr>
            </w:pPr>
            <w:r>
              <w:rPr>
                <w:rFonts w:asciiTheme="minorHAnsi" w:hAnsiTheme="minorHAnsi"/>
                <w:bCs/>
                <w:color w:val="000000"/>
                <w:sz w:val="17"/>
                <w:szCs w:val="17"/>
              </w:rPr>
              <w:t>{{</w:t>
            </w:r>
            <w:proofErr w:type="spellStart"/>
            <w:r>
              <w:rPr>
                <w:rFonts w:asciiTheme="minorHAnsi" w:hAnsiTheme="minorHAnsi" w:cs="Arial"/>
                <w:bCs/>
                <w:sz w:val="18"/>
                <w:szCs w:val="16"/>
              </w:rPr>
              <w:t>FrontierPrintedName</w:t>
            </w:r>
            <w:proofErr w:type="spellEnd"/>
            <w:r>
              <w:rPr>
                <w:rFonts w:asciiTheme="minorHAnsi" w:hAnsiTheme="minorHAnsi"/>
                <w:bCs/>
                <w:color w:val="000000"/>
                <w:sz w:val="17"/>
                <w:szCs w:val="17"/>
              </w:rPr>
              <w:t>}}</w:t>
            </w:r>
          </w:p>
        </w:tc>
        <w:tc>
          <w:tcPr>
            <w:tcW w:w="270" w:type="dxa"/>
            <w:vMerge/>
            <w:shd w:val="clear" w:color="auto" w:fill="auto"/>
            <w:vAlign w:val="bottom"/>
            <w:hideMark/>
          </w:tcPr>
          <w:p w14:paraId="4551BD2D"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hideMark/>
          </w:tcPr>
          <w:p w14:paraId="6BD33D70"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 xml:space="preserve">Printed Name: </w:t>
            </w:r>
            <w:bookmarkStart w:id="1" w:name="Text141"/>
          </w:p>
        </w:tc>
        <w:bookmarkEnd w:id="1"/>
        <w:tc>
          <w:tcPr>
            <w:tcW w:w="3690" w:type="dxa"/>
            <w:tcBorders>
              <w:bottom w:val="single" w:sz="4" w:space="0" w:color="auto"/>
            </w:tcBorders>
            <w:shd w:val="clear" w:color="auto" w:fill="auto"/>
            <w:vAlign w:val="bottom"/>
          </w:tcPr>
          <w:p w14:paraId="21E8E694" w14:textId="24DF7C4C" w:rsidR="006B0555" w:rsidRPr="00E668C2" w:rsidRDefault="006B7DBC" w:rsidP="00AE7986">
            <w:pPr>
              <w:rPr>
                <w:rFonts w:ascii="Calibri" w:hAnsi="Calibri"/>
                <w:bCs/>
                <w:color w:val="FFFFFF" w:themeColor="background1"/>
                <w:sz w:val="16"/>
                <w:szCs w:val="16"/>
              </w:rPr>
            </w:pPr>
            <w:r w:rsidRPr="00E668C2">
              <w:rPr>
                <w:rFonts w:ascii="Calibri" w:hAnsi="Calibri"/>
                <w:bCs/>
                <w:color w:val="FFFFFF" w:themeColor="background1"/>
                <w:sz w:val="16"/>
                <w:szCs w:val="16"/>
              </w:rPr>
              <w:t>{{</w:t>
            </w:r>
            <w:proofErr w:type="spellStart"/>
            <w:r w:rsidRPr="00E668C2">
              <w:rPr>
                <w:rFonts w:ascii="Calibri" w:hAnsi="Calibri"/>
                <w:bCs/>
                <w:color w:val="FFFFFF" w:themeColor="background1"/>
                <w:sz w:val="16"/>
                <w:szCs w:val="16"/>
              </w:rPr>
              <w:t>ClientPrintedName</w:t>
            </w:r>
            <w:proofErr w:type="spellEnd"/>
            <w:r w:rsidRPr="00E668C2">
              <w:rPr>
                <w:rFonts w:ascii="Calibri" w:hAnsi="Calibri"/>
                <w:bCs/>
                <w:color w:val="FFFFFF" w:themeColor="background1"/>
                <w:sz w:val="16"/>
                <w:szCs w:val="16"/>
              </w:rPr>
              <w:t>}}</w:t>
            </w:r>
          </w:p>
        </w:tc>
      </w:tr>
      <w:tr w:rsidR="006B0555" w:rsidRPr="00AD3917" w14:paraId="41B41075" w14:textId="77777777" w:rsidTr="00AE7986">
        <w:trPr>
          <w:cantSplit/>
          <w:trHeight w:val="288"/>
        </w:trPr>
        <w:tc>
          <w:tcPr>
            <w:tcW w:w="1530" w:type="dxa"/>
            <w:shd w:val="clear" w:color="auto" w:fill="auto"/>
            <w:vAlign w:val="bottom"/>
            <w:hideMark/>
          </w:tcPr>
          <w:p w14:paraId="51E35766"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Title:</w:t>
            </w:r>
          </w:p>
        </w:tc>
        <w:tc>
          <w:tcPr>
            <w:tcW w:w="3870" w:type="dxa"/>
            <w:tcBorders>
              <w:top w:val="single" w:sz="4" w:space="0" w:color="auto"/>
              <w:bottom w:val="single" w:sz="4" w:space="0" w:color="auto"/>
            </w:tcBorders>
            <w:shd w:val="clear" w:color="auto" w:fill="auto"/>
            <w:vAlign w:val="bottom"/>
          </w:tcPr>
          <w:p w14:paraId="199CC697" w14:textId="722B2937" w:rsidR="006B0555" w:rsidRPr="00AD3917" w:rsidRDefault="003A0575" w:rsidP="00AE7986">
            <w:pPr>
              <w:rPr>
                <w:rFonts w:ascii="Calibri" w:hAnsi="Calibri"/>
                <w:bCs/>
                <w:color w:val="000000"/>
                <w:sz w:val="16"/>
                <w:szCs w:val="16"/>
              </w:rPr>
            </w:pPr>
            <w:r>
              <w:rPr>
                <w:rFonts w:asciiTheme="minorHAnsi" w:hAnsiTheme="minorHAnsi"/>
                <w:bCs/>
                <w:color w:val="000000"/>
                <w:sz w:val="17"/>
                <w:szCs w:val="17"/>
              </w:rPr>
              <w:t>{{</w:t>
            </w:r>
            <w:proofErr w:type="spellStart"/>
            <w:r>
              <w:rPr>
                <w:rFonts w:asciiTheme="minorHAnsi" w:hAnsiTheme="minorHAnsi" w:cs="Arial"/>
                <w:bCs/>
                <w:sz w:val="18"/>
                <w:szCs w:val="16"/>
              </w:rPr>
              <w:t>FrontierTitle</w:t>
            </w:r>
            <w:proofErr w:type="spellEnd"/>
            <w:r>
              <w:rPr>
                <w:rFonts w:asciiTheme="minorHAnsi" w:hAnsiTheme="minorHAnsi"/>
                <w:bCs/>
                <w:color w:val="000000"/>
                <w:sz w:val="17"/>
                <w:szCs w:val="17"/>
              </w:rPr>
              <w:t>}}</w:t>
            </w:r>
          </w:p>
        </w:tc>
        <w:tc>
          <w:tcPr>
            <w:tcW w:w="270" w:type="dxa"/>
            <w:vMerge/>
            <w:shd w:val="clear" w:color="auto" w:fill="auto"/>
            <w:vAlign w:val="bottom"/>
            <w:hideMark/>
          </w:tcPr>
          <w:p w14:paraId="2E7B3CDD"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hideMark/>
          </w:tcPr>
          <w:p w14:paraId="48DAB1FE"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Title:</w:t>
            </w:r>
          </w:p>
        </w:tc>
        <w:tc>
          <w:tcPr>
            <w:tcW w:w="3690" w:type="dxa"/>
            <w:tcBorders>
              <w:top w:val="single" w:sz="4" w:space="0" w:color="auto"/>
              <w:bottom w:val="single" w:sz="4" w:space="0" w:color="auto"/>
            </w:tcBorders>
            <w:shd w:val="clear" w:color="auto" w:fill="auto"/>
            <w:vAlign w:val="bottom"/>
          </w:tcPr>
          <w:p w14:paraId="08EB3099" w14:textId="3FDA4949" w:rsidR="006B0555" w:rsidRPr="00E668C2" w:rsidRDefault="006B7DBC" w:rsidP="00AE7986">
            <w:pPr>
              <w:rPr>
                <w:rFonts w:ascii="Calibri" w:hAnsi="Calibri"/>
                <w:bCs/>
                <w:color w:val="FFFFFF" w:themeColor="background1"/>
                <w:sz w:val="16"/>
                <w:szCs w:val="16"/>
              </w:rPr>
            </w:pPr>
            <w:r w:rsidRPr="00E668C2">
              <w:rPr>
                <w:rFonts w:ascii="Calibri" w:hAnsi="Calibri"/>
                <w:bCs/>
                <w:color w:val="FFFFFF" w:themeColor="background1"/>
                <w:sz w:val="16"/>
                <w:szCs w:val="16"/>
              </w:rPr>
              <w:t>{{</w:t>
            </w:r>
            <w:proofErr w:type="spellStart"/>
            <w:r w:rsidRPr="00E668C2">
              <w:rPr>
                <w:rFonts w:ascii="Calibri" w:hAnsi="Calibri"/>
                <w:bCs/>
                <w:color w:val="FFFFFF" w:themeColor="background1"/>
                <w:sz w:val="16"/>
                <w:szCs w:val="16"/>
              </w:rPr>
              <w:t>ClientTitle</w:t>
            </w:r>
            <w:proofErr w:type="spellEnd"/>
            <w:r w:rsidRPr="00E668C2">
              <w:rPr>
                <w:rFonts w:ascii="Calibri" w:hAnsi="Calibri"/>
                <w:bCs/>
                <w:color w:val="FFFFFF" w:themeColor="background1"/>
                <w:sz w:val="16"/>
                <w:szCs w:val="16"/>
              </w:rPr>
              <w:t>}}</w:t>
            </w:r>
          </w:p>
        </w:tc>
      </w:tr>
      <w:tr w:rsidR="006B0555" w:rsidRPr="00AD3917" w14:paraId="5C6CC158" w14:textId="77777777" w:rsidTr="00AE7986">
        <w:trPr>
          <w:cantSplit/>
          <w:trHeight w:val="288"/>
        </w:trPr>
        <w:tc>
          <w:tcPr>
            <w:tcW w:w="1530" w:type="dxa"/>
            <w:shd w:val="clear" w:color="auto" w:fill="auto"/>
            <w:vAlign w:val="bottom"/>
            <w:hideMark/>
          </w:tcPr>
          <w:p w14:paraId="33E83F28"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Date:</w:t>
            </w:r>
          </w:p>
        </w:tc>
        <w:tc>
          <w:tcPr>
            <w:tcW w:w="3870" w:type="dxa"/>
            <w:tcBorders>
              <w:top w:val="single" w:sz="4" w:space="0" w:color="auto"/>
              <w:bottom w:val="single" w:sz="4" w:space="0" w:color="auto"/>
            </w:tcBorders>
            <w:shd w:val="clear" w:color="auto" w:fill="auto"/>
            <w:vAlign w:val="bottom"/>
          </w:tcPr>
          <w:p w14:paraId="6FCBB586" w14:textId="6B6FF103" w:rsidR="006B0555" w:rsidRPr="00E668C2" w:rsidRDefault="003A0575" w:rsidP="00AE7986">
            <w:pPr>
              <w:rPr>
                <w:rFonts w:ascii="Calibri" w:hAnsi="Calibri"/>
                <w:bCs/>
                <w:color w:val="FFFFFF" w:themeColor="background1"/>
                <w:sz w:val="16"/>
                <w:szCs w:val="16"/>
              </w:rPr>
            </w:pPr>
            <w:r w:rsidRPr="00E668C2">
              <w:rPr>
                <w:rFonts w:ascii="Calibri" w:hAnsi="Calibri"/>
                <w:bCs/>
                <w:color w:val="FFFFFF" w:themeColor="background1"/>
                <w:sz w:val="16"/>
                <w:szCs w:val="16"/>
              </w:rPr>
              <w:t>{{</w:t>
            </w:r>
            <w:proofErr w:type="spellStart"/>
            <w:r w:rsidRPr="00E668C2">
              <w:rPr>
                <w:rFonts w:ascii="Calibri" w:hAnsi="Calibri"/>
                <w:bCs/>
                <w:color w:val="FFFFFF" w:themeColor="background1"/>
                <w:sz w:val="16"/>
                <w:szCs w:val="16"/>
              </w:rPr>
              <w:t>FrontierDate</w:t>
            </w:r>
            <w:proofErr w:type="spellEnd"/>
            <w:r w:rsidRPr="00E668C2">
              <w:rPr>
                <w:rFonts w:ascii="Calibri" w:hAnsi="Calibri"/>
                <w:bCs/>
                <w:color w:val="FFFFFF" w:themeColor="background1"/>
                <w:sz w:val="16"/>
                <w:szCs w:val="16"/>
              </w:rPr>
              <w:t>}}</w:t>
            </w:r>
          </w:p>
        </w:tc>
        <w:tc>
          <w:tcPr>
            <w:tcW w:w="270" w:type="dxa"/>
            <w:vMerge/>
            <w:shd w:val="clear" w:color="auto" w:fill="auto"/>
            <w:vAlign w:val="bottom"/>
            <w:hideMark/>
          </w:tcPr>
          <w:p w14:paraId="74FFC745"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hideMark/>
          </w:tcPr>
          <w:p w14:paraId="138C89FF"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Date:</w:t>
            </w:r>
          </w:p>
        </w:tc>
        <w:tc>
          <w:tcPr>
            <w:tcW w:w="3690" w:type="dxa"/>
            <w:tcBorders>
              <w:top w:val="single" w:sz="4" w:space="0" w:color="auto"/>
              <w:bottom w:val="single" w:sz="4" w:space="0" w:color="auto"/>
            </w:tcBorders>
            <w:shd w:val="clear" w:color="auto" w:fill="auto"/>
            <w:vAlign w:val="bottom"/>
          </w:tcPr>
          <w:p w14:paraId="1196ACB8" w14:textId="4DAA8B4D" w:rsidR="006B0555" w:rsidRPr="00E668C2" w:rsidRDefault="006B7DBC" w:rsidP="00AE7986">
            <w:pPr>
              <w:rPr>
                <w:rFonts w:ascii="Calibri" w:hAnsi="Calibri"/>
                <w:bCs/>
                <w:color w:val="FFFFFF" w:themeColor="background1"/>
                <w:sz w:val="16"/>
                <w:szCs w:val="16"/>
              </w:rPr>
            </w:pPr>
            <w:r w:rsidRPr="00E668C2">
              <w:rPr>
                <w:rFonts w:ascii="Calibri" w:hAnsi="Calibri"/>
                <w:bCs/>
                <w:color w:val="FFFFFF" w:themeColor="background1"/>
                <w:sz w:val="16"/>
                <w:szCs w:val="16"/>
              </w:rPr>
              <w:t>{{</w:t>
            </w:r>
            <w:proofErr w:type="spellStart"/>
            <w:r w:rsidRPr="00E668C2">
              <w:rPr>
                <w:rFonts w:ascii="Calibri" w:hAnsi="Calibri"/>
                <w:bCs/>
                <w:color w:val="FFFFFF" w:themeColor="background1"/>
                <w:sz w:val="16"/>
                <w:szCs w:val="16"/>
              </w:rPr>
              <w:t>ClientDate</w:t>
            </w:r>
            <w:proofErr w:type="spellEnd"/>
            <w:r w:rsidRPr="00E668C2">
              <w:rPr>
                <w:rFonts w:ascii="Calibri" w:hAnsi="Calibri"/>
                <w:bCs/>
                <w:color w:val="FFFFFF" w:themeColor="background1"/>
                <w:sz w:val="16"/>
                <w:szCs w:val="16"/>
              </w:rPr>
              <w:t>}}</w:t>
            </w:r>
          </w:p>
        </w:tc>
      </w:tr>
    </w:tbl>
    <w:p w14:paraId="26C8B831" w14:textId="77777777" w:rsidR="00553810" w:rsidRDefault="00553810" w:rsidP="00613E09">
      <w:pPr>
        <w:jc w:val="center"/>
        <w:rPr>
          <w:rFonts w:ascii="Calibri" w:hAnsi="Calibri" w:cs="Calibri"/>
          <w:b/>
          <w:bCs/>
          <w:color w:val="D9272D"/>
        </w:rPr>
      </w:pPr>
    </w:p>
    <w:p w14:paraId="59BF0671" w14:textId="77777777" w:rsidR="00553810" w:rsidRDefault="00553810" w:rsidP="00613E09">
      <w:pPr>
        <w:jc w:val="center"/>
        <w:rPr>
          <w:rFonts w:ascii="Calibri" w:hAnsi="Calibri" w:cs="Calibri"/>
          <w:b/>
          <w:bCs/>
          <w:color w:val="D9272D"/>
        </w:rPr>
      </w:pPr>
    </w:p>
    <w:p w14:paraId="5B703F99" w14:textId="77777777" w:rsidR="00553810" w:rsidRDefault="00553810" w:rsidP="00613E09">
      <w:pPr>
        <w:jc w:val="center"/>
        <w:rPr>
          <w:rFonts w:ascii="Calibri" w:hAnsi="Calibri" w:cs="Calibri"/>
          <w:b/>
          <w:bCs/>
          <w:color w:val="D9272D"/>
        </w:rPr>
      </w:pPr>
    </w:p>
    <w:p w14:paraId="5995CB02" w14:textId="77777777" w:rsidR="00553810" w:rsidRDefault="00553810" w:rsidP="00613E09">
      <w:pPr>
        <w:jc w:val="center"/>
        <w:rPr>
          <w:rFonts w:ascii="Calibri" w:hAnsi="Calibri" w:cs="Calibri"/>
          <w:b/>
          <w:bCs/>
          <w:color w:val="D9272D"/>
        </w:rPr>
      </w:pPr>
    </w:p>
    <w:p w14:paraId="457038B1" w14:textId="77777777" w:rsidR="00553810" w:rsidRDefault="00553810" w:rsidP="00613E09">
      <w:pPr>
        <w:jc w:val="center"/>
        <w:rPr>
          <w:rFonts w:ascii="Calibri" w:hAnsi="Calibri" w:cs="Calibri"/>
          <w:b/>
          <w:bCs/>
          <w:color w:val="D9272D"/>
        </w:rPr>
      </w:pPr>
    </w:p>
    <w:p w14:paraId="68F17322" w14:textId="6299E843" w:rsidR="00613E09" w:rsidRPr="00380799" w:rsidRDefault="00613E09" w:rsidP="00613E09">
      <w:pPr>
        <w:jc w:val="center"/>
        <w:rPr>
          <w:rFonts w:ascii="Calibri" w:hAnsi="Calibri" w:cs="Calibri"/>
          <w:b/>
          <w:bCs/>
          <w:color w:val="D9272D"/>
        </w:rPr>
      </w:pPr>
      <w:r w:rsidRPr="00380799">
        <w:rPr>
          <w:rFonts w:ascii="Calibri" w:hAnsi="Calibri" w:cs="Calibri"/>
          <w:b/>
          <w:bCs/>
          <w:color w:val="D9272D"/>
        </w:rPr>
        <w:t>Exhibit A</w:t>
      </w:r>
    </w:p>
    <w:p w14:paraId="246FF750" w14:textId="76001B10" w:rsidR="00613E09" w:rsidRPr="00380799" w:rsidRDefault="00613E09" w:rsidP="00613E09">
      <w:pPr>
        <w:jc w:val="center"/>
        <w:rPr>
          <w:rFonts w:ascii="Calibri" w:hAnsi="Calibri" w:cs="Calibri"/>
          <w:b/>
          <w:bCs/>
          <w:color w:val="D9272D"/>
        </w:rPr>
      </w:pPr>
      <w:r w:rsidRPr="00380799">
        <w:rPr>
          <w:rFonts w:ascii="Calibri" w:hAnsi="Calibri" w:cs="Calibri"/>
          <w:b/>
          <w:bCs/>
          <w:color w:val="D9272D"/>
        </w:rPr>
        <w:t xml:space="preserve">DIA plus </w:t>
      </w:r>
      <w:r w:rsidR="008D1F71">
        <w:rPr>
          <w:rFonts w:ascii="Calibri" w:hAnsi="Calibri" w:cs="Calibri"/>
          <w:b/>
          <w:bCs/>
          <w:color w:val="D9272D"/>
        </w:rPr>
        <w:t>UCF-UCaaS</w:t>
      </w:r>
      <w:r w:rsidRPr="00380799">
        <w:rPr>
          <w:rFonts w:ascii="Calibri" w:hAnsi="Calibri" w:cs="Calibri"/>
          <w:b/>
          <w:bCs/>
          <w:color w:val="D9272D"/>
        </w:rPr>
        <w:t xml:space="preserve"> – Information and Pricing Chart</w:t>
      </w:r>
    </w:p>
    <w:p w14:paraId="64E85A52" w14:textId="77777777" w:rsidR="004A7AA1" w:rsidRPr="007A2CAA" w:rsidRDefault="004A7AA1" w:rsidP="004A7AA1">
      <w:pPr>
        <w:pStyle w:val="List"/>
        <w:tabs>
          <w:tab w:val="left" w:pos="360"/>
        </w:tabs>
        <w:spacing w:before="120"/>
        <w:ind w:left="0" w:right="288" w:firstLine="0"/>
        <w:jc w:val="both"/>
        <w:rPr>
          <w:rFonts w:asciiTheme="minorHAnsi" w:hAnsiTheme="minorHAnsi" w:cs="Arial"/>
          <w:b/>
          <w:bCs/>
          <w:sz w:val="16"/>
          <w:szCs w:val="16"/>
        </w:rPr>
      </w:pPr>
      <w:r w:rsidRPr="007A2CAA">
        <w:rPr>
          <w:rFonts w:asciiTheme="minorHAnsi" w:hAnsiTheme="minorHAnsi" w:cs="Arial"/>
          <w:b/>
          <w:sz w:val="16"/>
          <w:szCs w:val="16"/>
        </w:rPr>
        <w:t>{{#SA}}</w:t>
      </w:r>
      <w:r w:rsidRPr="007A2CAA">
        <w:rPr>
          <w:rFonts w:asciiTheme="minorHAnsi" w:hAnsiTheme="minorHAnsi" w:cs="Arial"/>
          <w:b/>
          <w:bCs/>
          <w:sz w:val="16"/>
          <w:szCs w:val="16"/>
        </w:rPr>
        <w:t xml:space="preserve"> </w:t>
      </w:r>
    </w:p>
    <w:p w14:paraId="106D8E8F" w14:textId="77777777" w:rsidR="00AE4057" w:rsidRDefault="004A7AA1" w:rsidP="004A7AA1">
      <w:pPr>
        <w:spacing w:after="160" w:line="259" w:lineRule="auto"/>
        <w:rPr>
          <w:rFonts w:asciiTheme="minorHAnsi" w:hAnsiTheme="minorHAnsi" w:cs="Arial"/>
          <w:b/>
          <w:sz w:val="16"/>
          <w:szCs w:val="16"/>
        </w:rPr>
      </w:pPr>
      <w:r w:rsidRPr="007A2CAA">
        <w:rPr>
          <w:rFonts w:asciiTheme="minorHAnsi" w:hAnsiTheme="minorHAnsi" w:cs="Arial"/>
          <w:b/>
          <w:bCs/>
          <w:sz w:val="16"/>
          <w:szCs w:val="16"/>
        </w:rPr>
        <w:t>Service Location: {{</w:t>
      </w:r>
      <w:proofErr w:type="spellStart"/>
      <w:r w:rsidRPr="007A2CAA">
        <w:rPr>
          <w:rFonts w:asciiTheme="minorHAnsi" w:hAnsiTheme="minorHAnsi" w:cs="Arial"/>
          <w:b/>
          <w:sz w:val="16"/>
          <w:szCs w:val="16"/>
        </w:rPr>
        <w:t>ServiceLocation</w:t>
      </w:r>
      <w:proofErr w:type="spellEnd"/>
      <w:r w:rsidRPr="007A2CAA">
        <w:rPr>
          <w:rFonts w:asciiTheme="minorHAnsi" w:hAnsiTheme="minorHAnsi" w:cs="Arial"/>
          <w:b/>
          <w:sz w:val="16"/>
          <w:szCs w:val="16"/>
        </w:rPr>
        <w:t>}}</w:t>
      </w:r>
    </w:p>
    <w:tbl>
      <w:tblPr>
        <w:tblStyle w:val="TableGrid"/>
        <w:tblW w:w="5000"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1"/>
        <w:gridCol w:w="1614"/>
      </w:tblGrid>
      <w:tr w:rsidR="00AE4057" w:rsidRPr="007A2CAA" w14:paraId="6F3A8AED" w14:textId="77777777" w:rsidTr="00CB5BDE">
        <w:trPr>
          <w:trHeight w:val="53"/>
        </w:trPr>
        <w:tc>
          <w:tcPr>
            <w:tcW w:w="1666" w:type="pct"/>
            <w:shd w:val="clear" w:color="auto" w:fill="C00000"/>
          </w:tcPr>
          <w:p w14:paraId="5602BC38" w14:textId="77777777" w:rsidR="00AE4057" w:rsidRPr="007A2CAA" w:rsidRDefault="00AE4057" w:rsidP="00CB5BDE">
            <w:pPr>
              <w:pStyle w:val="List"/>
              <w:tabs>
                <w:tab w:val="left" w:pos="360"/>
              </w:tabs>
              <w:ind w:left="0" w:right="288" w:firstLine="0"/>
              <w:rPr>
                <w:rFonts w:asciiTheme="minorHAnsi" w:hAnsiTheme="minorHAnsi" w:cs="Arial"/>
                <w:b/>
                <w:bCs/>
                <w:sz w:val="16"/>
                <w:szCs w:val="16"/>
              </w:rPr>
            </w:pPr>
            <w:r w:rsidRPr="007A2CAA">
              <w:rPr>
                <w:rFonts w:asciiTheme="minorHAnsi" w:hAnsiTheme="minorHAnsi" w:cs="Arial"/>
                <w:b/>
                <w:bCs/>
                <w:sz w:val="16"/>
                <w:szCs w:val="16"/>
              </w:rPr>
              <w:t>Service Description</w:t>
            </w:r>
          </w:p>
        </w:tc>
        <w:tc>
          <w:tcPr>
            <w:tcW w:w="1001" w:type="pct"/>
            <w:shd w:val="clear" w:color="auto" w:fill="C00000"/>
          </w:tcPr>
          <w:p w14:paraId="41FB99FE" w14:textId="77777777" w:rsidR="00AE4057" w:rsidRPr="007A2CAA" w:rsidRDefault="00AE4057" w:rsidP="00CB5BDE">
            <w:pPr>
              <w:pStyle w:val="List"/>
              <w:tabs>
                <w:tab w:val="left" w:pos="360"/>
              </w:tabs>
              <w:ind w:left="0" w:right="288" w:firstLine="0"/>
              <w:jc w:val="center"/>
              <w:rPr>
                <w:rFonts w:asciiTheme="minorHAnsi" w:hAnsiTheme="minorHAnsi" w:cs="Arial"/>
                <w:b/>
                <w:bCs/>
                <w:sz w:val="16"/>
                <w:szCs w:val="16"/>
              </w:rPr>
            </w:pPr>
            <w:r w:rsidRPr="007A2CAA">
              <w:rPr>
                <w:rFonts w:asciiTheme="minorHAnsi" w:hAnsiTheme="minorHAnsi" w:cs="Arial"/>
                <w:b/>
                <w:bCs/>
                <w:sz w:val="16"/>
                <w:szCs w:val="16"/>
              </w:rPr>
              <w:t>Quantity</w:t>
            </w:r>
          </w:p>
        </w:tc>
        <w:tc>
          <w:tcPr>
            <w:tcW w:w="834" w:type="pct"/>
            <w:shd w:val="clear" w:color="auto" w:fill="C00000"/>
          </w:tcPr>
          <w:p w14:paraId="6C4F8375" w14:textId="77777777" w:rsidR="00AE4057" w:rsidRPr="007A2CAA" w:rsidRDefault="00AE4057" w:rsidP="00CB5BDE">
            <w:pPr>
              <w:pStyle w:val="List"/>
              <w:tabs>
                <w:tab w:val="left" w:pos="360"/>
              </w:tabs>
              <w:ind w:left="0" w:right="288" w:firstLine="0"/>
              <w:jc w:val="center"/>
              <w:rPr>
                <w:rFonts w:asciiTheme="minorHAnsi" w:hAnsiTheme="minorHAnsi" w:cs="Arial"/>
                <w:b/>
                <w:bCs/>
                <w:sz w:val="16"/>
                <w:szCs w:val="16"/>
              </w:rPr>
            </w:pPr>
            <w:r w:rsidRPr="007A2CAA">
              <w:rPr>
                <w:rFonts w:asciiTheme="minorHAnsi" w:hAnsiTheme="minorHAnsi" w:cs="Arial"/>
                <w:b/>
                <w:bCs/>
                <w:sz w:val="16"/>
                <w:szCs w:val="16"/>
              </w:rPr>
              <w:t>MRC</w:t>
            </w:r>
          </w:p>
        </w:tc>
        <w:tc>
          <w:tcPr>
            <w:tcW w:w="751" w:type="pct"/>
            <w:shd w:val="clear" w:color="auto" w:fill="C00000"/>
          </w:tcPr>
          <w:p w14:paraId="417305B5" w14:textId="77777777" w:rsidR="00AE4057" w:rsidRPr="007A2CAA" w:rsidRDefault="00AE4057" w:rsidP="00CB5BDE">
            <w:pPr>
              <w:pStyle w:val="List"/>
              <w:tabs>
                <w:tab w:val="left" w:pos="360"/>
              </w:tabs>
              <w:ind w:left="0" w:right="288" w:firstLine="0"/>
              <w:jc w:val="center"/>
              <w:rPr>
                <w:rFonts w:asciiTheme="minorHAnsi" w:hAnsiTheme="minorHAnsi" w:cs="Arial"/>
                <w:b/>
                <w:bCs/>
                <w:sz w:val="16"/>
                <w:szCs w:val="16"/>
              </w:rPr>
            </w:pPr>
            <w:r w:rsidRPr="007A2CAA">
              <w:rPr>
                <w:rFonts w:asciiTheme="minorHAnsi" w:hAnsiTheme="minorHAnsi" w:cs="Arial"/>
                <w:b/>
                <w:bCs/>
                <w:sz w:val="16"/>
                <w:szCs w:val="16"/>
              </w:rPr>
              <w:t>Total MRC</w:t>
            </w:r>
          </w:p>
        </w:tc>
        <w:tc>
          <w:tcPr>
            <w:tcW w:w="748" w:type="pct"/>
            <w:shd w:val="clear" w:color="auto" w:fill="C00000"/>
          </w:tcPr>
          <w:p w14:paraId="74AEC14D" w14:textId="77777777" w:rsidR="00AE4057" w:rsidRPr="007A2CAA" w:rsidRDefault="00AE4057" w:rsidP="00CB5BDE">
            <w:pPr>
              <w:pStyle w:val="List"/>
              <w:tabs>
                <w:tab w:val="left" w:pos="360"/>
              </w:tabs>
              <w:ind w:left="0" w:right="288" w:firstLine="0"/>
              <w:jc w:val="center"/>
              <w:rPr>
                <w:rFonts w:asciiTheme="minorHAnsi" w:hAnsiTheme="minorHAnsi" w:cs="Arial"/>
                <w:b/>
                <w:bCs/>
                <w:sz w:val="16"/>
                <w:szCs w:val="16"/>
              </w:rPr>
            </w:pPr>
            <w:r w:rsidRPr="007A2CAA">
              <w:rPr>
                <w:rFonts w:asciiTheme="minorHAnsi" w:hAnsiTheme="minorHAnsi" w:cs="Arial"/>
                <w:b/>
                <w:bCs/>
                <w:sz w:val="16"/>
                <w:szCs w:val="16"/>
              </w:rPr>
              <w:t>NRC</w:t>
            </w:r>
          </w:p>
        </w:tc>
      </w:tr>
      <w:tr w:rsidR="00AE4057" w:rsidRPr="007A2CAA" w14:paraId="07C801F3" w14:textId="77777777" w:rsidTr="00AE40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6" w:type="pct"/>
          </w:tcPr>
          <w:p w14:paraId="68514DA9" w14:textId="77777777" w:rsidR="00AE4057" w:rsidRPr="003329FB" w:rsidRDefault="00AE4057" w:rsidP="00CB5BDE">
            <w:pPr>
              <w:pStyle w:val="List"/>
              <w:tabs>
                <w:tab w:val="left" w:pos="360"/>
              </w:tabs>
              <w:ind w:left="0" w:right="288" w:firstLine="0"/>
              <w:jc w:val="both"/>
              <w:rPr>
                <w:rFonts w:asciiTheme="minorHAnsi" w:hAnsiTheme="minorHAnsi" w:cstheme="minorHAnsi"/>
                <w:b/>
                <w:sz w:val="16"/>
                <w:szCs w:val="16"/>
              </w:rPr>
            </w:pPr>
            <w:r w:rsidRPr="003329FB">
              <w:rPr>
                <w:rFonts w:asciiTheme="minorHAnsi" w:hAnsiTheme="minorHAnsi" w:cstheme="minorHAnsi"/>
                <w:b/>
                <w:sz w:val="16"/>
                <w:szCs w:val="16"/>
              </w:rPr>
              <w:t>{{#DIA</w:t>
            </w:r>
            <w:proofErr w:type="gramStart"/>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{#ftr_IsBundle}}</w:t>
            </w:r>
          </w:p>
          <w:p w14:paraId="121D2FC1" w14:textId="77777777" w:rsidR="00AE4057" w:rsidRPr="003329FB" w:rsidRDefault="00AE4057" w:rsidP="00CB5BDE">
            <w:pPr>
              <w:spacing w:line="360" w:lineRule="auto"/>
              <w:jc w:val="both"/>
              <w:rPr>
                <w:rFonts w:asciiTheme="minorHAnsi" w:hAnsiTheme="minorHAnsi" w:cstheme="minorHAnsi"/>
                <w:b/>
                <w:sz w:val="16"/>
                <w:szCs w:val="16"/>
                <w:u w:val="single"/>
              </w:rPr>
            </w:pPr>
            <w:r w:rsidRPr="003329FB">
              <w:rPr>
                <w:rFonts w:asciiTheme="minorHAnsi" w:hAnsiTheme="minorHAnsi" w:cstheme="minorHAnsi"/>
                <w:b/>
                <w:sz w:val="16"/>
                <w:szCs w:val="16"/>
                <w:u w:val="single"/>
              </w:rPr>
              <w:t>{{ProductName}}</w:t>
            </w:r>
          </w:p>
          <w:p w14:paraId="04BDAD0C" w14:textId="77777777" w:rsidR="00AE4057" w:rsidRPr="003329FB" w:rsidRDefault="00AE4057" w:rsidP="00CB5BDE">
            <w:pPr>
              <w:pStyle w:val="List"/>
              <w:tabs>
                <w:tab w:val="left" w:pos="360"/>
              </w:tabs>
              <w:ind w:left="0" w:right="288" w:firstLine="0"/>
              <w:jc w:val="both"/>
              <w:rPr>
                <w:rFonts w:asciiTheme="minorHAnsi" w:hAnsiTheme="minorHAnsi" w:cstheme="minorHAnsi"/>
                <w:sz w:val="16"/>
                <w:szCs w:val="16"/>
              </w:rPr>
            </w:pP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CoS</w:t>
            </w:r>
            <w:proofErr w:type="spellEnd"/>
            <w:r w:rsidRPr="003329FB">
              <w:rPr>
                <w:rFonts w:asciiTheme="minorHAnsi" w:hAnsiTheme="minorHAnsi" w:cstheme="minorHAnsi"/>
                <w:sz w:val="16"/>
                <w:szCs w:val="16"/>
              </w:rPr>
              <w:t>}} {{SPEED}} {{IPBLOCKS}} {{</w:t>
            </w:r>
            <w:proofErr w:type="spellStart"/>
            <w:r w:rsidRPr="003329FB">
              <w:rPr>
                <w:rFonts w:asciiTheme="minorHAnsi" w:hAnsiTheme="minorHAnsi" w:cstheme="minorHAnsi"/>
                <w:sz w:val="16"/>
                <w:szCs w:val="16"/>
              </w:rPr>
              <w:t>SDWANSpeed</w:t>
            </w:r>
            <w:proofErr w:type="spellEnd"/>
            <w:r w:rsidRPr="003329FB">
              <w:rPr>
                <w:rFonts w:asciiTheme="minorHAnsi" w:hAnsiTheme="minorHAnsi" w:cstheme="minorHAnsi"/>
                <w:sz w:val="16"/>
                <w:szCs w:val="16"/>
              </w:rPr>
              <w:t>}} {{IKEv2}} {{</w:t>
            </w:r>
            <w:proofErr w:type="spellStart"/>
            <w:r w:rsidRPr="003329FB">
              <w:rPr>
                <w:rFonts w:asciiTheme="minorHAnsi" w:hAnsiTheme="minorHAnsi" w:cstheme="minorHAnsi"/>
                <w:sz w:val="16"/>
                <w:szCs w:val="16"/>
              </w:rPr>
              <w:t>HighAvail</w:t>
            </w:r>
            <w:proofErr w:type="spellEnd"/>
            <w:r w:rsidRPr="003329FB">
              <w:rPr>
                <w:rFonts w:asciiTheme="minorHAnsi" w:hAnsiTheme="minorHAnsi" w:cstheme="minorHAnsi"/>
                <w:sz w:val="16"/>
                <w:szCs w:val="16"/>
              </w:rPr>
              <w:t>}} {{</w:t>
            </w:r>
            <w:proofErr w:type="spellStart"/>
            <w:r w:rsidRPr="003329FB">
              <w:rPr>
                <w:rFonts w:asciiTheme="minorHAnsi" w:hAnsiTheme="minorHAnsi" w:cstheme="minorHAnsi"/>
                <w:sz w:val="16"/>
                <w:szCs w:val="16"/>
              </w:rPr>
              <w:t>CTerm</w:t>
            </w:r>
            <w:proofErr w:type="spellEnd"/>
            <w:r w:rsidRPr="003329FB">
              <w:rPr>
                <w:rFonts w:asciiTheme="minorHAnsi" w:hAnsiTheme="minorHAnsi" w:cstheme="minorHAnsi"/>
                <w:sz w:val="16"/>
                <w:szCs w:val="16"/>
              </w:rPr>
              <w:t>}}</w:t>
            </w:r>
          </w:p>
        </w:tc>
        <w:tc>
          <w:tcPr>
            <w:tcW w:w="1001" w:type="pct"/>
          </w:tcPr>
          <w:p w14:paraId="7BA46618" w14:textId="77777777" w:rsidR="00AE4057" w:rsidRPr="003329FB" w:rsidRDefault="00AE4057" w:rsidP="00CB5BDE">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834" w:type="pct"/>
          </w:tcPr>
          <w:p w14:paraId="6CEDA485" w14:textId="77777777" w:rsidR="00AE4057" w:rsidRPr="003329FB" w:rsidRDefault="00AE4057" w:rsidP="00CB5BDE">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751" w:type="pct"/>
          </w:tcPr>
          <w:p w14:paraId="73CD819E" w14:textId="77777777" w:rsidR="00AE4057" w:rsidRPr="003329FB" w:rsidRDefault="00AE4057" w:rsidP="00CB5BDE">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748" w:type="pct"/>
          </w:tcPr>
          <w:p w14:paraId="2DF27B9E" w14:textId="77777777" w:rsidR="00AE4057" w:rsidRPr="003329FB" w:rsidRDefault="00AE4057" w:rsidP="00CB5BDE">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r w:rsidRPr="003329FB">
              <w:rPr>
                <w:rFonts w:asciiTheme="minorHAnsi" w:hAnsiTheme="minorHAnsi" w:cstheme="minorHAnsi"/>
                <w:b/>
                <w:bCs/>
                <w:sz w:val="16"/>
                <w:szCs w:val="16"/>
              </w:rPr>
              <w:t>}}</w:t>
            </w:r>
          </w:p>
          <w:p w14:paraId="4A7D218F" w14:textId="77777777" w:rsidR="00AE4057" w:rsidRPr="003329FB" w:rsidRDefault="00AE4057" w:rsidP="00CB5BDE">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3D7D3787" w14:textId="77777777" w:rsidR="00AE4057" w:rsidRPr="003329FB" w:rsidRDefault="00AE4057" w:rsidP="00CB5BDE">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{{/DIA}}</w:t>
            </w:r>
          </w:p>
        </w:tc>
      </w:tr>
      <w:tr w:rsidR="00AE4057" w:rsidRPr="007A2CAA" w14:paraId="75A6A963" w14:textId="77777777" w:rsidTr="00AE40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6" w:type="pct"/>
          </w:tcPr>
          <w:p w14:paraId="1EFF7AD5" w14:textId="77777777" w:rsidR="00AE4057" w:rsidRPr="003329FB" w:rsidRDefault="00AE4057" w:rsidP="00CB5BDE">
            <w:pPr>
              <w:pStyle w:val="List"/>
              <w:tabs>
                <w:tab w:val="left" w:pos="360"/>
              </w:tabs>
              <w:ind w:left="0" w:right="288" w:firstLine="0"/>
              <w:jc w:val="both"/>
              <w:rPr>
                <w:rFonts w:asciiTheme="minorHAnsi" w:hAnsiTheme="minorHAnsi" w:cstheme="minorHAnsi"/>
                <w:b/>
                <w:sz w:val="16"/>
                <w:szCs w:val="16"/>
              </w:rPr>
            </w:pPr>
            <w:r w:rsidRPr="003329FB">
              <w:rPr>
                <w:rFonts w:asciiTheme="minorHAnsi" w:hAnsiTheme="minorHAnsi" w:cstheme="minorHAnsi"/>
                <w:b/>
                <w:sz w:val="16"/>
                <w:szCs w:val="16"/>
              </w:rPr>
              <w:t>{{#DIA</w:t>
            </w:r>
            <w:proofErr w:type="gramStart"/>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{^ftr_IsBundle}}</w:t>
            </w:r>
          </w:p>
          <w:p w14:paraId="4A17EFA8" w14:textId="77777777" w:rsidR="00AE4057" w:rsidRPr="003329FB" w:rsidRDefault="00AE4057" w:rsidP="00CB5BDE">
            <w:pPr>
              <w:spacing w:line="360" w:lineRule="auto"/>
              <w:jc w:val="both"/>
              <w:rPr>
                <w:rFonts w:asciiTheme="minorHAnsi" w:hAnsiTheme="minorHAnsi" w:cstheme="minorHAnsi"/>
                <w:b/>
                <w:sz w:val="16"/>
                <w:szCs w:val="16"/>
                <w:u w:val="single"/>
              </w:rPr>
            </w:pPr>
            <w:r w:rsidRPr="003329FB">
              <w:rPr>
                <w:rFonts w:asciiTheme="minorHAnsi" w:hAnsiTheme="minorHAnsi" w:cstheme="minorHAnsi"/>
                <w:b/>
                <w:sz w:val="16"/>
                <w:szCs w:val="16"/>
                <w:u w:val="single"/>
              </w:rPr>
              <w:t>{{ProductName}}</w:t>
            </w:r>
          </w:p>
          <w:p w14:paraId="1351D54D" w14:textId="77777777" w:rsidR="00AE4057" w:rsidRPr="003329FB" w:rsidRDefault="00AE4057" w:rsidP="00CB5BDE">
            <w:pPr>
              <w:pStyle w:val="List"/>
              <w:tabs>
                <w:tab w:val="left" w:pos="360"/>
              </w:tabs>
              <w:ind w:left="0" w:right="288" w:firstLine="0"/>
              <w:jc w:val="both"/>
              <w:rPr>
                <w:rFonts w:asciiTheme="minorHAnsi" w:hAnsiTheme="minorHAnsi" w:cstheme="minorHAnsi"/>
                <w:b/>
                <w:sz w:val="16"/>
                <w:szCs w:val="16"/>
              </w:rPr>
            </w:pP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CoS</w:t>
            </w:r>
            <w:proofErr w:type="spellEnd"/>
            <w:r w:rsidRPr="003329FB">
              <w:rPr>
                <w:rFonts w:asciiTheme="minorHAnsi" w:hAnsiTheme="minorHAnsi" w:cstheme="minorHAnsi"/>
                <w:sz w:val="16"/>
                <w:szCs w:val="16"/>
              </w:rPr>
              <w:t>}} {{SPEED}} {{IPBLOCK}} {{</w:t>
            </w:r>
            <w:proofErr w:type="spellStart"/>
            <w:r w:rsidRPr="003329FB">
              <w:rPr>
                <w:rFonts w:asciiTheme="minorHAnsi" w:hAnsiTheme="minorHAnsi" w:cstheme="minorHAnsi"/>
                <w:sz w:val="16"/>
                <w:szCs w:val="16"/>
              </w:rPr>
              <w:t>SDWANSpeed</w:t>
            </w:r>
            <w:proofErr w:type="spellEnd"/>
            <w:r w:rsidRPr="003329FB">
              <w:rPr>
                <w:rFonts w:asciiTheme="minorHAnsi" w:hAnsiTheme="minorHAnsi" w:cstheme="minorHAnsi"/>
                <w:sz w:val="16"/>
                <w:szCs w:val="16"/>
              </w:rPr>
              <w:t>}} {{IKEv2}} {{</w:t>
            </w:r>
            <w:proofErr w:type="spellStart"/>
            <w:r w:rsidRPr="003329FB">
              <w:rPr>
                <w:rFonts w:asciiTheme="minorHAnsi" w:hAnsiTheme="minorHAnsi" w:cstheme="minorHAnsi"/>
                <w:sz w:val="16"/>
                <w:szCs w:val="16"/>
              </w:rPr>
              <w:t>HighAvail</w:t>
            </w:r>
            <w:proofErr w:type="spellEnd"/>
            <w:r w:rsidRPr="003329FB">
              <w:rPr>
                <w:rFonts w:asciiTheme="minorHAnsi" w:hAnsiTheme="minorHAnsi" w:cstheme="minorHAnsi"/>
                <w:sz w:val="16"/>
                <w:szCs w:val="16"/>
              </w:rPr>
              <w:t>}} {{</w:t>
            </w:r>
            <w:proofErr w:type="spellStart"/>
            <w:r w:rsidRPr="003329FB">
              <w:rPr>
                <w:rFonts w:asciiTheme="minorHAnsi" w:hAnsiTheme="minorHAnsi" w:cstheme="minorHAnsi"/>
                <w:sz w:val="16"/>
                <w:szCs w:val="16"/>
              </w:rPr>
              <w:t>CTerm</w:t>
            </w:r>
            <w:proofErr w:type="spellEnd"/>
            <w:r w:rsidRPr="003329FB">
              <w:rPr>
                <w:rFonts w:asciiTheme="minorHAnsi" w:hAnsiTheme="minorHAnsi" w:cstheme="minorHAnsi"/>
                <w:sz w:val="16"/>
                <w:szCs w:val="16"/>
              </w:rPr>
              <w:t>}}</w:t>
            </w:r>
          </w:p>
        </w:tc>
        <w:tc>
          <w:tcPr>
            <w:tcW w:w="1001" w:type="pct"/>
          </w:tcPr>
          <w:p w14:paraId="4570B993" w14:textId="77777777" w:rsidR="00AE4057" w:rsidRPr="003329FB" w:rsidRDefault="00AE4057" w:rsidP="00CB5BDE">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834" w:type="pct"/>
          </w:tcPr>
          <w:p w14:paraId="108C04A3" w14:textId="77777777" w:rsidR="00AE4057" w:rsidRPr="003329FB" w:rsidRDefault="00AE4057" w:rsidP="00CB5BDE">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751" w:type="pct"/>
          </w:tcPr>
          <w:p w14:paraId="669A9896" w14:textId="77777777" w:rsidR="00AE4057" w:rsidRPr="003329FB" w:rsidRDefault="00AE4057" w:rsidP="00CB5BDE">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748" w:type="pct"/>
          </w:tcPr>
          <w:p w14:paraId="53DC953F" w14:textId="77777777" w:rsidR="00AE4057" w:rsidRPr="003329FB" w:rsidRDefault="00AE4057" w:rsidP="00CB5BDE">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r w:rsidRPr="003329FB">
              <w:rPr>
                <w:rFonts w:asciiTheme="minorHAnsi" w:hAnsiTheme="minorHAnsi" w:cstheme="minorHAnsi"/>
                <w:b/>
                <w:bCs/>
                <w:sz w:val="16"/>
                <w:szCs w:val="16"/>
              </w:rPr>
              <w:t>}}</w:t>
            </w:r>
          </w:p>
          <w:p w14:paraId="50567B29" w14:textId="77777777" w:rsidR="00AE4057" w:rsidRPr="003329FB" w:rsidRDefault="00AE4057" w:rsidP="00CB5BDE">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20BFB59A" w14:textId="77777777" w:rsidR="00AE4057" w:rsidRPr="003329FB" w:rsidRDefault="00AE4057" w:rsidP="00CB5BDE">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{{/DIA}}</w:t>
            </w:r>
          </w:p>
        </w:tc>
      </w:tr>
    </w:tbl>
    <w:p w14:paraId="484ADDBE" w14:textId="77777777" w:rsidR="00D34ABA" w:rsidRPr="00B12A9E" w:rsidRDefault="00D34ABA" w:rsidP="00D34ABA">
      <w:pPr>
        <w:ind w:left="162" w:right="18" w:hanging="162"/>
        <w:rPr>
          <w:rFonts w:ascii="Calibri" w:hAnsi="Calibri"/>
          <w:bCs/>
          <w:i/>
          <w:sz w:val="16"/>
          <w:szCs w:val="16"/>
        </w:rPr>
      </w:pPr>
      <w:r w:rsidRPr="00B12A9E">
        <w:rPr>
          <w:rFonts w:ascii="Lantinghei TC Heavy" w:hAnsi="Lantinghei TC Heavy" w:cs="Lantinghei TC Heavy"/>
          <w:bCs/>
          <w:color w:val="800000"/>
          <w:sz w:val="16"/>
          <w:szCs w:val="16"/>
        </w:rPr>
        <w:t>*★</w:t>
      </w:r>
      <w:r w:rsidRPr="00B12A9E">
        <w:rPr>
          <w:rFonts w:ascii="Calibri" w:hAnsi="Calibri"/>
          <w:bCs/>
          <w:sz w:val="16"/>
          <w:szCs w:val="16"/>
        </w:rPr>
        <w:t xml:space="preserve"> </w:t>
      </w:r>
      <w:r w:rsidRPr="00B12A9E">
        <w:rPr>
          <w:rFonts w:ascii="Calibri" w:hAnsi="Calibri"/>
          <w:bCs/>
          <w:i/>
          <w:sz w:val="16"/>
          <w:szCs w:val="16"/>
          <w:u w:val="single"/>
        </w:rPr>
        <w:t>Additional Service Locations</w:t>
      </w:r>
      <w:r w:rsidRPr="00B12A9E">
        <w:rPr>
          <w:rFonts w:ascii="Calibri" w:hAnsi="Calibri"/>
          <w:bCs/>
          <w:i/>
          <w:sz w:val="16"/>
          <w:szCs w:val="16"/>
        </w:rPr>
        <w:t xml:space="preserve"> may be provisioned.  Addresses and location-specific Service details will be as outlined in the Frontier data collection sheet, and additional E-911 location charges apply, as outlined in the table below.</w:t>
      </w:r>
    </w:p>
    <w:p w14:paraId="7B299C75" w14:textId="77777777" w:rsidR="00D34ABA" w:rsidRPr="00B12A9E" w:rsidRDefault="00D34ABA" w:rsidP="00D34ABA">
      <w:pPr>
        <w:shd w:val="clear" w:color="auto" w:fill="FFFFFE"/>
        <w:rPr>
          <w:rFonts w:ascii="Consolas" w:hAnsi="Consolas"/>
          <w:sz w:val="16"/>
          <w:szCs w:val="16"/>
        </w:rPr>
      </w:pPr>
      <w:r w:rsidRPr="00B12A9E">
        <w:rPr>
          <w:rFonts w:ascii="Consolas" w:hAnsi="Consolas"/>
          <w:sz w:val="16"/>
          <w:szCs w:val="16"/>
        </w:rPr>
        <w:t>{{#ProductName_isCCaas</w:t>
      </w:r>
      <w:proofErr w:type="gramStart"/>
      <w:r w:rsidRPr="00B12A9E">
        <w:rPr>
          <w:rFonts w:ascii="Consolas" w:hAnsi="Consolas"/>
          <w:sz w:val="16"/>
          <w:szCs w:val="16"/>
        </w:rPr>
        <w:t>}}{</w:t>
      </w:r>
      <w:proofErr w:type="gramEnd"/>
      <w:r w:rsidRPr="00B12A9E">
        <w:rPr>
          <w:rFonts w:ascii="Consolas" w:hAnsi="Consolas"/>
          <w:sz w:val="16"/>
          <w:szCs w:val="16"/>
        </w:rPr>
        <w:t>{#CA}}</w:t>
      </w:r>
    </w:p>
    <w:tbl>
      <w:tblPr>
        <w:tblStyle w:val="TableGrid"/>
        <w:tblW w:w="10819"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3595"/>
        <w:gridCol w:w="2160"/>
        <w:gridCol w:w="1800"/>
        <w:gridCol w:w="1620"/>
        <w:gridCol w:w="1644"/>
      </w:tblGrid>
      <w:tr w:rsidR="00885E72" w:rsidRPr="00B12A9E" w14:paraId="48584442" w14:textId="4F5A3B9F" w:rsidTr="00885E72">
        <w:trPr>
          <w:trHeight w:val="63"/>
        </w:trPr>
        <w:tc>
          <w:tcPr>
            <w:tcW w:w="3595" w:type="dxa"/>
            <w:shd w:val="clear" w:color="auto" w:fill="C00000"/>
          </w:tcPr>
          <w:p w14:paraId="06643DED" w14:textId="77777777" w:rsidR="00885E72" w:rsidRPr="00B12A9E" w:rsidRDefault="00885E72" w:rsidP="00CB5BDE">
            <w:pPr>
              <w:pStyle w:val="List"/>
              <w:tabs>
                <w:tab w:val="left" w:pos="360"/>
              </w:tabs>
              <w:ind w:left="0" w:right="288" w:firstLine="0"/>
              <w:jc w:val="both"/>
              <w:rPr>
                <w:rFonts w:asciiTheme="minorHAnsi" w:hAnsiTheme="minorHAnsi" w:cs="Arial"/>
                <w:b/>
                <w:bCs/>
                <w:sz w:val="16"/>
                <w:szCs w:val="16"/>
              </w:rPr>
            </w:pPr>
            <w:r w:rsidRPr="00B12A9E">
              <w:rPr>
                <w:rFonts w:ascii="Calibri" w:hAnsi="Calibri"/>
                <w:b/>
                <w:bCs/>
                <w:sz w:val="16"/>
                <w:szCs w:val="16"/>
              </w:rPr>
              <w:t xml:space="preserve">Frontier </w:t>
            </w:r>
            <w:proofErr w:type="spellStart"/>
            <w:r w:rsidRPr="00B12A9E">
              <w:rPr>
                <w:rFonts w:ascii="Calibri" w:hAnsi="Calibri"/>
                <w:b/>
                <w:bCs/>
                <w:sz w:val="16"/>
                <w:szCs w:val="16"/>
              </w:rPr>
              <w:t>CCaaS</w:t>
            </w:r>
            <w:proofErr w:type="spellEnd"/>
            <w:r w:rsidRPr="00B12A9E">
              <w:rPr>
                <w:rFonts w:ascii="Calibri" w:hAnsi="Calibri"/>
                <w:b/>
                <w:bCs/>
                <w:sz w:val="16"/>
                <w:szCs w:val="16"/>
              </w:rPr>
              <w:t xml:space="preserve"> Services</w:t>
            </w:r>
          </w:p>
        </w:tc>
        <w:tc>
          <w:tcPr>
            <w:tcW w:w="2160" w:type="dxa"/>
            <w:shd w:val="clear" w:color="auto" w:fill="C00000"/>
          </w:tcPr>
          <w:p w14:paraId="4EA865AB" w14:textId="77777777" w:rsidR="00885E72" w:rsidRPr="00B12A9E" w:rsidRDefault="00885E72" w:rsidP="00CB5BDE">
            <w:pPr>
              <w:pStyle w:val="List"/>
              <w:tabs>
                <w:tab w:val="left" w:pos="360"/>
              </w:tabs>
              <w:ind w:left="0" w:right="288" w:firstLine="0"/>
              <w:jc w:val="center"/>
              <w:rPr>
                <w:rFonts w:asciiTheme="minorHAnsi" w:hAnsiTheme="minorHAnsi" w:cs="Arial"/>
                <w:b/>
                <w:bCs/>
                <w:sz w:val="16"/>
                <w:szCs w:val="16"/>
              </w:rPr>
            </w:pPr>
            <w:r w:rsidRPr="00B12A9E">
              <w:rPr>
                <w:rFonts w:asciiTheme="minorHAnsi" w:hAnsiTheme="minorHAnsi" w:cs="Arial"/>
                <w:b/>
                <w:bCs/>
                <w:sz w:val="16"/>
                <w:szCs w:val="16"/>
              </w:rPr>
              <w:t>Quantity</w:t>
            </w:r>
          </w:p>
        </w:tc>
        <w:tc>
          <w:tcPr>
            <w:tcW w:w="1800" w:type="dxa"/>
            <w:shd w:val="clear" w:color="auto" w:fill="C00000"/>
          </w:tcPr>
          <w:p w14:paraId="2D513048" w14:textId="77777777" w:rsidR="00885E72" w:rsidRPr="00B12A9E" w:rsidRDefault="00885E72" w:rsidP="00CB5BDE">
            <w:pPr>
              <w:pStyle w:val="List"/>
              <w:tabs>
                <w:tab w:val="left" w:pos="360"/>
              </w:tabs>
              <w:ind w:left="0" w:right="288" w:firstLine="0"/>
              <w:jc w:val="center"/>
              <w:rPr>
                <w:rFonts w:asciiTheme="minorHAnsi" w:hAnsiTheme="minorHAnsi" w:cs="Arial"/>
                <w:b/>
                <w:bCs/>
                <w:sz w:val="16"/>
                <w:szCs w:val="16"/>
              </w:rPr>
            </w:pPr>
            <w:r w:rsidRPr="00B12A9E">
              <w:rPr>
                <w:rFonts w:asciiTheme="minorHAnsi" w:hAnsiTheme="minorHAnsi" w:cs="Arial"/>
                <w:b/>
                <w:bCs/>
                <w:sz w:val="16"/>
                <w:szCs w:val="16"/>
              </w:rPr>
              <w:t>MRC</w:t>
            </w:r>
          </w:p>
        </w:tc>
        <w:tc>
          <w:tcPr>
            <w:tcW w:w="1620" w:type="dxa"/>
            <w:shd w:val="clear" w:color="auto" w:fill="C00000"/>
          </w:tcPr>
          <w:p w14:paraId="1EB607DC" w14:textId="644A4C21" w:rsidR="00885E72" w:rsidRPr="00B12A9E" w:rsidRDefault="00551F30" w:rsidP="00CB5BDE">
            <w:pPr>
              <w:pStyle w:val="List"/>
              <w:tabs>
                <w:tab w:val="left" w:pos="360"/>
              </w:tabs>
              <w:ind w:left="0" w:right="288" w:firstLine="0"/>
              <w:jc w:val="center"/>
              <w:rPr>
                <w:rFonts w:asciiTheme="minorHAnsi" w:hAnsiTheme="minorHAnsi" w:cs="Arial"/>
                <w:b/>
                <w:bCs/>
                <w:sz w:val="16"/>
                <w:szCs w:val="16"/>
              </w:rPr>
            </w:pPr>
            <w:r>
              <w:rPr>
                <w:rFonts w:asciiTheme="minorHAnsi" w:hAnsiTheme="minorHAnsi" w:cs="Arial"/>
                <w:b/>
                <w:bCs/>
                <w:sz w:val="16"/>
                <w:szCs w:val="16"/>
              </w:rPr>
              <w:t>Total MRC</w:t>
            </w:r>
          </w:p>
        </w:tc>
        <w:tc>
          <w:tcPr>
            <w:tcW w:w="1644" w:type="dxa"/>
            <w:shd w:val="clear" w:color="auto" w:fill="C00000"/>
          </w:tcPr>
          <w:p w14:paraId="53AE2A50" w14:textId="191D465F" w:rsidR="00885E72" w:rsidRPr="00B12A9E" w:rsidRDefault="00551F30" w:rsidP="00CB5BDE">
            <w:pPr>
              <w:pStyle w:val="List"/>
              <w:tabs>
                <w:tab w:val="left" w:pos="360"/>
              </w:tabs>
              <w:ind w:left="0" w:right="288" w:firstLine="0"/>
              <w:jc w:val="center"/>
              <w:rPr>
                <w:rFonts w:asciiTheme="minorHAnsi" w:hAnsiTheme="minorHAnsi" w:cs="Arial"/>
                <w:b/>
                <w:bCs/>
                <w:sz w:val="16"/>
                <w:szCs w:val="16"/>
              </w:rPr>
            </w:pPr>
            <w:r>
              <w:rPr>
                <w:rFonts w:asciiTheme="minorHAnsi" w:hAnsiTheme="minorHAnsi" w:cs="Arial"/>
                <w:b/>
                <w:bCs/>
                <w:sz w:val="16"/>
                <w:szCs w:val="16"/>
              </w:rPr>
              <w:t>NRC</w:t>
            </w:r>
          </w:p>
        </w:tc>
      </w:tr>
    </w:tbl>
    <w:p w14:paraId="7D3F80CC" w14:textId="77777777" w:rsidR="00D34ABA" w:rsidRPr="00B12A9E" w:rsidRDefault="00D34ABA" w:rsidP="00D34ABA">
      <w:pPr>
        <w:shd w:val="clear" w:color="auto" w:fill="FFFFFE"/>
        <w:rPr>
          <w:rFonts w:ascii="Consolas" w:hAnsi="Consolas"/>
          <w:color w:val="A31515"/>
          <w:sz w:val="16"/>
          <w:szCs w:val="16"/>
        </w:rPr>
      </w:pPr>
    </w:p>
    <w:tbl>
      <w:tblPr>
        <w:tblStyle w:val="TableGrid"/>
        <w:tblW w:w="10830"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55"/>
      </w:tblGrid>
      <w:tr w:rsidR="00551F30" w:rsidRPr="003329FB" w14:paraId="568BC349" w14:textId="77777777" w:rsidTr="00551F30">
        <w:trPr>
          <w:trHeight w:val="575"/>
        </w:trPr>
        <w:tc>
          <w:tcPr>
            <w:tcW w:w="3595" w:type="dxa"/>
          </w:tcPr>
          <w:p w14:paraId="083D16BC" w14:textId="77777777" w:rsidR="00551F30" w:rsidRPr="003329FB" w:rsidRDefault="00551F30" w:rsidP="00551F30">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{{#cCaas</w:t>
            </w:r>
            <w:proofErr w:type="gramStart"/>
            <w:r w:rsidRPr="003329FB">
              <w:rPr>
                <w:rFonts w:asciiTheme="minorHAnsi" w:hAnsiTheme="minorHAnsi" w:cstheme="minorHAnsi"/>
                <w:sz w:val="16"/>
                <w:szCs w:val="16"/>
              </w:rPr>
              <w:t>}}</w:t>
            </w:r>
            <w:r w:rsidRPr="003329FB">
              <w:rPr>
                <w:rFonts w:asciiTheme="minorHAnsi" w:hAnsiTheme="minorHAnsi" w:cstheme="minorHAnsi"/>
                <w:b/>
                <w:bCs/>
                <w:sz w:val="16"/>
                <w:szCs w:val="16"/>
              </w:rPr>
              <w:t>{</w:t>
            </w:r>
            <w:proofErr w:type="gramEnd"/>
            <w:r w:rsidRPr="003329FB">
              <w:rPr>
                <w:rFonts w:asciiTheme="minorHAnsi" w:hAnsiTheme="minorHAnsi" w:cstheme="minorHAnsi"/>
                <w:b/>
                <w:bCs/>
                <w:sz w:val="16"/>
                <w:szCs w:val="16"/>
              </w:rPr>
              <w:t>{ProductName}}</w:t>
            </w:r>
            <w:r w:rsidRPr="003329FB">
              <w:rPr>
                <w:rFonts w:asciiTheme="minorHAnsi" w:hAnsiTheme="minorHAnsi" w:cstheme="minorHAnsi"/>
                <w:sz w:val="16"/>
                <w:szCs w:val="16"/>
              </w:rPr>
              <w:t xml:space="preserve">           {{</w:t>
            </w:r>
            <w:proofErr w:type="spellStart"/>
            <w:r w:rsidRPr="003329FB">
              <w:rPr>
                <w:rFonts w:asciiTheme="minorHAnsi" w:hAnsiTheme="minorHAnsi" w:cstheme="minorHAnsi"/>
                <w:sz w:val="16"/>
                <w:szCs w:val="16"/>
              </w:rPr>
              <w:t>CoS</w:t>
            </w:r>
            <w:proofErr w:type="spellEnd"/>
            <w:r w:rsidRPr="003329FB">
              <w:rPr>
                <w:rFonts w:asciiTheme="minorHAnsi" w:hAnsiTheme="minorHAnsi" w:cstheme="minorHAnsi"/>
                <w:sz w:val="16"/>
                <w:szCs w:val="16"/>
              </w:rPr>
              <w:t>}}</w:t>
            </w:r>
          </w:p>
          <w:p w14:paraId="2A9DF141" w14:textId="77777777" w:rsidR="00551F30" w:rsidRPr="003329FB" w:rsidRDefault="00551F30" w:rsidP="00551F30">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061A258D" w14:textId="37E42E77" w:rsidR="00551F30" w:rsidRPr="003329FB" w:rsidRDefault="00551F30" w:rsidP="00551F30">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083D24FB" w14:textId="2D5B9491" w:rsidR="00551F30" w:rsidRPr="003329FB" w:rsidRDefault="00551F30" w:rsidP="00551F30">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2CC066E9" w14:textId="6D3C453C" w:rsidR="00551F30" w:rsidRPr="003329FB" w:rsidRDefault="00551F30" w:rsidP="00551F30">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tcPr>
          <w:p w14:paraId="6C38B52F" w14:textId="77777777" w:rsidR="00551F30" w:rsidRPr="003329FB" w:rsidRDefault="00551F30" w:rsidP="00551F30">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sz w:val="16"/>
                <w:szCs w:val="16"/>
              </w:rPr>
              <w:t>{</w:t>
            </w:r>
            <w:proofErr w:type="gramEnd"/>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cCaas</w:t>
            </w:r>
            <w:proofErr w:type="spellEnd"/>
            <w:r w:rsidRPr="003329FB">
              <w:rPr>
                <w:rFonts w:asciiTheme="minorHAnsi" w:hAnsiTheme="minorHAnsi" w:cstheme="minorHAnsi"/>
                <w:sz w:val="16"/>
                <w:szCs w:val="16"/>
              </w:rPr>
              <w:t>}}</w:t>
            </w:r>
          </w:p>
        </w:tc>
      </w:tr>
    </w:tbl>
    <w:p w14:paraId="4ACFA10F" w14:textId="77777777" w:rsidR="00D34ABA" w:rsidRPr="003329FB" w:rsidRDefault="00D34ABA" w:rsidP="00D34ABA">
      <w:pPr>
        <w:shd w:val="clear" w:color="auto" w:fill="FFFFFE"/>
        <w:rPr>
          <w:rFonts w:asciiTheme="minorHAnsi" w:hAnsiTheme="minorHAnsi" w:cstheme="minorHAnsi"/>
          <w:sz w:val="16"/>
          <w:szCs w:val="16"/>
        </w:rPr>
      </w:pPr>
      <w:r w:rsidRPr="003329FB">
        <w:rPr>
          <w:rFonts w:asciiTheme="minorHAnsi" w:hAnsiTheme="minorHAnsi" w:cstheme="minorHAnsi"/>
          <w:sz w:val="16"/>
          <w:szCs w:val="16"/>
        </w:rPr>
        <w:t>{{/CA}}</w:t>
      </w:r>
    </w:p>
    <w:p w14:paraId="1A62989D" w14:textId="77777777" w:rsidR="00D34ABA" w:rsidRPr="003329FB" w:rsidRDefault="00D34ABA" w:rsidP="00D34ABA">
      <w:pPr>
        <w:shd w:val="clear" w:color="auto" w:fill="FFFFFE"/>
        <w:rPr>
          <w:rFonts w:asciiTheme="minorHAnsi" w:hAnsiTheme="minorHAnsi" w:cstheme="minorHAnsi"/>
          <w:sz w:val="16"/>
          <w:szCs w:val="16"/>
        </w:rPr>
      </w:pP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ProductName_isCCaas</w:t>
      </w:r>
      <w:proofErr w:type="spellEnd"/>
      <w:r w:rsidRPr="003329FB">
        <w:rPr>
          <w:rFonts w:asciiTheme="minorHAnsi" w:hAnsiTheme="minorHAnsi" w:cstheme="minorHAnsi"/>
          <w:sz w:val="16"/>
          <w:szCs w:val="16"/>
        </w:rPr>
        <w:t>}}</w:t>
      </w:r>
    </w:p>
    <w:p w14:paraId="5385828B" w14:textId="77777777" w:rsidR="00D34ABA" w:rsidRPr="003329FB" w:rsidRDefault="00D34ABA" w:rsidP="00D34ABA">
      <w:pPr>
        <w:shd w:val="clear" w:color="auto" w:fill="FFFFFE"/>
        <w:rPr>
          <w:rFonts w:asciiTheme="minorHAnsi" w:hAnsiTheme="minorHAnsi" w:cstheme="minorHAnsi"/>
          <w:sz w:val="16"/>
          <w:szCs w:val="16"/>
        </w:rPr>
      </w:pPr>
      <w:r w:rsidRPr="003329FB">
        <w:rPr>
          <w:rFonts w:asciiTheme="minorHAnsi" w:hAnsiTheme="minorHAnsi" w:cstheme="minorHAnsi"/>
          <w:sz w:val="16"/>
          <w:szCs w:val="16"/>
        </w:rPr>
        <w:t>{{#ProductName_isUCaas}}</w:t>
      </w:r>
    </w:p>
    <w:p w14:paraId="43EE0196" w14:textId="1C6174ED" w:rsidR="00D34ABA" w:rsidRPr="003329FB" w:rsidRDefault="00D34ABA" w:rsidP="00D34ABA">
      <w:pPr>
        <w:shd w:val="clear" w:color="auto" w:fill="FFFFFE"/>
        <w:rPr>
          <w:rFonts w:asciiTheme="minorHAnsi" w:hAnsiTheme="minorHAnsi" w:cstheme="minorHAnsi"/>
          <w:sz w:val="16"/>
          <w:szCs w:val="16"/>
        </w:rPr>
      </w:pPr>
      <w:r w:rsidRPr="003329FB">
        <w:rPr>
          <w:rFonts w:asciiTheme="minorHAnsi" w:hAnsiTheme="minorHAnsi" w:cstheme="minorHAnsi"/>
          <w:sz w:val="16"/>
          <w:szCs w:val="16"/>
        </w:rPr>
        <w:t xml:space="preserve">  {{#SA}} </w:t>
      </w:r>
    </w:p>
    <w:tbl>
      <w:tblPr>
        <w:tblStyle w:val="TableGrid"/>
        <w:tblW w:w="10819"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3595"/>
        <w:gridCol w:w="2160"/>
        <w:gridCol w:w="1800"/>
        <w:gridCol w:w="1620"/>
        <w:gridCol w:w="1644"/>
      </w:tblGrid>
      <w:tr w:rsidR="00885E72" w:rsidRPr="003329FB" w14:paraId="7A0AF619" w14:textId="77777777" w:rsidTr="00885E72">
        <w:trPr>
          <w:trHeight w:val="63"/>
        </w:trPr>
        <w:tc>
          <w:tcPr>
            <w:tcW w:w="3595" w:type="dxa"/>
            <w:shd w:val="clear" w:color="auto" w:fill="C00000"/>
          </w:tcPr>
          <w:p w14:paraId="6B2F911E" w14:textId="600E8A64" w:rsidR="00885E72" w:rsidRPr="003329FB" w:rsidRDefault="00885E72" w:rsidP="00CB5BDE">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 xml:space="preserve">Frontier </w:t>
            </w:r>
            <w:proofErr w:type="spellStart"/>
            <w:r w:rsidRPr="003329FB">
              <w:rPr>
                <w:rFonts w:asciiTheme="minorHAnsi" w:hAnsiTheme="minorHAnsi" w:cstheme="minorHAnsi"/>
                <w:b/>
                <w:bCs/>
                <w:sz w:val="16"/>
                <w:szCs w:val="16"/>
              </w:rPr>
              <w:t>UCaaS</w:t>
            </w:r>
            <w:proofErr w:type="spellEnd"/>
            <w:r w:rsidRPr="003329FB">
              <w:rPr>
                <w:rFonts w:asciiTheme="minorHAnsi" w:hAnsiTheme="minorHAnsi" w:cstheme="minorHAnsi"/>
                <w:b/>
                <w:bCs/>
                <w:sz w:val="16"/>
                <w:szCs w:val="16"/>
              </w:rPr>
              <w:t xml:space="preserve"> Services</w:t>
            </w:r>
          </w:p>
        </w:tc>
        <w:tc>
          <w:tcPr>
            <w:tcW w:w="2160" w:type="dxa"/>
            <w:shd w:val="clear" w:color="auto" w:fill="C00000"/>
          </w:tcPr>
          <w:p w14:paraId="1ADF1267" w14:textId="77777777" w:rsidR="00885E72" w:rsidRPr="003329FB" w:rsidRDefault="00885E72" w:rsidP="00CB5BDE">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7AD1BF79" w14:textId="77777777" w:rsidR="00885E72" w:rsidRPr="003329FB" w:rsidRDefault="00885E72" w:rsidP="00CB5BDE">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5BAB7ECA" w14:textId="605D40A8" w:rsidR="00885E72" w:rsidRPr="003329FB" w:rsidRDefault="00E474DA" w:rsidP="00CB5BDE">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w:t>
            </w:r>
            <w:r w:rsidR="00885E72" w:rsidRPr="003329FB">
              <w:rPr>
                <w:rFonts w:asciiTheme="minorHAnsi" w:hAnsiTheme="minorHAnsi" w:cstheme="minorHAnsi"/>
                <w:b/>
                <w:bCs/>
                <w:sz w:val="16"/>
                <w:szCs w:val="16"/>
              </w:rPr>
              <w:t>RC</w:t>
            </w:r>
          </w:p>
        </w:tc>
        <w:tc>
          <w:tcPr>
            <w:tcW w:w="1644" w:type="dxa"/>
            <w:shd w:val="clear" w:color="auto" w:fill="C00000"/>
          </w:tcPr>
          <w:p w14:paraId="5D2BF2B5" w14:textId="4D70CADF" w:rsidR="00885E72" w:rsidRPr="003329FB" w:rsidRDefault="00E474DA" w:rsidP="00CB5BDE">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bl>
    <w:p w14:paraId="5F8B58E8" w14:textId="77BB3FD4" w:rsidR="00D34ABA" w:rsidRPr="003329FB" w:rsidRDefault="00D34ABA" w:rsidP="00D34ABA">
      <w:pPr>
        <w:shd w:val="clear" w:color="auto" w:fill="FFFFFE"/>
        <w:rPr>
          <w:rFonts w:asciiTheme="minorHAnsi" w:hAnsiTheme="minorHAnsi" w:cstheme="minorHAnsi"/>
          <w:color w:val="A31515"/>
          <w:sz w:val="16"/>
          <w:szCs w:val="16"/>
        </w:rPr>
      </w:pPr>
    </w:p>
    <w:tbl>
      <w:tblPr>
        <w:tblStyle w:val="TableGrid"/>
        <w:tblW w:w="10830"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55"/>
      </w:tblGrid>
      <w:tr w:rsidR="00E474DA" w:rsidRPr="003329FB" w14:paraId="5F682788" w14:textId="77777777" w:rsidTr="00012E46">
        <w:trPr>
          <w:trHeight w:val="575"/>
        </w:trPr>
        <w:tc>
          <w:tcPr>
            <w:tcW w:w="3595" w:type="dxa"/>
          </w:tcPr>
          <w:p w14:paraId="78A444BA" w14:textId="77777777" w:rsidR="00E474DA" w:rsidRPr="003329FB" w:rsidRDefault="00E474DA" w:rsidP="00E474DA">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{{#uCaas</w:t>
            </w:r>
            <w:proofErr w:type="gramStart"/>
            <w:r w:rsidRPr="003329FB">
              <w:rPr>
                <w:rFonts w:asciiTheme="minorHAnsi" w:hAnsiTheme="minorHAnsi" w:cstheme="minorHAnsi"/>
                <w:sz w:val="16"/>
                <w:szCs w:val="16"/>
              </w:rPr>
              <w:t>}}</w:t>
            </w:r>
            <w:r w:rsidRPr="003329FB">
              <w:rPr>
                <w:rFonts w:asciiTheme="minorHAnsi" w:hAnsiTheme="minorHAnsi" w:cstheme="minorHAnsi"/>
                <w:b/>
                <w:bCs/>
                <w:sz w:val="16"/>
                <w:szCs w:val="16"/>
              </w:rPr>
              <w:t>{</w:t>
            </w:r>
            <w:proofErr w:type="gramEnd"/>
            <w:r w:rsidRPr="003329FB">
              <w:rPr>
                <w:rFonts w:asciiTheme="minorHAnsi" w:hAnsiTheme="minorHAnsi" w:cstheme="minorHAnsi"/>
                <w:b/>
                <w:bCs/>
                <w:sz w:val="16"/>
                <w:szCs w:val="16"/>
              </w:rPr>
              <w:t xml:space="preserve">{ProductName}}   </w:t>
            </w: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CoS</w:t>
            </w:r>
            <w:proofErr w:type="spellEnd"/>
            <w:r w:rsidRPr="003329FB">
              <w:rPr>
                <w:rFonts w:asciiTheme="minorHAnsi" w:hAnsiTheme="minorHAnsi" w:cstheme="minorHAnsi"/>
                <w:sz w:val="16"/>
                <w:szCs w:val="16"/>
              </w:rPr>
              <w:t xml:space="preserve">}} </w:t>
            </w:r>
          </w:p>
          <w:p w14:paraId="4C688CAA" w14:textId="50ED8C21" w:rsidR="00E474DA" w:rsidRPr="003329FB" w:rsidRDefault="00E474DA" w:rsidP="00E474DA">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61E933A4" w14:textId="77777777" w:rsidR="00E474DA" w:rsidRPr="003329FB" w:rsidRDefault="00E474DA" w:rsidP="00E474DA">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4A6F0B45" w14:textId="77777777" w:rsidR="00E474DA" w:rsidRPr="003329FB" w:rsidRDefault="00E474DA" w:rsidP="00E474DA">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2110371A" w14:textId="77777777" w:rsidR="00E474DA" w:rsidRPr="003329FB" w:rsidRDefault="00E474DA" w:rsidP="00E474DA">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tcPr>
          <w:p w14:paraId="061E9C8B" w14:textId="5967CEEC" w:rsidR="00E474DA" w:rsidRPr="003329FB" w:rsidRDefault="00E474DA" w:rsidP="00E474DA">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sz w:val="16"/>
                <w:szCs w:val="16"/>
              </w:rPr>
              <w:t>{</w:t>
            </w:r>
            <w:proofErr w:type="gramEnd"/>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uCaas</w:t>
            </w:r>
            <w:proofErr w:type="spellEnd"/>
            <w:r w:rsidRPr="003329FB">
              <w:rPr>
                <w:rFonts w:asciiTheme="minorHAnsi" w:hAnsiTheme="minorHAnsi" w:cstheme="minorHAnsi"/>
                <w:sz w:val="16"/>
                <w:szCs w:val="16"/>
              </w:rPr>
              <w:t>}}</w:t>
            </w:r>
          </w:p>
        </w:tc>
      </w:tr>
    </w:tbl>
    <w:p w14:paraId="5F5033CC" w14:textId="77777777" w:rsidR="00D34ABA" w:rsidRPr="003329FB" w:rsidRDefault="00D34ABA" w:rsidP="00D34ABA">
      <w:pPr>
        <w:shd w:val="clear" w:color="auto" w:fill="FFFFFE"/>
        <w:rPr>
          <w:rFonts w:asciiTheme="minorHAnsi" w:hAnsiTheme="minorHAnsi" w:cstheme="minorHAnsi"/>
          <w:sz w:val="16"/>
          <w:szCs w:val="16"/>
        </w:rPr>
      </w:pPr>
      <w:r w:rsidRPr="003329FB">
        <w:rPr>
          <w:rFonts w:asciiTheme="minorHAnsi" w:hAnsiTheme="minorHAnsi" w:cstheme="minorHAnsi"/>
          <w:sz w:val="16"/>
          <w:szCs w:val="16"/>
        </w:rPr>
        <w:t>{{/SA}}</w:t>
      </w:r>
    </w:p>
    <w:p w14:paraId="22E0077B" w14:textId="77777777" w:rsidR="00D34ABA" w:rsidRPr="003329FB" w:rsidRDefault="00D34ABA" w:rsidP="00D34ABA">
      <w:pPr>
        <w:shd w:val="clear" w:color="auto" w:fill="FFFFFE"/>
        <w:rPr>
          <w:rFonts w:asciiTheme="minorHAnsi" w:hAnsiTheme="minorHAnsi" w:cstheme="minorHAnsi"/>
          <w:sz w:val="16"/>
          <w:szCs w:val="16"/>
        </w:rPr>
      </w:pP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ProductName_isUCaas</w:t>
      </w:r>
      <w:proofErr w:type="spellEnd"/>
      <w:r w:rsidRPr="003329FB">
        <w:rPr>
          <w:rFonts w:asciiTheme="minorHAnsi" w:hAnsiTheme="minorHAnsi" w:cstheme="minorHAnsi"/>
          <w:sz w:val="16"/>
          <w:szCs w:val="16"/>
        </w:rPr>
        <w:t>}}</w:t>
      </w:r>
    </w:p>
    <w:p w14:paraId="078BC285" w14:textId="77777777" w:rsidR="00D34ABA" w:rsidRPr="003329FB" w:rsidRDefault="00D34ABA" w:rsidP="00D34ABA">
      <w:pPr>
        <w:shd w:val="clear" w:color="auto" w:fill="FFFFFE"/>
        <w:rPr>
          <w:rFonts w:asciiTheme="minorHAnsi" w:hAnsiTheme="minorHAnsi" w:cstheme="minorHAnsi"/>
          <w:bCs/>
          <w:i/>
          <w:sz w:val="16"/>
          <w:szCs w:val="16"/>
        </w:rPr>
      </w:pPr>
      <w:proofErr w:type="gramStart"/>
      <w:r w:rsidRPr="003329FB">
        <w:rPr>
          <w:rFonts w:asciiTheme="minorHAnsi" w:hAnsiTheme="minorHAnsi" w:cstheme="minorHAnsi"/>
          <w:sz w:val="16"/>
          <w:szCs w:val="16"/>
        </w:rPr>
        <w:t xml:space="preserve">*  </w:t>
      </w:r>
      <w:r w:rsidRPr="003329FB">
        <w:rPr>
          <w:rFonts w:asciiTheme="minorHAnsi" w:hAnsiTheme="minorHAnsi" w:cstheme="minorHAnsi"/>
          <w:bCs/>
          <w:i/>
          <w:sz w:val="16"/>
          <w:szCs w:val="16"/>
        </w:rPr>
        <w:t>“</w:t>
      </w:r>
      <w:proofErr w:type="gramEnd"/>
      <w:r w:rsidRPr="003329FB">
        <w:rPr>
          <w:rFonts w:asciiTheme="minorHAnsi" w:hAnsiTheme="minorHAnsi" w:cstheme="minorHAnsi"/>
          <w:bCs/>
          <w:i/>
          <w:sz w:val="16"/>
          <w:szCs w:val="16"/>
        </w:rPr>
        <w:t>unlimited” is subject to FAFUP (see Section 3C below)</w:t>
      </w:r>
      <w:r w:rsidRPr="003329FB">
        <w:rPr>
          <w:rFonts w:asciiTheme="minorHAnsi" w:hAnsiTheme="minorHAnsi" w:cstheme="minorHAnsi"/>
          <w:bCs/>
          <w:i/>
          <w:sz w:val="16"/>
          <w:szCs w:val="16"/>
        </w:rPr>
        <w:tab/>
      </w:r>
    </w:p>
    <w:p w14:paraId="17B20AB6" w14:textId="77777777" w:rsidR="00D34ABA" w:rsidRPr="003329FB" w:rsidRDefault="00D34ABA" w:rsidP="00D34ABA">
      <w:pPr>
        <w:shd w:val="clear" w:color="auto" w:fill="FFFFFE"/>
        <w:rPr>
          <w:rFonts w:asciiTheme="minorHAnsi" w:hAnsiTheme="minorHAnsi" w:cstheme="minorHAnsi"/>
          <w:bCs/>
          <w:i/>
          <w:sz w:val="16"/>
          <w:szCs w:val="16"/>
        </w:rPr>
      </w:pPr>
      <w:r w:rsidRPr="003329FB">
        <w:rPr>
          <w:rFonts w:asciiTheme="minorHAnsi" w:hAnsiTheme="minorHAnsi" w:cstheme="minorHAnsi"/>
          <w:bCs/>
          <w:i/>
          <w:sz w:val="16"/>
          <w:szCs w:val="16"/>
        </w:rPr>
        <w:t xml:space="preserve">      International LD rates are found at https://enterprise.frontier.com/UCF-LD-International Rates  </w:t>
      </w:r>
    </w:p>
    <w:p w14:paraId="2451A9E8" w14:textId="77777777" w:rsidR="00D34ABA" w:rsidRPr="003329FB" w:rsidRDefault="00D34ABA" w:rsidP="00D34ABA">
      <w:pPr>
        <w:shd w:val="clear" w:color="auto" w:fill="FFFFFE"/>
        <w:rPr>
          <w:rFonts w:asciiTheme="minorHAnsi" w:hAnsiTheme="minorHAnsi" w:cstheme="minorHAnsi"/>
          <w:bCs/>
          <w:i/>
          <w:sz w:val="16"/>
          <w:szCs w:val="16"/>
        </w:rPr>
      </w:pPr>
      <w:r w:rsidRPr="003329FB">
        <w:rPr>
          <w:rFonts w:asciiTheme="minorHAnsi" w:hAnsiTheme="minorHAnsi" w:cstheme="minorHAnsi"/>
          <w:bCs/>
          <w:i/>
          <w:sz w:val="16"/>
          <w:szCs w:val="16"/>
        </w:rPr>
        <w:t xml:space="preserve">      Rates may be modified without notice</w:t>
      </w:r>
    </w:p>
    <w:p w14:paraId="6BEFEF30" w14:textId="11900FF3" w:rsidR="00D34ABA" w:rsidRPr="003329FB" w:rsidRDefault="00D34ABA" w:rsidP="00D34ABA">
      <w:pPr>
        <w:shd w:val="clear" w:color="auto" w:fill="FFFFFE"/>
        <w:rPr>
          <w:rFonts w:asciiTheme="minorHAnsi" w:hAnsiTheme="minorHAnsi" w:cstheme="minorHAnsi"/>
          <w:sz w:val="16"/>
          <w:szCs w:val="16"/>
        </w:rPr>
      </w:pPr>
      <w:r w:rsidRPr="003329FB">
        <w:rPr>
          <w:rFonts w:asciiTheme="minorHAnsi" w:hAnsiTheme="minorHAnsi" w:cstheme="minorHAnsi"/>
          <w:sz w:val="16"/>
          <w:szCs w:val="16"/>
        </w:rPr>
        <w:t xml:space="preserve">{{#AD}} </w:t>
      </w:r>
    </w:p>
    <w:tbl>
      <w:tblPr>
        <w:tblStyle w:val="TableGrid"/>
        <w:tblW w:w="10819"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3595"/>
        <w:gridCol w:w="2160"/>
        <w:gridCol w:w="1800"/>
        <w:gridCol w:w="1620"/>
        <w:gridCol w:w="1644"/>
      </w:tblGrid>
      <w:tr w:rsidR="003930AC" w:rsidRPr="003329FB" w14:paraId="400A52E3" w14:textId="77777777" w:rsidTr="00885E72">
        <w:trPr>
          <w:trHeight w:val="63"/>
        </w:trPr>
        <w:tc>
          <w:tcPr>
            <w:tcW w:w="3595" w:type="dxa"/>
            <w:shd w:val="clear" w:color="auto" w:fill="C00000"/>
          </w:tcPr>
          <w:p w14:paraId="1F1EAF86" w14:textId="398D89DC" w:rsidR="003930AC" w:rsidRPr="003329FB" w:rsidRDefault="003930AC" w:rsidP="003930AC">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 xml:space="preserve">Frontier </w:t>
            </w:r>
            <w:proofErr w:type="spellStart"/>
            <w:r w:rsidRPr="003329FB">
              <w:rPr>
                <w:rFonts w:asciiTheme="minorHAnsi" w:hAnsiTheme="minorHAnsi" w:cstheme="minorHAnsi"/>
                <w:b/>
                <w:bCs/>
                <w:sz w:val="16"/>
                <w:szCs w:val="16"/>
              </w:rPr>
              <w:t>ADD-on</w:t>
            </w:r>
            <w:proofErr w:type="spellEnd"/>
            <w:r w:rsidRPr="003329FB">
              <w:rPr>
                <w:rFonts w:asciiTheme="minorHAnsi" w:hAnsiTheme="minorHAnsi" w:cstheme="minorHAnsi"/>
                <w:b/>
                <w:bCs/>
                <w:sz w:val="16"/>
                <w:szCs w:val="16"/>
              </w:rPr>
              <w:t xml:space="preserve"> Service</w:t>
            </w:r>
          </w:p>
        </w:tc>
        <w:tc>
          <w:tcPr>
            <w:tcW w:w="2160" w:type="dxa"/>
            <w:shd w:val="clear" w:color="auto" w:fill="C00000"/>
          </w:tcPr>
          <w:p w14:paraId="77407BD2" w14:textId="77777777"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7FDB26D0" w14:textId="77777777"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156CFFC3" w14:textId="321F3B09"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44" w:type="dxa"/>
            <w:shd w:val="clear" w:color="auto" w:fill="C00000"/>
          </w:tcPr>
          <w:p w14:paraId="119C9B9B" w14:textId="73288748"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bl>
    <w:p w14:paraId="2BA42D64" w14:textId="67FAC471" w:rsidR="00D34ABA" w:rsidRPr="003329FB" w:rsidRDefault="00D34ABA" w:rsidP="00D34ABA">
      <w:pPr>
        <w:shd w:val="clear" w:color="auto" w:fill="FFFFFE"/>
        <w:rPr>
          <w:rFonts w:asciiTheme="minorHAnsi" w:hAnsiTheme="minorHAnsi" w:cstheme="minorHAnsi"/>
          <w:color w:val="A31515"/>
          <w:sz w:val="16"/>
          <w:szCs w:val="16"/>
        </w:rPr>
      </w:pPr>
    </w:p>
    <w:tbl>
      <w:tblPr>
        <w:tblStyle w:val="TableGrid"/>
        <w:tblW w:w="10830"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55"/>
      </w:tblGrid>
      <w:tr w:rsidR="009D3008" w:rsidRPr="003329FB" w14:paraId="1A959E47" w14:textId="77777777" w:rsidTr="00012E46">
        <w:trPr>
          <w:trHeight w:val="575"/>
        </w:trPr>
        <w:tc>
          <w:tcPr>
            <w:tcW w:w="3595" w:type="dxa"/>
          </w:tcPr>
          <w:p w14:paraId="283FAECB" w14:textId="77777777" w:rsidR="00012E46" w:rsidRPr="003329FB" w:rsidRDefault="00012E46" w:rsidP="00012E46">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{{#ADDon</w:t>
            </w:r>
            <w:proofErr w:type="gramStart"/>
            <w:r w:rsidRPr="003329FB">
              <w:rPr>
                <w:rFonts w:asciiTheme="minorHAnsi" w:hAnsiTheme="minorHAnsi" w:cstheme="minorHAnsi"/>
                <w:sz w:val="16"/>
                <w:szCs w:val="16"/>
              </w:rPr>
              <w:t>}}</w:t>
            </w:r>
            <w:r w:rsidRPr="003329FB">
              <w:rPr>
                <w:rFonts w:asciiTheme="minorHAnsi" w:hAnsiTheme="minorHAnsi" w:cstheme="minorHAnsi"/>
                <w:b/>
                <w:bCs/>
                <w:sz w:val="16"/>
                <w:szCs w:val="16"/>
              </w:rPr>
              <w:t>{</w:t>
            </w:r>
            <w:proofErr w:type="gramEnd"/>
            <w:r w:rsidRPr="003329FB">
              <w:rPr>
                <w:rFonts w:asciiTheme="minorHAnsi" w:hAnsiTheme="minorHAnsi" w:cstheme="minorHAnsi"/>
                <w:b/>
                <w:bCs/>
                <w:sz w:val="16"/>
                <w:szCs w:val="16"/>
              </w:rPr>
              <w:t xml:space="preserve">{ProductName}}       </w:t>
            </w:r>
            <w:r w:rsidRPr="003329FB">
              <w:rPr>
                <w:rFonts w:asciiTheme="minorHAnsi" w:hAnsiTheme="minorHAnsi" w:cstheme="minorHAnsi"/>
                <w:sz w:val="16"/>
                <w:szCs w:val="16"/>
              </w:rPr>
              <w:t>{{Options}}</w:t>
            </w:r>
          </w:p>
          <w:p w14:paraId="5FFCF218" w14:textId="2E217C56" w:rsidR="009D3008" w:rsidRPr="003329FB" w:rsidRDefault="00012E46" w:rsidP="00012E46">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05E06FD1" w14:textId="77777777" w:rsidR="009D3008" w:rsidRPr="003329FB" w:rsidRDefault="009D3008" w:rsidP="00CB5BDE">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0E2E6A63" w14:textId="77777777" w:rsidR="009D3008" w:rsidRPr="003329FB" w:rsidRDefault="009D3008" w:rsidP="00CB5BDE">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25B41A0E" w14:textId="77777777" w:rsidR="009D3008" w:rsidRPr="003329FB" w:rsidRDefault="009D3008" w:rsidP="00CB5BDE">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tcPr>
          <w:p w14:paraId="13102404" w14:textId="77777777" w:rsidR="00012E46" w:rsidRPr="003329FB" w:rsidRDefault="00012E46" w:rsidP="00012E46">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r w:rsidRPr="003329FB">
              <w:rPr>
                <w:rFonts w:asciiTheme="minorHAnsi" w:hAnsiTheme="minorHAnsi" w:cstheme="minorHAnsi"/>
                <w:b/>
                <w:bCs/>
                <w:sz w:val="16"/>
                <w:szCs w:val="16"/>
              </w:rPr>
              <w:t>}}</w:t>
            </w:r>
          </w:p>
          <w:p w14:paraId="09584682" w14:textId="6D425B4F" w:rsidR="009D3008" w:rsidRPr="003329FB" w:rsidRDefault="00012E46" w:rsidP="00012E46">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ADDon</w:t>
            </w:r>
            <w:proofErr w:type="spellEnd"/>
            <w:r w:rsidRPr="003329FB">
              <w:rPr>
                <w:rFonts w:asciiTheme="minorHAnsi" w:hAnsiTheme="minorHAnsi" w:cstheme="minorHAnsi"/>
                <w:sz w:val="16"/>
                <w:szCs w:val="16"/>
              </w:rPr>
              <w:t>}}</w:t>
            </w:r>
          </w:p>
        </w:tc>
      </w:tr>
    </w:tbl>
    <w:p w14:paraId="239FAE79" w14:textId="77777777" w:rsidR="00D34ABA" w:rsidRPr="003329FB" w:rsidRDefault="00D34ABA" w:rsidP="00D34ABA">
      <w:pPr>
        <w:shd w:val="clear" w:color="auto" w:fill="FFFFFE"/>
        <w:rPr>
          <w:rFonts w:asciiTheme="minorHAnsi" w:hAnsiTheme="minorHAnsi" w:cstheme="minorHAnsi"/>
          <w:sz w:val="16"/>
          <w:szCs w:val="16"/>
        </w:rPr>
      </w:pPr>
      <w:r w:rsidRPr="003329FB">
        <w:rPr>
          <w:rFonts w:asciiTheme="minorHAnsi" w:hAnsiTheme="minorHAnsi" w:cstheme="minorHAnsi"/>
          <w:sz w:val="16"/>
          <w:szCs w:val="16"/>
        </w:rPr>
        <w:t>{{/AD}}</w:t>
      </w:r>
    </w:p>
    <w:p w14:paraId="3FF51506" w14:textId="77777777" w:rsidR="00D34ABA" w:rsidRPr="003329FB" w:rsidRDefault="00D34ABA" w:rsidP="00D34ABA">
      <w:pPr>
        <w:shd w:val="clear" w:color="auto" w:fill="FFFFFE"/>
        <w:rPr>
          <w:rFonts w:asciiTheme="minorHAnsi" w:hAnsiTheme="minorHAnsi" w:cstheme="minorHAnsi"/>
          <w:sz w:val="16"/>
          <w:szCs w:val="16"/>
        </w:rPr>
      </w:pPr>
    </w:p>
    <w:p w14:paraId="38346271" w14:textId="671AB68A" w:rsidR="00D34ABA" w:rsidRPr="003329FB" w:rsidRDefault="00D34ABA" w:rsidP="00D34ABA">
      <w:pPr>
        <w:shd w:val="clear" w:color="auto" w:fill="FFFFFE"/>
        <w:rPr>
          <w:rFonts w:asciiTheme="minorHAnsi" w:hAnsiTheme="minorHAnsi" w:cstheme="minorHAnsi"/>
          <w:sz w:val="16"/>
          <w:szCs w:val="16"/>
        </w:rPr>
      </w:pPr>
      <w:r w:rsidRPr="003329FB">
        <w:rPr>
          <w:rFonts w:asciiTheme="minorHAnsi" w:hAnsiTheme="minorHAnsi" w:cstheme="minorHAnsi"/>
          <w:sz w:val="16"/>
          <w:szCs w:val="16"/>
        </w:rPr>
        <w:t xml:space="preserve">{{#MW}} </w:t>
      </w:r>
    </w:p>
    <w:tbl>
      <w:tblPr>
        <w:tblStyle w:val="TableGrid"/>
        <w:tblW w:w="10819"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3595"/>
        <w:gridCol w:w="2160"/>
        <w:gridCol w:w="1800"/>
        <w:gridCol w:w="1620"/>
        <w:gridCol w:w="1644"/>
      </w:tblGrid>
      <w:tr w:rsidR="003930AC" w:rsidRPr="003329FB" w14:paraId="65DA4C5D" w14:textId="77777777" w:rsidTr="00885E72">
        <w:trPr>
          <w:trHeight w:val="63"/>
        </w:trPr>
        <w:tc>
          <w:tcPr>
            <w:tcW w:w="3595" w:type="dxa"/>
            <w:shd w:val="clear" w:color="auto" w:fill="C00000"/>
          </w:tcPr>
          <w:p w14:paraId="6878DF57" w14:textId="63F94A93" w:rsidR="003930AC" w:rsidRPr="003329FB" w:rsidRDefault="003930AC" w:rsidP="003930AC">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Web Meeting and Video Conference Service</w:t>
            </w:r>
          </w:p>
        </w:tc>
        <w:tc>
          <w:tcPr>
            <w:tcW w:w="2160" w:type="dxa"/>
            <w:shd w:val="clear" w:color="auto" w:fill="C00000"/>
          </w:tcPr>
          <w:p w14:paraId="001CFBA7" w14:textId="77777777"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72EEF07C" w14:textId="77777777"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538CB571" w14:textId="5B5535E3"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44" w:type="dxa"/>
            <w:shd w:val="clear" w:color="auto" w:fill="C00000"/>
          </w:tcPr>
          <w:p w14:paraId="58198398" w14:textId="6F012299"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bl>
    <w:p w14:paraId="3DE7D4AB" w14:textId="78E5D458" w:rsidR="00D34ABA" w:rsidRPr="003329FB" w:rsidRDefault="00D34ABA" w:rsidP="00D34ABA">
      <w:pPr>
        <w:shd w:val="clear" w:color="auto" w:fill="FFFFFE"/>
        <w:rPr>
          <w:rFonts w:asciiTheme="minorHAnsi" w:hAnsiTheme="minorHAnsi" w:cstheme="minorHAnsi"/>
          <w:color w:val="A31515"/>
          <w:sz w:val="16"/>
          <w:szCs w:val="16"/>
        </w:rPr>
      </w:pPr>
    </w:p>
    <w:tbl>
      <w:tblPr>
        <w:tblStyle w:val="TableGrid"/>
        <w:tblW w:w="10830"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55"/>
      </w:tblGrid>
      <w:tr w:rsidR="00012E46" w:rsidRPr="003329FB" w14:paraId="3C23FEDC" w14:textId="77777777" w:rsidTr="00012E46">
        <w:trPr>
          <w:trHeight w:val="575"/>
        </w:trPr>
        <w:tc>
          <w:tcPr>
            <w:tcW w:w="3595" w:type="dxa"/>
          </w:tcPr>
          <w:p w14:paraId="67EAD73C" w14:textId="77777777" w:rsidR="00012E46" w:rsidRPr="003329FB" w:rsidRDefault="00012E46" w:rsidP="00012E46">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lastRenderedPageBreak/>
              <w:t>{{#MnW</w:t>
            </w:r>
            <w:proofErr w:type="gramStart"/>
            <w:r w:rsidRPr="003329FB">
              <w:rPr>
                <w:rFonts w:asciiTheme="minorHAnsi" w:hAnsiTheme="minorHAnsi" w:cstheme="minorHAnsi"/>
                <w:sz w:val="16"/>
                <w:szCs w:val="16"/>
              </w:rPr>
              <w:t>}}</w:t>
            </w:r>
            <w:r w:rsidRPr="003329FB">
              <w:rPr>
                <w:rFonts w:asciiTheme="minorHAnsi" w:hAnsiTheme="minorHAnsi" w:cstheme="minorHAnsi"/>
                <w:b/>
                <w:bCs/>
                <w:sz w:val="16"/>
                <w:szCs w:val="16"/>
              </w:rPr>
              <w:t>{</w:t>
            </w:r>
            <w:proofErr w:type="gramEnd"/>
            <w:r w:rsidRPr="003329FB">
              <w:rPr>
                <w:rFonts w:asciiTheme="minorHAnsi" w:hAnsiTheme="minorHAnsi" w:cstheme="minorHAnsi"/>
                <w:b/>
                <w:bCs/>
                <w:sz w:val="16"/>
                <w:szCs w:val="16"/>
              </w:rPr>
              <w:t>{ProductName}}</w:t>
            </w:r>
          </w:p>
          <w:p w14:paraId="623D1424" w14:textId="374FFDA7" w:rsidR="00012E46" w:rsidRPr="003329FB" w:rsidRDefault="00012E46" w:rsidP="00012E46">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5C3A8876" w14:textId="77777777" w:rsidR="00012E46" w:rsidRPr="003329FB" w:rsidRDefault="00012E46" w:rsidP="00012E46">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4C91F979" w14:textId="77777777" w:rsidR="00012E46" w:rsidRPr="003329FB" w:rsidRDefault="00012E46" w:rsidP="00012E46">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171C724C" w14:textId="77777777" w:rsidR="00012E46" w:rsidRPr="003329FB" w:rsidRDefault="00012E46" w:rsidP="00012E46">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tcPr>
          <w:p w14:paraId="68713F8C" w14:textId="77777777" w:rsidR="00012E46" w:rsidRPr="003329FB" w:rsidRDefault="00012E46" w:rsidP="00012E46">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r w:rsidRPr="003329FB">
              <w:rPr>
                <w:rFonts w:asciiTheme="minorHAnsi" w:hAnsiTheme="minorHAnsi" w:cstheme="minorHAnsi"/>
                <w:b/>
                <w:bCs/>
                <w:sz w:val="16"/>
                <w:szCs w:val="16"/>
              </w:rPr>
              <w:t>}}</w:t>
            </w:r>
          </w:p>
          <w:p w14:paraId="39599132" w14:textId="5B9FC004" w:rsidR="00012E46" w:rsidRPr="003329FB" w:rsidRDefault="00012E46" w:rsidP="00012E46">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MnW</w:t>
            </w:r>
            <w:proofErr w:type="spellEnd"/>
            <w:r w:rsidRPr="003329FB">
              <w:rPr>
                <w:rFonts w:asciiTheme="minorHAnsi" w:hAnsiTheme="minorHAnsi" w:cstheme="minorHAnsi"/>
                <w:sz w:val="16"/>
                <w:szCs w:val="16"/>
              </w:rPr>
              <w:t>}}</w:t>
            </w:r>
          </w:p>
        </w:tc>
      </w:tr>
    </w:tbl>
    <w:p w14:paraId="24FEA589" w14:textId="77777777" w:rsidR="00D34ABA" w:rsidRPr="003329FB" w:rsidRDefault="00D34ABA" w:rsidP="00D34ABA">
      <w:pPr>
        <w:shd w:val="clear" w:color="auto" w:fill="FFFFFE"/>
        <w:rPr>
          <w:rFonts w:asciiTheme="minorHAnsi" w:hAnsiTheme="minorHAnsi" w:cstheme="minorHAnsi"/>
          <w:sz w:val="16"/>
          <w:szCs w:val="16"/>
        </w:rPr>
      </w:pPr>
      <w:r w:rsidRPr="003329FB">
        <w:rPr>
          <w:rFonts w:asciiTheme="minorHAnsi" w:hAnsiTheme="minorHAnsi" w:cstheme="minorHAnsi"/>
          <w:sz w:val="16"/>
          <w:szCs w:val="16"/>
        </w:rPr>
        <w:t>{{/MW}}</w:t>
      </w:r>
    </w:p>
    <w:p w14:paraId="58214139" w14:textId="77777777" w:rsidR="00D34ABA" w:rsidRPr="003329FB" w:rsidRDefault="00D34ABA" w:rsidP="00D34ABA">
      <w:pPr>
        <w:shd w:val="clear" w:color="auto" w:fill="FFFFFE"/>
        <w:rPr>
          <w:rFonts w:asciiTheme="minorHAnsi" w:hAnsiTheme="minorHAnsi" w:cstheme="minorHAnsi"/>
          <w:sz w:val="16"/>
          <w:szCs w:val="16"/>
        </w:rPr>
      </w:pPr>
    </w:p>
    <w:p w14:paraId="0ED01A5A" w14:textId="02B06614" w:rsidR="00D34ABA" w:rsidRPr="003329FB" w:rsidRDefault="00D34ABA" w:rsidP="00D34ABA">
      <w:pPr>
        <w:shd w:val="clear" w:color="auto" w:fill="FFFFFE"/>
        <w:rPr>
          <w:rFonts w:asciiTheme="minorHAnsi" w:hAnsiTheme="minorHAnsi" w:cstheme="minorHAnsi"/>
          <w:sz w:val="16"/>
          <w:szCs w:val="16"/>
        </w:rPr>
      </w:pPr>
      <w:r w:rsidRPr="003329FB">
        <w:rPr>
          <w:rFonts w:asciiTheme="minorHAnsi" w:hAnsiTheme="minorHAnsi" w:cstheme="minorHAnsi"/>
          <w:sz w:val="16"/>
          <w:szCs w:val="16"/>
        </w:rPr>
        <w:t xml:space="preserve">{{#Acc}} </w:t>
      </w:r>
    </w:p>
    <w:tbl>
      <w:tblPr>
        <w:tblStyle w:val="TableGrid"/>
        <w:tblW w:w="10819"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3595"/>
        <w:gridCol w:w="2160"/>
        <w:gridCol w:w="1800"/>
        <w:gridCol w:w="1620"/>
        <w:gridCol w:w="1644"/>
      </w:tblGrid>
      <w:tr w:rsidR="003930AC" w:rsidRPr="003329FB" w14:paraId="27081739" w14:textId="77777777" w:rsidTr="00885E72">
        <w:trPr>
          <w:trHeight w:val="63"/>
        </w:trPr>
        <w:tc>
          <w:tcPr>
            <w:tcW w:w="3595" w:type="dxa"/>
            <w:shd w:val="clear" w:color="auto" w:fill="C00000"/>
          </w:tcPr>
          <w:p w14:paraId="3561F2D9" w14:textId="264B1ED1" w:rsidR="003930AC" w:rsidRPr="003329FB" w:rsidRDefault="003930AC" w:rsidP="003930AC">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Accessories</w:t>
            </w:r>
          </w:p>
        </w:tc>
        <w:tc>
          <w:tcPr>
            <w:tcW w:w="2160" w:type="dxa"/>
            <w:shd w:val="clear" w:color="auto" w:fill="C00000"/>
          </w:tcPr>
          <w:p w14:paraId="09AE2FF3" w14:textId="77777777"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7A722AD5" w14:textId="77777777"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08E21801" w14:textId="0CB72C66"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44" w:type="dxa"/>
            <w:shd w:val="clear" w:color="auto" w:fill="C00000"/>
          </w:tcPr>
          <w:p w14:paraId="64BFA41F" w14:textId="6A2F0F3C"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bl>
    <w:p w14:paraId="22AD2E42" w14:textId="5C9B18F2" w:rsidR="00D34ABA" w:rsidRPr="003329FB" w:rsidRDefault="00D34ABA" w:rsidP="00D34ABA">
      <w:pPr>
        <w:shd w:val="clear" w:color="auto" w:fill="FFFFFE"/>
        <w:rPr>
          <w:rFonts w:asciiTheme="minorHAnsi" w:hAnsiTheme="minorHAnsi" w:cstheme="minorHAnsi"/>
          <w:color w:val="A31515"/>
          <w:sz w:val="16"/>
          <w:szCs w:val="16"/>
        </w:rPr>
      </w:pPr>
    </w:p>
    <w:tbl>
      <w:tblPr>
        <w:tblStyle w:val="TableGrid"/>
        <w:tblW w:w="10830"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55"/>
      </w:tblGrid>
      <w:tr w:rsidR="009D3008" w:rsidRPr="003329FB" w14:paraId="689FF3C0" w14:textId="77777777" w:rsidTr="009D3008">
        <w:trPr>
          <w:trHeight w:val="575"/>
        </w:trPr>
        <w:tc>
          <w:tcPr>
            <w:tcW w:w="3595" w:type="dxa"/>
          </w:tcPr>
          <w:p w14:paraId="1576BC98" w14:textId="77777777" w:rsidR="009D3008" w:rsidRPr="003329FB" w:rsidRDefault="009D3008" w:rsidP="009D3008">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{{#Accessory</w:t>
            </w:r>
            <w:proofErr w:type="gramStart"/>
            <w:r w:rsidRPr="003329FB">
              <w:rPr>
                <w:rFonts w:asciiTheme="minorHAnsi" w:hAnsiTheme="minorHAnsi" w:cstheme="minorHAnsi"/>
                <w:sz w:val="16"/>
                <w:szCs w:val="16"/>
              </w:rPr>
              <w:t>}}</w:t>
            </w:r>
            <w:r w:rsidRPr="003329FB">
              <w:rPr>
                <w:rFonts w:asciiTheme="minorHAnsi" w:hAnsiTheme="minorHAnsi" w:cstheme="minorHAnsi"/>
                <w:b/>
                <w:bCs/>
                <w:sz w:val="16"/>
                <w:szCs w:val="16"/>
              </w:rPr>
              <w:t>{</w:t>
            </w:r>
            <w:proofErr w:type="gramEnd"/>
            <w:r w:rsidRPr="003329FB">
              <w:rPr>
                <w:rFonts w:asciiTheme="minorHAnsi" w:hAnsiTheme="minorHAnsi" w:cstheme="minorHAnsi"/>
                <w:b/>
                <w:bCs/>
                <w:sz w:val="16"/>
                <w:szCs w:val="16"/>
              </w:rPr>
              <w:t xml:space="preserve">{ProductName}} </w:t>
            </w: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MaintenanceTerm</w:t>
            </w:r>
            <w:proofErr w:type="spellEnd"/>
            <w:r w:rsidRPr="003329FB">
              <w:rPr>
                <w:rFonts w:asciiTheme="minorHAnsi" w:hAnsiTheme="minorHAnsi" w:cstheme="minorHAnsi"/>
                <w:sz w:val="16"/>
                <w:szCs w:val="16"/>
              </w:rPr>
              <w:t>}}     {{</w:t>
            </w:r>
            <w:proofErr w:type="spellStart"/>
            <w:r w:rsidRPr="003329FB">
              <w:rPr>
                <w:rFonts w:asciiTheme="minorHAnsi" w:hAnsiTheme="minorHAnsi" w:cstheme="minorHAnsi"/>
                <w:sz w:val="16"/>
                <w:szCs w:val="16"/>
              </w:rPr>
              <w:t>CoveredProduct</w:t>
            </w:r>
            <w:proofErr w:type="spellEnd"/>
            <w:r w:rsidRPr="003329FB">
              <w:rPr>
                <w:rFonts w:asciiTheme="minorHAnsi" w:hAnsiTheme="minorHAnsi" w:cstheme="minorHAnsi"/>
                <w:sz w:val="16"/>
                <w:szCs w:val="16"/>
              </w:rPr>
              <w:t>}}</w:t>
            </w:r>
          </w:p>
          <w:p w14:paraId="76D6FEF9" w14:textId="072DCEA4" w:rsidR="009D3008" w:rsidRPr="003329FB" w:rsidRDefault="009D3008" w:rsidP="009D3008">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31007E29" w14:textId="77777777" w:rsidR="009D3008" w:rsidRPr="003329FB" w:rsidRDefault="009D3008" w:rsidP="009D3008">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7AF4AD5A" w14:textId="77777777" w:rsidR="009D3008" w:rsidRPr="003329FB" w:rsidRDefault="009D3008" w:rsidP="009D3008">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17AB5A52" w14:textId="77777777" w:rsidR="009D3008" w:rsidRPr="003329FB" w:rsidRDefault="009D3008" w:rsidP="009D3008">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tcPr>
          <w:p w14:paraId="1BA698EC" w14:textId="77777777" w:rsidR="009D3008" w:rsidRPr="003329FB" w:rsidRDefault="009D3008" w:rsidP="009D3008">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r w:rsidRPr="003329FB">
              <w:rPr>
                <w:rFonts w:asciiTheme="minorHAnsi" w:hAnsiTheme="minorHAnsi" w:cstheme="minorHAnsi"/>
                <w:b/>
                <w:bCs/>
                <w:sz w:val="16"/>
                <w:szCs w:val="16"/>
              </w:rPr>
              <w:t>}}</w:t>
            </w:r>
          </w:p>
          <w:p w14:paraId="23B4C2C0" w14:textId="6145654E" w:rsidR="009D3008" w:rsidRPr="003329FB" w:rsidRDefault="009D3008" w:rsidP="009D3008">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sz w:val="16"/>
                <w:szCs w:val="16"/>
              </w:rPr>
              <w:t>{{/Accessory}}</w:t>
            </w:r>
          </w:p>
        </w:tc>
      </w:tr>
    </w:tbl>
    <w:p w14:paraId="1FFDED29" w14:textId="77777777" w:rsidR="00D34ABA" w:rsidRPr="003329FB" w:rsidRDefault="00D34ABA" w:rsidP="00D34ABA">
      <w:pPr>
        <w:shd w:val="clear" w:color="auto" w:fill="FFFFFE"/>
        <w:rPr>
          <w:rFonts w:asciiTheme="minorHAnsi" w:hAnsiTheme="minorHAnsi" w:cstheme="minorHAnsi"/>
          <w:sz w:val="16"/>
          <w:szCs w:val="16"/>
        </w:rPr>
      </w:pPr>
      <w:r w:rsidRPr="003329FB">
        <w:rPr>
          <w:rFonts w:asciiTheme="minorHAnsi" w:hAnsiTheme="minorHAnsi" w:cstheme="minorHAnsi"/>
          <w:sz w:val="16"/>
          <w:szCs w:val="16"/>
        </w:rPr>
        <w:t>{{/Acc}}</w:t>
      </w:r>
    </w:p>
    <w:p w14:paraId="64CC7E46" w14:textId="77777777" w:rsidR="00885E72" w:rsidRPr="003329FB" w:rsidRDefault="00D34ABA" w:rsidP="00D34ABA">
      <w:pPr>
        <w:shd w:val="clear" w:color="auto" w:fill="FFFFFE"/>
        <w:rPr>
          <w:rFonts w:asciiTheme="minorHAnsi" w:hAnsiTheme="minorHAnsi" w:cstheme="minorHAnsi"/>
          <w:sz w:val="16"/>
          <w:szCs w:val="16"/>
        </w:rPr>
      </w:pPr>
      <w:r w:rsidRPr="003329FB">
        <w:rPr>
          <w:rFonts w:asciiTheme="minorHAnsi" w:hAnsiTheme="minorHAnsi" w:cstheme="minorHAnsi"/>
          <w:sz w:val="16"/>
          <w:szCs w:val="16"/>
        </w:rPr>
        <w:t>{{#IN}}</w:t>
      </w:r>
    </w:p>
    <w:tbl>
      <w:tblPr>
        <w:tblStyle w:val="TableGrid"/>
        <w:tblW w:w="10819"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3595"/>
        <w:gridCol w:w="2160"/>
        <w:gridCol w:w="1800"/>
        <w:gridCol w:w="1620"/>
        <w:gridCol w:w="1644"/>
      </w:tblGrid>
      <w:tr w:rsidR="003930AC" w:rsidRPr="003329FB" w14:paraId="503C16A8" w14:textId="77777777" w:rsidTr="00CB5BDE">
        <w:trPr>
          <w:trHeight w:val="63"/>
        </w:trPr>
        <w:tc>
          <w:tcPr>
            <w:tcW w:w="3595" w:type="dxa"/>
            <w:shd w:val="clear" w:color="auto" w:fill="C00000"/>
          </w:tcPr>
          <w:p w14:paraId="14152643" w14:textId="653DB7E0" w:rsidR="003930AC" w:rsidRPr="003329FB" w:rsidRDefault="003930AC" w:rsidP="003930AC">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Installation</w:t>
            </w:r>
          </w:p>
        </w:tc>
        <w:tc>
          <w:tcPr>
            <w:tcW w:w="2160" w:type="dxa"/>
            <w:shd w:val="clear" w:color="auto" w:fill="C00000"/>
          </w:tcPr>
          <w:p w14:paraId="0A69A239" w14:textId="77777777"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11811BEF" w14:textId="77777777"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21194E48" w14:textId="3B77300B"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44" w:type="dxa"/>
            <w:shd w:val="clear" w:color="auto" w:fill="C00000"/>
          </w:tcPr>
          <w:p w14:paraId="62DCEB4F" w14:textId="667ADDA0"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bl>
    <w:p w14:paraId="50B07985" w14:textId="5B56E8D6" w:rsidR="00D34ABA" w:rsidRPr="003329FB" w:rsidRDefault="00D34ABA" w:rsidP="00D34ABA">
      <w:pPr>
        <w:shd w:val="clear" w:color="auto" w:fill="FFFFFE"/>
        <w:rPr>
          <w:rFonts w:asciiTheme="minorHAnsi" w:hAnsiTheme="minorHAnsi" w:cstheme="minorHAnsi"/>
          <w:color w:val="A31515"/>
          <w:sz w:val="16"/>
          <w:szCs w:val="16"/>
        </w:rPr>
      </w:pPr>
    </w:p>
    <w:tbl>
      <w:tblPr>
        <w:tblStyle w:val="TableGrid"/>
        <w:tblW w:w="10830"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55"/>
      </w:tblGrid>
      <w:tr w:rsidR="009D3008" w:rsidRPr="003329FB" w14:paraId="00A31F54" w14:textId="77777777" w:rsidTr="009D3008">
        <w:trPr>
          <w:trHeight w:val="575"/>
        </w:trPr>
        <w:tc>
          <w:tcPr>
            <w:tcW w:w="3595" w:type="dxa"/>
          </w:tcPr>
          <w:p w14:paraId="38EEB3D6" w14:textId="77777777" w:rsidR="009D3008" w:rsidRPr="003329FB" w:rsidRDefault="009D3008" w:rsidP="009D3008">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{{#Install</w:t>
            </w:r>
            <w:proofErr w:type="gramStart"/>
            <w:r w:rsidRPr="003329FB">
              <w:rPr>
                <w:rFonts w:asciiTheme="minorHAnsi" w:hAnsiTheme="minorHAnsi" w:cstheme="minorHAnsi"/>
                <w:sz w:val="16"/>
                <w:szCs w:val="16"/>
              </w:rPr>
              <w:t>}}</w:t>
            </w:r>
            <w:r w:rsidRPr="003329FB">
              <w:rPr>
                <w:rFonts w:asciiTheme="minorHAnsi" w:hAnsiTheme="minorHAnsi" w:cstheme="minorHAnsi"/>
                <w:b/>
                <w:bCs/>
                <w:sz w:val="16"/>
                <w:szCs w:val="16"/>
              </w:rPr>
              <w:t>{</w:t>
            </w:r>
            <w:proofErr w:type="gramEnd"/>
            <w:r w:rsidRPr="003329FB">
              <w:rPr>
                <w:rFonts w:asciiTheme="minorHAnsi" w:hAnsiTheme="minorHAnsi" w:cstheme="minorHAnsi"/>
                <w:b/>
                <w:bCs/>
                <w:sz w:val="16"/>
                <w:szCs w:val="16"/>
              </w:rPr>
              <w:t>{ProductName}}</w:t>
            </w:r>
          </w:p>
          <w:p w14:paraId="086C1AA3" w14:textId="3875DCA1" w:rsidR="009D3008" w:rsidRPr="003329FB" w:rsidRDefault="009D3008" w:rsidP="009D3008">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36468E0C" w14:textId="77777777" w:rsidR="009D3008" w:rsidRPr="003329FB" w:rsidRDefault="009D3008" w:rsidP="00CB5BDE">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4BC429FE" w14:textId="77777777" w:rsidR="009D3008" w:rsidRPr="003329FB" w:rsidRDefault="009D3008" w:rsidP="00CB5BDE">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3F8BC1A0" w14:textId="77777777" w:rsidR="009D3008" w:rsidRPr="003329FB" w:rsidRDefault="009D3008" w:rsidP="00CB5BDE">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tcPr>
          <w:p w14:paraId="19F1413B" w14:textId="77777777" w:rsidR="009D3008" w:rsidRPr="003329FB" w:rsidRDefault="009D3008" w:rsidP="009D3008">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r w:rsidRPr="003329FB">
              <w:rPr>
                <w:rFonts w:asciiTheme="minorHAnsi" w:hAnsiTheme="minorHAnsi" w:cstheme="minorHAnsi"/>
                <w:b/>
                <w:bCs/>
                <w:sz w:val="16"/>
                <w:szCs w:val="16"/>
              </w:rPr>
              <w:t>}}</w:t>
            </w:r>
          </w:p>
          <w:p w14:paraId="6F8FF47C" w14:textId="5760456E" w:rsidR="009D3008" w:rsidRPr="003329FB" w:rsidRDefault="009D3008" w:rsidP="009D3008">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sz w:val="16"/>
                <w:szCs w:val="16"/>
              </w:rPr>
              <w:t>{{/Install}}</w:t>
            </w:r>
          </w:p>
        </w:tc>
      </w:tr>
    </w:tbl>
    <w:p w14:paraId="77E21113" w14:textId="77777777" w:rsidR="00D34ABA" w:rsidRPr="003329FB" w:rsidRDefault="00D34ABA" w:rsidP="00D34ABA">
      <w:pPr>
        <w:shd w:val="clear" w:color="auto" w:fill="FFFFFE"/>
        <w:rPr>
          <w:rFonts w:asciiTheme="minorHAnsi" w:hAnsiTheme="minorHAnsi" w:cstheme="minorHAnsi"/>
          <w:sz w:val="16"/>
          <w:szCs w:val="16"/>
        </w:rPr>
      </w:pPr>
      <w:r w:rsidRPr="003329FB">
        <w:rPr>
          <w:rFonts w:asciiTheme="minorHAnsi" w:hAnsiTheme="minorHAnsi" w:cstheme="minorHAnsi"/>
          <w:sz w:val="16"/>
          <w:szCs w:val="16"/>
        </w:rPr>
        <w:t>{{/IN}}</w:t>
      </w:r>
    </w:p>
    <w:p w14:paraId="36B60C66" w14:textId="2C3E0685" w:rsidR="00D34ABA" w:rsidRPr="003329FB" w:rsidRDefault="00D34ABA" w:rsidP="00D34ABA">
      <w:pPr>
        <w:shd w:val="clear" w:color="auto" w:fill="FFFFFE"/>
        <w:rPr>
          <w:rFonts w:asciiTheme="minorHAnsi" w:hAnsiTheme="minorHAnsi" w:cstheme="minorHAnsi"/>
          <w:sz w:val="16"/>
          <w:szCs w:val="16"/>
        </w:rPr>
      </w:pPr>
      <w:r w:rsidRPr="003329FB">
        <w:rPr>
          <w:rFonts w:asciiTheme="minorHAnsi" w:hAnsiTheme="minorHAnsi" w:cstheme="minorHAnsi"/>
          <w:sz w:val="16"/>
          <w:szCs w:val="16"/>
        </w:rPr>
        <w:t xml:space="preserve">{{#SW}} </w:t>
      </w:r>
    </w:p>
    <w:tbl>
      <w:tblPr>
        <w:tblStyle w:val="TableGrid"/>
        <w:tblW w:w="10819"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3595"/>
        <w:gridCol w:w="2160"/>
        <w:gridCol w:w="1800"/>
        <w:gridCol w:w="1620"/>
        <w:gridCol w:w="1644"/>
      </w:tblGrid>
      <w:tr w:rsidR="003930AC" w:rsidRPr="003329FB" w14:paraId="38604102" w14:textId="77777777" w:rsidTr="00551F30">
        <w:trPr>
          <w:trHeight w:val="63"/>
        </w:trPr>
        <w:tc>
          <w:tcPr>
            <w:tcW w:w="3595" w:type="dxa"/>
            <w:shd w:val="clear" w:color="auto" w:fill="C00000"/>
          </w:tcPr>
          <w:p w14:paraId="538D1C8F" w14:textId="188D8FBA" w:rsidR="003930AC" w:rsidRPr="003329FB" w:rsidRDefault="003930AC" w:rsidP="003930AC">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Switch</w:t>
            </w:r>
          </w:p>
        </w:tc>
        <w:tc>
          <w:tcPr>
            <w:tcW w:w="2160" w:type="dxa"/>
            <w:shd w:val="clear" w:color="auto" w:fill="C00000"/>
          </w:tcPr>
          <w:p w14:paraId="678D706A" w14:textId="77777777"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381E83E0" w14:textId="77777777"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05B5FB66" w14:textId="5FE89AC5"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44" w:type="dxa"/>
            <w:shd w:val="clear" w:color="auto" w:fill="C00000"/>
          </w:tcPr>
          <w:p w14:paraId="317A356C" w14:textId="798652AD"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bl>
    <w:p w14:paraId="0870DDB1" w14:textId="0CF58ABF" w:rsidR="00D34ABA" w:rsidRPr="003329FB" w:rsidRDefault="00D34ABA" w:rsidP="00D34ABA">
      <w:pPr>
        <w:shd w:val="clear" w:color="auto" w:fill="FFFFFE"/>
        <w:rPr>
          <w:rFonts w:asciiTheme="minorHAnsi" w:hAnsiTheme="minorHAnsi" w:cstheme="minorHAnsi"/>
          <w:color w:val="A31515"/>
          <w:sz w:val="16"/>
          <w:szCs w:val="16"/>
        </w:rPr>
      </w:pPr>
    </w:p>
    <w:tbl>
      <w:tblPr>
        <w:tblStyle w:val="TableGrid"/>
        <w:tblW w:w="10830"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55"/>
      </w:tblGrid>
      <w:tr w:rsidR="009D3008" w:rsidRPr="003329FB" w14:paraId="20010B44" w14:textId="77777777" w:rsidTr="009D3008">
        <w:trPr>
          <w:trHeight w:val="575"/>
        </w:trPr>
        <w:tc>
          <w:tcPr>
            <w:tcW w:w="3595" w:type="dxa"/>
          </w:tcPr>
          <w:p w14:paraId="6974CF44" w14:textId="77777777" w:rsidR="009D3008" w:rsidRPr="003329FB" w:rsidRDefault="009D3008" w:rsidP="009D3008">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{{#Switch</w:t>
            </w:r>
            <w:proofErr w:type="gramStart"/>
            <w:r w:rsidRPr="003329FB">
              <w:rPr>
                <w:rFonts w:asciiTheme="minorHAnsi" w:hAnsiTheme="minorHAnsi" w:cstheme="minorHAnsi"/>
                <w:sz w:val="16"/>
                <w:szCs w:val="16"/>
              </w:rPr>
              <w:t>}}</w:t>
            </w:r>
            <w:r w:rsidRPr="003329FB">
              <w:rPr>
                <w:rFonts w:asciiTheme="minorHAnsi" w:hAnsiTheme="minorHAnsi" w:cstheme="minorHAnsi"/>
                <w:b/>
                <w:bCs/>
                <w:sz w:val="16"/>
                <w:szCs w:val="16"/>
              </w:rPr>
              <w:t>{</w:t>
            </w:r>
            <w:proofErr w:type="gramEnd"/>
            <w:r w:rsidRPr="003329FB">
              <w:rPr>
                <w:rFonts w:asciiTheme="minorHAnsi" w:hAnsiTheme="minorHAnsi" w:cstheme="minorHAnsi"/>
                <w:b/>
                <w:bCs/>
                <w:sz w:val="16"/>
                <w:szCs w:val="16"/>
              </w:rPr>
              <w:t>{ProductName}}</w:t>
            </w:r>
          </w:p>
          <w:p w14:paraId="294142AA" w14:textId="41405D76" w:rsidR="009D3008" w:rsidRPr="003329FB" w:rsidRDefault="009D3008" w:rsidP="009D3008">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47A74D26" w14:textId="77777777" w:rsidR="009D3008" w:rsidRPr="003329FB" w:rsidRDefault="009D3008" w:rsidP="009D3008">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78477907" w14:textId="77777777" w:rsidR="009D3008" w:rsidRPr="003329FB" w:rsidRDefault="009D3008" w:rsidP="009D3008">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68FAF3A8" w14:textId="77777777" w:rsidR="009D3008" w:rsidRPr="003329FB" w:rsidRDefault="009D3008" w:rsidP="009D3008">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tcPr>
          <w:p w14:paraId="521F745B" w14:textId="77777777" w:rsidR="009D3008" w:rsidRPr="003329FB" w:rsidRDefault="009D3008" w:rsidP="009D3008">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r w:rsidRPr="003329FB">
              <w:rPr>
                <w:rFonts w:asciiTheme="minorHAnsi" w:hAnsiTheme="minorHAnsi" w:cstheme="minorHAnsi"/>
                <w:b/>
                <w:bCs/>
                <w:sz w:val="16"/>
                <w:szCs w:val="16"/>
              </w:rPr>
              <w:t>}}</w:t>
            </w:r>
          </w:p>
          <w:p w14:paraId="7E626671" w14:textId="1BBFBB93" w:rsidR="009D3008" w:rsidRPr="003329FB" w:rsidRDefault="009D3008" w:rsidP="009D3008">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sz w:val="16"/>
                <w:szCs w:val="16"/>
              </w:rPr>
              <w:t>{{/Switch}}</w:t>
            </w:r>
          </w:p>
        </w:tc>
      </w:tr>
    </w:tbl>
    <w:p w14:paraId="3162DEC4" w14:textId="77777777" w:rsidR="00D34ABA" w:rsidRPr="003329FB" w:rsidRDefault="00D34ABA" w:rsidP="00D34ABA">
      <w:pPr>
        <w:shd w:val="clear" w:color="auto" w:fill="FFFFFE"/>
        <w:rPr>
          <w:rFonts w:asciiTheme="minorHAnsi" w:hAnsiTheme="minorHAnsi" w:cstheme="minorHAnsi"/>
          <w:sz w:val="16"/>
          <w:szCs w:val="16"/>
        </w:rPr>
      </w:pPr>
      <w:r w:rsidRPr="003329FB">
        <w:rPr>
          <w:rFonts w:asciiTheme="minorHAnsi" w:hAnsiTheme="minorHAnsi" w:cstheme="minorHAnsi"/>
          <w:sz w:val="16"/>
          <w:szCs w:val="16"/>
        </w:rPr>
        <w:t>{{/SW}}</w:t>
      </w:r>
    </w:p>
    <w:p w14:paraId="3908D078" w14:textId="5FAABC39" w:rsidR="00D34ABA" w:rsidRPr="003329FB" w:rsidRDefault="00D34ABA" w:rsidP="00D34ABA">
      <w:pPr>
        <w:shd w:val="clear" w:color="auto" w:fill="FFFFFE"/>
        <w:rPr>
          <w:rFonts w:asciiTheme="minorHAnsi" w:hAnsiTheme="minorHAnsi" w:cstheme="minorHAnsi"/>
          <w:sz w:val="16"/>
          <w:szCs w:val="16"/>
        </w:rPr>
      </w:pPr>
      <w:r w:rsidRPr="003329FB">
        <w:rPr>
          <w:rFonts w:asciiTheme="minorHAnsi" w:hAnsiTheme="minorHAnsi" w:cstheme="minorHAnsi"/>
          <w:sz w:val="16"/>
          <w:szCs w:val="16"/>
        </w:rPr>
        <w:t xml:space="preserve">{{#WA}} </w:t>
      </w:r>
    </w:p>
    <w:tbl>
      <w:tblPr>
        <w:tblStyle w:val="TableGrid"/>
        <w:tblW w:w="10819"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3595"/>
        <w:gridCol w:w="2160"/>
        <w:gridCol w:w="1800"/>
        <w:gridCol w:w="1620"/>
        <w:gridCol w:w="1644"/>
      </w:tblGrid>
      <w:tr w:rsidR="003930AC" w:rsidRPr="003329FB" w14:paraId="2ACBC4D6" w14:textId="77777777" w:rsidTr="00551F30">
        <w:trPr>
          <w:trHeight w:val="63"/>
        </w:trPr>
        <w:tc>
          <w:tcPr>
            <w:tcW w:w="3595" w:type="dxa"/>
            <w:shd w:val="clear" w:color="auto" w:fill="C00000"/>
          </w:tcPr>
          <w:p w14:paraId="0C849D71" w14:textId="0774294B" w:rsidR="003930AC" w:rsidRPr="003329FB" w:rsidRDefault="003930AC" w:rsidP="003930AC">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Warranty</w:t>
            </w:r>
          </w:p>
        </w:tc>
        <w:tc>
          <w:tcPr>
            <w:tcW w:w="2160" w:type="dxa"/>
            <w:shd w:val="clear" w:color="auto" w:fill="C00000"/>
          </w:tcPr>
          <w:p w14:paraId="5698A18F" w14:textId="77777777"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387ADCEA" w14:textId="77777777"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5C79E169" w14:textId="0BD6E19D"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44" w:type="dxa"/>
            <w:shd w:val="clear" w:color="auto" w:fill="C00000"/>
          </w:tcPr>
          <w:p w14:paraId="4AC96245" w14:textId="4D99FACF"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bl>
    <w:p w14:paraId="1481AED7" w14:textId="631A0040" w:rsidR="00D34ABA" w:rsidRPr="003329FB" w:rsidRDefault="00D34ABA" w:rsidP="00D34ABA">
      <w:pPr>
        <w:shd w:val="clear" w:color="auto" w:fill="FFFFFE"/>
        <w:rPr>
          <w:rFonts w:asciiTheme="minorHAnsi" w:hAnsiTheme="minorHAnsi" w:cstheme="minorHAnsi"/>
          <w:color w:val="A31515"/>
          <w:sz w:val="16"/>
          <w:szCs w:val="16"/>
        </w:rPr>
      </w:pPr>
    </w:p>
    <w:tbl>
      <w:tblPr>
        <w:tblStyle w:val="TableGrid"/>
        <w:tblW w:w="10830"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55"/>
      </w:tblGrid>
      <w:tr w:rsidR="009D3008" w:rsidRPr="003329FB" w14:paraId="5B3200D1" w14:textId="77777777" w:rsidTr="009D3008">
        <w:trPr>
          <w:trHeight w:val="575"/>
        </w:trPr>
        <w:tc>
          <w:tcPr>
            <w:tcW w:w="3595" w:type="dxa"/>
          </w:tcPr>
          <w:p w14:paraId="22722784" w14:textId="77777777" w:rsidR="009D3008" w:rsidRPr="003329FB" w:rsidRDefault="009D3008" w:rsidP="009D3008">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{{#Warranty</w:t>
            </w:r>
            <w:proofErr w:type="gramStart"/>
            <w:r w:rsidRPr="003329FB">
              <w:rPr>
                <w:rFonts w:asciiTheme="minorHAnsi" w:hAnsiTheme="minorHAnsi" w:cstheme="minorHAnsi"/>
                <w:sz w:val="16"/>
                <w:szCs w:val="16"/>
              </w:rPr>
              <w:t>}}</w:t>
            </w:r>
            <w:r w:rsidRPr="003329FB">
              <w:rPr>
                <w:rFonts w:asciiTheme="minorHAnsi" w:hAnsiTheme="minorHAnsi" w:cstheme="minorHAnsi"/>
                <w:b/>
                <w:bCs/>
                <w:sz w:val="16"/>
                <w:szCs w:val="16"/>
              </w:rPr>
              <w:t>{</w:t>
            </w:r>
            <w:proofErr w:type="gramEnd"/>
            <w:r w:rsidRPr="003329FB">
              <w:rPr>
                <w:rFonts w:asciiTheme="minorHAnsi" w:hAnsiTheme="minorHAnsi" w:cstheme="minorHAnsi"/>
                <w:b/>
                <w:bCs/>
                <w:sz w:val="16"/>
                <w:szCs w:val="16"/>
              </w:rPr>
              <w:t>{ProductName}}</w:t>
            </w:r>
          </w:p>
          <w:p w14:paraId="65BE2A3F" w14:textId="1062AEC0" w:rsidR="009D3008" w:rsidRPr="003329FB" w:rsidRDefault="009D3008" w:rsidP="009D3008">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4B67944B" w14:textId="77777777" w:rsidR="009D3008" w:rsidRPr="003329FB" w:rsidRDefault="009D3008" w:rsidP="009D3008">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5FB0E02E" w14:textId="77777777" w:rsidR="009D3008" w:rsidRPr="003329FB" w:rsidRDefault="009D3008" w:rsidP="009D3008">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1F9523DF" w14:textId="77777777" w:rsidR="009D3008" w:rsidRPr="003329FB" w:rsidRDefault="009D3008" w:rsidP="009D3008">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tcPr>
          <w:p w14:paraId="59A95C83" w14:textId="77777777" w:rsidR="009D3008" w:rsidRPr="003329FB" w:rsidRDefault="009D3008" w:rsidP="009D3008">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r w:rsidRPr="003329FB">
              <w:rPr>
                <w:rFonts w:asciiTheme="minorHAnsi" w:hAnsiTheme="minorHAnsi" w:cstheme="minorHAnsi"/>
                <w:b/>
                <w:bCs/>
                <w:sz w:val="16"/>
                <w:szCs w:val="16"/>
              </w:rPr>
              <w:t>}}</w:t>
            </w:r>
          </w:p>
          <w:p w14:paraId="378DEFB7" w14:textId="514EF225" w:rsidR="009D3008" w:rsidRPr="003329FB" w:rsidRDefault="009D3008" w:rsidP="009D3008">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sz w:val="16"/>
                <w:szCs w:val="16"/>
              </w:rPr>
              <w:t>{{/Warranty}}</w:t>
            </w:r>
          </w:p>
        </w:tc>
      </w:tr>
    </w:tbl>
    <w:p w14:paraId="3EDDFC7E" w14:textId="199C1BA3" w:rsidR="00840963" w:rsidRDefault="00D34ABA" w:rsidP="00840963">
      <w:pPr>
        <w:shd w:val="clear" w:color="auto" w:fill="FFFFFE"/>
        <w:rPr>
          <w:rFonts w:asciiTheme="minorHAnsi" w:hAnsiTheme="minorHAnsi" w:cstheme="minorHAnsi"/>
          <w:sz w:val="16"/>
          <w:szCs w:val="16"/>
        </w:rPr>
      </w:pPr>
      <w:r w:rsidRPr="003329FB">
        <w:rPr>
          <w:rFonts w:asciiTheme="minorHAnsi" w:hAnsiTheme="minorHAnsi" w:cstheme="minorHAnsi"/>
          <w:sz w:val="16"/>
          <w:szCs w:val="16"/>
        </w:rPr>
        <w:t>{{/WA}}</w:t>
      </w:r>
    </w:p>
    <w:p w14:paraId="7BB8E166" w14:textId="77777777" w:rsidR="00BA091E" w:rsidRPr="00B12A9E" w:rsidRDefault="00BA091E" w:rsidP="00BA091E">
      <w:pPr>
        <w:shd w:val="clear" w:color="auto" w:fill="FFFFFE"/>
        <w:rPr>
          <w:rFonts w:ascii="Consolas" w:hAnsi="Consolas"/>
          <w:sz w:val="16"/>
          <w:szCs w:val="16"/>
        </w:rPr>
      </w:pPr>
      <w:r w:rsidRPr="00B12A9E">
        <w:rPr>
          <w:rFonts w:ascii="Consolas" w:hAnsi="Consolas"/>
          <w:sz w:val="16"/>
          <w:szCs w:val="16"/>
        </w:rPr>
        <w:t>{{/SA}}</w:t>
      </w:r>
    </w:p>
    <w:p w14:paraId="14DCF53D" w14:textId="77777777" w:rsidR="00BA091E" w:rsidRPr="003329FB" w:rsidRDefault="00BA091E" w:rsidP="00840963">
      <w:pPr>
        <w:shd w:val="clear" w:color="auto" w:fill="FFFFFE"/>
        <w:rPr>
          <w:rFonts w:asciiTheme="minorHAnsi" w:hAnsiTheme="minorHAnsi" w:cstheme="minorHAnsi"/>
          <w:sz w:val="16"/>
          <w:szCs w:val="16"/>
        </w:rPr>
      </w:pPr>
    </w:p>
    <w:tbl>
      <w:tblPr>
        <w:tblStyle w:val="TableGrid"/>
        <w:tblW w:w="10783" w:type="dxa"/>
        <w:jc w:val="righ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10"/>
        <w:gridCol w:w="2207"/>
        <w:gridCol w:w="1716"/>
        <w:gridCol w:w="1716"/>
        <w:gridCol w:w="1634"/>
      </w:tblGrid>
      <w:tr w:rsidR="00AE4057" w:rsidRPr="003329FB" w14:paraId="109CB39D" w14:textId="77777777" w:rsidTr="00AE4057">
        <w:trPr>
          <w:trHeight w:val="271"/>
          <w:jc w:val="right"/>
        </w:trPr>
        <w:tc>
          <w:tcPr>
            <w:tcW w:w="3510" w:type="dxa"/>
            <w:vAlign w:val="center"/>
          </w:tcPr>
          <w:p w14:paraId="332D484C" w14:textId="77777777" w:rsidR="00AE4057" w:rsidRPr="003329FB" w:rsidRDefault="00AE4057" w:rsidP="00CB5BDE">
            <w:pPr>
              <w:pStyle w:val="List"/>
              <w:tabs>
                <w:tab w:val="left" w:pos="360"/>
              </w:tabs>
              <w:ind w:left="0" w:right="288" w:firstLine="0"/>
              <w:rPr>
                <w:rFonts w:asciiTheme="minorHAnsi" w:hAnsiTheme="minorHAnsi" w:cstheme="minorHAnsi"/>
                <w:b/>
                <w:bCs/>
                <w:color w:val="C45911" w:themeColor="accent2" w:themeShade="BF"/>
                <w:sz w:val="16"/>
                <w:szCs w:val="16"/>
              </w:rPr>
            </w:pPr>
            <w:r w:rsidRPr="003329FB">
              <w:rPr>
                <w:rFonts w:asciiTheme="minorHAnsi" w:hAnsiTheme="minorHAnsi" w:cstheme="minorHAnsi"/>
                <w:b/>
                <w:bCs/>
                <w:color w:val="C45911" w:themeColor="accent2" w:themeShade="BF"/>
                <w:sz w:val="16"/>
                <w:szCs w:val="16"/>
              </w:rPr>
              <w:t>Total:</w:t>
            </w:r>
          </w:p>
        </w:tc>
        <w:tc>
          <w:tcPr>
            <w:tcW w:w="2207" w:type="dxa"/>
            <w:vAlign w:val="center"/>
          </w:tcPr>
          <w:p w14:paraId="6B3B6200" w14:textId="77777777" w:rsidR="00AE4057" w:rsidRPr="003329FB" w:rsidRDefault="00AE4057" w:rsidP="00CB5BDE">
            <w:pPr>
              <w:pStyle w:val="List"/>
              <w:tabs>
                <w:tab w:val="left" w:pos="360"/>
              </w:tabs>
              <w:ind w:left="0" w:right="288" w:firstLine="0"/>
              <w:rPr>
                <w:rFonts w:asciiTheme="minorHAnsi" w:hAnsiTheme="minorHAnsi" w:cstheme="minorHAnsi"/>
                <w:bCs/>
                <w:color w:val="C45911" w:themeColor="accent2" w:themeShade="BF"/>
                <w:sz w:val="16"/>
                <w:szCs w:val="16"/>
              </w:rPr>
            </w:pPr>
          </w:p>
        </w:tc>
        <w:tc>
          <w:tcPr>
            <w:tcW w:w="1716" w:type="dxa"/>
            <w:vAlign w:val="center"/>
          </w:tcPr>
          <w:p w14:paraId="602B8466" w14:textId="77777777" w:rsidR="00AE4057" w:rsidRPr="003329FB" w:rsidRDefault="00AE4057" w:rsidP="00CB5BDE">
            <w:pPr>
              <w:pStyle w:val="List"/>
              <w:tabs>
                <w:tab w:val="left" w:pos="360"/>
              </w:tabs>
              <w:ind w:left="0" w:right="288" w:firstLine="0"/>
              <w:rPr>
                <w:rFonts w:asciiTheme="minorHAnsi" w:hAnsiTheme="minorHAnsi" w:cstheme="minorHAnsi"/>
                <w:b/>
                <w:bCs/>
                <w:color w:val="C45911" w:themeColor="accent2" w:themeShade="BF"/>
                <w:sz w:val="16"/>
                <w:szCs w:val="16"/>
              </w:rPr>
            </w:pPr>
          </w:p>
        </w:tc>
        <w:tc>
          <w:tcPr>
            <w:tcW w:w="1716" w:type="dxa"/>
            <w:vAlign w:val="center"/>
          </w:tcPr>
          <w:p w14:paraId="00831433" w14:textId="77777777" w:rsidR="00AE4057" w:rsidRPr="003329FB" w:rsidRDefault="00AE4057" w:rsidP="00CB5BDE">
            <w:pPr>
              <w:pStyle w:val="List"/>
              <w:tabs>
                <w:tab w:val="left" w:pos="360"/>
              </w:tabs>
              <w:ind w:left="0" w:right="288" w:firstLine="0"/>
              <w:rPr>
                <w:rFonts w:asciiTheme="minorHAnsi" w:hAnsiTheme="minorHAnsi" w:cstheme="minorHAnsi"/>
                <w:b/>
                <w:bCs/>
                <w:color w:val="C45911" w:themeColor="accent2" w:themeShade="BF"/>
                <w:sz w:val="14"/>
                <w:szCs w:val="14"/>
              </w:rPr>
            </w:pPr>
            <w:r w:rsidRPr="003329FB">
              <w:rPr>
                <w:rFonts w:asciiTheme="minorHAnsi" w:hAnsiTheme="minorHAnsi" w:cstheme="minorHAnsi"/>
                <w:b/>
                <w:bCs/>
                <w:color w:val="C45911" w:themeColor="accent2" w:themeShade="BF"/>
                <w:sz w:val="14"/>
                <w:szCs w:val="14"/>
              </w:rPr>
              <w:t>{{</w:t>
            </w:r>
            <w:proofErr w:type="spellStart"/>
            <w:r w:rsidRPr="003329FB">
              <w:rPr>
                <w:rFonts w:asciiTheme="minorHAnsi" w:hAnsiTheme="minorHAnsi" w:cstheme="minorHAnsi"/>
                <w:b/>
                <w:bCs/>
                <w:color w:val="C45911" w:themeColor="accent2" w:themeShade="BF"/>
                <w:sz w:val="14"/>
                <w:szCs w:val="14"/>
              </w:rPr>
              <w:t>RecurringTotal</w:t>
            </w:r>
            <w:proofErr w:type="spellEnd"/>
            <w:r w:rsidRPr="003329FB">
              <w:rPr>
                <w:rFonts w:asciiTheme="minorHAnsi" w:hAnsiTheme="minorHAnsi" w:cstheme="minorHAnsi"/>
                <w:b/>
                <w:bCs/>
                <w:color w:val="C45911" w:themeColor="accent2" w:themeShade="BF"/>
                <w:sz w:val="14"/>
                <w:szCs w:val="14"/>
              </w:rPr>
              <w:t>}}</w:t>
            </w:r>
          </w:p>
        </w:tc>
        <w:tc>
          <w:tcPr>
            <w:tcW w:w="1634" w:type="dxa"/>
            <w:vAlign w:val="center"/>
          </w:tcPr>
          <w:p w14:paraId="3FAAA585" w14:textId="77777777" w:rsidR="00AE4057" w:rsidRPr="003329FB" w:rsidRDefault="00AE4057" w:rsidP="00CB5BDE">
            <w:pPr>
              <w:pStyle w:val="List"/>
              <w:tabs>
                <w:tab w:val="left" w:pos="360"/>
              </w:tabs>
              <w:ind w:left="0" w:right="288" w:firstLine="0"/>
              <w:rPr>
                <w:rFonts w:asciiTheme="minorHAnsi" w:hAnsiTheme="minorHAnsi" w:cstheme="minorHAnsi"/>
                <w:b/>
                <w:bCs/>
                <w:color w:val="C45911" w:themeColor="accent2" w:themeShade="BF"/>
                <w:sz w:val="14"/>
                <w:szCs w:val="14"/>
              </w:rPr>
            </w:pPr>
            <w:r w:rsidRPr="003329FB">
              <w:rPr>
                <w:rFonts w:asciiTheme="minorHAnsi" w:hAnsiTheme="minorHAnsi" w:cstheme="minorHAnsi"/>
                <w:b/>
                <w:bCs/>
                <w:color w:val="C45911" w:themeColor="accent2" w:themeShade="BF"/>
                <w:sz w:val="14"/>
                <w:szCs w:val="14"/>
              </w:rPr>
              <w:t>{{</w:t>
            </w:r>
            <w:proofErr w:type="spellStart"/>
            <w:r w:rsidRPr="003329FB">
              <w:rPr>
                <w:rFonts w:asciiTheme="minorHAnsi" w:hAnsiTheme="minorHAnsi" w:cstheme="minorHAnsi"/>
                <w:b/>
                <w:bCs/>
                <w:color w:val="C45911" w:themeColor="accent2" w:themeShade="BF"/>
                <w:sz w:val="14"/>
                <w:szCs w:val="14"/>
              </w:rPr>
              <w:t>OneTimeTotal</w:t>
            </w:r>
            <w:proofErr w:type="spellEnd"/>
            <w:r w:rsidRPr="003329FB">
              <w:rPr>
                <w:rFonts w:asciiTheme="minorHAnsi" w:hAnsiTheme="minorHAnsi" w:cstheme="minorHAnsi"/>
                <w:b/>
                <w:bCs/>
                <w:color w:val="C45911" w:themeColor="accent2" w:themeShade="BF"/>
                <w:sz w:val="14"/>
                <w:szCs w:val="14"/>
              </w:rPr>
              <w:t>}}</w:t>
            </w:r>
          </w:p>
        </w:tc>
      </w:tr>
    </w:tbl>
    <w:p w14:paraId="421B4361" w14:textId="78481562" w:rsidR="00613E09" w:rsidRDefault="00613E09" w:rsidP="004A7AA1">
      <w:pPr>
        <w:spacing w:after="160" w:line="259" w:lineRule="auto"/>
        <w:rPr>
          <w:rFonts w:asciiTheme="minorHAnsi" w:hAnsiTheme="minorHAnsi" w:cstheme="minorHAnsi"/>
          <w:b/>
          <w:bCs/>
        </w:rPr>
      </w:pPr>
      <w:r>
        <w:rPr>
          <w:rFonts w:asciiTheme="minorHAnsi" w:hAnsiTheme="minorHAnsi" w:cstheme="minorHAnsi"/>
          <w:b/>
          <w:bCs/>
        </w:rPr>
        <w:br w:type="page"/>
      </w:r>
    </w:p>
    <w:p w14:paraId="5BB70FFA" w14:textId="2FE3D483" w:rsidR="009C2DAC" w:rsidRPr="00380799" w:rsidRDefault="00F8660C" w:rsidP="00832317">
      <w:pPr>
        <w:jc w:val="center"/>
        <w:rPr>
          <w:rFonts w:asciiTheme="minorHAnsi" w:hAnsiTheme="minorHAnsi" w:cstheme="minorHAnsi"/>
          <w:b/>
          <w:bCs/>
          <w:color w:val="D9272D"/>
        </w:rPr>
      </w:pPr>
      <w:r w:rsidRPr="00380799">
        <w:rPr>
          <w:rFonts w:asciiTheme="minorHAnsi" w:hAnsiTheme="minorHAnsi" w:cstheme="minorHAnsi"/>
          <w:b/>
          <w:bCs/>
          <w:color w:val="D9272D"/>
        </w:rPr>
        <w:lastRenderedPageBreak/>
        <w:t xml:space="preserve">Exhibit </w:t>
      </w:r>
      <w:r w:rsidR="00EB277B" w:rsidRPr="00380799">
        <w:rPr>
          <w:rFonts w:asciiTheme="minorHAnsi" w:hAnsiTheme="minorHAnsi" w:cstheme="minorHAnsi"/>
          <w:b/>
          <w:bCs/>
          <w:color w:val="D9272D"/>
        </w:rPr>
        <w:t>B</w:t>
      </w:r>
      <w:r w:rsidRPr="00380799">
        <w:rPr>
          <w:rFonts w:asciiTheme="minorHAnsi" w:hAnsiTheme="minorHAnsi" w:cstheme="minorHAnsi"/>
          <w:b/>
          <w:bCs/>
          <w:color w:val="D9272D"/>
        </w:rPr>
        <w:t>-1</w:t>
      </w:r>
      <w:r w:rsidR="009C2DAC" w:rsidRPr="00380799">
        <w:rPr>
          <w:rFonts w:asciiTheme="minorHAnsi" w:hAnsiTheme="minorHAnsi" w:cstheme="minorHAnsi"/>
          <w:b/>
          <w:bCs/>
          <w:color w:val="D9272D"/>
        </w:rPr>
        <w:t xml:space="preserve"> DIA</w:t>
      </w:r>
    </w:p>
    <w:p w14:paraId="7E5784C2" w14:textId="1181F9F2" w:rsidR="009C2DAC" w:rsidRPr="009C2DAC" w:rsidRDefault="009C2DAC" w:rsidP="009C2DAC">
      <w:pPr>
        <w:pStyle w:val="List"/>
        <w:spacing w:after="60"/>
        <w:ind w:left="0" w:right="-43" w:firstLine="0"/>
        <w:jc w:val="both"/>
        <w:outlineLvl w:val="0"/>
        <w:rPr>
          <w:rFonts w:ascii="Calibri" w:hAnsi="Calibri" w:cs="Arial"/>
          <w:sz w:val="16"/>
          <w:szCs w:val="16"/>
        </w:rPr>
      </w:pPr>
      <w:r w:rsidRPr="009C2DAC">
        <w:rPr>
          <w:rFonts w:ascii="Calibri" w:hAnsi="Calibri" w:cs="Arial"/>
          <w:b/>
          <w:bCs/>
          <w:sz w:val="16"/>
          <w:szCs w:val="16"/>
        </w:rPr>
        <w:t xml:space="preserve">1.  </w:t>
      </w:r>
      <w:r w:rsidRPr="009C2DAC">
        <w:rPr>
          <w:rFonts w:ascii="Calibri" w:hAnsi="Calibri" w:cs="Arial"/>
          <w:b/>
          <w:sz w:val="16"/>
          <w:szCs w:val="16"/>
        </w:rPr>
        <w:t>Service Description.</w:t>
      </w:r>
      <w:r w:rsidRPr="009C2DAC">
        <w:rPr>
          <w:rFonts w:ascii="Calibri" w:hAnsi="Calibri" w:cs="Arial"/>
          <w:sz w:val="16"/>
          <w:szCs w:val="16"/>
        </w:rPr>
        <w:t xml:space="preserve"> </w:t>
      </w:r>
    </w:p>
    <w:p w14:paraId="7E8CF092" w14:textId="4E355C02" w:rsidR="009C2DAC" w:rsidRDefault="009C2DAC" w:rsidP="009C2DAC">
      <w:pPr>
        <w:spacing w:after="60"/>
        <w:ind w:right="-43"/>
        <w:jc w:val="both"/>
        <w:outlineLvl w:val="0"/>
        <w:rPr>
          <w:rFonts w:ascii="Calibri" w:hAnsi="Calibri" w:cs="Arial"/>
          <w:bCs/>
          <w:sz w:val="16"/>
          <w:szCs w:val="16"/>
          <w:lang w:val="en"/>
        </w:rPr>
      </w:pPr>
      <w:r w:rsidRPr="009C2DAC">
        <w:rPr>
          <w:rFonts w:ascii="Calibri" w:hAnsi="Calibri" w:cs="Arial"/>
          <w:sz w:val="16"/>
          <w:szCs w:val="16"/>
        </w:rPr>
        <w:t xml:space="preserve">a.  </w:t>
      </w:r>
      <w:r w:rsidRPr="009C2DAC">
        <w:rPr>
          <w:rFonts w:ascii="Calibri" w:hAnsi="Calibri" w:cs="Arial"/>
          <w:b/>
          <w:sz w:val="16"/>
          <w:szCs w:val="16"/>
        </w:rPr>
        <w:t xml:space="preserve">Dedicated Internet Access </w:t>
      </w:r>
      <w:bookmarkStart w:id="2" w:name="_Hlk49453222"/>
      <w:r w:rsidRPr="009C2DAC">
        <w:rPr>
          <w:rFonts w:ascii="Calibri" w:hAnsi="Calibri" w:cs="Arial"/>
          <w:b/>
          <w:sz w:val="16"/>
          <w:szCs w:val="16"/>
        </w:rPr>
        <w:t>(“DIA”)</w:t>
      </w:r>
      <w:r w:rsidRPr="009C2DAC">
        <w:rPr>
          <w:rFonts w:ascii="Calibri" w:hAnsi="Calibri" w:cs="Arial"/>
          <w:bCs/>
          <w:sz w:val="16"/>
          <w:szCs w:val="16"/>
        </w:rPr>
        <w:t xml:space="preserve"> </w:t>
      </w:r>
      <w:bookmarkEnd w:id="2"/>
      <w:r w:rsidRPr="009C2DAC">
        <w:rPr>
          <w:rFonts w:ascii="Calibri" w:hAnsi="Calibri" w:cs="Arial"/>
          <w:bCs/>
          <w:sz w:val="16"/>
          <w:szCs w:val="16"/>
        </w:rPr>
        <w:t xml:space="preserve">DIA is a dedicated bandwidth from Customer Service Location to the Frontier IP network then to the public Internet which provides reliable, secure and scalable bandwidth.    Physical termination shall conform to applicable rules and regulations </w:t>
      </w:r>
      <w:r w:rsidRPr="009C2DAC">
        <w:rPr>
          <w:rFonts w:ascii="Calibri" w:hAnsi="Calibri" w:cs="Arial"/>
          <w:bCs/>
          <w:sz w:val="16"/>
          <w:szCs w:val="16"/>
          <w:lang w:val="en"/>
        </w:rPr>
        <w:t xml:space="preserve">with respect to Minimum point of entry (MPOE) and demarcation point. If Customer requests extensions beyond the MPOE, such extension (s) shall be subject to Frontier’s cabling service policies and Frontier’s charges related thereto per separate Frontier Cabling Service and Fee Schedule.  </w:t>
      </w:r>
    </w:p>
    <w:p w14:paraId="1463F840" w14:textId="77777777" w:rsidR="00D67C0D" w:rsidRPr="0019343B" w:rsidRDefault="00D67C0D" w:rsidP="00D67C0D">
      <w:pPr>
        <w:spacing w:after="60"/>
        <w:ind w:right="-43"/>
        <w:jc w:val="both"/>
        <w:outlineLvl w:val="0"/>
        <w:rPr>
          <w:rFonts w:ascii="Calibri" w:hAnsi="Calibri" w:cs="Arial"/>
          <w:bCs/>
          <w:sz w:val="16"/>
          <w:szCs w:val="16"/>
          <w:lang w:val="en"/>
        </w:rPr>
      </w:pPr>
      <w:r w:rsidRPr="00290DEF">
        <w:rPr>
          <w:rFonts w:ascii="Calibri" w:hAnsi="Calibri" w:cs="Arial"/>
          <w:b/>
          <w:sz w:val="16"/>
          <w:szCs w:val="16"/>
          <w:lang w:val="en"/>
        </w:rPr>
        <w:t>b.</w:t>
      </w:r>
      <w:r>
        <w:rPr>
          <w:rFonts w:ascii="Calibri" w:hAnsi="Calibri" w:cs="Arial"/>
          <w:bCs/>
          <w:sz w:val="16"/>
          <w:szCs w:val="16"/>
          <w:lang w:val="en"/>
        </w:rPr>
        <w:t xml:space="preserve">  </w:t>
      </w:r>
      <w:r w:rsidRPr="0019343B">
        <w:rPr>
          <w:rFonts w:ascii="Calibri" w:hAnsi="Calibri" w:cs="Arial"/>
          <w:b/>
          <w:bCs/>
          <w:sz w:val="16"/>
          <w:szCs w:val="16"/>
          <w:u w:val="single"/>
        </w:rPr>
        <w:t>Managed Router</w:t>
      </w:r>
      <w:r w:rsidRPr="0019343B">
        <w:rPr>
          <w:rFonts w:ascii="Calibri" w:hAnsi="Calibri" w:cs="Arial"/>
          <w:bCs/>
          <w:sz w:val="16"/>
          <w:szCs w:val="16"/>
        </w:rPr>
        <w:t>: Managed router</w:t>
      </w:r>
      <w:r w:rsidRPr="0019343B">
        <w:rPr>
          <w:rFonts w:ascii="Calibri" w:hAnsi="Calibri" w:cs="Arial"/>
          <w:bCs/>
          <w:sz w:val="16"/>
          <w:szCs w:val="16"/>
          <w:u w:val="single"/>
        </w:rPr>
        <w:t xml:space="preserve"> </w:t>
      </w:r>
      <w:r w:rsidRPr="0019343B">
        <w:rPr>
          <w:rFonts w:ascii="Calibri" w:hAnsi="Calibri" w:cs="Arial"/>
          <w:bCs/>
          <w:sz w:val="16"/>
          <w:szCs w:val="16"/>
        </w:rPr>
        <w:t>consists of the following:</w:t>
      </w:r>
    </w:p>
    <w:p w14:paraId="5A3773A9" w14:textId="77777777" w:rsidR="00D67C0D" w:rsidRPr="0019343B" w:rsidRDefault="00D67C0D" w:rsidP="000D504B">
      <w:pPr>
        <w:numPr>
          <w:ilvl w:val="3"/>
          <w:numId w:val="24"/>
        </w:numPr>
        <w:spacing w:after="60"/>
        <w:ind w:left="1080" w:right="-43"/>
        <w:jc w:val="both"/>
        <w:outlineLvl w:val="0"/>
        <w:rPr>
          <w:rFonts w:ascii="Calibri" w:hAnsi="Calibri" w:cs="Arial"/>
          <w:bCs/>
          <w:sz w:val="16"/>
          <w:szCs w:val="16"/>
        </w:rPr>
      </w:pPr>
      <w:r w:rsidRPr="0019343B">
        <w:rPr>
          <w:rFonts w:ascii="Calibri" w:hAnsi="Calibri" w:cs="Arial"/>
          <w:b/>
          <w:bCs/>
          <w:sz w:val="16"/>
          <w:szCs w:val="16"/>
          <w:u w:val="single"/>
        </w:rPr>
        <w:t>Configuration</w:t>
      </w:r>
      <w:r w:rsidRPr="0019343B">
        <w:rPr>
          <w:rFonts w:ascii="Calibri" w:hAnsi="Calibri" w:cs="Arial"/>
          <w:bCs/>
          <w:sz w:val="16"/>
          <w:szCs w:val="16"/>
        </w:rPr>
        <w:t>.  With the DIA Managed Router, Frontier provides, configures, monitors, manages and maintains the CPE necessary to use DIA by Frontier. Frontier will configure the Managed Router based upon technical requirements, but not limited to LAN/WAN interface and or IP assignment, host naming convention, as well as an introductory password.</w:t>
      </w:r>
    </w:p>
    <w:p w14:paraId="1C5CEE04" w14:textId="77777777" w:rsidR="00D67C0D" w:rsidRPr="0019343B" w:rsidRDefault="00D67C0D" w:rsidP="000D504B">
      <w:pPr>
        <w:numPr>
          <w:ilvl w:val="3"/>
          <w:numId w:val="24"/>
        </w:numPr>
        <w:spacing w:after="60"/>
        <w:ind w:left="1080" w:right="-43"/>
        <w:jc w:val="both"/>
        <w:outlineLvl w:val="0"/>
        <w:rPr>
          <w:rFonts w:ascii="Calibri" w:hAnsi="Calibri" w:cs="Arial"/>
          <w:bCs/>
          <w:sz w:val="16"/>
          <w:szCs w:val="16"/>
        </w:rPr>
      </w:pPr>
      <w:r w:rsidRPr="0019343B">
        <w:rPr>
          <w:rFonts w:ascii="Calibri" w:hAnsi="Calibri" w:cs="Arial"/>
          <w:b/>
          <w:bCs/>
          <w:sz w:val="16"/>
          <w:szCs w:val="16"/>
          <w:u w:val="single"/>
        </w:rPr>
        <w:t>Router Repair/Replacement</w:t>
      </w:r>
      <w:r w:rsidRPr="0019343B">
        <w:rPr>
          <w:rFonts w:ascii="Calibri" w:hAnsi="Calibri" w:cs="Arial"/>
          <w:bCs/>
          <w:sz w:val="16"/>
          <w:szCs w:val="16"/>
        </w:rPr>
        <w:t>. Frontier maintains full management and operational control (including passwords) of the Frontier Customer Premises Equipment (“CPE”).  Frontier coordinates required software updates and configuration changes to Frontier CPE.  As needed, Frontier technicians will work remotely with Customer to diagnose failures and determine if the Frontier CPE should be replaced or repaired.  Frontier CPE shall be replaced or repaired.</w:t>
      </w:r>
    </w:p>
    <w:p w14:paraId="3423DE34" w14:textId="77777777" w:rsidR="00D67C0D" w:rsidRPr="0019343B" w:rsidRDefault="00D67C0D" w:rsidP="000D504B">
      <w:pPr>
        <w:numPr>
          <w:ilvl w:val="3"/>
          <w:numId w:val="24"/>
        </w:numPr>
        <w:spacing w:after="60"/>
        <w:ind w:left="1080" w:right="-43"/>
        <w:jc w:val="both"/>
        <w:outlineLvl w:val="0"/>
        <w:rPr>
          <w:rFonts w:ascii="Calibri" w:hAnsi="Calibri" w:cs="Arial"/>
          <w:bCs/>
          <w:sz w:val="16"/>
          <w:szCs w:val="16"/>
        </w:rPr>
      </w:pPr>
      <w:r w:rsidRPr="0019343B">
        <w:rPr>
          <w:rFonts w:ascii="Calibri" w:hAnsi="Calibri" w:cs="Arial"/>
          <w:b/>
          <w:bCs/>
          <w:sz w:val="16"/>
          <w:szCs w:val="16"/>
          <w:u w:val="single"/>
        </w:rPr>
        <w:t>Exclusions</w:t>
      </w:r>
      <w:r w:rsidRPr="0019343B">
        <w:rPr>
          <w:rFonts w:ascii="Calibri" w:hAnsi="Calibri" w:cs="Arial"/>
          <w:bCs/>
          <w:sz w:val="16"/>
          <w:szCs w:val="16"/>
        </w:rPr>
        <w:t>.  Frontier has no responsibility with respect to:  (i) electrical work external to the Router, including but not limited to power or back-up power to or from the Router; (ii) Router failures caused by factors not related to the Router or outside Frontier’s control, including but not limited to failure of the Service Location or any of Customer’s other network equipment or facilities to conform with Frontier’s specifications; (iii) use of the Router for any purpose other than as intended by the manufacturer;  (iv) damage caused by anyone other than an Frontier employee or representative; (v) Router supplies, accessories, painting, or refurbishing; and (vi) any activity related to anything not furnished by Frontier, or use of Router which fails to conform to manufacturer or Frontier specifications.</w:t>
      </w:r>
    </w:p>
    <w:p w14:paraId="5F10470E" w14:textId="77777777" w:rsidR="00D67C0D" w:rsidRPr="00EC7202" w:rsidRDefault="00D67C0D" w:rsidP="000D504B">
      <w:pPr>
        <w:pStyle w:val="List"/>
        <w:numPr>
          <w:ilvl w:val="0"/>
          <w:numId w:val="25"/>
        </w:numPr>
        <w:spacing w:after="60" w:line="259" w:lineRule="auto"/>
        <w:ind w:left="360" w:right="-43"/>
        <w:contextualSpacing w:val="0"/>
        <w:jc w:val="both"/>
        <w:rPr>
          <w:rFonts w:ascii="Calibri" w:hAnsi="Calibri" w:cs="Arial"/>
          <w:sz w:val="16"/>
          <w:szCs w:val="16"/>
        </w:rPr>
      </w:pPr>
      <w:r w:rsidRPr="00EC7202">
        <w:rPr>
          <w:rFonts w:ascii="Calibri" w:hAnsi="Calibri" w:cs="Arial"/>
          <w:b/>
          <w:bCs/>
          <w:sz w:val="16"/>
          <w:szCs w:val="16"/>
          <w:u w:val="single"/>
        </w:rPr>
        <w:t>Equipment or Software Not Provided by Frontier</w:t>
      </w:r>
      <w:r w:rsidRPr="00EC7202">
        <w:rPr>
          <w:rFonts w:ascii="Calibri" w:hAnsi="Calibri" w:cs="Arial"/>
          <w:sz w:val="16"/>
          <w:szCs w:val="16"/>
        </w:rPr>
        <w:t>. Customer must (a) provide a CPE necessary to access Frontier Service, (b) configure, install, manage, monitor, and maintain all such equipment, and (c) manage certain elements of its Internet access</w:t>
      </w:r>
    </w:p>
    <w:p w14:paraId="0E82DFF2" w14:textId="77777777" w:rsidR="00D67C0D" w:rsidRPr="00EC7202" w:rsidRDefault="00D67C0D" w:rsidP="000D504B">
      <w:pPr>
        <w:numPr>
          <w:ilvl w:val="3"/>
          <w:numId w:val="25"/>
        </w:numPr>
        <w:spacing w:after="60" w:line="259" w:lineRule="auto"/>
        <w:ind w:left="990" w:right="-43"/>
        <w:jc w:val="both"/>
        <w:rPr>
          <w:rFonts w:ascii="Calibri" w:hAnsi="Calibri" w:cs="Arial"/>
          <w:sz w:val="16"/>
          <w:szCs w:val="16"/>
        </w:rPr>
      </w:pPr>
      <w:r w:rsidRPr="00EC7202">
        <w:rPr>
          <w:rFonts w:ascii="Calibri" w:hAnsi="Calibri" w:cs="Arial"/>
          <w:bCs/>
          <w:sz w:val="16"/>
          <w:szCs w:val="16"/>
        </w:rPr>
        <w:t>Upon notice from Frontier that the facilities, services, equipment or software not provided or approved by Frontier is causing or is likely to cause hazard, interference or service obstruction, Customer shall immediately eliminate the likelihood of hazard, interference or service obstruction.  If Customer requests Frontier to troubleshoot difficulties caused by the equipment or software not provided by Frontier, and Frontier agrees to do so, Customer shall pay Frontier at its then current rates.</w:t>
      </w:r>
    </w:p>
    <w:p w14:paraId="4DD6040E" w14:textId="2F7C4047" w:rsidR="00D67C0D" w:rsidRPr="00D67C0D" w:rsidRDefault="00D67C0D" w:rsidP="000D504B">
      <w:pPr>
        <w:numPr>
          <w:ilvl w:val="3"/>
          <w:numId w:val="25"/>
        </w:numPr>
        <w:spacing w:after="60" w:line="259" w:lineRule="auto"/>
        <w:ind w:left="990" w:right="-43"/>
        <w:jc w:val="both"/>
        <w:rPr>
          <w:rFonts w:ascii="Calibri" w:hAnsi="Calibri" w:cs="Arial"/>
          <w:sz w:val="16"/>
          <w:szCs w:val="16"/>
        </w:rPr>
      </w:pPr>
      <w:r w:rsidRPr="00EC7202">
        <w:rPr>
          <w:rFonts w:ascii="Calibri" w:hAnsi="Calibri" w:cs="Arial"/>
          <w:bCs/>
          <w:sz w:val="16"/>
          <w:szCs w:val="16"/>
        </w:rPr>
        <w:t>Frontier reserves the right to approve/reject the make, model and or software of the Customer-provided router.  Frontier will identify for Customer makes or models of routers and modems with which it has experience, but no such information shall be deemed a recommendation, representation or warranty with respect to such equipment.</w:t>
      </w:r>
    </w:p>
    <w:p w14:paraId="4CBAB670" w14:textId="77777777" w:rsidR="00D67C0D" w:rsidRPr="00EC7202" w:rsidRDefault="00D67C0D" w:rsidP="000D504B">
      <w:pPr>
        <w:numPr>
          <w:ilvl w:val="3"/>
          <w:numId w:val="25"/>
        </w:numPr>
        <w:spacing w:after="60" w:line="259" w:lineRule="auto"/>
        <w:ind w:left="990" w:right="-43"/>
        <w:jc w:val="both"/>
        <w:rPr>
          <w:rFonts w:ascii="Calibri" w:hAnsi="Calibri" w:cs="Arial"/>
          <w:sz w:val="16"/>
          <w:szCs w:val="16"/>
        </w:rPr>
      </w:pPr>
    </w:p>
    <w:p w14:paraId="42C95549" w14:textId="77777777" w:rsidR="00D67C0D" w:rsidRPr="00EC7202" w:rsidRDefault="00D67C0D" w:rsidP="000D504B">
      <w:pPr>
        <w:numPr>
          <w:ilvl w:val="0"/>
          <w:numId w:val="25"/>
        </w:numPr>
        <w:spacing w:after="60" w:line="259" w:lineRule="auto"/>
        <w:ind w:left="360" w:right="-43"/>
        <w:jc w:val="both"/>
        <w:rPr>
          <w:rFonts w:ascii="Calibri" w:hAnsi="Calibri" w:cs="Arial"/>
          <w:sz w:val="16"/>
          <w:szCs w:val="16"/>
        </w:rPr>
      </w:pPr>
      <w:r w:rsidRPr="00EC7202">
        <w:rPr>
          <w:rFonts w:ascii="Calibri" w:hAnsi="Calibri" w:cs="Arial"/>
          <w:b/>
          <w:sz w:val="16"/>
          <w:szCs w:val="16"/>
          <w:u w:val="single"/>
        </w:rPr>
        <w:t>Frontier Equipment</w:t>
      </w:r>
      <w:r w:rsidRPr="00EC7202">
        <w:rPr>
          <w:rFonts w:ascii="Calibri" w:hAnsi="Calibri" w:cs="Arial"/>
          <w:bCs/>
          <w:sz w:val="16"/>
          <w:szCs w:val="16"/>
        </w:rPr>
        <w:t xml:space="preserve">.  </w:t>
      </w:r>
      <w:r w:rsidRPr="00EC7202">
        <w:rPr>
          <w:rFonts w:ascii="Calibri" w:eastAsia="Calibri" w:hAnsi="Calibri" w:cs="Calibri"/>
          <w:sz w:val="16"/>
          <w:szCs w:val="16"/>
        </w:rPr>
        <w:t>Upon termination of this Schedule, all Frontier property shall be returned to Frontier in the same condition as installed, normal wear and tear excepted.  Customer will not tamper with, remove or conceal any Frontier identifying plates, tags or labels. In the event Frontier property is not returned to Frontier in accordance with this Section, Customer will be billed for and pay to Frontier an amount equal to the retail value of the Frontier property, except to the extent such failure is caused by the negligence or willful misconduct of Frontier or its agents.</w:t>
      </w:r>
    </w:p>
    <w:p w14:paraId="40D9A9B6" w14:textId="77777777" w:rsidR="00D67C0D" w:rsidRPr="00EC7202" w:rsidRDefault="00D67C0D" w:rsidP="00D67C0D">
      <w:pPr>
        <w:tabs>
          <w:tab w:val="left" w:pos="360"/>
        </w:tabs>
        <w:spacing w:after="60" w:line="259" w:lineRule="auto"/>
        <w:ind w:left="720" w:right="-43"/>
        <w:jc w:val="both"/>
        <w:rPr>
          <w:rFonts w:ascii="Calibri" w:hAnsi="Calibri" w:cs="Arial"/>
          <w:sz w:val="16"/>
          <w:szCs w:val="16"/>
        </w:rPr>
      </w:pPr>
    </w:p>
    <w:p w14:paraId="79507CF0" w14:textId="77777777" w:rsidR="00D67C0D" w:rsidRPr="0052575D" w:rsidRDefault="00D67C0D" w:rsidP="000D504B">
      <w:pPr>
        <w:numPr>
          <w:ilvl w:val="0"/>
          <w:numId w:val="25"/>
        </w:numPr>
        <w:spacing w:after="60" w:line="259" w:lineRule="auto"/>
        <w:ind w:left="360" w:right="-43"/>
        <w:jc w:val="both"/>
        <w:outlineLvl w:val="0"/>
        <w:rPr>
          <w:rFonts w:ascii="Calibri" w:hAnsi="Calibri" w:cs="Arial"/>
          <w:sz w:val="16"/>
          <w:szCs w:val="16"/>
        </w:rPr>
      </w:pPr>
      <w:r w:rsidRPr="00EC7202">
        <w:rPr>
          <w:rFonts w:ascii="Calibri" w:hAnsi="Calibri" w:cs="Arial"/>
          <w:b/>
          <w:sz w:val="16"/>
          <w:szCs w:val="16"/>
          <w:u w:val="single"/>
        </w:rPr>
        <w:t>Frontier Vendors</w:t>
      </w:r>
      <w:r w:rsidRPr="00EC7202">
        <w:rPr>
          <w:rFonts w:ascii="Calibri" w:hAnsi="Calibri" w:cs="Arial"/>
          <w:bCs/>
          <w:sz w:val="16"/>
          <w:szCs w:val="16"/>
        </w:rPr>
        <w:t>. Customer agrees that the Service provided by Frontier hereunder are subject to the terms, conditions and restrictions contained in any applicable agreements (including software or other intellectual property license agreements) between Frontier and Frontier’s vendors</w:t>
      </w:r>
      <w:r>
        <w:rPr>
          <w:rFonts w:ascii="Calibri" w:hAnsi="Calibri" w:cs="Arial"/>
          <w:bCs/>
          <w:sz w:val="16"/>
          <w:szCs w:val="16"/>
        </w:rPr>
        <w:t>)</w:t>
      </w:r>
      <w:r w:rsidRPr="00EC7202">
        <w:rPr>
          <w:rFonts w:ascii="Calibri" w:hAnsi="Calibri" w:cs="Arial"/>
          <w:bCs/>
          <w:sz w:val="16"/>
          <w:szCs w:val="16"/>
        </w:rPr>
        <w:t>.</w:t>
      </w:r>
      <w:r w:rsidRPr="00EC7202">
        <w:rPr>
          <w:rFonts w:ascii="Calibri" w:hAnsi="Calibri" w:cs="Arial"/>
          <w:bCs/>
          <w:sz w:val="16"/>
          <w:szCs w:val="16"/>
        </w:rPr>
        <w:br/>
      </w:r>
    </w:p>
    <w:p w14:paraId="7FF61908" w14:textId="4ABBD346" w:rsidR="009C2DAC" w:rsidRPr="009C2DAC" w:rsidRDefault="00D67C0D" w:rsidP="009C2DAC">
      <w:pPr>
        <w:spacing w:after="60"/>
        <w:ind w:right="-43"/>
        <w:jc w:val="both"/>
        <w:outlineLvl w:val="0"/>
        <w:rPr>
          <w:rFonts w:ascii="Calibri" w:hAnsi="Calibri" w:cs="Arial"/>
          <w:sz w:val="16"/>
          <w:szCs w:val="16"/>
        </w:rPr>
      </w:pPr>
      <w:r>
        <w:rPr>
          <w:rFonts w:ascii="Calibri" w:hAnsi="Calibri" w:cs="Arial"/>
          <w:b/>
          <w:sz w:val="16"/>
          <w:szCs w:val="16"/>
        </w:rPr>
        <w:t>5</w:t>
      </w:r>
      <w:r w:rsidR="009C2DAC" w:rsidRPr="009C2DAC">
        <w:rPr>
          <w:rFonts w:ascii="Calibri" w:hAnsi="Calibri" w:cs="Arial"/>
          <w:b/>
          <w:sz w:val="16"/>
          <w:szCs w:val="16"/>
        </w:rPr>
        <w:t>.  Special Construction: All Services are subject to availability and Frontier Network limitations.</w:t>
      </w:r>
      <w:r w:rsidR="009C2DAC" w:rsidRPr="009C2DAC">
        <w:rPr>
          <w:rFonts w:ascii="Calibri" w:hAnsi="Calibri" w:cs="Arial"/>
          <w:sz w:val="16"/>
          <w:szCs w:val="16"/>
        </w:rPr>
        <w:t xml:space="preserve"> The rates identified in this Schedule are estimated based on standard installation costs and Services may not be available at all service locations at the rates identified.   If Frontier determines, in its reasonable discretion, that the costs of provisioning Service to any service location are materially higher than normal, Frontier will notify Customer of the additional costs associated with provision of the Services and request Customer’s acceptance of such costs as a condition to proceeding (“Special Construction”).  Upon notification that Special Construction is required, Customer will have ten (10) business days to notify Frontier of its acceptance. If the Customer does not agree to the Special Construction within ten (10) business days, the Customer shall be deemed to have cancelled the Service Schedule without further liability.  If the Customer agrees to the Special Construction, Frontier and Customer will execute a replacement Schedule.</w:t>
      </w:r>
    </w:p>
    <w:p w14:paraId="1F2B3BD3" w14:textId="31816ECC" w:rsidR="009C2DAC" w:rsidRPr="009C2DAC" w:rsidRDefault="00D67C0D" w:rsidP="009C2DAC">
      <w:pPr>
        <w:spacing w:after="60"/>
        <w:ind w:right="-43"/>
        <w:jc w:val="both"/>
        <w:outlineLvl w:val="0"/>
        <w:rPr>
          <w:rFonts w:ascii="Calibri" w:hAnsi="Calibri" w:cs="Arial"/>
          <w:b/>
          <w:bCs/>
          <w:sz w:val="16"/>
          <w:szCs w:val="16"/>
        </w:rPr>
      </w:pPr>
      <w:r>
        <w:rPr>
          <w:rFonts w:ascii="Calibri" w:hAnsi="Calibri" w:cs="Arial"/>
          <w:b/>
          <w:sz w:val="16"/>
          <w:szCs w:val="16"/>
        </w:rPr>
        <w:t>6</w:t>
      </w:r>
      <w:r w:rsidR="009C2DAC" w:rsidRPr="009C2DAC">
        <w:rPr>
          <w:rFonts w:ascii="Calibri" w:hAnsi="Calibri" w:cs="Arial"/>
          <w:b/>
          <w:sz w:val="16"/>
          <w:szCs w:val="16"/>
        </w:rPr>
        <w:t xml:space="preserve">.   </w:t>
      </w:r>
      <w:r w:rsidR="009C2DAC" w:rsidRPr="009C2DAC">
        <w:rPr>
          <w:rFonts w:ascii="Calibri" w:hAnsi="Calibri" w:cs="Arial"/>
          <w:b/>
          <w:bCs/>
          <w:sz w:val="16"/>
          <w:szCs w:val="16"/>
        </w:rPr>
        <w:t xml:space="preserve">Obligations of Customer. </w:t>
      </w:r>
      <w:r w:rsidR="009C2DAC" w:rsidRPr="009C2DAC">
        <w:rPr>
          <w:rFonts w:ascii="Calibri" w:hAnsi="Calibri" w:cs="Arial"/>
          <w:bCs/>
          <w:sz w:val="16"/>
          <w:szCs w:val="16"/>
        </w:rPr>
        <w:t>Customer is responsible to ensure appropriate processes and protocols are in place for rate shaping to the amount of throughput ordered.  Customer acknowledges that failure to comply with this responsibility may negatively impact Service performance. </w:t>
      </w:r>
    </w:p>
    <w:p w14:paraId="58A2C120" w14:textId="678C7D07" w:rsidR="009C2DAC" w:rsidRPr="009C2DAC" w:rsidRDefault="00D67C0D" w:rsidP="009C2DAC">
      <w:pPr>
        <w:spacing w:after="60"/>
        <w:ind w:right="-36"/>
        <w:jc w:val="both"/>
        <w:rPr>
          <w:rFonts w:ascii="Calibri" w:hAnsi="Calibri" w:cs="Arial"/>
          <w:bCs/>
          <w:sz w:val="16"/>
          <w:szCs w:val="16"/>
        </w:rPr>
      </w:pPr>
      <w:r>
        <w:rPr>
          <w:rFonts w:ascii="Calibri" w:hAnsi="Calibri" w:cs="Arial"/>
          <w:b/>
          <w:bCs/>
          <w:sz w:val="16"/>
          <w:szCs w:val="16"/>
        </w:rPr>
        <w:t>7</w:t>
      </w:r>
      <w:r w:rsidR="009C2DAC" w:rsidRPr="009C2DAC">
        <w:rPr>
          <w:rFonts w:ascii="Calibri" w:hAnsi="Calibri" w:cs="Arial"/>
          <w:b/>
          <w:bCs/>
          <w:sz w:val="16"/>
          <w:szCs w:val="16"/>
        </w:rPr>
        <w:t>.  After Hours/Holiday Labor Hours</w:t>
      </w:r>
      <w:r w:rsidR="009C2DAC" w:rsidRPr="009C2DAC">
        <w:rPr>
          <w:rFonts w:ascii="Calibri" w:hAnsi="Calibri" w:cs="Arial"/>
          <w:bCs/>
          <w:sz w:val="16"/>
          <w:szCs w:val="16"/>
        </w:rPr>
        <w:t xml:space="preserve">.  If Customer desires coordinated turn up services (“After Hours”) during non-business hours, defined below, then the After Hours services shall be provided at the rate of $175.00 per hour.  Non-business hours include: (1) weeknights between the hours of 5:00 p.m. and 7:59 a.m. local time; (2) weekends, including Saturday and/or Sunday and (3) the Frontier designated holidays (New Year’s Day, Martin Luther King Day, President’s Day, Memorial Day, Independence Day, Labor Day, Veteran’s Day, Thanksgiving Day and Christmas Day).  </w:t>
      </w:r>
    </w:p>
    <w:p w14:paraId="76D7E0A8" w14:textId="77777777" w:rsidR="009C2DAC" w:rsidRPr="009C2DAC" w:rsidRDefault="009C2DAC" w:rsidP="009C2DAC">
      <w:pPr>
        <w:tabs>
          <w:tab w:val="left" w:pos="450"/>
        </w:tabs>
        <w:spacing w:after="60"/>
        <w:ind w:right="-36"/>
        <w:jc w:val="both"/>
        <w:rPr>
          <w:rFonts w:ascii="Calibri" w:hAnsi="Calibri" w:cs="Arial"/>
          <w:bCs/>
          <w:sz w:val="16"/>
          <w:szCs w:val="16"/>
        </w:rPr>
      </w:pPr>
      <w:r w:rsidRPr="009C2DAC">
        <w:rPr>
          <w:rFonts w:ascii="Calibri" w:hAnsi="Calibri" w:cs="Arial"/>
          <w:bCs/>
          <w:sz w:val="16"/>
          <w:szCs w:val="16"/>
        </w:rPr>
        <w:t>Such After Hours services may be subject to change, based upon Frontier’s reasonable determination of increases in actual costs to provide such After Hours services, determined in accordance with generally accepted commercial accounting practices, and consistent with After Hours service charges for projects comparable to the project outlined in this Schedule</w:t>
      </w:r>
    </w:p>
    <w:p w14:paraId="52D28CC8" w14:textId="4D6694C6" w:rsidR="009C2DAC" w:rsidRPr="009C2DAC" w:rsidRDefault="00D67C0D" w:rsidP="009C2DAC">
      <w:pPr>
        <w:spacing w:after="60"/>
        <w:ind w:right="-36"/>
        <w:jc w:val="both"/>
        <w:rPr>
          <w:rFonts w:ascii="Calibri" w:hAnsi="Calibri" w:cs="Arial"/>
          <w:sz w:val="16"/>
          <w:szCs w:val="16"/>
        </w:rPr>
      </w:pPr>
      <w:r>
        <w:rPr>
          <w:rFonts w:ascii="Calibri" w:hAnsi="Calibri" w:cs="Arial"/>
          <w:b/>
          <w:bCs/>
          <w:sz w:val="16"/>
          <w:szCs w:val="16"/>
        </w:rPr>
        <w:t>8</w:t>
      </w:r>
      <w:r w:rsidR="009C2DAC" w:rsidRPr="009C2DAC">
        <w:rPr>
          <w:rFonts w:ascii="Calibri" w:hAnsi="Calibri" w:cs="Arial"/>
          <w:b/>
          <w:bCs/>
          <w:sz w:val="16"/>
          <w:szCs w:val="16"/>
        </w:rPr>
        <w:t xml:space="preserve">.  </w:t>
      </w:r>
      <w:bookmarkStart w:id="3" w:name="_Hlk42631014"/>
      <w:r w:rsidR="009C2DAC" w:rsidRPr="009C2DAC">
        <w:rPr>
          <w:rFonts w:ascii="Calibri" w:hAnsi="Calibri" w:cs="Arial"/>
          <w:b/>
          <w:bCs/>
          <w:sz w:val="16"/>
          <w:szCs w:val="16"/>
        </w:rPr>
        <w:t xml:space="preserve">Internet Acceptable Use Policy and Security. </w:t>
      </w:r>
      <w:r w:rsidR="009C2DAC" w:rsidRPr="009C2DAC">
        <w:rPr>
          <w:rFonts w:ascii="Calibri" w:hAnsi="Calibri" w:cs="Arial"/>
          <w:sz w:val="16"/>
          <w:szCs w:val="16"/>
        </w:rPr>
        <w:t>Customer shall comply, and shall cause all Service users to comply, with Frontier’s Acceptable Use Policy (</w:t>
      </w:r>
      <w:r w:rsidR="009C2DAC" w:rsidRPr="009C2DAC">
        <w:rPr>
          <w:rFonts w:ascii="Calibri" w:hAnsi="Calibri" w:cs="Arial"/>
          <w:b/>
          <w:bCs/>
          <w:sz w:val="16"/>
          <w:szCs w:val="16"/>
        </w:rPr>
        <w:t>“AUP”</w:t>
      </w:r>
      <w:r w:rsidR="009C2DAC" w:rsidRPr="009C2DAC">
        <w:rPr>
          <w:rFonts w:ascii="Calibri" w:hAnsi="Calibri" w:cs="Arial"/>
          <w:sz w:val="16"/>
          <w:szCs w:val="16"/>
        </w:rPr>
        <w:t xml:space="preserve">), which Frontier may modify at any time.  The current AUP is available for review at the following address, subject to change: </w:t>
      </w:r>
      <w:bookmarkStart w:id="4" w:name="OLE_LINK1"/>
      <w:r w:rsidR="009C2DAC" w:rsidRPr="009C2DAC">
        <w:rPr>
          <w:rFonts w:ascii="Calibri" w:hAnsi="Calibri" w:cs="Arial"/>
          <w:sz w:val="16"/>
          <w:szCs w:val="16"/>
        </w:rPr>
        <w:fldChar w:fldCharType="begin"/>
      </w:r>
      <w:r w:rsidR="009C2DAC" w:rsidRPr="009C2DAC">
        <w:rPr>
          <w:rFonts w:ascii="Calibri" w:hAnsi="Calibri" w:cs="Arial"/>
          <w:sz w:val="16"/>
          <w:szCs w:val="16"/>
        </w:rPr>
        <w:instrText xml:space="preserve"> HYPERLINK "http://www.frontier.com/policies/commercial_aup/" </w:instrText>
      </w:r>
      <w:r w:rsidR="009C2DAC" w:rsidRPr="009C2DAC">
        <w:rPr>
          <w:rFonts w:ascii="Calibri" w:hAnsi="Calibri" w:cs="Arial"/>
          <w:sz w:val="16"/>
          <w:szCs w:val="16"/>
        </w:rPr>
        <w:fldChar w:fldCharType="separate"/>
      </w:r>
      <w:r w:rsidR="009C2DAC" w:rsidRPr="009C2DAC">
        <w:rPr>
          <w:rFonts w:ascii="Calibri" w:hAnsi="Calibri" w:cs="Arial"/>
          <w:color w:val="0000FF"/>
          <w:sz w:val="16"/>
          <w:szCs w:val="16"/>
        </w:rPr>
        <w:t>http://www.frontier.com/policies/commercial_aup/</w:t>
      </w:r>
      <w:r w:rsidR="009C2DAC" w:rsidRPr="009C2DAC">
        <w:rPr>
          <w:rFonts w:ascii="Calibri" w:hAnsi="Calibri" w:cs="Arial"/>
          <w:sz w:val="16"/>
          <w:szCs w:val="16"/>
        </w:rPr>
        <w:fldChar w:fldCharType="end"/>
      </w:r>
      <w:bookmarkEnd w:id="4"/>
      <w:r w:rsidR="009C2DAC" w:rsidRPr="009C2DAC">
        <w:rPr>
          <w:rFonts w:ascii="Calibri" w:hAnsi="Calibri" w:cs="Arial"/>
          <w:sz w:val="16"/>
          <w:szCs w:val="16"/>
        </w:rPr>
        <w:t xml:space="preserve">. 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Customer is responsible for the security of its own networks, equipment, hardware, software and software applications.  Abuse that occurs as a result of Customer’s systems or account being compromised or as a result of activities of third parties permitted by Customer may result in </w:t>
      </w:r>
      <w:r w:rsidR="009C2DAC" w:rsidRPr="009C2DAC">
        <w:rPr>
          <w:rFonts w:ascii="Calibri" w:hAnsi="Calibri" w:cs="Arial"/>
          <w:sz w:val="16"/>
          <w:szCs w:val="16"/>
        </w:rPr>
        <w:lastRenderedPageBreak/>
        <w:t xml:space="preserve">suspension of Customer’s accounts or Internet access by Frontier.  Customer will defend and indemnify Frontier and its affiliates with respect to claims arising from Customer’s or third parties’ usage of Frontier Internet access through Customer’s hardware or software. </w:t>
      </w:r>
    </w:p>
    <w:bookmarkEnd w:id="3"/>
    <w:p w14:paraId="340EBC19" w14:textId="04EE6F24" w:rsidR="005748E5" w:rsidRDefault="00D67C0D" w:rsidP="00D67C0D">
      <w:pPr>
        <w:jc w:val="both"/>
        <w:rPr>
          <w:rFonts w:ascii="Calibri" w:hAnsi="Calibri" w:cs="Arial"/>
          <w:sz w:val="16"/>
          <w:szCs w:val="16"/>
        </w:rPr>
      </w:pPr>
      <w:r>
        <w:rPr>
          <w:rFonts w:ascii="Calibri" w:hAnsi="Calibri" w:cs="Arial"/>
          <w:b/>
          <w:sz w:val="16"/>
          <w:szCs w:val="16"/>
        </w:rPr>
        <w:t>9</w:t>
      </w:r>
      <w:r w:rsidR="009C2DAC" w:rsidRPr="009C2DAC">
        <w:rPr>
          <w:rFonts w:ascii="Calibri" w:hAnsi="Calibri" w:cs="Arial"/>
          <w:sz w:val="16"/>
          <w:szCs w:val="16"/>
        </w:rPr>
        <w:t xml:space="preserve">.  </w:t>
      </w:r>
      <w:r w:rsidR="009C2DAC" w:rsidRPr="009C2DAC">
        <w:rPr>
          <w:rFonts w:ascii="Calibri" w:hAnsi="Calibri" w:cs="Arial"/>
          <w:b/>
          <w:sz w:val="16"/>
          <w:szCs w:val="16"/>
          <w:u w:val="single"/>
        </w:rPr>
        <w:t>Service Level Agreement</w:t>
      </w:r>
      <w:r w:rsidR="009C2DAC" w:rsidRPr="009C2DAC">
        <w:rPr>
          <w:rFonts w:ascii="Calibri" w:hAnsi="Calibri" w:cs="Arial"/>
          <w:b/>
          <w:sz w:val="16"/>
          <w:szCs w:val="16"/>
        </w:rPr>
        <w:t xml:space="preserve">.  </w:t>
      </w:r>
      <w:r w:rsidR="009C2DAC" w:rsidRPr="009C2DAC">
        <w:rPr>
          <w:rFonts w:ascii="Calibri" w:hAnsi="Calibri" w:cs="Arial"/>
          <w:sz w:val="16"/>
          <w:szCs w:val="16"/>
        </w:rPr>
        <w:t>The D</w:t>
      </w:r>
      <w:r w:rsidR="009C2DAC">
        <w:rPr>
          <w:rFonts w:ascii="Calibri" w:hAnsi="Calibri" w:cs="Arial"/>
          <w:sz w:val="16"/>
          <w:szCs w:val="16"/>
        </w:rPr>
        <w:t xml:space="preserve">IA </w:t>
      </w:r>
      <w:r w:rsidR="009C2DAC" w:rsidRPr="009C2DAC">
        <w:rPr>
          <w:rFonts w:ascii="Calibri" w:hAnsi="Calibri" w:cs="Arial"/>
          <w:sz w:val="16"/>
          <w:szCs w:val="16"/>
        </w:rPr>
        <w:t>Service Level Agreement for D</w:t>
      </w:r>
      <w:r w:rsidR="009C2DAC">
        <w:rPr>
          <w:rFonts w:ascii="Calibri" w:hAnsi="Calibri" w:cs="Arial"/>
          <w:sz w:val="16"/>
          <w:szCs w:val="16"/>
        </w:rPr>
        <w:t xml:space="preserve">IA </w:t>
      </w:r>
      <w:r w:rsidR="009C2DAC" w:rsidRPr="009C2DAC">
        <w:rPr>
          <w:rFonts w:ascii="Calibri" w:hAnsi="Calibri" w:cs="Arial"/>
          <w:sz w:val="16"/>
          <w:szCs w:val="16"/>
        </w:rPr>
        <w:t>is attached hereto and incorporated herein as Exhibit 1.</w:t>
      </w:r>
    </w:p>
    <w:p w14:paraId="4A2A77B1" w14:textId="77777777" w:rsidR="00D67C0D" w:rsidRDefault="00D67C0D" w:rsidP="00D67C0D">
      <w:pPr>
        <w:jc w:val="both"/>
        <w:rPr>
          <w:rFonts w:ascii="Calibri" w:hAnsi="Calibri" w:cs="Arial"/>
          <w:b/>
          <w:bCs/>
          <w:color w:val="D9272D"/>
        </w:rPr>
      </w:pPr>
    </w:p>
    <w:p w14:paraId="4CE6DE9C" w14:textId="4B1BA9C4" w:rsidR="005748E5" w:rsidRPr="005748E5" w:rsidRDefault="004D732D" w:rsidP="005748E5">
      <w:pPr>
        <w:jc w:val="center"/>
        <w:rPr>
          <w:rFonts w:ascii="Calibri" w:hAnsi="Calibri" w:cs="Arial"/>
          <w:b/>
          <w:bCs/>
          <w:color w:val="D9272D"/>
        </w:rPr>
      </w:pPr>
      <w:r w:rsidRPr="005748E5">
        <w:rPr>
          <w:rFonts w:ascii="Calibri" w:hAnsi="Calibri" w:cs="Arial"/>
          <w:b/>
          <w:bCs/>
          <w:color w:val="D9272D"/>
        </w:rPr>
        <w:t xml:space="preserve">Exhibit 1-Dedicated Internet Access Service Level Agreement </w:t>
      </w:r>
    </w:p>
    <w:p w14:paraId="257E2136" w14:textId="56CDD475" w:rsidR="004D732D" w:rsidRPr="004D732D" w:rsidRDefault="004D732D" w:rsidP="004D732D">
      <w:pPr>
        <w:tabs>
          <w:tab w:val="left" w:pos="630"/>
        </w:tabs>
        <w:jc w:val="both"/>
        <w:rPr>
          <w:rFonts w:ascii="Calibri" w:eastAsia="MS Mincho" w:hAnsi="Calibri"/>
          <w:b/>
          <w:i/>
          <w:sz w:val="16"/>
          <w:szCs w:val="16"/>
          <w:u w:val="single"/>
        </w:rPr>
      </w:pPr>
      <w:r w:rsidRPr="004D732D">
        <w:rPr>
          <w:rFonts w:ascii="Calibri" w:eastAsia="MS Mincho" w:hAnsi="Calibri" w:cs="Arial"/>
          <w:iCs/>
          <w:sz w:val="16"/>
          <w:szCs w:val="16"/>
        </w:rPr>
        <w:t xml:space="preserve">The terms of this SLA apply exclusively to the Dedicated network elements directly within Frontier’s management responsibility and control (“On-Net Service”).   </w:t>
      </w:r>
    </w:p>
    <w:p w14:paraId="72CCD92C" w14:textId="77777777" w:rsidR="004D732D" w:rsidRPr="00380799" w:rsidRDefault="004D732D" w:rsidP="004D732D">
      <w:pPr>
        <w:tabs>
          <w:tab w:val="left" w:pos="360"/>
        </w:tabs>
        <w:spacing w:before="160"/>
        <w:jc w:val="both"/>
        <w:rPr>
          <w:rFonts w:ascii="Calibri" w:eastAsia="MS Mincho" w:hAnsi="Calibri"/>
          <w:b/>
          <w:iCs/>
          <w:color w:val="000000" w:themeColor="text1"/>
          <w:sz w:val="16"/>
          <w:szCs w:val="16"/>
          <w:u w:val="single"/>
        </w:rPr>
      </w:pPr>
      <w:r w:rsidRPr="00380799">
        <w:rPr>
          <w:rFonts w:ascii="Calibri" w:eastAsia="MS Mincho" w:hAnsi="Calibri"/>
          <w:b/>
          <w:iCs/>
          <w:color w:val="000000" w:themeColor="text1"/>
          <w:sz w:val="16"/>
          <w:szCs w:val="16"/>
        </w:rPr>
        <w:t>1.</w:t>
      </w:r>
      <w:r w:rsidRPr="00380799">
        <w:rPr>
          <w:rFonts w:ascii="Calibri" w:eastAsia="MS Mincho" w:hAnsi="Calibri"/>
          <w:b/>
          <w:iCs/>
          <w:color w:val="000000" w:themeColor="text1"/>
          <w:sz w:val="16"/>
          <w:szCs w:val="16"/>
        </w:rPr>
        <w:tab/>
        <w:t xml:space="preserve">Operational Objectives </w:t>
      </w:r>
    </w:p>
    <w:tbl>
      <w:tblPr>
        <w:tblpPr w:leftFromText="180" w:rightFromText="180" w:vertAnchor="text" w:horzAnchor="margin" w:tblpXSpec="right" w:tblpY="211"/>
        <w:tblW w:w="0" w:type="auto"/>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961"/>
        <w:gridCol w:w="967"/>
        <w:gridCol w:w="1307"/>
      </w:tblGrid>
      <w:tr w:rsidR="004D732D" w:rsidRPr="004D732D" w14:paraId="20F5AEF1" w14:textId="77777777" w:rsidTr="008B6336">
        <w:tc>
          <w:tcPr>
            <w:tcW w:w="3235" w:type="dxa"/>
            <w:gridSpan w:val="3"/>
            <w:shd w:val="clear" w:color="auto" w:fill="D9272D"/>
            <w:vAlign w:val="center"/>
          </w:tcPr>
          <w:p w14:paraId="37B474E8" w14:textId="77777777" w:rsidR="004D732D" w:rsidRPr="004D732D" w:rsidRDefault="004D732D" w:rsidP="004D732D">
            <w:pPr>
              <w:jc w:val="center"/>
              <w:rPr>
                <w:rFonts w:ascii="Calibri" w:eastAsia="MS Mincho" w:hAnsi="Calibri"/>
                <w:b/>
                <w:sz w:val="16"/>
                <w:szCs w:val="16"/>
              </w:rPr>
            </w:pPr>
            <w:r w:rsidRPr="008B6336">
              <w:rPr>
                <w:rFonts w:ascii="Calibri" w:eastAsia="MS Mincho" w:hAnsi="Calibri"/>
                <w:b/>
                <w:color w:val="FFFFFF" w:themeColor="background1"/>
                <w:sz w:val="16"/>
                <w:szCs w:val="16"/>
              </w:rPr>
              <w:t>Table 1A: Dedicated Internet Access</w:t>
            </w:r>
          </w:p>
        </w:tc>
      </w:tr>
      <w:tr w:rsidR="004D732D" w:rsidRPr="004D732D" w14:paraId="21DF0A4D" w14:textId="77777777" w:rsidTr="008B6336">
        <w:tc>
          <w:tcPr>
            <w:tcW w:w="1928" w:type="dxa"/>
            <w:gridSpan w:val="2"/>
            <w:shd w:val="clear" w:color="auto" w:fill="D9D9D9" w:themeFill="background1" w:themeFillShade="D9"/>
            <w:vAlign w:val="center"/>
          </w:tcPr>
          <w:p w14:paraId="0C45120B"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Circuit Availability (CA)</w:t>
            </w:r>
          </w:p>
        </w:tc>
        <w:tc>
          <w:tcPr>
            <w:tcW w:w="1307" w:type="dxa"/>
            <w:shd w:val="clear" w:color="auto" w:fill="D9D9D9" w:themeFill="background1" w:themeFillShade="D9"/>
            <w:vAlign w:val="center"/>
          </w:tcPr>
          <w:p w14:paraId="50D1F634"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MRC Service Credit</w:t>
            </w:r>
          </w:p>
        </w:tc>
      </w:tr>
      <w:tr w:rsidR="004D732D" w:rsidRPr="004D732D" w14:paraId="2B290C1C" w14:textId="77777777" w:rsidTr="008B6336">
        <w:trPr>
          <w:trHeight w:val="740"/>
        </w:trPr>
        <w:tc>
          <w:tcPr>
            <w:tcW w:w="961" w:type="dxa"/>
            <w:shd w:val="clear" w:color="auto" w:fill="D9D9D9" w:themeFill="background1" w:themeFillShade="D9"/>
            <w:vAlign w:val="center"/>
          </w:tcPr>
          <w:p w14:paraId="049AE48C"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Availability</w:t>
            </w:r>
          </w:p>
        </w:tc>
        <w:tc>
          <w:tcPr>
            <w:tcW w:w="967" w:type="dxa"/>
            <w:shd w:val="clear" w:color="auto" w:fill="auto"/>
            <w:vAlign w:val="center"/>
          </w:tcPr>
          <w:p w14:paraId="453E87A8"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99.99%</w:t>
            </w:r>
          </w:p>
        </w:tc>
        <w:tc>
          <w:tcPr>
            <w:tcW w:w="1307" w:type="dxa"/>
            <w:shd w:val="clear" w:color="auto" w:fill="auto"/>
            <w:vAlign w:val="center"/>
          </w:tcPr>
          <w:p w14:paraId="0AE705BC" w14:textId="77777777" w:rsidR="004D732D" w:rsidRPr="004D732D" w:rsidRDefault="004D732D" w:rsidP="004D732D">
            <w:pPr>
              <w:jc w:val="center"/>
              <w:rPr>
                <w:rFonts w:ascii="Calibri" w:eastAsia="MS Mincho" w:hAnsi="Calibri"/>
                <w:iCs/>
                <w:sz w:val="16"/>
                <w:szCs w:val="16"/>
              </w:rPr>
            </w:pPr>
          </w:p>
          <w:p w14:paraId="5BD3BEA2" w14:textId="77777777" w:rsidR="004D732D" w:rsidRPr="004D732D" w:rsidRDefault="004D732D" w:rsidP="004D732D">
            <w:pPr>
              <w:jc w:val="center"/>
              <w:rPr>
                <w:rFonts w:ascii="Calibri" w:eastAsia="MS Mincho" w:hAnsi="Calibri"/>
                <w:iCs/>
                <w:sz w:val="16"/>
                <w:szCs w:val="16"/>
              </w:rPr>
            </w:pPr>
            <w:r w:rsidRPr="004D732D">
              <w:rPr>
                <w:rFonts w:ascii="Calibri" w:eastAsia="MS Mincho" w:hAnsi="Calibri"/>
                <w:iCs/>
                <w:sz w:val="16"/>
                <w:szCs w:val="16"/>
              </w:rPr>
              <w:t>Below 99.99% Service Credit 30% MRC</w:t>
            </w:r>
          </w:p>
          <w:p w14:paraId="654535AD" w14:textId="77777777" w:rsidR="004D732D" w:rsidRPr="004D732D" w:rsidRDefault="004D732D" w:rsidP="004D732D">
            <w:pPr>
              <w:jc w:val="center"/>
              <w:rPr>
                <w:rFonts w:ascii="Calibri" w:eastAsia="MS Mincho" w:hAnsi="Calibri"/>
                <w:sz w:val="16"/>
                <w:szCs w:val="16"/>
              </w:rPr>
            </w:pPr>
          </w:p>
        </w:tc>
      </w:tr>
    </w:tbl>
    <w:p w14:paraId="60C254FA" w14:textId="77777777" w:rsidR="004D732D" w:rsidRPr="004D732D" w:rsidRDefault="004D732D" w:rsidP="000D504B">
      <w:pPr>
        <w:numPr>
          <w:ilvl w:val="0"/>
          <w:numId w:val="5"/>
        </w:numPr>
        <w:spacing w:before="60"/>
        <w:ind w:left="360"/>
        <w:jc w:val="both"/>
        <w:rPr>
          <w:rFonts w:ascii="Calibri" w:eastAsia="MS Mincho" w:hAnsi="Calibri" w:cs="Arial"/>
          <w:iCs/>
          <w:sz w:val="16"/>
          <w:szCs w:val="16"/>
        </w:rPr>
      </w:pPr>
      <w:r w:rsidRPr="004D732D">
        <w:rPr>
          <w:rFonts w:ascii="Calibri" w:eastAsia="MS Mincho" w:hAnsi="Calibri"/>
          <w:b/>
          <w:iCs/>
          <w:sz w:val="16"/>
          <w:szCs w:val="16"/>
          <w:u w:val="single"/>
        </w:rPr>
        <w:t>Availability</w:t>
      </w:r>
      <w:r w:rsidRPr="004D732D">
        <w:rPr>
          <w:rFonts w:ascii="Calibri" w:eastAsia="MS Mincho" w:hAnsi="Calibri"/>
          <w:iCs/>
          <w:sz w:val="16"/>
          <w:szCs w:val="16"/>
          <w:u w:val="single"/>
        </w:rPr>
        <w:t>:</w:t>
      </w:r>
      <w:r w:rsidRPr="004D732D">
        <w:rPr>
          <w:rFonts w:ascii="Calibri" w:eastAsia="MS Mincho" w:hAnsi="Calibri" w:cs="Arial"/>
          <w:sz w:val="16"/>
          <w:szCs w:val="16"/>
        </w:rPr>
        <w:t xml:space="preserve"> </w:t>
      </w:r>
      <w:r w:rsidRPr="004D732D">
        <w:rPr>
          <w:rFonts w:ascii="Calibri" w:eastAsia="MS Mincho" w:hAnsi="Calibri"/>
          <w:iCs/>
          <w:noProof/>
          <w:sz w:val="16"/>
          <w:szCs w:val="16"/>
        </w:rPr>
        <w:t>Circuit Availability</w:t>
      </w:r>
      <w:r w:rsidRPr="004D732D">
        <w:rPr>
          <w:rFonts w:ascii="Calibri" w:eastAsia="MS Mincho" w:hAnsi="Calibri" w:cs="Arial"/>
          <w:sz w:val="16"/>
          <w:szCs w:val="16"/>
        </w:rPr>
        <w:t xml:space="preserve"> is the ability to exchange data packets with the nearest Frontier Internet Point of Presence (“POP”) or DIA Customer egress port (Z location) via the ingress port </w:t>
      </w:r>
      <w:r w:rsidRPr="004D732D">
        <w:rPr>
          <w:rFonts w:ascii="Calibri" w:eastAsia="MS Mincho" w:hAnsi="Calibri" w:cs="Arial"/>
          <w:sz w:val="16"/>
          <w:szCs w:val="16"/>
        </w:rPr>
        <w:br/>
        <w:t xml:space="preserve">(A location). </w:t>
      </w:r>
      <w:r w:rsidRPr="004D732D">
        <w:rPr>
          <w:rFonts w:ascii="Calibri" w:eastAsia="MS Mincho" w:hAnsi="Calibri" w:cs="Arial"/>
          <w:iCs/>
          <w:sz w:val="16"/>
          <w:szCs w:val="16"/>
        </w:rPr>
        <w:t xml:space="preserve">“Service Outage” occurs when packet transport is unavailable or when the output signal is outside the limits of this service guarantee.  </w:t>
      </w:r>
      <w:r w:rsidRPr="004D732D">
        <w:rPr>
          <w:rFonts w:ascii="Calibri" w:eastAsia="MS Mincho" w:hAnsi="Calibri" w:cs="Arial"/>
          <w:sz w:val="16"/>
          <w:szCs w:val="16"/>
        </w:rPr>
        <w:t xml:space="preserve">Availability is measured by the number of minutes during a calendar month that the On-Net Service is operational, divided by the total minutes in that calendar month. Calculation is based on the stop-clock method beginning at the date and time of the Customer-initiated trouble ticket and ends when Frontier restores SLA-compliant circuit operation. Frontier’s On-Net Service Availability commitment and applicable Service credit are outlined in </w:t>
      </w:r>
      <w:r w:rsidRPr="004D732D">
        <w:rPr>
          <w:rFonts w:ascii="Calibri" w:eastAsia="MS Mincho" w:hAnsi="Calibri" w:cs="Arial"/>
          <w:b/>
          <w:sz w:val="16"/>
          <w:szCs w:val="16"/>
        </w:rPr>
        <w:t>Table 1A</w:t>
      </w:r>
      <w:r w:rsidRPr="004D732D">
        <w:rPr>
          <w:rFonts w:ascii="Calibri" w:eastAsia="MS Mincho" w:hAnsi="Calibri"/>
          <w:iCs/>
          <w:sz w:val="16"/>
          <w:szCs w:val="16"/>
        </w:rPr>
        <w:t>, subject to Sections 3 and 4 below</w:t>
      </w:r>
      <w:r w:rsidRPr="004D732D">
        <w:rPr>
          <w:rFonts w:ascii="Calibri" w:eastAsia="MS Mincho" w:hAnsi="Calibri" w:cs="Arial"/>
          <w:sz w:val="16"/>
          <w:szCs w:val="16"/>
        </w:rPr>
        <w:t xml:space="preserve">. </w:t>
      </w:r>
    </w:p>
    <w:p w14:paraId="53A80B98" w14:textId="77777777" w:rsidR="007342E6" w:rsidRPr="004D732D" w:rsidRDefault="007342E6" w:rsidP="004D732D">
      <w:pPr>
        <w:spacing w:before="60"/>
        <w:ind w:left="720"/>
        <w:jc w:val="both"/>
        <w:rPr>
          <w:rFonts w:ascii="Calibri" w:eastAsia="MS Mincho" w:hAnsi="Calibri" w:cs="Arial"/>
          <w:iCs/>
          <w:sz w:val="16"/>
          <w:szCs w:val="16"/>
        </w:rPr>
      </w:pPr>
    </w:p>
    <w:tbl>
      <w:tblPr>
        <w:tblpPr w:leftFromText="180" w:rightFromText="180" w:vertAnchor="text" w:horzAnchor="margin" w:tblpXSpec="right" w:tblpY="1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900"/>
        <w:gridCol w:w="1307"/>
      </w:tblGrid>
      <w:tr w:rsidR="004D732D" w:rsidRPr="004D732D" w14:paraId="33FD0828" w14:textId="77777777" w:rsidTr="008B6336">
        <w:tc>
          <w:tcPr>
            <w:tcW w:w="3197" w:type="dxa"/>
            <w:gridSpan w:val="3"/>
            <w:tcBorders>
              <w:bottom w:val="single" w:sz="6" w:space="0" w:color="767171" w:themeColor="background2" w:themeShade="80"/>
            </w:tcBorders>
            <w:shd w:val="clear" w:color="auto" w:fill="D9272D"/>
            <w:vAlign w:val="center"/>
          </w:tcPr>
          <w:p w14:paraId="14A25E01" w14:textId="77777777" w:rsidR="004D732D" w:rsidRPr="004D732D" w:rsidRDefault="004D732D" w:rsidP="004D732D">
            <w:pPr>
              <w:jc w:val="center"/>
              <w:rPr>
                <w:rFonts w:ascii="Calibri" w:eastAsia="MS Mincho" w:hAnsi="Calibri"/>
                <w:b/>
                <w:sz w:val="16"/>
                <w:szCs w:val="16"/>
              </w:rPr>
            </w:pPr>
            <w:r w:rsidRPr="008B6336">
              <w:rPr>
                <w:rFonts w:ascii="Calibri" w:eastAsia="MS Mincho" w:hAnsi="Calibri"/>
                <w:b/>
                <w:color w:val="FFFFFF" w:themeColor="background1"/>
                <w:sz w:val="16"/>
                <w:szCs w:val="16"/>
              </w:rPr>
              <w:t>Table 1B: Dedicated Internet Access</w:t>
            </w:r>
          </w:p>
        </w:tc>
      </w:tr>
      <w:tr w:rsidR="004D732D" w:rsidRPr="004D732D" w14:paraId="6249F94E" w14:textId="77777777" w:rsidTr="008B6336">
        <w:tc>
          <w:tcPr>
            <w:tcW w:w="1890" w:type="dxa"/>
            <w:gridSpan w:val="2"/>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0D2EBE6D"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 xml:space="preserve">Mean Time </w:t>
            </w:r>
            <w:proofErr w:type="gramStart"/>
            <w:r w:rsidRPr="004D732D">
              <w:rPr>
                <w:rFonts w:ascii="Calibri" w:eastAsia="MS Mincho" w:hAnsi="Calibri"/>
                <w:b/>
                <w:sz w:val="16"/>
                <w:szCs w:val="16"/>
              </w:rPr>
              <w:t>To</w:t>
            </w:r>
            <w:proofErr w:type="gramEnd"/>
            <w:r w:rsidRPr="004D732D">
              <w:rPr>
                <w:rFonts w:ascii="Calibri" w:eastAsia="MS Mincho" w:hAnsi="Calibri"/>
                <w:b/>
                <w:sz w:val="16"/>
                <w:szCs w:val="16"/>
              </w:rPr>
              <w:t xml:space="preserve"> Repair</w:t>
            </w: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554C118C"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MRC Service Credit</w:t>
            </w:r>
          </w:p>
        </w:tc>
      </w:tr>
      <w:tr w:rsidR="004D732D" w:rsidRPr="004D732D" w14:paraId="16F07D83" w14:textId="77777777" w:rsidTr="008B6336">
        <w:trPr>
          <w:trHeight w:val="215"/>
        </w:trPr>
        <w:tc>
          <w:tcPr>
            <w:tcW w:w="990" w:type="dxa"/>
            <w:vMerge w:val="restart"/>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4AEE102F"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MTTR</w:t>
            </w:r>
          </w:p>
        </w:tc>
        <w:tc>
          <w:tcPr>
            <w:tcW w:w="900" w:type="dxa"/>
            <w:vMerge w:val="restart"/>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29EFB5AA"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4 Hours</w:t>
            </w: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6C190562" w14:textId="77777777" w:rsidR="004D732D" w:rsidRPr="004D732D" w:rsidRDefault="004D732D" w:rsidP="004D732D">
            <w:pPr>
              <w:jc w:val="center"/>
              <w:rPr>
                <w:rFonts w:ascii="Calibri" w:eastAsia="MS Mincho" w:hAnsi="Calibri"/>
                <w:sz w:val="16"/>
                <w:szCs w:val="16"/>
              </w:rPr>
            </w:pPr>
            <w:r w:rsidRPr="004D732D">
              <w:rPr>
                <w:rFonts w:ascii="Calibri" w:eastAsia="MS Mincho" w:hAnsi="Calibri"/>
                <w:sz w:val="16"/>
                <w:szCs w:val="16"/>
              </w:rPr>
              <w:t xml:space="preserve">25 % MRC above 4 </w:t>
            </w:r>
            <w:proofErr w:type="spellStart"/>
            <w:r w:rsidRPr="004D732D">
              <w:rPr>
                <w:rFonts w:ascii="Calibri" w:eastAsia="MS Mincho" w:hAnsi="Calibri"/>
                <w:sz w:val="16"/>
                <w:szCs w:val="16"/>
              </w:rPr>
              <w:t>hrs</w:t>
            </w:r>
            <w:proofErr w:type="spellEnd"/>
          </w:p>
        </w:tc>
      </w:tr>
      <w:tr w:rsidR="004D732D" w:rsidRPr="004D732D" w14:paraId="4EE7A4D8" w14:textId="77777777" w:rsidTr="008B6336">
        <w:tc>
          <w:tcPr>
            <w:tcW w:w="990" w:type="dxa"/>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230BB646" w14:textId="77777777" w:rsidR="004D732D" w:rsidRPr="004D732D" w:rsidRDefault="004D732D" w:rsidP="004D732D">
            <w:pPr>
              <w:rPr>
                <w:rFonts w:ascii="Calibri" w:eastAsia="MS Mincho" w:hAnsi="Calibri"/>
                <w:b/>
                <w:sz w:val="16"/>
                <w:szCs w:val="16"/>
              </w:rPr>
            </w:pPr>
          </w:p>
        </w:tc>
        <w:tc>
          <w:tcPr>
            <w:tcW w:w="900" w:type="dxa"/>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135C714D" w14:textId="77777777" w:rsidR="004D732D" w:rsidRPr="004D732D" w:rsidRDefault="004D732D" w:rsidP="004D732D">
            <w:pPr>
              <w:jc w:val="center"/>
              <w:rPr>
                <w:rFonts w:ascii="Calibri" w:eastAsia="MS Mincho" w:hAnsi="Calibri"/>
                <w:b/>
                <w:sz w:val="16"/>
                <w:szCs w:val="16"/>
              </w:rPr>
            </w:pP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5C735097" w14:textId="77777777" w:rsidR="004D732D" w:rsidRPr="004D732D" w:rsidRDefault="004D732D" w:rsidP="004D732D">
            <w:pPr>
              <w:jc w:val="center"/>
              <w:rPr>
                <w:rFonts w:ascii="Calibri" w:eastAsia="MS Mincho" w:hAnsi="Calibri"/>
                <w:sz w:val="16"/>
                <w:szCs w:val="16"/>
              </w:rPr>
            </w:pPr>
            <w:r w:rsidRPr="004D732D">
              <w:rPr>
                <w:rFonts w:ascii="Calibri" w:eastAsia="MS Mincho" w:hAnsi="Calibri"/>
                <w:sz w:val="16"/>
                <w:szCs w:val="16"/>
              </w:rPr>
              <w:t>50% MRC above 6 hrs.</w:t>
            </w:r>
          </w:p>
        </w:tc>
      </w:tr>
    </w:tbl>
    <w:p w14:paraId="27ABD334" w14:textId="77777777" w:rsidR="004D732D" w:rsidRPr="004D732D" w:rsidRDefault="004D732D" w:rsidP="000D504B">
      <w:pPr>
        <w:numPr>
          <w:ilvl w:val="0"/>
          <w:numId w:val="5"/>
        </w:numPr>
        <w:spacing w:before="160"/>
        <w:ind w:left="360"/>
        <w:jc w:val="both"/>
        <w:rPr>
          <w:rFonts w:ascii="Calibri" w:eastAsia="MS Mincho" w:hAnsi="Calibri" w:cs="Arial"/>
          <w:sz w:val="16"/>
          <w:szCs w:val="16"/>
        </w:rPr>
      </w:pPr>
      <w:r w:rsidRPr="004D732D">
        <w:rPr>
          <w:rFonts w:ascii="Calibri" w:eastAsia="MS Mincho" w:hAnsi="Calibri" w:cs="Arial"/>
          <w:b/>
          <w:bCs/>
          <w:sz w:val="16"/>
          <w:szCs w:val="16"/>
          <w:u w:val="single"/>
        </w:rPr>
        <w:t>Mean Time to Repair (MTTR)</w:t>
      </w:r>
      <w:r w:rsidRPr="004D732D">
        <w:rPr>
          <w:rFonts w:ascii="Calibri" w:eastAsia="MS Mincho" w:hAnsi="Calibri" w:cs="Arial"/>
          <w:sz w:val="16"/>
          <w:szCs w:val="16"/>
        </w:rPr>
        <w:t xml:space="preserve">: MTTR is a monthly calculation of the average duration of time between Trouble Ticket initiation (in accordance with Section 2B) and Frontier’s reinstatement of the DIA Service to meet the Availability performance objective.  The MTTR objectives, and credits applicable to a failure to meet such objectives, are outlined in </w:t>
      </w:r>
      <w:r w:rsidRPr="004D732D">
        <w:rPr>
          <w:rFonts w:ascii="Calibri" w:eastAsia="MS Mincho" w:hAnsi="Calibri" w:cs="Arial"/>
          <w:b/>
          <w:sz w:val="16"/>
          <w:szCs w:val="16"/>
        </w:rPr>
        <w:t>Table 1B</w:t>
      </w:r>
      <w:r w:rsidRPr="004D732D">
        <w:rPr>
          <w:rFonts w:ascii="Calibri" w:eastAsia="MS Mincho" w:hAnsi="Calibri"/>
          <w:iCs/>
          <w:sz w:val="16"/>
          <w:szCs w:val="16"/>
        </w:rPr>
        <w:t>, subject to Sections 3 and 4 below</w:t>
      </w:r>
      <w:r w:rsidRPr="004D732D">
        <w:rPr>
          <w:rFonts w:ascii="Calibri" w:eastAsia="MS Mincho" w:hAnsi="Calibri" w:cs="Arial"/>
          <w:sz w:val="16"/>
          <w:szCs w:val="16"/>
        </w:rPr>
        <w:t>.</w:t>
      </w:r>
    </w:p>
    <w:p w14:paraId="05D2387A" w14:textId="77777777" w:rsidR="004D732D" w:rsidRPr="004D732D" w:rsidRDefault="004D732D" w:rsidP="004D732D">
      <w:pPr>
        <w:ind w:left="720"/>
        <w:rPr>
          <w:rFonts w:ascii="Calibri" w:eastAsia="MS Mincho" w:hAnsi="Calibri" w:cs="Arial"/>
          <w:bCs/>
          <w:sz w:val="16"/>
          <w:szCs w:val="16"/>
          <w:u w:val="single"/>
        </w:rPr>
      </w:pPr>
    </w:p>
    <w:p w14:paraId="6CCD57D7" w14:textId="77777777" w:rsidR="004D732D" w:rsidRPr="004D732D" w:rsidRDefault="004D732D" w:rsidP="000D504B">
      <w:pPr>
        <w:numPr>
          <w:ilvl w:val="0"/>
          <w:numId w:val="5"/>
        </w:numPr>
        <w:ind w:left="360"/>
        <w:rPr>
          <w:rFonts w:ascii="Calibri" w:eastAsia="MS Mincho" w:hAnsi="Calibri" w:cs="Arial"/>
          <w:bCs/>
          <w:sz w:val="16"/>
          <w:szCs w:val="16"/>
        </w:rPr>
      </w:pPr>
      <w:r w:rsidRPr="004D732D">
        <w:rPr>
          <w:rFonts w:ascii="Calibri" w:eastAsia="MS Mincho" w:hAnsi="Calibri" w:cs="Arial"/>
          <w:bCs/>
          <w:sz w:val="16"/>
          <w:szCs w:val="16"/>
        </w:rPr>
        <w:t xml:space="preserve">To the extent applicable, the Customer is entitled to one Service Credit per Service Outage (i.e. for either the higher of Circuit Availability credit or Mean Time to Repair credit, if applicable).  If applicable, the On-Time Provisioning credit would be in addition to the Service Outage credit.    </w:t>
      </w:r>
    </w:p>
    <w:p w14:paraId="1CAFC3CD" w14:textId="3BDA5CD2" w:rsidR="004D732D" w:rsidRPr="004D732D" w:rsidRDefault="00085B39" w:rsidP="00085B39">
      <w:pPr>
        <w:spacing w:before="240"/>
        <w:ind w:left="360" w:hanging="360"/>
        <w:jc w:val="both"/>
        <w:rPr>
          <w:rFonts w:ascii="Calibri" w:eastAsia="MS Mincho" w:hAnsi="Calibri" w:cs="Arial"/>
          <w:b/>
          <w:iCs/>
          <w:sz w:val="16"/>
          <w:szCs w:val="16"/>
        </w:rPr>
      </w:pPr>
      <w:r>
        <w:rPr>
          <w:rFonts w:ascii="Calibri" w:eastAsia="MS Mincho" w:hAnsi="Calibri" w:cs="Arial"/>
          <w:b/>
          <w:iCs/>
          <w:sz w:val="16"/>
          <w:szCs w:val="16"/>
        </w:rPr>
        <w:t xml:space="preserve">2. </w:t>
      </w:r>
      <w:r>
        <w:rPr>
          <w:rFonts w:ascii="Calibri" w:eastAsia="MS Mincho" w:hAnsi="Calibri" w:cs="Arial"/>
          <w:b/>
          <w:iCs/>
          <w:sz w:val="16"/>
          <w:szCs w:val="16"/>
        </w:rPr>
        <w:tab/>
      </w:r>
      <w:r w:rsidR="004D732D" w:rsidRPr="004D732D">
        <w:rPr>
          <w:rFonts w:ascii="Calibri" w:eastAsia="MS Mincho" w:hAnsi="Calibri" w:cs="Arial"/>
          <w:b/>
          <w:iCs/>
          <w:sz w:val="16"/>
          <w:szCs w:val="16"/>
        </w:rPr>
        <w:t>Service Outage Reporting Procedure.</w:t>
      </w:r>
    </w:p>
    <w:p w14:paraId="0C6EA008" w14:textId="096EECF5" w:rsidR="00380799" w:rsidRPr="00085B39" w:rsidRDefault="004D732D" w:rsidP="000D504B">
      <w:pPr>
        <w:numPr>
          <w:ilvl w:val="0"/>
          <w:numId w:val="4"/>
        </w:numPr>
        <w:spacing w:before="120"/>
        <w:jc w:val="both"/>
        <w:rPr>
          <w:rFonts w:ascii="Calibri" w:eastAsia="MS Mincho" w:hAnsi="Calibri" w:cs="Arial"/>
          <w:iCs/>
          <w:sz w:val="16"/>
          <w:szCs w:val="16"/>
        </w:rPr>
      </w:pPr>
      <w:r w:rsidRPr="007342E6">
        <w:rPr>
          <w:rFonts w:ascii="Calibri" w:eastAsia="MS Mincho" w:hAnsi="Calibri" w:cs="Arial"/>
          <w:iCs/>
          <w:sz w:val="16"/>
          <w:szCs w:val="16"/>
        </w:rPr>
        <w:t>Frontier will maintain a point-of-contact for Customer to report a Service Outage, twenty-four (24) hours a day, seven (7) days a week.</w:t>
      </w:r>
    </w:p>
    <w:p w14:paraId="32E42989" w14:textId="05F7BF32" w:rsidR="004D732D" w:rsidRPr="00380799" w:rsidRDefault="004D732D" w:rsidP="000D504B">
      <w:pPr>
        <w:numPr>
          <w:ilvl w:val="0"/>
          <w:numId w:val="4"/>
        </w:numPr>
        <w:spacing w:before="120"/>
        <w:jc w:val="both"/>
        <w:rPr>
          <w:rFonts w:ascii="Calibri" w:eastAsia="MS Mincho" w:hAnsi="Calibri" w:cs="Arial"/>
          <w:iCs/>
          <w:sz w:val="16"/>
          <w:szCs w:val="16"/>
        </w:rPr>
      </w:pPr>
      <w:r w:rsidRPr="00380799">
        <w:rPr>
          <w:rFonts w:ascii="Calibri" w:eastAsia="MS Mincho" w:hAnsi="Calibri" w:cs="Arial"/>
          <w:iCs/>
          <w:sz w:val="16"/>
          <w:szCs w:val="16"/>
        </w:rPr>
        <w:t xml:space="preserve">When DIA Service is impacted from a Service Outage, Customer must contact Frontier’s commercial customer support center (also known as the “NOC”) at 1-(888) 637-9620 to identify the Service Outage and initiate an investigation of the cause (“Trouble Ticket”). Responsibility for Trouble 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standard technician rates. </w:t>
      </w:r>
    </w:p>
    <w:p w14:paraId="761A3A2B" w14:textId="77777777" w:rsidR="004D732D" w:rsidRPr="004D732D" w:rsidRDefault="004D732D" w:rsidP="000D504B">
      <w:pPr>
        <w:numPr>
          <w:ilvl w:val="0"/>
          <w:numId w:val="4"/>
        </w:numPr>
        <w:spacing w:before="120"/>
        <w:jc w:val="both"/>
        <w:rPr>
          <w:rFonts w:ascii="Calibri" w:eastAsia="MS Mincho" w:hAnsi="Calibri" w:cs="Arial"/>
          <w:iCs/>
          <w:sz w:val="16"/>
          <w:szCs w:val="16"/>
        </w:rPr>
      </w:pPr>
      <w:r w:rsidRPr="004D732D">
        <w:rPr>
          <w:rFonts w:ascii="Calibri" w:eastAsia="MS Mincho" w:hAnsi="Calibri" w:cs="Arial"/>
          <w:iCs/>
          <w:sz w:val="16"/>
          <w:szCs w:val="16"/>
        </w:rPr>
        <w:t>A Service Outage begins when a Trouble Ticket is initiated and ends when the affected DIA Service is Available; provided that if the Customer reports a problem with a Service but declines to allow Frontier access for testing and repair, the Service will be considered to be impaired, but will not be deemed a Service Outage subject to these terms.</w:t>
      </w:r>
    </w:p>
    <w:p w14:paraId="673675CF" w14:textId="77777777" w:rsidR="004D732D" w:rsidRPr="004D732D" w:rsidRDefault="004D732D" w:rsidP="000D504B">
      <w:pPr>
        <w:numPr>
          <w:ilvl w:val="0"/>
          <w:numId w:val="4"/>
        </w:numPr>
        <w:tabs>
          <w:tab w:val="left" w:pos="-1440"/>
          <w:tab w:val="left" w:pos="-720"/>
          <w:tab w:val="left" w:pos="0"/>
          <w:tab w:val="left" w:pos="360"/>
          <w:tab w:val="left" w:pos="720"/>
          <w:tab w:val="left" w:pos="1440"/>
          <w:tab w:val="left" w:pos="2160"/>
        </w:tabs>
        <w:suppressAutoHyphens/>
        <w:spacing w:before="120"/>
        <w:jc w:val="both"/>
        <w:rPr>
          <w:rFonts w:ascii="Calibri" w:hAnsi="Calibri" w:cs="Arial"/>
          <w:b/>
          <w:spacing w:val="-3"/>
          <w:sz w:val="16"/>
          <w:szCs w:val="16"/>
        </w:rPr>
      </w:pPr>
      <w:r w:rsidRPr="004D732D">
        <w:rPr>
          <w:rFonts w:ascii="Calibri" w:eastAsia="MS Mincho" w:hAnsi="Calibri" w:cs="Arial"/>
          <w:iCs/>
          <w:sz w:val="16"/>
          <w:szCs w:val="16"/>
        </w:rPr>
        <w:t xml:space="preserve">If Frontier dispatches a field technician to perform diagnostic troubleshooting and the failure was caused by the acts or omissions of Customer or its employees, affiliates, contractors, agents, representatives or invitees; then Customer will pay Frontier for all related time and material costs at Frontier's standard rates.  </w:t>
      </w:r>
    </w:p>
    <w:p w14:paraId="1F8B0843" w14:textId="33C8B88C" w:rsidR="008B6336" w:rsidRPr="004D732D" w:rsidRDefault="004D732D" w:rsidP="004D732D">
      <w:pPr>
        <w:tabs>
          <w:tab w:val="left" w:pos="-1440"/>
          <w:tab w:val="left" w:pos="-720"/>
          <w:tab w:val="left" w:pos="0"/>
          <w:tab w:val="left" w:pos="360"/>
          <w:tab w:val="left" w:pos="720"/>
          <w:tab w:val="left" w:pos="1440"/>
          <w:tab w:val="left" w:pos="2160"/>
        </w:tabs>
        <w:suppressAutoHyphens/>
        <w:spacing w:before="240"/>
        <w:jc w:val="both"/>
        <w:rPr>
          <w:rFonts w:ascii="Calibri" w:hAnsi="Calibri" w:cs="Arial"/>
          <w:b/>
          <w:spacing w:val="-3"/>
          <w:sz w:val="16"/>
          <w:szCs w:val="16"/>
        </w:rPr>
      </w:pPr>
      <w:r w:rsidRPr="004D732D">
        <w:rPr>
          <w:rFonts w:ascii="Calibri" w:hAnsi="Calibri" w:cs="Arial"/>
          <w:b/>
          <w:spacing w:val="-3"/>
          <w:sz w:val="16"/>
          <w:szCs w:val="16"/>
        </w:rPr>
        <w:t>3.</w:t>
      </w:r>
      <w:r w:rsidRPr="004D732D">
        <w:rPr>
          <w:rFonts w:ascii="Calibri" w:hAnsi="Calibri" w:cs="Arial"/>
          <w:b/>
          <w:spacing w:val="-3"/>
          <w:sz w:val="16"/>
          <w:szCs w:val="16"/>
        </w:rPr>
        <w:tab/>
        <w:t>Credit Request and Eligibility.</w:t>
      </w:r>
    </w:p>
    <w:p w14:paraId="0AF27AFE"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contextualSpacing/>
        <w:jc w:val="both"/>
        <w:rPr>
          <w:rFonts w:ascii="Calibri" w:hAnsi="Calibri" w:cs="Arial"/>
          <w:spacing w:val="-3"/>
          <w:sz w:val="16"/>
          <w:szCs w:val="16"/>
        </w:rPr>
      </w:pPr>
      <w:r w:rsidRPr="004D732D">
        <w:rPr>
          <w:rFonts w:ascii="Calibri" w:hAnsi="Calibri" w:cs="Arial"/>
          <w:spacing w:val="-3"/>
          <w:sz w:val="16"/>
          <w:szCs w:val="16"/>
        </w:rPr>
        <w:t xml:space="preserve">In the event of a Service Outage, Customer may be entitled to a credit against the applicable DIA Service MRC if (i) Customer initiated a Trouble Ticket; (ii) the Service Outage was caused by a failure of Frontier’s equipment, facilities or personnel; (iii) the Service Outage warrants a credit based on the terms of Section 1; and (iv) Customer requests the credit within thirty (30) days of last day of the calendar month in which the Service Outage occurred. </w:t>
      </w:r>
    </w:p>
    <w:p w14:paraId="136510CF" w14:textId="77777777" w:rsidR="004D732D" w:rsidRPr="004D732D" w:rsidRDefault="004D732D" w:rsidP="004D732D">
      <w:pPr>
        <w:tabs>
          <w:tab w:val="left" w:pos="-1440"/>
          <w:tab w:val="left" w:pos="-720"/>
          <w:tab w:val="left" w:pos="180"/>
          <w:tab w:val="left" w:pos="720"/>
          <w:tab w:val="left" w:pos="1440"/>
          <w:tab w:val="left" w:pos="2160"/>
        </w:tabs>
        <w:suppressAutoHyphens/>
        <w:spacing w:before="120"/>
        <w:ind w:left="720"/>
        <w:contextualSpacing/>
        <w:jc w:val="both"/>
        <w:rPr>
          <w:rFonts w:ascii="Calibri" w:hAnsi="Calibri" w:cs="Arial"/>
          <w:spacing w:val="-3"/>
          <w:sz w:val="16"/>
          <w:szCs w:val="16"/>
        </w:rPr>
      </w:pPr>
    </w:p>
    <w:p w14:paraId="274280F6"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contextualSpacing/>
        <w:jc w:val="both"/>
        <w:rPr>
          <w:rFonts w:ascii="Calibri" w:hAnsi="Calibri" w:cs="Arial"/>
          <w:spacing w:val="-3"/>
          <w:sz w:val="16"/>
          <w:szCs w:val="16"/>
        </w:rPr>
      </w:pPr>
      <w:r w:rsidRPr="004D732D">
        <w:rPr>
          <w:rFonts w:ascii="Calibri" w:hAnsi="Calibri" w:cs="Arial"/>
          <w:spacing w:val="-3"/>
          <w:sz w:val="16"/>
          <w:szCs w:val="16"/>
        </w:rPr>
        <w:t>Credits do not apply to Service Outages caused, in whole or in part, by one or more of the following: (i)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 or (vii) interruptions resulting form Force Majeure events as defined in Customer’s FSA .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provided that Frontier will endeavor to provide at least five (5) business days’ notice prior to any such activity if it will impact the Services provided to Customer. “Emergency Maintenance” means maintenance which, if not performed promptly, could result in a serious degradation or loss of service over the Frontier network.</w:t>
      </w:r>
    </w:p>
    <w:p w14:paraId="3D5A13D7"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6"/>
          <w:szCs w:val="16"/>
        </w:rPr>
      </w:pPr>
      <w:r w:rsidRPr="004D732D">
        <w:rPr>
          <w:rFonts w:ascii="Calibri" w:hAnsi="Calibri" w:cs="Arial"/>
          <w:color w:val="000000"/>
          <w:sz w:val="16"/>
          <w:szCs w:val="16"/>
        </w:rPr>
        <w:t xml:space="preserve">Notwithstanding anything to the contrary, all credit allowances will be limited to maximum of 50% of the MRC for the impacted DIA Service, per month. For cascading failures, only the primary or causal failure is used in determining Service Outage and associated consequences. Only one service level component metric can be used for determining Service credits. In the event of the failure of the Service to meet multiple metrics in a one-month period, the highest Service credit will apply, not the sum of multiple Service credits.   For example, If Customer’s Service Outage triggers both operational objectives (i.e. Circuit Availability and Mean Time to Repair), Customer will receive the highest available Service Credit, but not both.  </w:t>
      </w:r>
    </w:p>
    <w:p w14:paraId="43B7FAF8"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6"/>
          <w:szCs w:val="16"/>
        </w:rPr>
      </w:pPr>
      <w:r w:rsidRPr="004D732D">
        <w:rPr>
          <w:rFonts w:ascii="Calibri" w:hAnsi="Calibri" w:cs="Arial"/>
          <w:color w:val="000000"/>
          <w:sz w:val="16"/>
          <w:szCs w:val="16"/>
        </w:rPr>
        <w:lastRenderedPageBreak/>
        <w:t xml:space="preserve">This SLA guarantees service performance of Frontier’s Dedicated Internet Access services only. This SLA does not cover TDM services [DS1, NxDS1, or DS3 services] or other voice or data services provided by Frontier.   This SLA does not apply to services provided over third party non-partner facilities, through a carrier hotel, or over Frontier facilities which terminate through a meet point circuit with a third party non-partner carrier.    </w:t>
      </w:r>
    </w:p>
    <w:p w14:paraId="0423CA19"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jc w:val="both"/>
        <w:rPr>
          <w:rFonts w:ascii="Calibri" w:eastAsia="MS Mincho" w:hAnsi="Calibri" w:cs="Arial"/>
          <w:sz w:val="16"/>
          <w:szCs w:val="16"/>
        </w:rPr>
      </w:pPr>
      <w:r w:rsidRPr="004D732D">
        <w:rPr>
          <w:rFonts w:ascii="Calibri" w:hAnsi="Calibri" w:cs="Arial"/>
          <w:color w:val="000000"/>
          <w:sz w:val="16"/>
          <w:szCs w:val="16"/>
        </w:rPr>
        <w:t xml:space="preserve">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 </w:t>
      </w:r>
    </w:p>
    <w:p w14:paraId="6C0CD7ED"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6"/>
          <w:szCs w:val="16"/>
        </w:rPr>
      </w:pPr>
      <w:r w:rsidRPr="004D732D">
        <w:rPr>
          <w:rFonts w:ascii="Calibri" w:hAnsi="Calibri" w:cs="Arial"/>
          <w:color w:val="000000"/>
          <w:sz w:val="16"/>
          <w:szCs w:val="16"/>
        </w:rPr>
        <w:t xml:space="preserve">Credit allowances, if any, will be deducted from the charges payable by Customer hereunder and will be expressly indicated on a subsequent bill to Customer. Credits provided pursuant to this SLA shall be Customer’s sole remedy </w:t>
      </w:r>
      <w:proofErr w:type="gramStart"/>
      <w:r w:rsidRPr="004D732D">
        <w:rPr>
          <w:rFonts w:ascii="Calibri" w:hAnsi="Calibri" w:cs="Arial"/>
          <w:color w:val="000000"/>
          <w:sz w:val="16"/>
          <w:szCs w:val="16"/>
        </w:rPr>
        <w:t>with regard to</w:t>
      </w:r>
      <w:proofErr w:type="gramEnd"/>
      <w:r w:rsidRPr="004D732D">
        <w:rPr>
          <w:rFonts w:ascii="Calibri" w:hAnsi="Calibri" w:cs="Arial"/>
          <w:color w:val="000000"/>
          <w:sz w:val="16"/>
          <w:szCs w:val="16"/>
        </w:rPr>
        <w:t xml:space="preserve"> Service Outages. </w:t>
      </w:r>
    </w:p>
    <w:p w14:paraId="43C49DCD" w14:textId="0E5C0479" w:rsidR="004D732D" w:rsidRDefault="004D732D" w:rsidP="004D732D">
      <w:pPr>
        <w:spacing w:before="240"/>
        <w:ind w:left="360" w:hanging="360"/>
        <w:jc w:val="both"/>
        <w:rPr>
          <w:rFonts w:ascii="Calibri" w:hAnsi="Calibri" w:cs="Arial"/>
          <w:bCs/>
          <w:iCs/>
          <w:sz w:val="16"/>
          <w:szCs w:val="16"/>
        </w:rPr>
      </w:pPr>
      <w:r w:rsidRPr="004D732D">
        <w:rPr>
          <w:rFonts w:ascii="Calibri" w:eastAsia="MS Mincho" w:hAnsi="Calibri" w:cs="Arial"/>
          <w:b/>
          <w:bCs/>
          <w:sz w:val="16"/>
          <w:szCs w:val="16"/>
        </w:rPr>
        <w:t xml:space="preserve">4.      </w:t>
      </w:r>
      <w:r w:rsidRPr="004D732D">
        <w:rPr>
          <w:rFonts w:ascii="Calibri" w:eastAsia="MS Mincho" w:hAnsi="Calibri" w:cs="Arial"/>
          <w:b/>
          <w:bCs/>
          <w:sz w:val="16"/>
          <w:szCs w:val="16"/>
          <w:u w:val="single"/>
        </w:rPr>
        <w:t>Chronic Outage</w:t>
      </w:r>
      <w:r w:rsidRPr="004D732D">
        <w:rPr>
          <w:rFonts w:ascii="Calibri" w:eastAsia="MS Mincho" w:hAnsi="Calibri" w:cs="Arial"/>
          <w:b/>
          <w:bCs/>
          <w:sz w:val="16"/>
          <w:szCs w:val="16"/>
        </w:rPr>
        <w:t>:</w:t>
      </w:r>
      <w:r w:rsidRPr="004D732D">
        <w:rPr>
          <w:rFonts w:ascii="Calibri" w:eastAsia="MS Mincho" w:hAnsi="Calibri" w:cs="Arial"/>
          <w:bCs/>
          <w:sz w:val="16"/>
          <w:szCs w:val="16"/>
        </w:rPr>
        <w:t xml:space="preserve"> An </w:t>
      </w:r>
      <w:r w:rsidRPr="004D732D">
        <w:rPr>
          <w:rFonts w:ascii="Calibri" w:hAnsi="Calibri" w:cs="Arial"/>
          <w:bCs/>
          <w:iCs/>
          <w:sz w:val="16"/>
          <w:szCs w:val="16"/>
        </w:rPr>
        <w:t>individual DIA Service qualifies for “Chronic Outage” status if such service fails to meet the Availability objectives, and one or more of the following: (a) a single Trouble Ticket extends for longer than 24 hours, (b) more than 3 Trouble Tickets extend for more than 8 hours, during a rolling 6 month period, or (c) 15 separate Trouble Tickets of any duration within a calendar month.  If an DIA Service reaches Chronic Outage status, then Customer may terminate the affected DIA Service without penalty; provided that Customer must exercise such right within ten (10) days of the  DIA Service reaching Chronic Outage status and provide a minimum of 15 days prior written notice to Frontier of the intent to exercise such termination right.</w:t>
      </w:r>
    </w:p>
    <w:p w14:paraId="7B2450EC" w14:textId="77777777" w:rsidR="004D732D" w:rsidRDefault="004D732D">
      <w:pPr>
        <w:spacing w:after="160" w:line="259" w:lineRule="auto"/>
        <w:rPr>
          <w:rFonts w:ascii="Calibri" w:hAnsi="Calibri" w:cs="Arial"/>
          <w:bCs/>
          <w:iCs/>
          <w:sz w:val="16"/>
          <w:szCs w:val="16"/>
        </w:rPr>
      </w:pPr>
      <w:r>
        <w:rPr>
          <w:rFonts w:ascii="Calibri" w:hAnsi="Calibri" w:cs="Arial"/>
          <w:bCs/>
          <w:iCs/>
          <w:sz w:val="16"/>
          <w:szCs w:val="16"/>
        </w:rPr>
        <w:br w:type="page"/>
      </w:r>
    </w:p>
    <w:p w14:paraId="124F7C30" w14:textId="6191A96D" w:rsidR="004D732D" w:rsidRPr="00085B39" w:rsidRDefault="004D732D" w:rsidP="004D732D">
      <w:pPr>
        <w:spacing w:before="240"/>
        <w:ind w:left="360" w:hanging="360"/>
        <w:jc w:val="center"/>
        <w:rPr>
          <w:rFonts w:ascii="Calibri" w:hAnsi="Calibri" w:cs="Arial"/>
          <w:b/>
          <w:iCs/>
          <w:color w:val="D9272D"/>
        </w:rPr>
      </w:pPr>
      <w:r w:rsidRPr="00085B39">
        <w:rPr>
          <w:rFonts w:ascii="Calibri" w:hAnsi="Calibri" w:cs="Arial"/>
          <w:b/>
          <w:iCs/>
          <w:color w:val="D9272D"/>
        </w:rPr>
        <w:lastRenderedPageBreak/>
        <w:t>E</w:t>
      </w:r>
      <w:r w:rsidR="00085B39">
        <w:rPr>
          <w:rFonts w:ascii="Calibri" w:hAnsi="Calibri" w:cs="Arial"/>
          <w:b/>
          <w:iCs/>
          <w:color w:val="D9272D"/>
        </w:rPr>
        <w:t>xhibit</w:t>
      </w:r>
      <w:r w:rsidRPr="00085B39">
        <w:rPr>
          <w:rFonts w:ascii="Calibri" w:hAnsi="Calibri" w:cs="Arial"/>
          <w:b/>
          <w:iCs/>
          <w:color w:val="D9272D"/>
        </w:rPr>
        <w:t xml:space="preserve"> </w:t>
      </w:r>
      <w:r w:rsidR="00EB277B" w:rsidRPr="00085B39">
        <w:rPr>
          <w:rFonts w:ascii="Calibri" w:hAnsi="Calibri" w:cs="Arial"/>
          <w:b/>
          <w:iCs/>
          <w:color w:val="D9272D"/>
        </w:rPr>
        <w:t>B</w:t>
      </w:r>
      <w:r w:rsidRPr="00085B39">
        <w:rPr>
          <w:rFonts w:ascii="Calibri" w:hAnsi="Calibri" w:cs="Arial"/>
          <w:b/>
          <w:iCs/>
          <w:color w:val="D9272D"/>
        </w:rPr>
        <w:t xml:space="preserve">-2 </w:t>
      </w:r>
      <w:r w:rsidR="008D1F71">
        <w:rPr>
          <w:rFonts w:ascii="Calibri" w:hAnsi="Calibri" w:cs="Arial"/>
          <w:b/>
          <w:iCs/>
          <w:color w:val="D9272D"/>
        </w:rPr>
        <w:t>UCF- UCaaS</w:t>
      </w:r>
      <w:r w:rsidRPr="00085B39">
        <w:rPr>
          <w:rFonts w:ascii="Calibri" w:hAnsi="Calibri" w:cs="Arial"/>
          <w:b/>
          <w:iCs/>
          <w:color w:val="D9272D"/>
        </w:rPr>
        <w:t xml:space="preserve"> </w:t>
      </w:r>
    </w:p>
    <w:p w14:paraId="2F721328" w14:textId="77777777" w:rsidR="004D732D" w:rsidRPr="003D76A8" w:rsidRDefault="004D732D" w:rsidP="004D732D">
      <w:pPr>
        <w:spacing w:after="60"/>
        <w:ind w:right="-43"/>
        <w:rPr>
          <w:rFonts w:ascii="Calibri" w:hAnsi="Calibri" w:cs="Arial"/>
          <w:b/>
          <w:bCs/>
          <w:sz w:val="16"/>
          <w:szCs w:val="16"/>
        </w:rPr>
      </w:pPr>
    </w:p>
    <w:p w14:paraId="07221C83" w14:textId="4C0B839D" w:rsidR="00C66E61" w:rsidRDefault="00C66E61" w:rsidP="00CA318B">
      <w:pPr>
        <w:tabs>
          <w:tab w:val="left" w:pos="10800"/>
          <w:tab w:val="left" w:pos="11250"/>
        </w:tabs>
        <w:ind w:right="-180"/>
        <w:rPr>
          <w:rFonts w:ascii="Calibri" w:hAnsi="Calibri" w:cs="Arial"/>
          <w:b/>
          <w:bCs/>
          <w:caps/>
          <w:sz w:val="15"/>
          <w:szCs w:val="15"/>
        </w:rPr>
      </w:pPr>
      <w:r w:rsidRPr="00C66E61">
        <w:rPr>
          <w:rFonts w:ascii="Calibri" w:hAnsi="Calibri" w:cs="Arial"/>
          <w:b/>
          <w:bCs/>
          <w:sz w:val="15"/>
          <w:szCs w:val="15"/>
        </w:rPr>
        <w:t>1</w:t>
      </w:r>
      <w:r w:rsidRPr="00C66E61">
        <w:rPr>
          <w:rFonts w:ascii="Calibri" w:hAnsi="Calibri" w:cs="Arial"/>
          <w:b/>
          <w:bCs/>
          <w:caps/>
          <w:sz w:val="15"/>
          <w:szCs w:val="15"/>
        </w:rPr>
        <w:t xml:space="preserve">.  </w:t>
      </w:r>
      <w:r w:rsidRPr="00C66E61">
        <w:rPr>
          <w:rFonts w:ascii="Calibri" w:hAnsi="Calibri" w:cs="Arial"/>
          <w:b/>
          <w:bCs/>
          <w:caps/>
          <w:sz w:val="15"/>
          <w:szCs w:val="15"/>
          <w:u w:val="single"/>
        </w:rPr>
        <w:t>UNified Communications by frontier Service (UCaaS)</w:t>
      </w:r>
      <w:r w:rsidRPr="00C66E61">
        <w:rPr>
          <w:rFonts w:ascii="Calibri" w:hAnsi="Calibri" w:cs="Arial"/>
          <w:b/>
          <w:bCs/>
          <w:caps/>
          <w:sz w:val="15"/>
          <w:szCs w:val="15"/>
        </w:rPr>
        <w:t>.</w:t>
      </w:r>
    </w:p>
    <w:p w14:paraId="70C4ED15" w14:textId="77777777" w:rsidR="00CA318B" w:rsidRPr="00C66E61" w:rsidRDefault="00CA318B" w:rsidP="00CA318B">
      <w:pPr>
        <w:tabs>
          <w:tab w:val="left" w:pos="10800"/>
          <w:tab w:val="left" w:pos="11250"/>
        </w:tabs>
        <w:ind w:right="-180"/>
        <w:rPr>
          <w:rFonts w:ascii="Calibri" w:hAnsi="Calibri" w:cs="Arial"/>
          <w:b/>
          <w:bCs/>
          <w:sz w:val="15"/>
          <w:szCs w:val="15"/>
        </w:rPr>
      </w:pPr>
    </w:p>
    <w:p w14:paraId="569277D1" w14:textId="6B8502CB" w:rsidR="00CA318B" w:rsidRPr="00CA318B" w:rsidRDefault="00C66E61" w:rsidP="000D504B">
      <w:pPr>
        <w:pStyle w:val="ListParagraph"/>
        <w:numPr>
          <w:ilvl w:val="0"/>
          <w:numId w:val="9"/>
        </w:numPr>
        <w:spacing w:after="60"/>
        <w:jc w:val="both"/>
        <w:rPr>
          <w:rFonts w:ascii="Calibri" w:hAnsi="Calibri" w:cs="Arial"/>
          <w:sz w:val="15"/>
          <w:szCs w:val="15"/>
        </w:rPr>
      </w:pPr>
      <w:r w:rsidRPr="00CA318B">
        <w:rPr>
          <w:rFonts w:ascii="Calibri" w:hAnsi="Calibri" w:cs="Arial"/>
          <w:bCs/>
          <w:sz w:val="15"/>
          <w:szCs w:val="15"/>
          <w:u w:val="single"/>
        </w:rPr>
        <w:t>General Description</w:t>
      </w:r>
      <w:r w:rsidRPr="00CA318B">
        <w:rPr>
          <w:rFonts w:ascii="Calibri" w:hAnsi="Calibri" w:cs="Arial"/>
          <w:bCs/>
          <w:sz w:val="15"/>
          <w:szCs w:val="15"/>
        </w:rPr>
        <w:t>:</w:t>
      </w:r>
      <w:r w:rsidRPr="00CA318B">
        <w:rPr>
          <w:rFonts w:ascii="Calibri" w:hAnsi="Calibri" w:cs="Arial"/>
          <w:sz w:val="15"/>
          <w:szCs w:val="15"/>
        </w:rPr>
        <w:t xml:space="preserve"> Unified Communications by Frontier (UCaaS) Service is a business voice communications service using Internet Protocol (</w:t>
      </w:r>
      <w:r w:rsidRPr="00CA318B">
        <w:rPr>
          <w:rFonts w:ascii="Calibri" w:hAnsi="Calibri" w:cs="Arial"/>
          <w:b/>
          <w:bCs/>
          <w:sz w:val="15"/>
          <w:szCs w:val="15"/>
        </w:rPr>
        <w:t>“IP”</w:t>
      </w:r>
      <w:r w:rsidRPr="00CA318B">
        <w:rPr>
          <w:rFonts w:ascii="Calibri" w:hAnsi="Calibri" w:cs="Arial"/>
          <w:sz w:val="15"/>
          <w:szCs w:val="15"/>
        </w:rPr>
        <w:t>) technology. It provides voice communications between a station on the Customer’s Local Area Network (</w:t>
      </w:r>
      <w:r w:rsidRPr="00CA318B">
        <w:rPr>
          <w:rFonts w:ascii="Calibri" w:hAnsi="Calibri" w:cs="Arial"/>
          <w:b/>
          <w:bCs/>
          <w:sz w:val="15"/>
          <w:szCs w:val="15"/>
        </w:rPr>
        <w:t>“LAN”</w:t>
      </w:r>
      <w:r w:rsidRPr="00CA318B">
        <w:rPr>
          <w:rFonts w:ascii="Calibri" w:hAnsi="Calibri" w:cs="Arial"/>
          <w:sz w:val="15"/>
          <w:szCs w:val="15"/>
        </w:rPr>
        <w:t>) and (a) for Services provisioned over a third party network, a station on the Public Switched Telephone Network (</w:t>
      </w:r>
      <w:r w:rsidRPr="00CA318B">
        <w:rPr>
          <w:rFonts w:ascii="Calibri" w:hAnsi="Calibri" w:cs="Arial"/>
          <w:b/>
          <w:bCs/>
          <w:sz w:val="15"/>
          <w:szCs w:val="15"/>
        </w:rPr>
        <w:t>“PSTN”</w:t>
      </w:r>
      <w:r w:rsidRPr="00CA318B">
        <w:rPr>
          <w:rFonts w:ascii="Calibri" w:hAnsi="Calibri" w:cs="Arial"/>
          <w:sz w:val="15"/>
          <w:szCs w:val="15"/>
        </w:rPr>
        <w:t>); (b) for Services provisioned over Frontier’s network, a station on Frontier’s converged Services network, in each case using IP technology.  UCaaS Service provides basic IP voice communications standard features such as completing calls to the PSTN, abbreviated dialing and basic calling features/call management services; and access to 9-1-1 Emergency Service, subject to the limitations and terms described herein.</w:t>
      </w:r>
    </w:p>
    <w:p w14:paraId="6CE9317A" w14:textId="11E9EF6A" w:rsidR="00C66E61" w:rsidRPr="00B665AD" w:rsidRDefault="00C66E61" w:rsidP="000D504B">
      <w:pPr>
        <w:numPr>
          <w:ilvl w:val="0"/>
          <w:numId w:val="9"/>
        </w:numPr>
        <w:spacing w:after="60"/>
        <w:ind w:left="0" w:firstLine="360"/>
        <w:jc w:val="both"/>
        <w:rPr>
          <w:rFonts w:ascii="Calibri" w:hAnsi="Calibri" w:cs="Arial"/>
          <w:sz w:val="15"/>
          <w:szCs w:val="15"/>
        </w:rPr>
      </w:pPr>
      <w:r w:rsidRPr="00CA318B">
        <w:rPr>
          <w:rFonts w:ascii="Calibri" w:hAnsi="Calibri" w:cs="Arial"/>
          <w:sz w:val="15"/>
          <w:szCs w:val="15"/>
          <w:u w:val="single"/>
        </w:rPr>
        <w:t>Availability, Limitations, and Exclusions</w:t>
      </w:r>
      <w:r w:rsidRPr="00CA318B">
        <w:rPr>
          <w:rFonts w:ascii="Calibri" w:hAnsi="Calibri" w:cs="Arial"/>
          <w:sz w:val="15"/>
          <w:szCs w:val="15"/>
        </w:rPr>
        <w:t xml:space="preserve">. </w:t>
      </w:r>
    </w:p>
    <w:p w14:paraId="491C0D5B" w14:textId="77777777" w:rsidR="00C66E61" w:rsidRPr="00C66E61" w:rsidRDefault="00C66E61" w:rsidP="000D504B">
      <w:pPr>
        <w:keepNext/>
        <w:numPr>
          <w:ilvl w:val="0"/>
          <w:numId w:val="11"/>
        </w:numPr>
        <w:tabs>
          <w:tab w:val="left" w:pos="360"/>
          <w:tab w:val="left" w:pos="1080"/>
        </w:tabs>
        <w:spacing w:after="60"/>
        <w:ind w:left="0" w:firstLine="720"/>
        <w:jc w:val="both"/>
        <w:outlineLvl w:val="0"/>
        <w:rPr>
          <w:rFonts w:ascii="Calibri" w:hAnsi="Calibri" w:cs="Arial"/>
          <w:b/>
          <w:bCs/>
          <w:kern w:val="28"/>
          <w:sz w:val="15"/>
          <w:szCs w:val="15"/>
        </w:rPr>
      </w:pPr>
      <w:r w:rsidRPr="00B665AD">
        <w:rPr>
          <w:rFonts w:ascii="Calibri" w:hAnsi="Calibri" w:cs="Arial"/>
          <w:kern w:val="28"/>
          <w:sz w:val="15"/>
          <w:szCs w:val="15"/>
          <w:u w:val="single"/>
        </w:rPr>
        <w:t>Service Availability</w:t>
      </w:r>
      <w:r w:rsidRPr="00B665AD">
        <w:rPr>
          <w:rFonts w:ascii="Calibri" w:hAnsi="Calibri" w:cs="Arial"/>
          <w:kern w:val="28"/>
          <w:sz w:val="15"/>
          <w:szCs w:val="15"/>
        </w:rPr>
        <w:t>: Customer’s eli</w:t>
      </w:r>
      <w:r w:rsidRPr="00C66E61">
        <w:rPr>
          <w:rFonts w:ascii="Calibri" w:hAnsi="Calibri" w:cs="Arial"/>
          <w:kern w:val="28"/>
          <w:sz w:val="15"/>
          <w:szCs w:val="15"/>
        </w:rPr>
        <w:t>gibility to receive IP Service, Customer’s Local Area Network (</w:t>
      </w:r>
      <w:r w:rsidRPr="00C66E61">
        <w:rPr>
          <w:rFonts w:ascii="Calibri" w:hAnsi="Calibri" w:cs="Arial"/>
          <w:b/>
          <w:bCs/>
          <w:kern w:val="28"/>
          <w:sz w:val="15"/>
          <w:szCs w:val="15"/>
        </w:rPr>
        <w:t>“LAN”</w:t>
      </w:r>
      <w:r w:rsidRPr="00C66E61">
        <w:rPr>
          <w:rFonts w:ascii="Calibri" w:hAnsi="Calibri" w:cs="Arial"/>
          <w:kern w:val="28"/>
          <w:sz w:val="15"/>
          <w:szCs w:val="15"/>
        </w:rPr>
        <w:t xml:space="preserve">) environment must be at least 10Mb/100Mb/1000Mb </w:t>
      </w:r>
      <w:r w:rsidRPr="00C66E61">
        <w:rPr>
          <w:rFonts w:ascii="Calibri" w:hAnsi="Calibri" w:cs="Arial"/>
          <w:kern w:val="28"/>
          <w:sz w:val="15"/>
          <w:szCs w:val="15"/>
        </w:rPr>
        <w:tab/>
      </w:r>
      <w:r w:rsidRPr="00C66E61">
        <w:rPr>
          <w:rFonts w:ascii="Calibri" w:hAnsi="Calibri" w:cs="Arial"/>
          <w:kern w:val="28"/>
          <w:sz w:val="15"/>
          <w:szCs w:val="15"/>
        </w:rPr>
        <w:tab/>
      </w:r>
      <w:r w:rsidRPr="00C66E61">
        <w:rPr>
          <w:rFonts w:ascii="Calibri" w:hAnsi="Calibri" w:cs="Arial"/>
          <w:kern w:val="28"/>
          <w:sz w:val="15"/>
          <w:szCs w:val="15"/>
        </w:rPr>
        <w:tab/>
        <w:t xml:space="preserve">Ethernet; LAN ports used for voice must be set to full-duplex; Customer’s LAN must have adequate bandwidth and ports to support the minimum amount of </w:t>
      </w:r>
      <w:r w:rsidRPr="00C66E61">
        <w:rPr>
          <w:rFonts w:ascii="Calibri" w:hAnsi="Calibri" w:cs="Arial"/>
          <w:kern w:val="28"/>
          <w:sz w:val="15"/>
          <w:szCs w:val="15"/>
        </w:rPr>
        <w:tab/>
      </w:r>
      <w:r w:rsidRPr="00C66E61">
        <w:rPr>
          <w:rFonts w:ascii="Calibri" w:hAnsi="Calibri" w:cs="Arial"/>
          <w:kern w:val="28"/>
          <w:sz w:val="15"/>
          <w:szCs w:val="15"/>
        </w:rPr>
        <w:tab/>
      </w:r>
      <w:r w:rsidRPr="00C66E61">
        <w:rPr>
          <w:rFonts w:ascii="Calibri" w:hAnsi="Calibri" w:cs="Arial"/>
          <w:kern w:val="28"/>
          <w:sz w:val="15"/>
          <w:szCs w:val="15"/>
        </w:rPr>
        <w:tab/>
        <w:t xml:space="preserve">concurrent voice and data traffic ordered by Customer. </w:t>
      </w:r>
    </w:p>
    <w:p w14:paraId="54393599" w14:textId="77777777" w:rsidR="00C66E61" w:rsidRPr="00C66E61" w:rsidRDefault="00C66E61" w:rsidP="000D504B">
      <w:pPr>
        <w:keepNext/>
        <w:numPr>
          <w:ilvl w:val="0"/>
          <w:numId w:val="11"/>
        </w:numPr>
        <w:tabs>
          <w:tab w:val="left" w:pos="360"/>
          <w:tab w:val="left" w:pos="1080"/>
        </w:tabs>
        <w:spacing w:after="60"/>
        <w:ind w:left="0" w:firstLine="720"/>
        <w:jc w:val="both"/>
        <w:outlineLvl w:val="0"/>
        <w:rPr>
          <w:rFonts w:ascii="Calibri" w:hAnsi="Calibri" w:cs="Calibri"/>
          <w:bCs/>
          <w:kern w:val="28"/>
          <w:sz w:val="15"/>
          <w:szCs w:val="15"/>
        </w:rPr>
      </w:pPr>
      <w:r w:rsidRPr="00C66E61">
        <w:rPr>
          <w:rFonts w:ascii="Calibri" w:hAnsi="Calibri" w:cs="Arial"/>
          <w:b/>
          <w:bCs/>
          <w:kern w:val="28"/>
          <w:sz w:val="15"/>
          <w:szCs w:val="15"/>
          <w:u w:val="single"/>
        </w:rPr>
        <w:t>Limitations</w:t>
      </w:r>
      <w:r w:rsidRPr="00C66E61">
        <w:rPr>
          <w:rFonts w:ascii="Calibri" w:hAnsi="Calibri" w:cs="Arial"/>
          <w:b/>
          <w:bCs/>
          <w:kern w:val="28"/>
          <w:sz w:val="15"/>
          <w:szCs w:val="15"/>
          <w:u w:val="single"/>
        </w:rPr>
        <w:softHyphen/>
      </w:r>
      <w:r w:rsidRPr="00C66E61">
        <w:rPr>
          <w:rFonts w:ascii="Calibri" w:hAnsi="Calibri" w:cs="Arial"/>
          <w:b/>
          <w:bCs/>
          <w:kern w:val="28"/>
          <w:sz w:val="15"/>
          <w:szCs w:val="15"/>
        </w:rPr>
        <w:t xml:space="preserve">: </w:t>
      </w:r>
      <w:r w:rsidRPr="00C66E61">
        <w:rPr>
          <w:rFonts w:ascii="Calibri" w:hAnsi="Calibri" w:cs="Arial"/>
          <w:bCs/>
          <w:kern w:val="28"/>
          <w:sz w:val="15"/>
          <w:szCs w:val="15"/>
        </w:rPr>
        <w:t xml:space="preserve">Customer understands that use of the Services is restricted in the following manner: (a) at any given time, Customer may only place as many </w:t>
      </w:r>
      <w:r w:rsidRPr="00C66E61">
        <w:rPr>
          <w:rFonts w:ascii="Calibri" w:hAnsi="Calibri" w:cs="Arial"/>
          <w:bCs/>
          <w:kern w:val="28"/>
          <w:sz w:val="15"/>
          <w:szCs w:val="15"/>
        </w:rPr>
        <w:tab/>
      </w:r>
      <w:r w:rsidRPr="00C66E61">
        <w:rPr>
          <w:rFonts w:ascii="Calibri" w:hAnsi="Calibri" w:cs="Arial"/>
          <w:bCs/>
          <w:kern w:val="28"/>
          <w:sz w:val="15"/>
          <w:szCs w:val="15"/>
        </w:rPr>
        <w:tab/>
      </w:r>
      <w:r w:rsidRPr="00C66E61">
        <w:rPr>
          <w:rFonts w:ascii="Calibri" w:hAnsi="Calibri" w:cs="Arial"/>
          <w:bCs/>
          <w:kern w:val="28"/>
          <w:sz w:val="15"/>
          <w:szCs w:val="15"/>
        </w:rPr>
        <w:tab/>
        <w:t xml:space="preserve">concurrent calls as it has purchased simultaneous calling capacity; (b) Customer’s modification of Frontier installed design and/or configuration is at </w:t>
      </w:r>
      <w:r w:rsidRPr="00C66E61">
        <w:rPr>
          <w:rFonts w:ascii="Calibri" w:hAnsi="Calibri" w:cs="Arial"/>
          <w:bCs/>
          <w:kern w:val="28"/>
          <w:sz w:val="15"/>
          <w:szCs w:val="15"/>
        </w:rPr>
        <w:tab/>
      </w:r>
      <w:r w:rsidRPr="00C66E61">
        <w:rPr>
          <w:rFonts w:ascii="Calibri" w:hAnsi="Calibri" w:cs="Arial"/>
          <w:bCs/>
          <w:kern w:val="28"/>
          <w:sz w:val="15"/>
          <w:szCs w:val="15"/>
        </w:rPr>
        <w:tab/>
      </w:r>
      <w:r w:rsidRPr="00C66E61">
        <w:rPr>
          <w:rFonts w:ascii="Calibri" w:hAnsi="Calibri" w:cs="Arial"/>
          <w:bCs/>
          <w:kern w:val="28"/>
          <w:sz w:val="15"/>
          <w:szCs w:val="15"/>
        </w:rPr>
        <w:tab/>
        <w:t xml:space="preserve">Customer’s risk; (c) Customer may not utilize auto-dialers or any similar type of device in connection with UCaaS Frontier Service; (d) Customer may </w:t>
      </w:r>
      <w:r w:rsidRPr="00C66E61">
        <w:rPr>
          <w:rFonts w:ascii="Calibri" w:hAnsi="Calibri" w:cs="Arial"/>
          <w:bCs/>
          <w:kern w:val="28"/>
          <w:sz w:val="15"/>
          <w:szCs w:val="15"/>
        </w:rPr>
        <w:tab/>
      </w:r>
      <w:r w:rsidRPr="00C66E61">
        <w:rPr>
          <w:rFonts w:ascii="Calibri" w:hAnsi="Calibri" w:cs="Arial"/>
          <w:bCs/>
          <w:kern w:val="28"/>
          <w:sz w:val="15"/>
          <w:szCs w:val="15"/>
        </w:rPr>
        <w:tab/>
      </w:r>
      <w:r w:rsidRPr="00C66E61">
        <w:rPr>
          <w:rFonts w:ascii="Calibri" w:hAnsi="Calibri" w:cs="Arial"/>
          <w:bCs/>
          <w:kern w:val="28"/>
          <w:sz w:val="15"/>
          <w:szCs w:val="15"/>
        </w:rPr>
        <w:tab/>
        <w:t xml:space="preserve">not </w:t>
      </w:r>
      <w:r w:rsidRPr="00C66E61">
        <w:rPr>
          <w:rFonts w:ascii="Calibri" w:hAnsi="Calibri" w:cs="Calibri"/>
          <w:bCs/>
          <w:kern w:val="28"/>
          <w:sz w:val="15"/>
          <w:szCs w:val="15"/>
        </w:rPr>
        <w:t xml:space="preserve">utilize  UCaaS Service in any call center environment or in connection with any similar such application; and (e) Customer may not use UCaaS </w:t>
      </w:r>
      <w:r w:rsidRPr="00C66E61">
        <w:rPr>
          <w:rFonts w:ascii="Calibri" w:hAnsi="Calibri" w:cs="Calibri"/>
          <w:bCs/>
          <w:kern w:val="28"/>
          <w:sz w:val="15"/>
          <w:szCs w:val="15"/>
        </w:rPr>
        <w:tab/>
      </w:r>
      <w:r w:rsidRPr="00C66E61">
        <w:rPr>
          <w:rFonts w:ascii="Calibri" w:hAnsi="Calibri" w:cs="Calibri"/>
          <w:bCs/>
          <w:kern w:val="28"/>
          <w:sz w:val="15"/>
          <w:szCs w:val="15"/>
        </w:rPr>
        <w:tab/>
      </w:r>
      <w:r w:rsidRPr="00C66E61">
        <w:rPr>
          <w:rFonts w:ascii="Calibri" w:hAnsi="Calibri" w:cs="Calibri"/>
          <w:bCs/>
          <w:kern w:val="28"/>
          <w:sz w:val="15"/>
          <w:szCs w:val="15"/>
        </w:rPr>
        <w:tab/>
      </w:r>
      <w:r w:rsidRPr="00C66E61">
        <w:rPr>
          <w:rFonts w:ascii="Calibri" w:hAnsi="Calibri" w:cs="Calibri"/>
          <w:bCs/>
          <w:kern w:val="28"/>
          <w:sz w:val="15"/>
          <w:szCs w:val="15"/>
        </w:rPr>
        <w:tab/>
        <w:t xml:space="preserve">Service for telemarketing, fax broadcasting, fax blasting, or continuous or extensive call forwarding. CUSTOMER EXPRESSLY ACKNOWLEDGES THAT ANY </w:t>
      </w:r>
      <w:r w:rsidRPr="00C66E61">
        <w:rPr>
          <w:rFonts w:ascii="Calibri" w:hAnsi="Calibri" w:cs="Calibri"/>
          <w:bCs/>
          <w:kern w:val="28"/>
          <w:sz w:val="15"/>
          <w:szCs w:val="15"/>
        </w:rPr>
        <w:tab/>
      </w:r>
      <w:r w:rsidRPr="00C66E61">
        <w:rPr>
          <w:rFonts w:ascii="Calibri" w:hAnsi="Calibri" w:cs="Calibri"/>
          <w:bCs/>
          <w:kern w:val="28"/>
          <w:sz w:val="15"/>
          <w:szCs w:val="15"/>
        </w:rPr>
        <w:tab/>
      </w:r>
      <w:r w:rsidRPr="00C66E61">
        <w:rPr>
          <w:rFonts w:ascii="Calibri" w:hAnsi="Calibri" w:cs="Calibri"/>
          <w:bCs/>
          <w:kern w:val="28"/>
          <w:sz w:val="15"/>
          <w:szCs w:val="15"/>
        </w:rPr>
        <w:tab/>
        <w:t xml:space="preserve">VIOLATION OF THE FOREGOING RESTRICTIONS ON ITS USE OF THE SERVICE WILL IMMEDIATELY VOID AND INVALIDATE FRONTIER’S OBLIGATIONS AND </w:t>
      </w:r>
      <w:r w:rsidRPr="00C66E61">
        <w:rPr>
          <w:rFonts w:ascii="Calibri" w:hAnsi="Calibri" w:cs="Calibri"/>
          <w:bCs/>
          <w:kern w:val="28"/>
          <w:sz w:val="15"/>
          <w:szCs w:val="15"/>
        </w:rPr>
        <w:tab/>
      </w:r>
      <w:r w:rsidRPr="00C66E61">
        <w:rPr>
          <w:rFonts w:ascii="Calibri" w:hAnsi="Calibri" w:cs="Calibri"/>
          <w:bCs/>
          <w:kern w:val="28"/>
          <w:sz w:val="15"/>
          <w:szCs w:val="15"/>
        </w:rPr>
        <w:tab/>
      </w:r>
      <w:r w:rsidRPr="00C66E61">
        <w:rPr>
          <w:rFonts w:ascii="Calibri" w:hAnsi="Calibri" w:cs="Calibri"/>
          <w:bCs/>
          <w:kern w:val="28"/>
          <w:sz w:val="15"/>
          <w:szCs w:val="15"/>
        </w:rPr>
        <w:tab/>
        <w:t xml:space="preserve">PROVISION OF SERVICE UNDER THIS AGREEMENT AND WILL RESULT IN THE IMMEDIATE TERMINATION OF THE SERVICE BY FRONTIER. </w:t>
      </w:r>
    </w:p>
    <w:p w14:paraId="65A83D65" w14:textId="77777777" w:rsidR="00CA318B" w:rsidRDefault="00C66E61" w:rsidP="000D504B">
      <w:pPr>
        <w:numPr>
          <w:ilvl w:val="0"/>
          <w:numId w:val="11"/>
        </w:numPr>
        <w:tabs>
          <w:tab w:val="left" w:pos="360"/>
          <w:tab w:val="left" w:pos="1080"/>
          <w:tab w:val="left" w:pos="3600"/>
        </w:tabs>
        <w:spacing w:after="60"/>
        <w:ind w:left="0" w:firstLine="720"/>
        <w:jc w:val="both"/>
        <w:rPr>
          <w:rFonts w:ascii="Calibri" w:hAnsi="Calibri" w:cs="Calibri"/>
          <w:sz w:val="15"/>
          <w:szCs w:val="15"/>
        </w:rPr>
      </w:pPr>
      <w:r w:rsidRPr="00C66E61">
        <w:rPr>
          <w:rFonts w:ascii="Calibri" w:hAnsi="Calibri" w:cs="Calibri"/>
          <w:sz w:val="15"/>
          <w:szCs w:val="15"/>
          <w:u w:val="single"/>
        </w:rPr>
        <w:t>Exclusions</w:t>
      </w:r>
      <w:r w:rsidRPr="00C66E61">
        <w:rPr>
          <w:rFonts w:ascii="Calibri" w:hAnsi="Calibri" w:cs="Calibri"/>
          <w:sz w:val="15"/>
          <w:szCs w:val="15"/>
        </w:rPr>
        <w:t>. The Service does not include reliability, redundancy,</w:t>
      </w:r>
      <w:r w:rsidRPr="00C66E61">
        <w:rPr>
          <w:rFonts w:ascii="Calibri" w:hAnsi="Calibri" w:cs="Calibri"/>
          <w:b/>
          <w:sz w:val="15"/>
          <w:szCs w:val="15"/>
        </w:rPr>
        <w:t xml:space="preserve"> </w:t>
      </w:r>
      <w:r w:rsidRPr="00C66E61">
        <w:rPr>
          <w:rFonts w:ascii="Calibri" w:hAnsi="Calibri" w:cs="Calibri"/>
          <w:sz w:val="15"/>
          <w:szCs w:val="15"/>
        </w:rPr>
        <w:t>disaster recovery or business continuity features, functions, capabilities or services.</w:t>
      </w:r>
      <w:r w:rsidRPr="00C66E61">
        <w:rPr>
          <w:rFonts w:ascii="Calibri" w:hAnsi="Calibri" w:cs="Calibri"/>
          <w:bCs/>
          <w:sz w:val="15"/>
          <w:szCs w:val="15"/>
        </w:rPr>
        <w:t xml:space="preserve"> The Service </w:t>
      </w:r>
      <w:r w:rsidRPr="00C66E61">
        <w:rPr>
          <w:rFonts w:ascii="Calibri" w:hAnsi="Calibri" w:cs="Calibri"/>
          <w:bCs/>
          <w:sz w:val="15"/>
          <w:szCs w:val="15"/>
        </w:rPr>
        <w:tab/>
      </w:r>
      <w:r w:rsidRPr="00C66E61">
        <w:rPr>
          <w:rFonts w:ascii="Calibri" w:hAnsi="Calibri" w:cs="Calibri"/>
          <w:bCs/>
          <w:sz w:val="15"/>
          <w:szCs w:val="15"/>
        </w:rPr>
        <w:tab/>
        <w:t xml:space="preserve">is provided over broadband networks, as a reasonable best efforts service </w:t>
      </w:r>
      <w:r w:rsidRPr="00C66E61">
        <w:rPr>
          <w:rFonts w:ascii="Calibri" w:hAnsi="Calibri" w:cs="Calibri"/>
          <w:bCs/>
          <w:sz w:val="15"/>
          <w:szCs w:val="15"/>
          <w:u w:val="single"/>
        </w:rPr>
        <w:t>without warranty, guarantees or service level commitments</w:t>
      </w:r>
      <w:r w:rsidRPr="00C66E61">
        <w:rPr>
          <w:rFonts w:ascii="Calibri" w:hAnsi="Calibri" w:cs="Calibri"/>
          <w:bCs/>
          <w:sz w:val="15"/>
          <w:szCs w:val="15"/>
        </w:rPr>
        <w:t xml:space="preserve">. Customer will not be </w:t>
      </w:r>
      <w:r w:rsidRPr="00C66E61">
        <w:rPr>
          <w:rFonts w:ascii="Calibri" w:hAnsi="Calibri" w:cs="Calibri"/>
          <w:bCs/>
          <w:sz w:val="15"/>
          <w:szCs w:val="15"/>
        </w:rPr>
        <w:tab/>
      </w:r>
      <w:r w:rsidRPr="00C66E61">
        <w:rPr>
          <w:rFonts w:ascii="Calibri" w:hAnsi="Calibri" w:cs="Calibri"/>
          <w:bCs/>
          <w:sz w:val="15"/>
          <w:szCs w:val="15"/>
        </w:rPr>
        <w:tab/>
      </w:r>
      <w:r w:rsidRPr="00C66E61">
        <w:rPr>
          <w:rFonts w:ascii="Calibri" w:hAnsi="Calibri" w:cs="Calibri"/>
          <w:bCs/>
          <w:sz w:val="15"/>
          <w:szCs w:val="15"/>
        </w:rPr>
        <w:tab/>
        <w:t xml:space="preserve">able to make or receive calls with the Service if the Frontier network or DSL service is down or impaired or if any third party network or service used in </w:t>
      </w:r>
      <w:r w:rsidRPr="00C66E61">
        <w:rPr>
          <w:rFonts w:ascii="Calibri" w:hAnsi="Calibri" w:cs="Calibri"/>
          <w:bCs/>
          <w:sz w:val="15"/>
          <w:szCs w:val="15"/>
        </w:rPr>
        <w:tab/>
      </w:r>
      <w:r w:rsidRPr="00C66E61">
        <w:rPr>
          <w:rFonts w:ascii="Calibri" w:hAnsi="Calibri" w:cs="Calibri"/>
          <w:bCs/>
          <w:sz w:val="15"/>
          <w:szCs w:val="15"/>
        </w:rPr>
        <w:tab/>
      </w:r>
      <w:r w:rsidRPr="00C66E61">
        <w:rPr>
          <w:rFonts w:ascii="Calibri" w:hAnsi="Calibri" w:cs="Calibri"/>
          <w:bCs/>
          <w:sz w:val="15"/>
          <w:szCs w:val="15"/>
        </w:rPr>
        <w:tab/>
        <w:t xml:space="preserve">conjunction with the Service is down or impaired. Service may also be adversely impacted by congestion on the Customer’s LAN, Frontier’s network or DSL </w:t>
      </w:r>
      <w:r w:rsidRPr="00C66E61">
        <w:rPr>
          <w:rFonts w:ascii="Calibri" w:hAnsi="Calibri" w:cs="Calibri"/>
          <w:bCs/>
          <w:sz w:val="15"/>
          <w:szCs w:val="15"/>
        </w:rPr>
        <w:tab/>
      </w:r>
      <w:r w:rsidRPr="00C66E61">
        <w:rPr>
          <w:rFonts w:ascii="Calibri" w:hAnsi="Calibri" w:cs="Calibri"/>
          <w:bCs/>
          <w:sz w:val="15"/>
          <w:szCs w:val="15"/>
        </w:rPr>
        <w:tab/>
      </w:r>
      <w:r w:rsidRPr="00C66E61">
        <w:rPr>
          <w:rFonts w:ascii="Calibri" w:hAnsi="Calibri" w:cs="Calibri"/>
          <w:bCs/>
          <w:sz w:val="15"/>
          <w:szCs w:val="15"/>
        </w:rPr>
        <w:tab/>
        <w:t>service and/or third party network or service.</w:t>
      </w:r>
      <w:r w:rsidRPr="00C66E61">
        <w:rPr>
          <w:rFonts w:ascii="Calibri" w:hAnsi="Calibri" w:cs="Calibri"/>
          <w:sz w:val="15"/>
          <w:szCs w:val="15"/>
        </w:rPr>
        <w:t xml:space="preserve"> </w:t>
      </w:r>
      <w:bookmarkStart w:id="5" w:name="_Hlk37859270"/>
    </w:p>
    <w:p w14:paraId="2B7DECAD" w14:textId="77777777" w:rsidR="00CA318B" w:rsidRDefault="00CA318B" w:rsidP="000D504B">
      <w:pPr>
        <w:pStyle w:val="ListParagraph"/>
        <w:numPr>
          <w:ilvl w:val="0"/>
          <w:numId w:val="20"/>
        </w:numPr>
        <w:tabs>
          <w:tab w:val="left" w:pos="360"/>
          <w:tab w:val="left" w:pos="1080"/>
          <w:tab w:val="left" w:pos="3600"/>
        </w:tabs>
        <w:spacing w:after="60"/>
        <w:jc w:val="both"/>
        <w:rPr>
          <w:rFonts w:ascii="Calibri" w:hAnsi="Calibri" w:cs="Calibri"/>
          <w:sz w:val="15"/>
          <w:szCs w:val="15"/>
        </w:rPr>
      </w:pPr>
      <w:r>
        <w:rPr>
          <w:rFonts w:ascii="Calibri" w:hAnsi="Calibri" w:cs="Calibri"/>
          <w:sz w:val="15"/>
          <w:szCs w:val="15"/>
          <w:u w:val="single"/>
        </w:rPr>
        <w:t xml:space="preserve"> </w:t>
      </w:r>
      <w:r w:rsidR="00C66E61" w:rsidRPr="00CA318B">
        <w:rPr>
          <w:rFonts w:ascii="Calibri" w:hAnsi="Calibri" w:cs="Calibri"/>
          <w:sz w:val="15"/>
          <w:szCs w:val="15"/>
          <w:u w:val="single"/>
        </w:rPr>
        <w:t>Changes</w:t>
      </w:r>
      <w:r w:rsidR="00C66E61" w:rsidRPr="00CA318B">
        <w:rPr>
          <w:rFonts w:ascii="Calibri" w:hAnsi="Calibri" w:cs="Calibri"/>
          <w:sz w:val="15"/>
          <w:szCs w:val="15"/>
        </w:rPr>
        <w:t xml:space="preserve">. Throughout the Service Term, Customer may add subsequent lines at the rates and terms applicable under this Service Schedule, reduce the number of lines reflected in this Service Schedule without payment of the termination charge (please note, cancellation of entire account will be subject to the early termination charge), or make modifications to existing Services provided that such changes may be subject to a change fee (collectively “Changes”). Customer may request Changes via telephone, </w:t>
      </w:r>
      <w:proofErr w:type="gramStart"/>
      <w:r w:rsidR="00C66E61" w:rsidRPr="00CA318B">
        <w:rPr>
          <w:rFonts w:ascii="Calibri" w:hAnsi="Calibri" w:cs="Calibri"/>
          <w:sz w:val="15"/>
          <w:szCs w:val="15"/>
        </w:rPr>
        <w:t>provided that</w:t>
      </w:r>
      <w:proofErr w:type="gramEnd"/>
      <w:r w:rsidR="00C66E61" w:rsidRPr="00CA318B">
        <w:rPr>
          <w:rFonts w:ascii="Calibri" w:hAnsi="Calibri" w:cs="Calibri"/>
          <w:sz w:val="15"/>
          <w:szCs w:val="15"/>
        </w:rPr>
        <w:t xml:space="preserve"> Frontier may (but will not be required to) ask Customer to validate such Change request via email or other document. All such Changes and the resulting Services will be subject to the terms and conditions of this Schedule. </w:t>
      </w:r>
      <w:bookmarkEnd w:id="5"/>
    </w:p>
    <w:p w14:paraId="6AB2CBFF" w14:textId="77777777" w:rsidR="00CA318B" w:rsidRPr="00CA318B" w:rsidRDefault="00CA318B" w:rsidP="00CA318B">
      <w:pPr>
        <w:pStyle w:val="ListParagraph"/>
        <w:tabs>
          <w:tab w:val="left" w:pos="1080"/>
          <w:tab w:val="left" w:pos="3600"/>
        </w:tabs>
        <w:spacing w:after="60"/>
        <w:jc w:val="both"/>
        <w:rPr>
          <w:rFonts w:ascii="Calibri" w:hAnsi="Calibri" w:cs="Calibri"/>
          <w:sz w:val="15"/>
          <w:szCs w:val="15"/>
        </w:rPr>
      </w:pPr>
    </w:p>
    <w:p w14:paraId="0CF57C00" w14:textId="2436FCE5" w:rsidR="00C66E61" w:rsidRPr="00CA318B" w:rsidRDefault="00C66E61" w:rsidP="000D504B">
      <w:pPr>
        <w:pStyle w:val="ListParagraph"/>
        <w:numPr>
          <w:ilvl w:val="0"/>
          <w:numId w:val="20"/>
        </w:numPr>
        <w:tabs>
          <w:tab w:val="left" w:pos="360"/>
          <w:tab w:val="left" w:pos="1080"/>
          <w:tab w:val="left" w:pos="3600"/>
        </w:tabs>
        <w:spacing w:after="60"/>
        <w:jc w:val="both"/>
        <w:rPr>
          <w:rFonts w:ascii="Calibri" w:hAnsi="Calibri" w:cs="Calibri"/>
          <w:sz w:val="15"/>
          <w:szCs w:val="15"/>
        </w:rPr>
      </w:pPr>
      <w:r w:rsidRPr="00CA318B">
        <w:rPr>
          <w:rFonts w:ascii="Calibri" w:hAnsi="Calibri" w:cs="Calibri"/>
          <w:sz w:val="15"/>
          <w:szCs w:val="15"/>
          <w:u w:val="single"/>
        </w:rPr>
        <w:t>Training</w:t>
      </w:r>
      <w:r w:rsidRPr="00CA318B">
        <w:rPr>
          <w:rFonts w:ascii="Calibri" w:hAnsi="Calibri" w:cs="Calibri"/>
          <w:sz w:val="15"/>
          <w:szCs w:val="15"/>
        </w:rPr>
        <w:t xml:space="preserve">. </w:t>
      </w:r>
      <w:r w:rsidRPr="00CA318B">
        <w:rPr>
          <w:rFonts w:asciiTheme="minorHAnsi" w:hAnsiTheme="minorHAnsi" w:cstheme="minorHAnsi"/>
          <w:sz w:val="15"/>
          <w:szCs w:val="15"/>
        </w:rPr>
        <w:t xml:space="preserve">Training for this Service will utilize training videos. These videos are a user interactive web-based training aid, which can be accessed at any time at,  </w:t>
      </w:r>
      <w:r w:rsidR="00990206" w:rsidRPr="00CA318B">
        <w:rPr>
          <w:rFonts w:asciiTheme="minorHAnsi" w:hAnsiTheme="minorHAnsi" w:cstheme="minorHAnsi"/>
          <w:sz w:val="15"/>
          <w:szCs w:val="15"/>
        </w:rPr>
        <w:fldChar w:fldCharType="begin"/>
      </w:r>
      <w:r w:rsidR="00990206" w:rsidRPr="00CA318B">
        <w:rPr>
          <w:rFonts w:asciiTheme="minorHAnsi" w:hAnsiTheme="minorHAnsi" w:cstheme="minorHAnsi"/>
          <w:sz w:val="15"/>
          <w:szCs w:val="15"/>
        </w:rPr>
        <w:instrText xml:space="preserve"> HYPERLINK "https://enterprise-qat2.frontier.com/blog/unified-communications-by-frontier-product-tutorial-videos" </w:instrText>
      </w:r>
      <w:r w:rsidR="00990206" w:rsidRPr="00CA318B">
        <w:rPr>
          <w:rFonts w:asciiTheme="minorHAnsi" w:hAnsiTheme="minorHAnsi" w:cstheme="minorHAnsi"/>
          <w:sz w:val="15"/>
          <w:szCs w:val="15"/>
        </w:rPr>
        <w:fldChar w:fldCharType="separate"/>
      </w:r>
      <w:ins w:id="6" w:author="Evirgen, Danielle" w:date="2021-06-28T15:25:00Z">
        <w:r w:rsidR="00990206" w:rsidRPr="00CA318B">
          <w:rPr>
            <w:rStyle w:val="Hyperlink"/>
            <w:rFonts w:asciiTheme="minorHAnsi" w:hAnsiTheme="minorHAnsi" w:cstheme="minorHAnsi"/>
            <w:sz w:val="15"/>
            <w:szCs w:val="15"/>
          </w:rPr>
          <w:t>https://enterprise-qat2.frontier.com/blog/unified-communications-by-frontier-product-tutorial-videos</w:t>
        </w:r>
      </w:ins>
      <w:r w:rsidR="00990206" w:rsidRPr="00CA318B">
        <w:rPr>
          <w:rFonts w:asciiTheme="minorHAnsi" w:hAnsiTheme="minorHAnsi" w:cstheme="minorHAnsi"/>
          <w:sz w:val="15"/>
          <w:szCs w:val="15"/>
        </w:rPr>
        <w:fldChar w:fldCharType="end"/>
      </w:r>
      <w:r w:rsidRPr="00CA318B">
        <w:rPr>
          <w:rFonts w:asciiTheme="minorHAnsi" w:hAnsiTheme="minorHAnsi" w:cstheme="minorHAnsi"/>
          <w:sz w:val="15"/>
          <w:szCs w:val="15"/>
        </w:rPr>
        <w:t xml:space="preserve">.  </w:t>
      </w:r>
      <w:r w:rsidRPr="00CA318B">
        <w:rPr>
          <w:rFonts w:ascii="Calibri" w:hAnsi="Calibri" w:cs="Calibri"/>
          <w:sz w:val="15"/>
          <w:szCs w:val="15"/>
        </w:rPr>
        <w:t xml:space="preserve">Videos included are Business Group Admin Portal, End User </w:t>
      </w:r>
      <w:proofErr w:type="spellStart"/>
      <w:r w:rsidRPr="00CA318B">
        <w:rPr>
          <w:rFonts w:ascii="Calibri" w:hAnsi="Calibri" w:cs="Calibri"/>
          <w:sz w:val="15"/>
          <w:szCs w:val="15"/>
        </w:rPr>
        <w:t>CommPortal</w:t>
      </w:r>
      <w:proofErr w:type="spellEnd"/>
      <w:r w:rsidRPr="00CA318B">
        <w:rPr>
          <w:rFonts w:ascii="Calibri" w:hAnsi="Calibri" w:cs="Calibri"/>
          <w:sz w:val="15"/>
          <w:szCs w:val="15"/>
        </w:rPr>
        <w:t xml:space="preserve">, Frontier Communicator Desktop App, Frontier Communicator Mobile App, Poly VVX 150/250/350, Poly VVX 450, Poly Trio 8500, Poly Trio 8800 and </w:t>
      </w:r>
      <w:proofErr w:type="spellStart"/>
      <w:r w:rsidRPr="00CA318B">
        <w:rPr>
          <w:rFonts w:ascii="Calibri" w:hAnsi="Calibri" w:cs="Calibri"/>
          <w:sz w:val="15"/>
          <w:szCs w:val="15"/>
        </w:rPr>
        <w:t>iACD</w:t>
      </w:r>
      <w:proofErr w:type="spellEnd"/>
      <w:r w:rsidRPr="00CA318B">
        <w:rPr>
          <w:rFonts w:ascii="Calibri" w:hAnsi="Calibri" w:cs="Calibri"/>
          <w:sz w:val="15"/>
          <w:szCs w:val="15"/>
        </w:rPr>
        <w:t>.   </w:t>
      </w:r>
      <w:proofErr w:type="gramStart"/>
      <w:r w:rsidRPr="00CA318B">
        <w:rPr>
          <w:rFonts w:ascii="Calibri" w:hAnsi="Calibri" w:cs="Calibri"/>
          <w:sz w:val="15"/>
          <w:szCs w:val="15"/>
        </w:rPr>
        <w:t>In the event that</w:t>
      </w:r>
      <w:proofErr w:type="gramEnd"/>
      <w:r w:rsidRPr="00CA318B">
        <w:rPr>
          <w:rFonts w:ascii="Calibri" w:hAnsi="Calibri" w:cs="Calibri"/>
          <w:sz w:val="15"/>
          <w:szCs w:val="15"/>
        </w:rPr>
        <w:t xml:space="preserve"> onsite training is requested, additional charges will apply and must be noted as an exception to the standard Installation Services Scope of Work</w:t>
      </w:r>
    </w:p>
    <w:p w14:paraId="40A2B74F" w14:textId="77777777" w:rsidR="00C66E61" w:rsidRPr="00C66E61" w:rsidRDefault="00C66E61" w:rsidP="00C66E61">
      <w:pPr>
        <w:ind w:left="360"/>
        <w:rPr>
          <w:rFonts w:ascii="Calibri" w:hAnsi="Calibri" w:cs="Calibri"/>
          <w:sz w:val="15"/>
          <w:szCs w:val="15"/>
        </w:rPr>
      </w:pPr>
    </w:p>
    <w:p w14:paraId="3D5F2B17" w14:textId="77777777" w:rsidR="00C66E61" w:rsidRPr="00C66E61" w:rsidRDefault="00C66E61" w:rsidP="000D504B">
      <w:pPr>
        <w:numPr>
          <w:ilvl w:val="0"/>
          <w:numId w:val="21"/>
        </w:numPr>
        <w:rPr>
          <w:rFonts w:ascii="Calibri" w:hAnsi="Calibri" w:cs="Calibri"/>
          <w:caps/>
          <w:sz w:val="15"/>
          <w:szCs w:val="15"/>
          <w:u w:val="single"/>
        </w:rPr>
      </w:pPr>
      <w:r w:rsidRPr="00C66E61">
        <w:rPr>
          <w:rFonts w:ascii="Calibri" w:hAnsi="Calibri" w:cs="Calibri"/>
          <w:b/>
          <w:bCs/>
          <w:caps/>
          <w:sz w:val="15"/>
          <w:szCs w:val="15"/>
          <w:u w:val="single"/>
        </w:rPr>
        <w:t xml:space="preserve">Meeting collaboration and webinar Service.  </w:t>
      </w:r>
    </w:p>
    <w:p w14:paraId="0704DF96" w14:textId="77777777" w:rsidR="00C66E61" w:rsidRPr="00C66E61" w:rsidRDefault="00C66E61" w:rsidP="00C66E61">
      <w:pPr>
        <w:ind w:left="450"/>
        <w:rPr>
          <w:rFonts w:ascii="Calibri" w:hAnsi="Calibri" w:cs="Calibri"/>
          <w:caps/>
          <w:sz w:val="15"/>
          <w:szCs w:val="15"/>
          <w:u w:val="single"/>
        </w:rPr>
      </w:pPr>
    </w:p>
    <w:p w14:paraId="610222E1" w14:textId="77777777" w:rsidR="00C66E61" w:rsidRPr="00C66E61" w:rsidRDefault="00C66E61" w:rsidP="000D504B">
      <w:pPr>
        <w:numPr>
          <w:ilvl w:val="0"/>
          <w:numId w:val="22"/>
        </w:numPr>
        <w:rPr>
          <w:rFonts w:ascii="Calibri" w:hAnsi="Calibri" w:cs="Calibri"/>
          <w:sz w:val="15"/>
          <w:szCs w:val="15"/>
        </w:rPr>
      </w:pPr>
      <w:r w:rsidRPr="00C66E61">
        <w:rPr>
          <w:rFonts w:ascii="Calibri" w:hAnsi="Calibri" w:cs="Calibri"/>
          <w:sz w:val="15"/>
          <w:szCs w:val="15"/>
          <w:u w:val="single"/>
        </w:rPr>
        <w:t>General Description</w:t>
      </w:r>
      <w:r w:rsidRPr="00C66E61">
        <w:rPr>
          <w:rFonts w:ascii="Calibri" w:hAnsi="Calibri" w:cs="Calibri"/>
          <w:sz w:val="15"/>
          <w:szCs w:val="15"/>
        </w:rPr>
        <w:t xml:space="preserve">: Upon and subject to the terms of the FSA and this Schedule, including without limitation the license restrictions, the number of authorized licenses and payment terms, Customer is hereby granted a non-exclusive, non-transferable, limited, revocable license to use, during the applicable Service Term only, the Meeting Collaboration and Webinar Service.  Prior to permitting any Customer to use the Meeting Collaboration and Webinar Service, Customer shall agree to the Accession Communicator End User License Agreement available at </w:t>
      </w:r>
      <w:hyperlink r:id="rId14" w:history="1">
        <w:r w:rsidRPr="00C66E61">
          <w:rPr>
            <w:rFonts w:ascii="Calibri" w:hAnsi="Calibri" w:cs="Calibri"/>
            <w:color w:val="0000FF"/>
            <w:sz w:val="15"/>
            <w:szCs w:val="15"/>
          </w:rPr>
          <w:t>www.metaswitch.com/legal/standard-terms-and-conditions</w:t>
        </w:r>
      </w:hyperlink>
      <w:r w:rsidRPr="00C66E61">
        <w:rPr>
          <w:rFonts w:ascii="Calibri" w:hAnsi="Calibri" w:cs="Calibri"/>
          <w:sz w:val="15"/>
          <w:szCs w:val="15"/>
        </w:rPr>
        <w:t xml:space="preserve"> as it may be updated from time to time by Metaswitch, which is hereby incorporated into the Schedule by reference.</w:t>
      </w:r>
    </w:p>
    <w:p w14:paraId="2A010415" w14:textId="77777777" w:rsidR="00C66E61" w:rsidRPr="00C66E61" w:rsidRDefault="00C66E61" w:rsidP="00C66E61">
      <w:pPr>
        <w:ind w:left="720"/>
        <w:rPr>
          <w:rFonts w:ascii="Calibri" w:hAnsi="Calibri" w:cs="Calibri"/>
          <w:sz w:val="15"/>
          <w:szCs w:val="15"/>
        </w:rPr>
      </w:pPr>
    </w:p>
    <w:p w14:paraId="1022148B" w14:textId="7CD38367" w:rsidR="00756105" w:rsidRDefault="00C66E61" w:rsidP="000D504B">
      <w:pPr>
        <w:pStyle w:val="ListParagraph"/>
        <w:numPr>
          <w:ilvl w:val="0"/>
          <w:numId w:val="23"/>
        </w:numPr>
        <w:ind w:left="810" w:firstLine="0"/>
        <w:rPr>
          <w:rFonts w:ascii="Calibri" w:hAnsi="Calibri" w:cs="Calibri"/>
          <w:sz w:val="15"/>
          <w:szCs w:val="15"/>
        </w:rPr>
      </w:pPr>
      <w:r w:rsidRPr="0039061B">
        <w:rPr>
          <w:rFonts w:ascii="Calibri" w:hAnsi="Calibri" w:cs="Calibri"/>
          <w:sz w:val="15"/>
          <w:szCs w:val="15"/>
          <w:u w:val="single"/>
        </w:rPr>
        <w:t>Meeting Collaboration (</w:t>
      </w:r>
      <w:r w:rsidRPr="0039061B">
        <w:rPr>
          <w:rFonts w:ascii="Calibri" w:hAnsi="Calibri" w:cs="Calibri"/>
          <w:color w:val="FF0000"/>
          <w:sz w:val="15"/>
          <w:szCs w:val="15"/>
          <w:u w:val="single"/>
        </w:rPr>
        <w:t>Executive Seat Required</w:t>
      </w:r>
      <w:r w:rsidRPr="0039061B">
        <w:rPr>
          <w:rFonts w:ascii="Calibri" w:hAnsi="Calibri" w:cs="Calibri"/>
          <w:sz w:val="15"/>
          <w:szCs w:val="15"/>
        </w:rPr>
        <w:t xml:space="preserve">) Supports conferences of up to 500 participants, scheduled and ad-hoc conferences, video conferencing, </w:t>
      </w:r>
      <w:r w:rsidR="00756105">
        <w:rPr>
          <w:rFonts w:ascii="Calibri" w:hAnsi="Calibri" w:cs="Calibri"/>
          <w:sz w:val="15"/>
          <w:szCs w:val="15"/>
        </w:rPr>
        <w:tab/>
      </w:r>
      <w:r w:rsidRPr="0039061B">
        <w:rPr>
          <w:rFonts w:ascii="Calibri" w:hAnsi="Calibri" w:cs="Calibri"/>
          <w:sz w:val="15"/>
          <w:szCs w:val="15"/>
        </w:rPr>
        <w:t xml:space="preserve">desktop and file sharing, desktop remote control, conference recording.  Meeting Collaboration supports Windows, MacOS, iOS &amp; Android, single-click </w:t>
      </w:r>
      <w:r w:rsidR="00756105">
        <w:rPr>
          <w:rFonts w:ascii="Calibri" w:hAnsi="Calibri" w:cs="Calibri"/>
          <w:sz w:val="15"/>
          <w:szCs w:val="15"/>
        </w:rPr>
        <w:tab/>
      </w:r>
      <w:r w:rsidRPr="0039061B">
        <w:rPr>
          <w:rFonts w:ascii="Calibri" w:hAnsi="Calibri" w:cs="Calibri"/>
          <w:sz w:val="15"/>
          <w:szCs w:val="15"/>
        </w:rPr>
        <w:t>uplift from one-to-one Frontier Communicator (mobile and desktop application) calls or IM sessions to conferences, Microsoft Outlook</w:t>
      </w:r>
      <w:r w:rsidR="0039061B">
        <w:rPr>
          <w:rFonts w:ascii="Calibri" w:hAnsi="Calibri" w:cs="Calibri"/>
          <w:sz w:val="15"/>
          <w:szCs w:val="15"/>
        </w:rPr>
        <w:t xml:space="preserve"> </w:t>
      </w:r>
      <w:r w:rsidRPr="0039061B">
        <w:rPr>
          <w:rFonts w:ascii="Calibri" w:hAnsi="Calibri" w:cs="Calibri"/>
          <w:sz w:val="15"/>
          <w:szCs w:val="15"/>
        </w:rPr>
        <w:t>integration</w:t>
      </w:r>
      <w:r w:rsidR="00756105">
        <w:rPr>
          <w:rFonts w:ascii="Calibri" w:hAnsi="Calibri" w:cs="Calibri"/>
          <w:sz w:val="15"/>
          <w:szCs w:val="15"/>
        </w:rPr>
        <w:t xml:space="preserve">.  </w:t>
      </w:r>
    </w:p>
    <w:p w14:paraId="31B3E7CC" w14:textId="2FED0142" w:rsidR="00C66E61" w:rsidRPr="00756105" w:rsidRDefault="00C66E61" w:rsidP="000D504B">
      <w:pPr>
        <w:pStyle w:val="ListParagraph"/>
        <w:numPr>
          <w:ilvl w:val="0"/>
          <w:numId w:val="23"/>
        </w:numPr>
        <w:ind w:left="810" w:firstLine="0"/>
        <w:rPr>
          <w:rFonts w:ascii="Calibri" w:hAnsi="Calibri" w:cs="Calibri"/>
          <w:sz w:val="15"/>
          <w:szCs w:val="15"/>
        </w:rPr>
      </w:pPr>
      <w:r w:rsidRPr="00756105">
        <w:rPr>
          <w:rFonts w:ascii="Calibri" w:hAnsi="Calibri" w:cs="Calibri"/>
          <w:sz w:val="15"/>
          <w:szCs w:val="15"/>
          <w:u w:val="single"/>
        </w:rPr>
        <w:t>Meeting Webinar (</w:t>
      </w:r>
      <w:r w:rsidRPr="00756105">
        <w:rPr>
          <w:rFonts w:ascii="Calibri" w:hAnsi="Calibri" w:cs="Calibri"/>
          <w:color w:val="FF0000"/>
          <w:sz w:val="15"/>
          <w:szCs w:val="15"/>
          <w:u w:val="single"/>
        </w:rPr>
        <w:t>Executive Seat Required</w:t>
      </w:r>
      <w:r w:rsidRPr="00756105">
        <w:rPr>
          <w:rFonts w:ascii="Calibri" w:hAnsi="Calibri" w:cs="Calibri"/>
          <w:sz w:val="15"/>
          <w:szCs w:val="15"/>
          <w:u w:val="single"/>
        </w:rPr>
        <w:t xml:space="preserve">) </w:t>
      </w:r>
      <w:r w:rsidRPr="00756105">
        <w:rPr>
          <w:rFonts w:ascii="Calibri" w:hAnsi="Calibri" w:cs="Calibri"/>
          <w:sz w:val="15"/>
          <w:szCs w:val="15"/>
        </w:rPr>
        <w:t xml:space="preserve">Webinars offer full function webinars for up to 100, 500, or 1,000 attendees, with support for up to 100 </w:t>
      </w:r>
      <w:r w:rsidRPr="00756105">
        <w:rPr>
          <w:rFonts w:ascii="Calibri" w:hAnsi="Calibri" w:cs="Calibri"/>
          <w:sz w:val="15"/>
          <w:szCs w:val="15"/>
        </w:rPr>
        <w:tab/>
      </w:r>
      <w:r w:rsidRPr="00756105">
        <w:rPr>
          <w:rFonts w:ascii="Calibri" w:hAnsi="Calibri" w:cs="Calibri"/>
          <w:sz w:val="15"/>
          <w:szCs w:val="15"/>
        </w:rPr>
        <w:tab/>
        <w:t>participants (webinar host, co-host and panelists), all with the capability to share video, web presentations, whiteboards and more.   The remaining view-</w:t>
      </w:r>
      <w:r w:rsidRPr="00756105">
        <w:rPr>
          <w:rFonts w:ascii="Calibri" w:hAnsi="Calibri" w:cs="Calibri"/>
          <w:sz w:val="15"/>
          <w:szCs w:val="15"/>
        </w:rPr>
        <w:tab/>
      </w:r>
      <w:r w:rsidRPr="00756105">
        <w:rPr>
          <w:rFonts w:ascii="Calibri" w:hAnsi="Calibri" w:cs="Calibri"/>
          <w:sz w:val="15"/>
          <w:szCs w:val="15"/>
        </w:rPr>
        <w:tab/>
        <w:t xml:space="preserve">only attendees </w:t>
      </w:r>
      <w:proofErr w:type="gramStart"/>
      <w:r w:rsidRPr="00756105">
        <w:rPr>
          <w:rFonts w:ascii="Calibri" w:hAnsi="Calibri" w:cs="Calibri"/>
          <w:sz w:val="15"/>
          <w:szCs w:val="15"/>
        </w:rPr>
        <w:t>are able to</w:t>
      </w:r>
      <w:proofErr w:type="gramEnd"/>
      <w:r w:rsidRPr="00756105">
        <w:rPr>
          <w:rFonts w:ascii="Calibri" w:hAnsi="Calibri" w:cs="Calibri"/>
          <w:sz w:val="15"/>
          <w:szCs w:val="15"/>
        </w:rPr>
        <w:t xml:space="preserve"> send chat messages or participate in polls created by the host</w:t>
      </w:r>
    </w:p>
    <w:p w14:paraId="5DD04830" w14:textId="77777777" w:rsidR="00C66E61" w:rsidRPr="00C66E61" w:rsidRDefault="00C66E61" w:rsidP="00C66E61">
      <w:pPr>
        <w:ind w:left="360"/>
        <w:rPr>
          <w:rFonts w:ascii="Calibri" w:hAnsi="Calibri" w:cs="Calibri"/>
          <w:sz w:val="15"/>
          <w:szCs w:val="15"/>
        </w:rPr>
      </w:pPr>
    </w:p>
    <w:p w14:paraId="1A6E4A6F" w14:textId="77777777" w:rsidR="00C66E61" w:rsidRPr="00C66E61" w:rsidRDefault="00C66E61" w:rsidP="00C66E61">
      <w:pPr>
        <w:ind w:left="360"/>
        <w:rPr>
          <w:rFonts w:ascii="Calibri" w:hAnsi="Calibri" w:cs="Calibri"/>
          <w:sz w:val="15"/>
          <w:szCs w:val="15"/>
        </w:rPr>
      </w:pPr>
      <w:r w:rsidRPr="00C66E61">
        <w:rPr>
          <w:rFonts w:ascii="Calibri" w:hAnsi="Calibri" w:cs="Calibri"/>
          <w:sz w:val="15"/>
          <w:szCs w:val="15"/>
        </w:rPr>
        <w:t>B.</w:t>
      </w:r>
      <w:r w:rsidRPr="00C66E61">
        <w:rPr>
          <w:rFonts w:ascii="Calibri" w:hAnsi="Calibri" w:cs="Calibri"/>
          <w:sz w:val="15"/>
          <w:szCs w:val="15"/>
        </w:rPr>
        <w:tab/>
      </w:r>
      <w:r w:rsidRPr="00C66E61">
        <w:rPr>
          <w:rFonts w:ascii="Calibri" w:hAnsi="Calibri" w:cs="Calibri"/>
          <w:sz w:val="15"/>
          <w:szCs w:val="15"/>
          <w:u w:val="single"/>
        </w:rPr>
        <w:t xml:space="preserve">Restrictions, Warranties and Limitations:  </w:t>
      </w:r>
      <w:r w:rsidRPr="00C66E61">
        <w:rPr>
          <w:rFonts w:ascii="Calibri" w:hAnsi="Calibri" w:cs="Calibri"/>
          <w:sz w:val="15"/>
          <w:szCs w:val="15"/>
        </w:rPr>
        <w:t xml:space="preserve">    </w:t>
      </w:r>
    </w:p>
    <w:p w14:paraId="142A3482" w14:textId="77777777" w:rsidR="00C66E61" w:rsidRPr="00C66E61" w:rsidRDefault="00C66E61" w:rsidP="00C66E61">
      <w:pPr>
        <w:ind w:left="360"/>
        <w:rPr>
          <w:rFonts w:ascii="Calibri" w:hAnsi="Calibri" w:cs="Calibri"/>
          <w:sz w:val="15"/>
          <w:szCs w:val="15"/>
        </w:rPr>
      </w:pPr>
    </w:p>
    <w:p w14:paraId="322D0AD6" w14:textId="017133C7" w:rsidR="00C66E61" w:rsidRPr="00C66E61" w:rsidRDefault="00C66E61" w:rsidP="00C66E61">
      <w:pPr>
        <w:rPr>
          <w:rFonts w:ascii="Calibri" w:hAnsi="Calibri" w:cs="Calibri"/>
          <w:sz w:val="15"/>
          <w:szCs w:val="15"/>
        </w:rPr>
      </w:pPr>
      <w:r w:rsidRPr="00C66E61">
        <w:rPr>
          <w:rFonts w:ascii="Calibri" w:hAnsi="Calibri" w:cs="Calibri"/>
          <w:b/>
          <w:bCs/>
          <w:sz w:val="15"/>
          <w:szCs w:val="15"/>
        </w:rPr>
        <w:tab/>
      </w:r>
      <w:r w:rsidRPr="00C66E61">
        <w:rPr>
          <w:rFonts w:ascii="Calibri" w:hAnsi="Calibri" w:cs="Calibri"/>
          <w:sz w:val="15"/>
          <w:szCs w:val="15"/>
        </w:rPr>
        <w:t xml:space="preserve">i.  </w:t>
      </w:r>
      <w:r w:rsidR="00756105">
        <w:rPr>
          <w:rFonts w:ascii="Calibri" w:hAnsi="Calibri" w:cs="Calibri"/>
          <w:sz w:val="15"/>
          <w:szCs w:val="15"/>
        </w:rPr>
        <w:tab/>
      </w:r>
      <w:r w:rsidRPr="00C66E61">
        <w:rPr>
          <w:rFonts w:ascii="Calibri" w:hAnsi="Calibri" w:cs="Calibri"/>
          <w:sz w:val="15"/>
          <w:szCs w:val="15"/>
          <w:u w:val="single"/>
        </w:rPr>
        <w:t>Restrictions</w:t>
      </w:r>
      <w:r w:rsidRPr="00C66E61">
        <w:rPr>
          <w:rFonts w:ascii="Calibri" w:hAnsi="Calibri" w:cs="Calibri"/>
          <w:sz w:val="15"/>
          <w:szCs w:val="15"/>
        </w:rPr>
        <w:t xml:space="preserve">:  Customer shall not distribute, reproduce, modify, sublicense or use any of the </w:t>
      </w:r>
      <w:bookmarkStart w:id="7" w:name="_Hlk52281342"/>
      <w:r w:rsidRPr="00C66E61">
        <w:rPr>
          <w:rFonts w:ascii="Calibri" w:hAnsi="Calibri" w:cs="Calibri"/>
          <w:sz w:val="15"/>
          <w:szCs w:val="15"/>
        </w:rPr>
        <w:t xml:space="preserve">Meeting Collaboration and Webinar Service </w:t>
      </w:r>
      <w:bookmarkEnd w:id="7"/>
      <w:r w:rsidRPr="00C66E61">
        <w:rPr>
          <w:rFonts w:ascii="Calibri" w:hAnsi="Calibri" w:cs="Calibri"/>
          <w:sz w:val="15"/>
          <w:szCs w:val="15"/>
        </w:rPr>
        <w:t xml:space="preserve">other than as </w:t>
      </w:r>
      <w:r w:rsidRPr="00C66E61">
        <w:rPr>
          <w:rFonts w:ascii="Calibri" w:hAnsi="Calibri" w:cs="Calibri"/>
          <w:sz w:val="15"/>
          <w:szCs w:val="15"/>
        </w:rPr>
        <w:tab/>
      </w:r>
      <w:r w:rsidR="004A47D9">
        <w:rPr>
          <w:rFonts w:ascii="Calibri" w:hAnsi="Calibri" w:cs="Calibri"/>
          <w:sz w:val="15"/>
          <w:szCs w:val="15"/>
        </w:rPr>
        <w:tab/>
        <w:t xml:space="preserve">              </w:t>
      </w:r>
      <w:r w:rsidRPr="00C66E61">
        <w:rPr>
          <w:rFonts w:ascii="Calibri" w:hAnsi="Calibri" w:cs="Calibri"/>
          <w:sz w:val="15"/>
          <w:szCs w:val="15"/>
        </w:rPr>
        <w:t xml:space="preserve">       permitted above.  Customer shall not be permitted to do any of the following:</w:t>
      </w:r>
    </w:p>
    <w:p w14:paraId="050582A5" w14:textId="77777777" w:rsidR="00C66E61" w:rsidRPr="00C66E61" w:rsidRDefault="00C66E61" w:rsidP="00C66E61">
      <w:pPr>
        <w:rPr>
          <w:rFonts w:ascii="Calibri" w:hAnsi="Calibri" w:cs="Calibri"/>
          <w:sz w:val="15"/>
          <w:szCs w:val="15"/>
        </w:rPr>
      </w:pPr>
      <w:r w:rsidRPr="00C66E61">
        <w:rPr>
          <w:rFonts w:ascii="Calibri" w:hAnsi="Calibri" w:cs="Calibri"/>
          <w:sz w:val="15"/>
          <w:szCs w:val="15"/>
        </w:rPr>
        <w:tab/>
      </w:r>
      <w:r w:rsidRPr="00C66E61">
        <w:rPr>
          <w:rFonts w:ascii="Calibri" w:hAnsi="Calibri" w:cs="Calibri"/>
          <w:sz w:val="15"/>
          <w:szCs w:val="15"/>
        </w:rPr>
        <w:tab/>
        <w:t>(a)  remove or modify any copyright or proprietary rights notices and/or legends appearing on or in the Meeting Collaboration and Webinar Service</w:t>
      </w:r>
    </w:p>
    <w:p w14:paraId="3F71B1AF" w14:textId="77777777" w:rsidR="00C66E61" w:rsidRPr="00C66E61" w:rsidRDefault="00C66E61" w:rsidP="00C66E61">
      <w:pPr>
        <w:rPr>
          <w:rFonts w:ascii="Calibri" w:hAnsi="Calibri" w:cs="Calibri"/>
          <w:sz w:val="15"/>
          <w:szCs w:val="15"/>
        </w:rPr>
      </w:pPr>
      <w:r w:rsidRPr="00C66E61">
        <w:rPr>
          <w:rFonts w:ascii="Calibri" w:hAnsi="Calibri" w:cs="Calibri"/>
          <w:sz w:val="15"/>
          <w:szCs w:val="15"/>
        </w:rPr>
        <w:tab/>
      </w:r>
      <w:r w:rsidRPr="00C66E61">
        <w:rPr>
          <w:rFonts w:ascii="Calibri" w:hAnsi="Calibri" w:cs="Calibri"/>
          <w:sz w:val="15"/>
          <w:szCs w:val="15"/>
        </w:rPr>
        <w:tab/>
        <w:t xml:space="preserve">(b)  decompile, disassemble, reverse engineer, “unlock”, attempt to access or discover the source code of, or disclose any trade secrets embodied in any </w:t>
      </w:r>
      <w:r w:rsidRPr="00C66E61">
        <w:rPr>
          <w:rFonts w:ascii="Calibri" w:hAnsi="Calibri" w:cs="Calibri"/>
          <w:sz w:val="15"/>
          <w:szCs w:val="15"/>
        </w:rPr>
        <w:tab/>
      </w:r>
      <w:r w:rsidRPr="00C66E61">
        <w:rPr>
          <w:rFonts w:ascii="Calibri" w:hAnsi="Calibri" w:cs="Calibri"/>
          <w:sz w:val="15"/>
          <w:szCs w:val="15"/>
        </w:rPr>
        <w:tab/>
      </w:r>
      <w:r w:rsidRPr="00C66E61">
        <w:rPr>
          <w:rFonts w:ascii="Calibri" w:hAnsi="Calibri" w:cs="Calibri"/>
          <w:sz w:val="15"/>
          <w:szCs w:val="15"/>
        </w:rPr>
        <w:tab/>
        <w:t xml:space="preserve">of the Meeting Collaboration and Webinar Service or component thereof, nor attempt to do any of these things, nor encourage, assist or permit any </w:t>
      </w:r>
      <w:r w:rsidRPr="00C66E61">
        <w:rPr>
          <w:rFonts w:ascii="Calibri" w:hAnsi="Calibri" w:cs="Calibri"/>
          <w:sz w:val="15"/>
          <w:szCs w:val="15"/>
        </w:rPr>
        <w:tab/>
      </w:r>
      <w:r w:rsidRPr="00C66E61">
        <w:rPr>
          <w:rFonts w:ascii="Calibri" w:hAnsi="Calibri" w:cs="Calibri"/>
          <w:sz w:val="15"/>
          <w:szCs w:val="15"/>
        </w:rPr>
        <w:tab/>
      </w:r>
      <w:r w:rsidRPr="00C66E61">
        <w:rPr>
          <w:rFonts w:ascii="Calibri" w:hAnsi="Calibri" w:cs="Calibri"/>
          <w:sz w:val="15"/>
          <w:szCs w:val="15"/>
        </w:rPr>
        <w:tab/>
        <w:t xml:space="preserve">other third party to do any of the foregoing; except and only to the extent that such activity is expressly required by applicable law notwithstanding this </w:t>
      </w:r>
      <w:r w:rsidRPr="00C66E61">
        <w:rPr>
          <w:rFonts w:ascii="Calibri" w:hAnsi="Calibri" w:cs="Calibri"/>
          <w:sz w:val="15"/>
          <w:szCs w:val="15"/>
        </w:rPr>
        <w:tab/>
      </w:r>
      <w:r w:rsidRPr="00C66E61">
        <w:rPr>
          <w:rFonts w:ascii="Calibri" w:hAnsi="Calibri" w:cs="Calibri"/>
          <w:sz w:val="15"/>
          <w:szCs w:val="15"/>
        </w:rPr>
        <w:tab/>
      </w:r>
      <w:r w:rsidRPr="00C66E61">
        <w:rPr>
          <w:rFonts w:ascii="Calibri" w:hAnsi="Calibri" w:cs="Calibri"/>
          <w:sz w:val="15"/>
          <w:szCs w:val="15"/>
        </w:rPr>
        <w:tab/>
        <w:t>limitation.</w:t>
      </w:r>
    </w:p>
    <w:p w14:paraId="07BA53D4" w14:textId="77777777" w:rsidR="00C66E61" w:rsidRPr="00C66E61" w:rsidRDefault="00C66E61" w:rsidP="00C66E61">
      <w:pPr>
        <w:rPr>
          <w:rFonts w:ascii="Calibri" w:hAnsi="Calibri" w:cs="Calibri"/>
          <w:sz w:val="15"/>
          <w:szCs w:val="15"/>
        </w:rPr>
      </w:pPr>
      <w:r w:rsidRPr="00C66E61">
        <w:rPr>
          <w:rFonts w:ascii="Calibri" w:hAnsi="Calibri" w:cs="Calibri"/>
          <w:sz w:val="15"/>
          <w:szCs w:val="15"/>
        </w:rPr>
        <w:tab/>
      </w:r>
      <w:r w:rsidRPr="00C66E61">
        <w:rPr>
          <w:rFonts w:ascii="Calibri" w:hAnsi="Calibri" w:cs="Calibri"/>
          <w:sz w:val="15"/>
          <w:szCs w:val="15"/>
        </w:rPr>
        <w:tab/>
        <w:t xml:space="preserve">(c)  Should such conduct occur inadvertently or intentionally and whether by Customer or permitted end users, Customer shall promptly disclose the </w:t>
      </w:r>
      <w:r w:rsidRPr="00C66E61">
        <w:rPr>
          <w:rFonts w:ascii="Calibri" w:hAnsi="Calibri" w:cs="Calibri"/>
          <w:sz w:val="15"/>
          <w:szCs w:val="15"/>
        </w:rPr>
        <w:tab/>
      </w:r>
      <w:r w:rsidRPr="00C66E61">
        <w:rPr>
          <w:rFonts w:ascii="Calibri" w:hAnsi="Calibri" w:cs="Calibri"/>
          <w:sz w:val="15"/>
          <w:szCs w:val="15"/>
        </w:rPr>
        <w:tab/>
      </w:r>
      <w:r w:rsidRPr="00C66E61">
        <w:rPr>
          <w:rFonts w:ascii="Calibri" w:hAnsi="Calibri" w:cs="Calibri"/>
          <w:sz w:val="15"/>
          <w:szCs w:val="15"/>
        </w:rPr>
        <w:tab/>
        <w:t>information discovered to Frontier, and Customer shall not disclose any such information to any third party.</w:t>
      </w:r>
    </w:p>
    <w:p w14:paraId="122EA9E9" w14:textId="77777777" w:rsidR="00C66E61" w:rsidRPr="00C66E61" w:rsidRDefault="00C66E61" w:rsidP="00C66E61">
      <w:pPr>
        <w:rPr>
          <w:rFonts w:ascii="Calibri" w:hAnsi="Calibri" w:cs="Calibri"/>
          <w:sz w:val="15"/>
          <w:szCs w:val="15"/>
          <w:u w:val="single"/>
        </w:rPr>
      </w:pPr>
    </w:p>
    <w:p w14:paraId="23390479" w14:textId="5AA701FB" w:rsidR="00C66E61" w:rsidRPr="00C66E61" w:rsidRDefault="00C66E61" w:rsidP="00C66E61">
      <w:pPr>
        <w:rPr>
          <w:rFonts w:ascii="Calibri" w:hAnsi="Calibri" w:cs="Calibri"/>
          <w:caps/>
          <w:sz w:val="15"/>
          <w:szCs w:val="15"/>
        </w:rPr>
      </w:pPr>
      <w:r w:rsidRPr="00C66E61">
        <w:rPr>
          <w:rFonts w:ascii="Calibri" w:hAnsi="Calibri" w:cs="Calibri"/>
          <w:sz w:val="15"/>
          <w:szCs w:val="15"/>
        </w:rPr>
        <w:tab/>
        <w:t xml:space="preserve">ii.    </w:t>
      </w:r>
      <w:r w:rsidR="004A47D9">
        <w:rPr>
          <w:rFonts w:ascii="Calibri" w:hAnsi="Calibri" w:cs="Calibri"/>
          <w:sz w:val="15"/>
          <w:szCs w:val="15"/>
        </w:rPr>
        <w:tab/>
      </w:r>
      <w:r w:rsidRPr="00C66E61">
        <w:rPr>
          <w:rFonts w:ascii="Calibri" w:hAnsi="Calibri" w:cs="Calibri"/>
          <w:sz w:val="15"/>
          <w:szCs w:val="15"/>
          <w:u w:val="single"/>
        </w:rPr>
        <w:t>Warranties</w:t>
      </w:r>
      <w:r w:rsidRPr="00C66E61">
        <w:rPr>
          <w:rFonts w:ascii="Calibri" w:hAnsi="Calibri" w:cs="Calibri"/>
          <w:sz w:val="15"/>
          <w:szCs w:val="15"/>
        </w:rPr>
        <w:t xml:space="preserve">: THE </w:t>
      </w:r>
      <w:r w:rsidRPr="00C66E61">
        <w:rPr>
          <w:rFonts w:ascii="Calibri" w:hAnsi="Calibri" w:cs="Calibri"/>
          <w:caps/>
          <w:sz w:val="15"/>
          <w:szCs w:val="15"/>
        </w:rPr>
        <w:t>Meeting Collaboration and Webinar Service</w:t>
      </w:r>
      <w:r w:rsidRPr="00C66E61">
        <w:rPr>
          <w:rFonts w:ascii="Calibri" w:hAnsi="Calibri" w:cs="Calibri"/>
          <w:sz w:val="15"/>
          <w:szCs w:val="15"/>
        </w:rPr>
        <w:t xml:space="preserve"> IS PROVIDED ON AN "AS IS" BASIS AND FRONTIER AND ITS SUPPLIERS MAKE NO </w:t>
      </w:r>
      <w:r w:rsidRPr="00C66E61">
        <w:rPr>
          <w:rFonts w:ascii="Calibri" w:hAnsi="Calibri" w:cs="Calibri"/>
          <w:sz w:val="15"/>
          <w:szCs w:val="15"/>
        </w:rPr>
        <w:tab/>
        <w:t xml:space="preserve">    </w:t>
      </w:r>
      <w:r w:rsidRPr="00C66E61">
        <w:rPr>
          <w:rFonts w:ascii="Calibri" w:hAnsi="Calibri" w:cs="Calibri"/>
          <w:sz w:val="15"/>
          <w:szCs w:val="15"/>
        </w:rPr>
        <w:tab/>
        <w:t xml:space="preserve">      </w:t>
      </w:r>
      <w:r w:rsidRPr="00C66E61">
        <w:rPr>
          <w:rFonts w:ascii="Calibri" w:hAnsi="Calibri" w:cs="Calibri"/>
          <w:sz w:val="15"/>
          <w:szCs w:val="15"/>
        </w:rPr>
        <w:tab/>
        <w:t xml:space="preserve">WARRANTY OF ANY KIND IN RESPECT OF THE  </w:t>
      </w:r>
      <w:r w:rsidRPr="00C66E61">
        <w:rPr>
          <w:rFonts w:ascii="Calibri" w:hAnsi="Calibri" w:cs="Calibri"/>
          <w:caps/>
          <w:sz w:val="15"/>
          <w:szCs w:val="15"/>
        </w:rPr>
        <w:t>Meeting Collaboration and Webinar Service</w:t>
      </w:r>
      <w:r w:rsidRPr="00C66E61">
        <w:rPr>
          <w:rFonts w:ascii="Calibri" w:hAnsi="Calibri" w:cs="Calibri"/>
          <w:sz w:val="15"/>
          <w:szCs w:val="15"/>
        </w:rPr>
        <w:t xml:space="preserve"> , WHETHER EXPRESS, IMPLIED, STATUTORY OR </w:t>
      </w:r>
      <w:r w:rsidR="004A47D9">
        <w:rPr>
          <w:rFonts w:ascii="Calibri" w:hAnsi="Calibri" w:cs="Calibri"/>
          <w:sz w:val="15"/>
          <w:szCs w:val="15"/>
        </w:rPr>
        <w:tab/>
      </w:r>
      <w:r w:rsidR="004A47D9">
        <w:rPr>
          <w:rFonts w:ascii="Calibri" w:hAnsi="Calibri" w:cs="Calibri"/>
          <w:sz w:val="15"/>
          <w:szCs w:val="15"/>
        </w:rPr>
        <w:tab/>
      </w:r>
      <w:r w:rsidR="004A47D9">
        <w:rPr>
          <w:rFonts w:ascii="Calibri" w:hAnsi="Calibri" w:cs="Calibri"/>
          <w:sz w:val="15"/>
          <w:szCs w:val="15"/>
        </w:rPr>
        <w:tab/>
      </w:r>
      <w:r w:rsidRPr="00C66E61">
        <w:rPr>
          <w:rFonts w:ascii="Calibri" w:hAnsi="Calibri" w:cs="Calibri"/>
          <w:sz w:val="15"/>
          <w:szCs w:val="15"/>
        </w:rPr>
        <w:t>OTHERWISE,</w:t>
      </w:r>
      <w:r w:rsidR="004A47D9">
        <w:rPr>
          <w:rFonts w:ascii="Calibri" w:hAnsi="Calibri" w:cs="Calibri"/>
          <w:sz w:val="15"/>
          <w:szCs w:val="15"/>
        </w:rPr>
        <w:t xml:space="preserve"> </w:t>
      </w:r>
      <w:r w:rsidRPr="00C66E61">
        <w:rPr>
          <w:rFonts w:ascii="Calibri" w:hAnsi="Calibri" w:cs="Calibri"/>
          <w:sz w:val="15"/>
          <w:szCs w:val="15"/>
        </w:rPr>
        <w:t xml:space="preserve">AND SPECIFICALLY DISCLAIM ALL IMPLIED WARRANTIES, INCLUDING ANY WARRANTIES OF MERCHANTABILITY, FITNESS FOR A PARTICULAR </w:t>
      </w:r>
      <w:r w:rsidR="004A47D9">
        <w:rPr>
          <w:rFonts w:ascii="Calibri" w:hAnsi="Calibri" w:cs="Calibri"/>
          <w:sz w:val="15"/>
          <w:szCs w:val="15"/>
        </w:rPr>
        <w:tab/>
      </w:r>
      <w:r w:rsidR="004A47D9">
        <w:rPr>
          <w:rFonts w:ascii="Calibri" w:hAnsi="Calibri" w:cs="Calibri"/>
          <w:sz w:val="15"/>
          <w:szCs w:val="15"/>
        </w:rPr>
        <w:tab/>
      </w:r>
      <w:r w:rsidR="004A47D9">
        <w:rPr>
          <w:rFonts w:ascii="Calibri" w:hAnsi="Calibri" w:cs="Calibri"/>
          <w:sz w:val="15"/>
          <w:szCs w:val="15"/>
        </w:rPr>
        <w:tab/>
      </w:r>
      <w:r w:rsidRPr="00C66E61">
        <w:rPr>
          <w:rFonts w:ascii="Calibri" w:hAnsi="Calibri" w:cs="Calibri"/>
          <w:sz w:val="15"/>
          <w:szCs w:val="15"/>
        </w:rPr>
        <w:t>PURPOSE,</w:t>
      </w:r>
      <w:r w:rsidR="004A47D9">
        <w:rPr>
          <w:rFonts w:ascii="Calibri" w:hAnsi="Calibri" w:cs="Calibri"/>
          <w:sz w:val="15"/>
          <w:szCs w:val="15"/>
        </w:rPr>
        <w:t xml:space="preserve"> </w:t>
      </w:r>
      <w:r w:rsidRPr="00C66E61">
        <w:rPr>
          <w:rFonts w:ascii="Calibri" w:hAnsi="Calibri" w:cs="Calibri"/>
          <w:sz w:val="15"/>
          <w:szCs w:val="15"/>
        </w:rPr>
        <w:t xml:space="preserve">ACCURACY, NON - INFRINGEMENT OF INTELLECTUAL PROPERTY RIGHTS , ABSENCE OF VIRUSES, RESULTS OR WORKMANLIKE EFFORT, TO THE </w:t>
      </w:r>
      <w:r w:rsidR="004A47D9">
        <w:rPr>
          <w:rFonts w:ascii="Calibri" w:hAnsi="Calibri" w:cs="Calibri"/>
          <w:sz w:val="15"/>
          <w:szCs w:val="15"/>
        </w:rPr>
        <w:tab/>
      </w:r>
      <w:r w:rsidR="004A47D9">
        <w:rPr>
          <w:rFonts w:ascii="Calibri" w:hAnsi="Calibri" w:cs="Calibri"/>
          <w:sz w:val="15"/>
          <w:szCs w:val="15"/>
        </w:rPr>
        <w:tab/>
      </w:r>
      <w:r w:rsidR="004A47D9">
        <w:rPr>
          <w:rFonts w:ascii="Calibri" w:hAnsi="Calibri" w:cs="Calibri"/>
          <w:sz w:val="15"/>
          <w:szCs w:val="15"/>
        </w:rPr>
        <w:tab/>
      </w:r>
      <w:r w:rsidRPr="00C66E61">
        <w:rPr>
          <w:rFonts w:ascii="Calibri" w:hAnsi="Calibri" w:cs="Calibri"/>
          <w:sz w:val="15"/>
          <w:szCs w:val="15"/>
        </w:rPr>
        <w:t>MAXIMUM EXTENT</w:t>
      </w:r>
      <w:r w:rsidR="004A47D9">
        <w:rPr>
          <w:rFonts w:ascii="Calibri" w:hAnsi="Calibri" w:cs="Calibri"/>
          <w:sz w:val="15"/>
          <w:szCs w:val="15"/>
        </w:rPr>
        <w:t xml:space="preserve"> </w:t>
      </w:r>
      <w:r w:rsidRPr="00C66E61">
        <w:rPr>
          <w:rFonts w:ascii="Calibri" w:hAnsi="Calibri" w:cs="Calibri"/>
          <w:sz w:val="15"/>
          <w:szCs w:val="15"/>
        </w:rPr>
        <w:t xml:space="preserve">PERMITTED BY APPLICABLE LAW. FRONTIER’S LIMITED WARRANTY AS SET FORTH IN THE FSA BETWEEN FRONTIER AND CUSTOMER </w:t>
      </w:r>
      <w:r w:rsidR="004A47D9">
        <w:rPr>
          <w:rFonts w:ascii="Calibri" w:hAnsi="Calibri" w:cs="Calibri"/>
          <w:sz w:val="15"/>
          <w:szCs w:val="15"/>
        </w:rPr>
        <w:tab/>
      </w:r>
      <w:r w:rsidR="004A47D9">
        <w:rPr>
          <w:rFonts w:ascii="Calibri" w:hAnsi="Calibri" w:cs="Calibri"/>
          <w:sz w:val="15"/>
          <w:szCs w:val="15"/>
        </w:rPr>
        <w:tab/>
      </w:r>
      <w:r w:rsidR="004A47D9">
        <w:rPr>
          <w:rFonts w:ascii="Calibri" w:hAnsi="Calibri" w:cs="Calibri"/>
          <w:sz w:val="15"/>
          <w:szCs w:val="15"/>
        </w:rPr>
        <w:tab/>
      </w:r>
      <w:r w:rsidRPr="00C66E61">
        <w:rPr>
          <w:rFonts w:ascii="Calibri" w:hAnsi="Calibri" w:cs="Calibri"/>
          <w:sz w:val="15"/>
          <w:szCs w:val="15"/>
        </w:rPr>
        <w:t>SHALL NOT APPLY TO THE</w:t>
      </w:r>
      <w:r w:rsidR="004A47D9">
        <w:rPr>
          <w:rFonts w:ascii="Calibri" w:hAnsi="Calibri" w:cs="Calibri"/>
          <w:sz w:val="15"/>
          <w:szCs w:val="15"/>
        </w:rPr>
        <w:t xml:space="preserve"> </w:t>
      </w:r>
      <w:r w:rsidRPr="00C66E61">
        <w:rPr>
          <w:rFonts w:ascii="Calibri" w:hAnsi="Calibri" w:cs="Calibri"/>
          <w:caps/>
          <w:sz w:val="15"/>
          <w:szCs w:val="15"/>
        </w:rPr>
        <w:t>Web Meeting and Video Conferencing Service.</w:t>
      </w:r>
    </w:p>
    <w:p w14:paraId="5D6D4B9B" w14:textId="77777777" w:rsidR="00C66E61" w:rsidRPr="00C66E61" w:rsidRDefault="00C66E61" w:rsidP="00C66E61">
      <w:pPr>
        <w:rPr>
          <w:rFonts w:ascii="Calibri" w:hAnsi="Calibri" w:cs="Calibri"/>
          <w:caps/>
          <w:sz w:val="15"/>
          <w:szCs w:val="15"/>
        </w:rPr>
      </w:pPr>
    </w:p>
    <w:p w14:paraId="44FA553F" w14:textId="0914B6FA" w:rsidR="00C66E61" w:rsidRPr="004A47D9" w:rsidRDefault="00C66E61" w:rsidP="00C66E61">
      <w:pPr>
        <w:rPr>
          <w:rFonts w:ascii="Calibri" w:hAnsi="Calibri" w:cs="Calibri"/>
          <w:caps/>
          <w:sz w:val="15"/>
          <w:szCs w:val="15"/>
        </w:rPr>
      </w:pPr>
      <w:r w:rsidRPr="00C66E61">
        <w:rPr>
          <w:rFonts w:ascii="Calibri" w:hAnsi="Calibri" w:cs="Calibri"/>
          <w:sz w:val="15"/>
          <w:szCs w:val="15"/>
        </w:rPr>
        <w:tab/>
        <w:t xml:space="preserve">iii.    </w:t>
      </w:r>
      <w:r w:rsidR="004A47D9">
        <w:rPr>
          <w:rFonts w:ascii="Calibri" w:hAnsi="Calibri" w:cs="Calibri"/>
          <w:sz w:val="15"/>
          <w:szCs w:val="15"/>
        </w:rPr>
        <w:tab/>
      </w:r>
      <w:r w:rsidRPr="00C66E61">
        <w:rPr>
          <w:rFonts w:ascii="Calibri" w:hAnsi="Calibri" w:cs="Calibri"/>
          <w:sz w:val="15"/>
          <w:szCs w:val="15"/>
          <w:u w:val="single"/>
        </w:rPr>
        <w:t>Limitations</w:t>
      </w:r>
      <w:r w:rsidRPr="00C66E61">
        <w:rPr>
          <w:rFonts w:ascii="Calibri" w:hAnsi="Calibri" w:cs="Calibri"/>
          <w:sz w:val="15"/>
          <w:szCs w:val="15"/>
        </w:rPr>
        <w:t xml:space="preserve">:   </w:t>
      </w:r>
      <w:r w:rsidRPr="00C66E61">
        <w:rPr>
          <w:rFonts w:ascii="Calibri" w:hAnsi="Calibri" w:cs="Calibri"/>
          <w:sz w:val="15"/>
          <w:szCs w:val="15"/>
          <w:u w:val="single"/>
        </w:rPr>
        <w:t xml:space="preserve"> </w:t>
      </w:r>
      <w:r w:rsidRPr="004A47D9">
        <w:rPr>
          <w:rFonts w:ascii="Calibri" w:hAnsi="Calibri" w:cs="Calibri"/>
          <w:caps/>
          <w:sz w:val="15"/>
          <w:szCs w:val="15"/>
        </w:rPr>
        <w:t xml:space="preserve">IN NO EVENT WILL FRONTIER METASWITCH OR ITS SUPPLIERS  OR LICENSORS BE LIABLE FOR ANY CONSEQUENTIAL, INDIRECT, SPECIAL, </w:t>
      </w:r>
      <w:r w:rsidRPr="004A47D9">
        <w:rPr>
          <w:rFonts w:ascii="Calibri" w:hAnsi="Calibri" w:cs="Calibri"/>
          <w:caps/>
          <w:sz w:val="15"/>
          <w:szCs w:val="15"/>
        </w:rPr>
        <w:tab/>
        <w:t xml:space="preserve">   </w:t>
      </w:r>
      <w:r w:rsidRPr="004A47D9">
        <w:rPr>
          <w:rFonts w:ascii="Calibri" w:hAnsi="Calibri" w:cs="Calibri"/>
          <w:caps/>
          <w:sz w:val="15"/>
          <w:szCs w:val="15"/>
        </w:rPr>
        <w:tab/>
        <w:t xml:space="preserve">      </w:t>
      </w:r>
      <w:r w:rsidR="004A47D9" w:rsidRPr="004A47D9">
        <w:rPr>
          <w:rFonts w:ascii="Calibri" w:hAnsi="Calibri" w:cs="Calibri"/>
          <w:caps/>
          <w:sz w:val="15"/>
          <w:szCs w:val="15"/>
        </w:rPr>
        <w:tab/>
      </w:r>
      <w:r w:rsidRPr="004A47D9">
        <w:rPr>
          <w:rFonts w:ascii="Calibri" w:hAnsi="Calibri" w:cs="Calibri"/>
          <w:caps/>
          <w:sz w:val="15"/>
          <w:szCs w:val="15"/>
        </w:rPr>
        <w:t xml:space="preserve">INCIDENTAL, OR PUNITIVE DAMAGES, OR FOR LOSSES DUE TO LOST PROFITS, INCOME OR SAVINGS, OPPORTUNITY COSTS, LOSS OR CORRUPTION OF </w:t>
      </w:r>
      <w:r w:rsidR="004A47D9" w:rsidRPr="004A47D9">
        <w:rPr>
          <w:rFonts w:ascii="Calibri" w:hAnsi="Calibri" w:cs="Calibri"/>
          <w:caps/>
          <w:sz w:val="15"/>
          <w:szCs w:val="15"/>
        </w:rPr>
        <w:tab/>
      </w:r>
      <w:r w:rsidR="004A47D9" w:rsidRPr="004A47D9">
        <w:rPr>
          <w:rFonts w:ascii="Calibri" w:hAnsi="Calibri" w:cs="Calibri"/>
          <w:caps/>
          <w:sz w:val="15"/>
          <w:szCs w:val="15"/>
        </w:rPr>
        <w:tab/>
      </w:r>
      <w:r w:rsidR="004A47D9" w:rsidRPr="004A47D9">
        <w:rPr>
          <w:rFonts w:ascii="Calibri" w:hAnsi="Calibri" w:cs="Calibri"/>
          <w:caps/>
          <w:sz w:val="15"/>
          <w:szCs w:val="15"/>
        </w:rPr>
        <w:tab/>
      </w:r>
      <w:r w:rsidRPr="004A47D9">
        <w:rPr>
          <w:rFonts w:ascii="Calibri" w:hAnsi="Calibri" w:cs="Calibri"/>
          <w:caps/>
          <w:sz w:val="15"/>
          <w:szCs w:val="15"/>
        </w:rPr>
        <w:t>DATA OR</w:t>
      </w:r>
      <w:r w:rsidR="004A47D9" w:rsidRPr="004A47D9">
        <w:rPr>
          <w:rFonts w:ascii="Calibri" w:hAnsi="Calibri" w:cs="Calibri"/>
          <w:caps/>
          <w:sz w:val="15"/>
          <w:szCs w:val="15"/>
        </w:rPr>
        <w:t xml:space="preserve"> </w:t>
      </w:r>
      <w:r w:rsidRPr="004A47D9">
        <w:rPr>
          <w:rFonts w:ascii="Calibri" w:hAnsi="Calibri" w:cs="Calibri"/>
          <w:caps/>
          <w:sz w:val="15"/>
          <w:szCs w:val="15"/>
        </w:rPr>
        <w:t xml:space="preserve">SOFTWARE, OR LOSS OF USE OF FACILITIES OR EQUIPMENT ARISING OUT OF OR RELATED TO THE Web Meeting and Video Conferencing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Service , EVEN IF</w:t>
      </w:r>
      <w:r w:rsidR="004A47D9" w:rsidRPr="004A47D9">
        <w:rPr>
          <w:rFonts w:ascii="Calibri" w:hAnsi="Calibri" w:cs="Calibri"/>
          <w:caps/>
          <w:sz w:val="15"/>
          <w:szCs w:val="15"/>
        </w:rPr>
        <w:t xml:space="preserve"> </w:t>
      </w:r>
      <w:r w:rsidRPr="004A47D9">
        <w:rPr>
          <w:rFonts w:ascii="Calibri" w:hAnsi="Calibri" w:cs="Calibri"/>
          <w:caps/>
          <w:sz w:val="15"/>
          <w:szCs w:val="15"/>
        </w:rPr>
        <w:t xml:space="preserve">ADVISED IN ADVANCE OF THE POSSIBILITY OF THE DAMAGES IN QUESTION AND EVEN IF SUCH DAMAGES WERE FORESEEABLE. THE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 xml:space="preserve">PARTIES AGREE THAT THE FOREGOING LIMITATIONS SHALL APPLY REGARDLESS OF THE FORM IN WHICH SUCH CLAIMS ARE BASED (WHETHER IN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CONTRACT, TORT, OR OTHERWISE) AND</w:t>
      </w:r>
      <w:r w:rsidR="004A47D9">
        <w:rPr>
          <w:rFonts w:ascii="Calibri" w:hAnsi="Calibri" w:cs="Calibri"/>
          <w:caps/>
          <w:sz w:val="15"/>
          <w:szCs w:val="15"/>
        </w:rPr>
        <w:t xml:space="preserve"> </w:t>
      </w:r>
      <w:r w:rsidRPr="004A47D9">
        <w:rPr>
          <w:rFonts w:ascii="Calibri" w:hAnsi="Calibri" w:cs="Calibri"/>
          <w:caps/>
          <w:sz w:val="15"/>
          <w:szCs w:val="15"/>
        </w:rPr>
        <w:t xml:space="preserve">SHALL APPLY NOTWITHSTANDING THE FAILURE OF ESSENTIAL PURPOSE OF ANY LIMITED REMEDY AND EVEN IF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A PARTY HAS BEEN ADVISED OF THE POSSIBILITY</w:t>
      </w:r>
      <w:r w:rsidR="004A47D9" w:rsidRPr="004A47D9">
        <w:rPr>
          <w:rFonts w:ascii="Calibri" w:hAnsi="Calibri" w:cs="Calibri"/>
          <w:caps/>
          <w:sz w:val="15"/>
          <w:szCs w:val="15"/>
        </w:rPr>
        <w:t xml:space="preserve"> </w:t>
      </w:r>
      <w:r w:rsidRPr="004A47D9">
        <w:rPr>
          <w:rFonts w:ascii="Calibri" w:hAnsi="Calibri" w:cs="Calibri"/>
          <w:caps/>
          <w:sz w:val="15"/>
          <w:szCs w:val="15"/>
        </w:rPr>
        <w:t xml:space="preserve"> OF SUCH DAMAGES OR LIABILITIES. NOTHING IN THIS SECTION SHALL LIMIT OR EXCLUDE FRONTIER’S S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 xml:space="preserve">OR ITS SUPPLIERS’ OR LICENSORS’ LIABILITY FOR DEATH OR PERSONAL INJURY CAUSED BY SUCH PARTY’S NEGLIGENCE OR FRAUD OR FRAUDULENT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MISREPRESENTATION</w:t>
      </w:r>
    </w:p>
    <w:p w14:paraId="52A526DB" w14:textId="77777777" w:rsidR="00C66E61" w:rsidRPr="00C66E61" w:rsidRDefault="00C66E61" w:rsidP="00C66E61">
      <w:pPr>
        <w:tabs>
          <w:tab w:val="left" w:pos="360"/>
          <w:tab w:val="left" w:pos="720"/>
          <w:tab w:val="left" w:pos="3600"/>
        </w:tabs>
        <w:spacing w:after="60"/>
        <w:ind w:left="720"/>
        <w:jc w:val="both"/>
        <w:rPr>
          <w:rFonts w:ascii="Calibri" w:hAnsi="Calibri" w:cs="Arial"/>
          <w:sz w:val="15"/>
          <w:szCs w:val="15"/>
        </w:rPr>
      </w:pPr>
    </w:p>
    <w:p w14:paraId="24D078A6" w14:textId="77777777" w:rsidR="00C66E61" w:rsidRPr="00C66E61" w:rsidRDefault="00C66E61" w:rsidP="00C66E61">
      <w:pPr>
        <w:spacing w:after="60"/>
        <w:jc w:val="both"/>
        <w:rPr>
          <w:rFonts w:ascii="Calibri" w:hAnsi="Calibri" w:cs="Arial"/>
          <w:b/>
          <w:bCs/>
          <w:sz w:val="15"/>
          <w:szCs w:val="15"/>
          <w:u w:val="single"/>
        </w:rPr>
      </w:pPr>
      <w:r w:rsidRPr="00C66E61">
        <w:rPr>
          <w:rFonts w:ascii="Calibri" w:hAnsi="Calibri" w:cs="Arial"/>
          <w:b/>
          <w:bCs/>
          <w:sz w:val="15"/>
          <w:szCs w:val="15"/>
        </w:rPr>
        <w:t>3</w:t>
      </w:r>
      <w:r w:rsidRPr="00C66E61">
        <w:rPr>
          <w:rFonts w:ascii="Calibri" w:hAnsi="Calibri" w:cs="Arial"/>
          <w:b/>
          <w:bCs/>
          <w:caps/>
          <w:sz w:val="15"/>
          <w:szCs w:val="15"/>
        </w:rPr>
        <w:t xml:space="preserve">.       </w:t>
      </w:r>
      <w:r w:rsidRPr="00C66E61">
        <w:rPr>
          <w:rFonts w:ascii="Calibri" w:hAnsi="Calibri" w:cs="Arial"/>
          <w:b/>
          <w:bCs/>
          <w:caps/>
          <w:sz w:val="15"/>
          <w:szCs w:val="15"/>
          <w:u w:val="single"/>
        </w:rPr>
        <w:t>Customer Obligations</w:t>
      </w:r>
      <w:r w:rsidRPr="00C66E61">
        <w:rPr>
          <w:rFonts w:ascii="Calibri" w:hAnsi="Calibri" w:cs="Arial"/>
          <w:b/>
          <w:bCs/>
          <w:caps/>
          <w:sz w:val="15"/>
          <w:szCs w:val="15"/>
        </w:rPr>
        <w:t>.</w:t>
      </w:r>
      <w:r w:rsidRPr="00C66E61">
        <w:rPr>
          <w:rFonts w:ascii="Calibri" w:hAnsi="Calibri" w:cs="Arial"/>
          <w:b/>
          <w:bCs/>
          <w:sz w:val="15"/>
          <w:szCs w:val="15"/>
        </w:rPr>
        <w:t xml:space="preserve"> </w:t>
      </w:r>
      <w:r w:rsidRPr="00C66E61">
        <w:rPr>
          <w:rFonts w:ascii="Calibri" w:hAnsi="Calibri" w:cs="Arial"/>
          <w:snapToGrid w:val="0"/>
          <w:sz w:val="15"/>
          <w:szCs w:val="15"/>
        </w:rPr>
        <w:t>In addition to the other obligations of Customer contained within the FSA, Customer will be responsible for the following obligations:</w:t>
      </w:r>
    </w:p>
    <w:p w14:paraId="6CB15104" w14:textId="77777777" w:rsidR="00C66E61" w:rsidRPr="00C66E61" w:rsidRDefault="00C66E61" w:rsidP="000D504B">
      <w:pPr>
        <w:numPr>
          <w:ilvl w:val="0"/>
          <w:numId w:val="10"/>
        </w:numPr>
        <w:tabs>
          <w:tab w:val="left" w:pos="360"/>
          <w:tab w:val="left" w:pos="720"/>
        </w:tabs>
        <w:spacing w:after="60"/>
        <w:ind w:left="0" w:firstLine="360"/>
        <w:jc w:val="both"/>
        <w:rPr>
          <w:rFonts w:ascii="Calibri" w:hAnsi="Calibri" w:cs="Arial"/>
          <w:sz w:val="15"/>
          <w:szCs w:val="15"/>
        </w:rPr>
      </w:pPr>
      <w:r w:rsidRPr="00C66E61">
        <w:rPr>
          <w:rFonts w:ascii="Calibri" w:hAnsi="Calibri" w:cs="Arial"/>
          <w:sz w:val="15"/>
          <w:szCs w:val="15"/>
          <w:u w:val="single"/>
        </w:rPr>
        <w:t>Customer Facilities:</w:t>
      </w:r>
      <w:r w:rsidRPr="00C66E61">
        <w:rPr>
          <w:rFonts w:ascii="Calibri" w:hAnsi="Calibri" w:cs="Arial"/>
          <w:sz w:val="15"/>
          <w:szCs w:val="15"/>
        </w:rPr>
        <w:t xml:space="preserve"> Except as otherwise expressly stated herein, Customer is responsible for obtaining, installing, configuring and maintaining all equipment (including, but not limited to, SIP phones, and firewalls), software, wiring, power sources, telephone connections and/or communications services necessary for inter-connection with Frontier’s network or otherwise for use in conjunction with IP Service (“Facilities”). Customer is responsible for ensuring that such Facilities are compatible with Frontier’s requirements and that they continue to be compatible with subsequent revision levels of Frontier’s Network relevant to the Services, and for meeting the minimum requirements outlined for UCaaS Service at www.frontier.com/terms. Frontier is not responsible for the availability, capacity and/or condition of any Facilities not provided by Frontier. Customer is responsible for operation and configuration of its computer(s) and LAN/WAN. If Customer connects any Facilities to IP Service, Customer is solely responsible for any effects that arise from that connection and Customer waives any claims against Frontier relating to the performance of IP Service. </w:t>
      </w:r>
    </w:p>
    <w:p w14:paraId="697E090D" w14:textId="77777777" w:rsidR="00C66E61" w:rsidRPr="00C66E61" w:rsidRDefault="00C66E61" w:rsidP="000D504B">
      <w:pPr>
        <w:numPr>
          <w:ilvl w:val="0"/>
          <w:numId w:val="10"/>
        </w:numPr>
        <w:tabs>
          <w:tab w:val="left" w:pos="720"/>
        </w:tabs>
        <w:spacing w:after="60"/>
        <w:ind w:left="0" w:firstLine="360"/>
        <w:jc w:val="both"/>
        <w:rPr>
          <w:rFonts w:ascii="Calibri" w:hAnsi="Calibri" w:cs="Arial"/>
          <w:sz w:val="15"/>
          <w:szCs w:val="15"/>
        </w:rPr>
      </w:pPr>
      <w:r w:rsidRPr="00C66E61">
        <w:rPr>
          <w:rFonts w:ascii="Calibri" w:hAnsi="Calibri" w:cs="Arial"/>
          <w:sz w:val="15"/>
          <w:szCs w:val="15"/>
          <w:u w:val="single"/>
        </w:rPr>
        <w:t>Security:</w:t>
      </w:r>
      <w:r w:rsidRPr="00C66E61">
        <w:rPr>
          <w:rFonts w:ascii="Calibri" w:hAnsi="Calibri" w:cs="Arial"/>
          <w:sz w:val="15"/>
          <w:szCs w:val="15"/>
        </w:rPr>
        <w:t xml:space="preserve"> </w:t>
      </w:r>
    </w:p>
    <w:p w14:paraId="232E28A4" w14:textId="77777777" w:rsidR="00C66E61" w:rsidRPr="00C66E61" w:rsidRDefault="00C66E61" w:rsidP="000D504B">
      <w:pPr>
        <w:numPr>
          <w:ilvl w:val="1"/>
          <w:numId w:val="10"/>
        </w:numPr>
        <w:tabs>
          <w:tab w:val="left" w:pos="1080"/>
        </w:tabs>
        <w:spacing w:after="60"/>
        <w:ind w:left="0" w:firstLine="720"/>
        <w:jc w:val="both"/>
        <w:rPr>
          <w:rFonts w:ascii="Calibri" w:hAnsi="Calibri" w:cs="Arial"/>
          <w:sz w:val="15"/>
          <w:szCs w:val="15"/>
        </w:rPr>
      </w:pPr>
      <w:r w:rsidRPr="00C66E61">
        <w:rPr>
          <w:rFonts w:ascii="Calibri" w:hAnsi="Calibri" w:cs="Arial"/>
          <w:sz w:val="15"/>
          <w:szCs w:val="15"/>
        </w:rPr>
        <w:t xml:space="preserve">Use of IP Service, like other network-based services, carries certain security risks to the systems and networks of Customer, Frontier, and third parties, including but not limited to: misuse; unauthorized access; alterations; theft; destruction; corruption; and attacks (“Occurrences”). Customer shall, at its own expense, take security measures including but not limited to use of firewalls, passwords, access restrictions, encryption, policies, and physical access restrictions (“Security Measures”) to protect from Occurrences all IP traffic, Facilities and other equipment, software, data and systems located on Customer’s premises or otherwise in Customer’s control and used in connection with IP Service, whether owned by Customer, Frontier, or Frontier’s subcontractors. </w:t>
      </w:r>
      <w:r w:rsidRPr="00C66E61">
        <w:rPr>
          <w:rFonts w:ascii="Calibri" w:hAnsi="Calibri" w:cs="Arial"/>
          <w:caps/>
          <w:sz w:val="15"/>
          <w:szCs w:val="15"/>
        </w:rPr>
        <w:t xml:space="preserve">Customer agrees that FRONTIER is not liable, in contract, tort, or on any other basis, for any loss resulting from any occurrences or use of </w:t>
      </w:r>
      <w:r w:rsidRPr="00C66E61">
        <w:rPr>
          <w:rFonts w:ascii="Calibri" w:hAnsi="Calibri" w:cs="Arial"/>
          <w:sz w:val="15"/>
          <w:szCs w:val="15"/>
        </w:rPr>
        <w:t>FRONTIER’S NETWORK,</w:t>
      </w:r>
      <w:r w:rsidRPr="00C66E61">
        <w:rPr>
          <w:rFonts w:ascii="Calibri" w:hAnsi="Calibri" w:cs="Arial"/>
          <w:caps/>
          <w:sz w:val="15"/>
          <w:szCs w:val="15"/>
        </w:rPr>
        <w:t xml:space="preserve"> ip traffic, Facilities or other equipment, software, data and systems. Customer is responsible for all security measures, even if Customer uses a third party or FRONTIER to configure and implement them.</w:t>
      </w:r>
    </w:p>
    <w:p w14:paraId="3CD9EB27" w14:textId="77777777" w:rsidR="00C66E61" w:rsidRPr="00C66E61" w:rsidRDefault="00C66E61" w:rsidP="000D504B">
      <w:pPr>
        <w:numPr>
          <w:ilvl w:val="1"/>
          <w:numId w:val="10"/>
        </w:numPr>
        <w:tabs>
          <w:tab w:val="left" w:pos="1080"/>
        </w:tabs>
        <w:spacing w:after="60"/>
        <w:ind w:left="0" w:firstLine="720"/>
        <w:jc w:val="both"/>
        <w:rPr>
          <w:rFonts w:ascii="Calibri" w:hAnsi="Calibri" w:cs="Arial"/>
          <w:sz w:val="15"/>
          <w:szCs w:val="15"/>
        </w:rPr>
      </w:pPr>
      <w:r w:rsidRPr="00C66E61">
        <w:rPr>
          <w:rFonts w:ascii="Calibri" w:hAnsi="Calibri" w:cs="Arial"/>
          <w:sz w:val="15"/>
          <w:szCs w:val="15"/>
        </w:rPr>
        <w:t>Customer shall properly use any equipment or software, and all pass codes, personal identification numbers (</w:t>
      </w:r>
      <w:r w:rsidRPr="00C66E61">
        <w:rPr>
          <w:rFonts w:ascii="Calibri" w:hAnsi="Calibri" w:cs="Arial"/>
          <w:b/>
          <w:bCs/>
          <w:sz w:val="15"/>
          <w:szCs w:val="15"/>
        </w:rPr>
        <w:t>“PINs”</w:t>
      </w:r>
      <w:r w:rsidRPr="00C66E61">
        <w:rPr>
          <w:rFonts w:ascii="Calibri" w:hAnsi="Calibri" w:cs="Arial"/>
          <w:sz w:val="15"/>
          <w:szCs w:val="15"/>
        </w:rPr>
        <w:t xml:space="preserve">)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 Customer’s use of any software component of the Service is limited to use with the Service, subject to and in strict compliance with the end user license agreement embedded in the software. Title and all other rights to the software shall </w:t>
      </w:r>
      <w:proofErr w:type="gramStart"/>
      <w:r w:rsidRPr="00C66E61">
        <w:rPr>
          <w:rFonts w:ascii="Calibri" w:hAnsi="Calibri" w:cs="Arial"/>
          <w:sz w:val="15"/>
          <w:szCs w:val="15"/>
        </w:rPr>
        <w:t>remain at all times</w:t>
      </w:r>
      <w:proofErr w:type="gramEnd"/>
      <w:r w:rsidRPr="00C66E61">
        <w:rPr>
          <w:rFonts w:ascii="Calibri" w:hAnsi="Calibri" w:cs="Arial"/>
          <w:sz w:val="15"/>
          <w:szCs w:val="15"/>
        </w:rPr>
        <w:t xml:space="preserve"> with Frontier or its suppliers. Customer is responsible for all costs and procedures associated with fraud, such as subscription fraud, cloning fraud, fraud associated with the use of the Service,</w:t>
      </w:r>
      <w:r w:rsidRPr="00C66E61" w:rsidDel="00B03221">
        <w:rPr>
          <w:rFonts w:ascii="Calibri" w:hAnsi="Calibri" w:cs="Arial"/>
          <w:sz w:val="15"/>
          <w:szCs w:val="15"/>
        </w:rPr>
        <w:t xml:space="preserve"> </w:t>
      </w:r>
      <w:r w:rsidRPr="00C66E61">
        <w:rPr>
          <w:rFonts w:ascii="Calibri" w:hAnsi="Calibri" w:cs="Arial"/>
          <w:sz w:val="15"/>
          <w:szCs w:val="15"/>
        </w:rPr>
        <w:t>hacking, or usage on lost or stolen devices that Customer has failed to notify Frontier should be deactivated.</w:t>
      </w:r>
    </w:p>
    <w:p w14:paraId="0F1F0D44" w14:textId="77777777" w:rsidR="00C66E61" w:rsidRPr="00C66E61" w:rsidRDefault="00C66E61" w:rsidP="000D504B">
      <w:pPr>
        <w:numPr>
          <w:ilvl w:val="1"/>
          <w:numId w:val="10"/>
        </w:numPr>
        <w:tabs>
          <w:tab w:val="left" w:pos="1080"/>
        </w:tabs>
        <w:spacing w:after="60"/>
        <w:ind w:left="0" w:firstLine="720"/>
        <w:jc w:val="both"/>
        <w:rPr>
          <w:rFonts w:ascii="Calibri" w:hAnsi="Calibri" w:cs="Arial"/>
          <w:sz w:val="15"/>
          <w:szCs w:val="15"/>
        </w:rPr>
      </w:pPr>
      <w:r w:rsidRPr="00C66E61">
        <w:rPr>
          <w:rFonts w:ascii="Calibri" w:hAnsi="Calibri" w:cs="Arial"/>
          <w:iCs/>
          <w:sz w:val="15"/>
          <w:szCs w:val="15"/>
        </w:rPr>
        <w:t>Customer is solely responsible for the security of its own networks, equipment, hardware, software and software applications, including</w:t>
      </w:r>
      <w:r w:rsidRPr="00C66E61">
        <w:rPr>
          <w:rFonts w:ascii="Calibri" w:eastAsia="MS Mincho" w:hAnsi="Calibri" w:cs="Arial"/>
          <w:sz w:val="15"/>
          <w:szCs w:val="15"/>
        </w:rPr>
        <w:t xml:space="preserve"> security features for protection against unauthorized or fraudulent use of the Equipment or the Service. Customer is solely responsible for e</w:t>
      </w:r>
      <w:r w:rsidRPr="00C66E61">
        <w:rPr>
          <w:rFonts w:ascii="Calibri" w:hAnsi="Calibri" w:cs="Arial"/>
          <w:sz w:val="15"/>
          <w:szCs w:val="15"/>
        </w:rPr>
        <w:t xml:space="preserve">nsuring that all of Customer’s data files are adequately duplicated and </w:t>
      </w:r>
      <w:proofErr w:type="gramStart"/>
      <w:r w:rsidRPr="00C66E61">
        <w:rPr>
          <w:rFonts w:ascii="Calibri" w:hAnsi="Calibri" w:cs="Arial"/>
          <w:sz w:val="15"/>
          <w:szCs w:val="15"/>
        </w:rPr>
        <w:t>documented at all times</w:t>
      </w:r>
      <w:proofErr w:type="gramEnd"/>
      <w:r w:rsidRPr="00C66E61">
        <w:rPr>
          <w:rFonts w:ascii="Calibri" w:hAnsi="Calibri" w:cs="Arial"/>
          <w:sz w:val="15"/>
          <w:szCs w:val="15"/>
        </w:rPr>
        <w:t xml:space="preserve">. Frontier and its contractors are not responsible or liable for data loss for any reason. </w:t>
      </w:r>
      <w:r w:rsidRPr="00C66E61">
        <w:rPr>
          <w:rFonts w:ascii="Calibri" w:hAnsi="Calibri" w:cs="Arial"/>
          <w:iCs/>
          <w:sz w:val="15"/>
          <w:szCs w:val="15"/>
        </w:rPr>
        <w:t xml:space="preserve">Abuse that occurs as a result of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the UCaaS Service or Frontier Internet access through Customer’s hardware or software. </w:t>
      </w:r>
    </w:p>
    <w:p w14:paraId="354C91DE" w14:textId="77777777" w:rsidR="00C66E61" w:rsidRPr="00C66E61" w:rsidRDefault="00C66E61" w:rsidP="000D504B">
      <w:pPr>
        <w:numPr>
          <w:ilvl w:val="1"/>
          <w:numId w:val="10"/>
        </w:numPr>
        <w:tabs>
          <w:tab w:val="left" w:pos="1080"/>
        </w:tabs>
        <w:spacing w:after="60"/>
        <w:ind w:left="0" w:firstLine="720"/>
        <w:jc w:val="both"/>
        <w:rPr>
          <w:rFonts w:ascii="Calibri" w:hAnsi="Calibri" w:cs="Arial"/>
          <w:b/>
          <w:sz w:val="15"/>
          <w:szCs w:val="15"/>
        </w:rPr>
      </w:pPr>
      <w:r w:rsidRPr="00C66E61">
        <w:rPr>
          <w:rFonts w:ascii="Calibri" w:hAnsi="Calibri" w:cs="Arial"/>
          <w:b/>
          <w:sz w:val="15"/>
          <w:szCs w:val="15"/>
        </w:rPr>
        <w:t>Frontier disclaims any express or implied warranty or condition that the Services prevent toll fraud, unauthorized access, loss or theft of electronic data, or invasion of privacy (collectively, “fraudulent activity”). Frontier shall have no liability to Customer in the event of such fraudulent activity.</w:t>
      </w:r>
    </w:p>
    <w:p w14:paraId="5584B2E9" w14:textId="77777777" w:rsidR="00C66E61" w:rsidRPr="00C66E61" w:rsidRDefault="00C66E61" w:rsidP="00C66E61">
      <w:pPr>
        <w:tabs>
          <w:tab w:val="left" w:pos="1080"/>
        </w:tabs>
        <w:spacing w:after="60"/>
        <w:ind w:left="720"/>
        <w:jc w:val="both"/>
        <w:rPr>
          <w:rFonts w:ascii="Calibri" w:hAnsi="Calibri" w:cs="Arial"/>
          <w:b/>
          <w:sz w:val="15"/>
          <w:szCs w:val="15"/>
        </w:rPr>
      </w:pPr>
    </w:p>
    <w:p w14:paraId="5ED07680" w14:textId="77777777" w:rsidR="00C66E61" w:rsidRPr="00C66E61" w:rsidRDefault="00C66E61" w:rsidP="000D504B">
      <w:pPr>
        <w:numPr>
          <w:ilvl w:val="0"/>
          <w:numId w:val="10"/>
        </w:numPr>
        <w:tabs>
          <w:tab w:val="left" w:pos="720"/>
        </w:tabs>
        <w:spacing w:after="60"/>
        <w:ind w:left="0" w:firstLine="360"/>
        <w:jc w:val="both"/>
        <w:rPr>
          <w:rFonts w:ascii="Calibri" w:hAnsi="Calibri" w:cs="Arial"/>
          <w:sz w:val="15"/>
          <w:szCs w:val="15"/>
        </w:rPr>
      </w:pPr>
      <w:r w:rsidRPr="00C66E61">
        <w:rPr>
          <w:rFonts w:ascii="Calibri" w:hAnsi="Calibri" w:cs="Arial"/>
          <w:b/>
          <w:iCs/>
          <w:caps/>
          <w:sz w:val="15"/>
          <w:szCs w:val="15"/>
          <w:u w:val="single"/>
        </w:rPr>
        <w:t>Acceptable and Fair Use</w:t>
      </w:r>
      <w:r w:rsidRPr="00C66E61">
        <w:rPr>
          <w:rFonts w:ascii="Calibri" w:hAnsi="Calibri" w:cs="Arial"/>
          <w:iCs/>
          <w:sz w:val="15"/>
          <w:szCs w:val="15"/>
        </w:rPr>
        <w:t xml:space="preserve">. Customer shall comply, and shall cause all Service users to comply, with Frontier’s </w:t>
      </w:r>
      <w:r w:rsidRPr="00C66E61">
        <w:rPr>
          <w:rFonts w:ascii="Calibri" w:hAnsi="Calibri" w:cs="Arial"/>
          <w:b/>
          <w:iCs/>
          <w:sz w:val="15"/>
          <w:szCs w:val="15"/>
        </w:rPr>
        <w:t>Acceptable Use Policy</w:t>
      </w:r>
      <w:r w:rsidRPr="00C66E61">
        <w:rPr>
          <w:rFonts w:ascii="Calibri" w:hAnsi="Calibri" w:cs="Arial"/>
          <w:iCs/>
          <w:sz w:val="15"/>
          <w:szCs w:val="15"/>
        </w:rPr>
        <w:t xml:space="preserve"> (</w:t>
      </w:r>
      <w:r w:rsidRPr="00C66E61">
        <w:rPr>
          <w:rFonts w:ascii="Calibri" w:hAnsi="Calibri" w:cs="Arial"/>
          <w:b/>
          <w:bCs/>
          <w:iCs/>
          <w:sz w:val="15"/>
          <w:szCs w:val="15"/>
        </w:rPr>
        <w:t>“AUP”</w:t>
      </w:r>
      <w:r w:rsidRPr="00C66E61">
        <w:rPr>
          <w:rFonts w:ascii="Calibri" w:hAnsi="Calibri" w:cs="Arial"/>
          <w:iCs/>
          <w:sz w:val="15"/>
          <w:szCs w:val="15"/>
        </w:rPr>
        <w:t xml:space="preserve">) and the </w:t>
      </w:r>
      <w:r w:rsidRPr="00C66E61">
        <w:rPr>
          <w:rFonts w:ascii="Calibri" w:hAnsi="Calibri" w:cs="Arial"/>
          <w:b/>
          <w:iCs/>
          <w:sz w:val="15"/>
          <w:szCs w:val="15"/>
        </w:rPr>
        <w:t>UCaaS Fair Use Policy</w:t>
      </w:r>
      <w:r w:rsidRPr="00C66E61">
        <w:rPr>
          <w:rFonts w:ascii="Calibri" w:hAnsi="Calibri" w:cs="Arial"/>
          <w:iCs/>
          <w:sz w:val="15"/>
          <w:szCs w:val="15"/>
        </w:rPr>
        <w:t xml:space="preserve"> (“</w:t>
      </w:r>
      <w:r w:rsidRPr="00C66E61">
        <w:rPr>
          <w:rFonts w:ascii="Calibri" w:hAnsi="Calibri" w:cs="Arial"/>
          <w:b/>
          <w:iCs/>
          <w:sz w:val="15"/>
          <w:szCs w:val="15"/>
        </w:rPr>
        <w:t>FAFUP</w:t>
      </w:r>
      <w:r w:rsidRPr="00C66E61">
        <w:rPr>
          <w:rFonts w:ascii="Calibri" w:hAnsi="Calibri" w:cs="Arial"/>
          <w:iCs/>
          <w:sz w:val="15"/>
          <w:szCs w:val="15"/>
        </w:rPr>
        <w:t xml:space="preserve">”), each as may be modified by Frontier from time to time. The current AUP and FAFUP are available for review at the following address, subject to change: </w:t>
      </w:r>
      <w:hyperlink r:id="rId15" w:history="1">
        <w:r w:rsidRPr="00C66E61">
          <w:rPr>
            <w:rFonts w:ascii="Calibri" w:hAnsi="Calibri" w:cs="Arial"/>
            <w:iCs/>
            <w:color w:val="0000FF"/>
            <w:sz w:val="15"/>
            <w:szCs w:val="15"/>
            <w:u w:val="single"/>
          </w:rPr>
          <w:t>http://www.frontier.com/policies</w:t>
        </w:r>
      </w:hyperlink>
      <w:r w:rsidRPr="00C66E61">
        <w:rPr>
          <w:rFonts w:ascii="Calibri" w:hAnsi="Calibri" w:cs="Arial"/>
          <w:b/>
          <w:bCs/>
          <w:iCs/>
          <w:sz w:val="15"/>
          <w:szCs w:val="15"/>
        </w:rPr>
        <w:t xml:space="preserve">. </w:t>
      </w:r>
      <w:r w:rsidRPr="00C66E61">
        <w:rPr>
          <w:rFonts w:ascii="Calibri" w:hAnsi="Calibri" w:cs="Arial"/>
          <w:b/>
          <w:iCs/>
          <w:sz w:val="15"/>
          <w:szCs w:val="15"/>
        </w:rPr>
        <w:t>Customer is responsible for maintaining awareness of and adhering to the AUP and FAFUP as amended from time to time.</w:t>
      </w:r>
      <w:r w:rsidRPr="00C66E61">
        <w:rPr>
          <w:rFonts w:ascii="Calibri" w:hAnsi="Calibri" w:cs="Arial"/>
          <w:iCs/>
          <w:sz w:val="15"/>
          <w:szCs w:val="15"/>
        </w:rPr>
        <w:t xml:space="preserve"> Failure to comply with the AUP or FAFUP is justification for immediate suspension or termination of the Service, notwithstanding any notice requirement which may otherwise be outlined in the FSA. </w:t>
      </w:r>
    </w:p>
    <w:p w14:paraId="7E5EEEE1" w14:textId="77777777" w:rsidR="00C66E61" w:rsidRPr="00C66E61" w:rsidRDefault="00C66E61" w:rsidP="000D504B">
      <w:pPr>
        <w:numPr>
          <w:ilvl w:val="0"/>
          <w:numId w:val="10"/>
        </w:numPr>
        <w:tabs>
          <w:tab w:val="left" w:pos="720"/>
        </w:tabs>
        <w:spacing w:after="60"/>
        <w:ind w:left="0" w:firstLine="360"/>
        <w:jc w:val="both"/>
        <w:rPr>
          <w:rFonts w:ascii="Calibri" w:hAnsi="Calibri" w:cs="Arial"/>
          <w:b/>
          <w:caps/>
          <w:sz w:val="15"/>
          <w:szCs w:val="15"/>
        </w:rPr>
      </w:pPr>
      <w:r w:rsidRPr="00C66E61">
        <w:rPr>
          <w:rFonts w:ascii="Calibri" w:hAnsi="Calibri" w:cs="Arial"/>
          <w:b/>
          <w:bCs/>
          <w:caps/>
          <w:sz w:val="15"/>
          <w:szCs w:val="15"/>
          <w:u w:val="single"/>
        </w:rPr>
        <w:t>Emergency 911 Service</w:t>
      </w:r>
      <w:r w:rsidRPr="00C66E61">
        <w:rPr>
          <w:rFonts w:ascii="Calibri" w:hAnsi="Calibri" w:cs="Arial"/>
          <w:b/>
          <w:bCs/>
          <w:caps/>
          <w:sz w:val="15"/>
          <w:szCs w:val="15"/>
        </w:rPr>
        <w:t>.</w:t>
      </w:r>
    </w:p>
    <w:p w14:paraId="1AFF1A89" w14:textId="77777777" w:rsidR="00C66E61" w:rsidRPr="00C66E61" w:rsidRDefault="00C66E61" w:rsidP="000D504B">
      <w:pPr>
        <w:numPr>
          <w:ilvl w:val="0"/>
          <w:numId w:val="12"/>
        </w:numPr>
        <w:tabs>
          <w:tab w:val="left" w:pos="1080"/>
          <w:tab w:val="left" w:pos="1620"/>
        </w:tabs>
        <w:spacing w:after="60"/>
        <w:ind w:left="0" w:firstLine="720"/>
        <w:jc w:val="both"/>
        <w:rPr>
          <w:rFonts w:ascii="Calibri" w:hAnsi="Calibri" w:cs="Arial"/>
          <w:sz w:val="16"/>
          <w:szCs w:val="15"/>
        </w:rPr>
      </w:pPr>
      <w:r w:rsidRPr="00C66E61">
        <w:rPr>
          <w:rFonts w:ascii="Calibri" w:hAnsi="Calibri" w:cs="Arial"/>
          <w:bCs/>
          <w:sz w:val="16"/>
          <w:szCs w:val="15"/>
        </w:rPr>
        <w:t xml:space="preserve">Customer acknowledges that IP phones and Softphones are portable and may be used at the Service Location or elsewhere. </w:t>
      </w:r>
      <w:r w:rsidRPr="00C66E61">
        <w:rPr>
          <w:rFonts w:ascii="Calibri" w:hAnsi="Calibri" w:cs="Arial"/>
          <w:b/>
          <w:bCs/>
          <w:caps/>
          <w:color w:val="FF0000"/>
          <w:sz w:val="16"/>
          <w:szCs w:val="15"/>
          <w:u w:val="single"/>
        </w:rPr>
        <w:t>If the IP phone or Softphone is moved, Customer must call Frontier at 855-438-7273 to register the phone’s new location for emergency calling purposes</w:t>
      </w:r>
      <w:r w:rsidRPr="00C66E61">
        <w:rPr>
          <w:rFonts w:ascii="Calibri" w:hAnsi="Calibri" w:cs="Arial"/>
          <w:b/>
          <w:bCs/>
          <w:caps/>
          <w:color w:val="FF0000"/>
          <w:sz w:val="16"/>
          <w:szCs w:val="15"/>
        </w:rPr>
        <w:t>.</w:t>
      </w:r>
      <w:r w:rsidRPr="00C66E61">
        <w:rPr>
          <w:rFonts w:ascii="Calibri" w:hAnsi="Calibri" w:cs="Arial"/>
          <w:bCs/>
          <w:caps/>
          <w:sz w:val="16"/>
          <w:szCs w:val="15"/>
        </w:rPr>
        <w:t xml:space="preserve"> T</w:t>
      </w:r>
      <w:r w:rsidRPr="00C66E61">
        <w:rPr>
          <w:rFonts w:ascii="Calibri" w:hAnsi="Calibri" w:cs="Arial"/>
          <w:bCs/>
          <w:sz w:val="16"/>
          <w:szCs w:val="15"/>
        </w:rPr>
        <w:t>here are additional charges for each new location that Customer would like to register phones. These locations must be ordered in advance, in order to properly register the phones’ new location.</w:t>
      </w:r>
      <w:r w:rsidRPr="00C66E61">
        <w:rPr>
          <w:rFonts w:ascii="Calibri" w:hAnsi="Calibri" w:cs="Arial"/>
          <w:b/>
          <w:bCs/>
          <w:sz w:val="16"/>
          <w:szCs w:val="15"/>
        </w:rPr>
        <w:t xml:space="preserve"> If the new locations are not ordered in advance, 911 calls will not be delivered to the correct Public Safety Answering Point (“PSAP”) until the new location is ordered, configured in the system, and the phone properly registered to the new location. </w:t>
      </w:r>
    </w:p>
    <w:p w14:paraId="47A9C9B8" w14:textId="77777777" w:rsidR="00C66E61" w:rsidRPr="00C66E61" w:rsidRDefault="00C66E61" w:rsidP="000D504B">
      <w:pPr>
        <w:numPr>
          <w:ilvl w:val="0"/>
          <w:numId w:val="12"/>
        </w:numPr>
        <w:tabs>
          <w:tab w:val="left" w:pos="1080"/>
          <w:tab w:val="left" w:pos="1620"/>
        </w:tabs>
        <w:spacing w:after="60"/>
        <w:ind w:left="0" w:firstLine="720"/>
        <w:jc w:val="both"/>
        <w:rPr>
          <w:rFonts w:ascii="Calibri" w:hAnsi="Calibri" w:cs="Arial"/>
          <w:color w:val="FF0000"/>
          <w:sz w:val="16"/>
          <w:szCs w:val="15"/>
        </w:rPr>
      </w:pPr>
      <w:r w:rsidRPr="00C66E61">
        <w:rPr>
          <w:rFonts w:ascii="Calibri" w:hAnsi="Calibri" w:cs="Arial"/>
          <w:bCs/>
          <w:sz w:val="16"/>
          <w:szCs w:val="15"/>
        </w:rPr>
        <w:t>Customer shall notify and inform each user that (a) 911 calls may not be delivered to the correct PSAP in some locations and that delays may occur in making a new location available through the PSAP's database; (b) 911 calls will be misdirected if the IP phone or Softphone is moved without registering its new location and that in such case if it becomes necessary for the user to seek assistance by using E-911 Service, any such call from an IP phone will identify such user’s location as being at the prior location, and will be directed to the E-911 PSAP associated with the prior location, and not where the user is physically located, and (c) the IP phones cannot be used for any calls, including emergency calls, if the broadband connection used by the phone fails, or if electrical power is not available to power the phone.</w:t>
      </w:r>
      <w:r w:rsidRPr="00C66E61">
        <w:rPr>
          <w:rFonts w:ascii="Calibri" w:hAnsi="Calibri" w:cs="Arial"/>
          <w:b/>
          <w:bCs/>
          <w:sz w:val="16"/>
          <w:szCs w:val="15"/>
        </w:rPr>
        <w:t xml:space="preserve">   </w:t>
      </w:r>
      <w:r w:rsidRPr="00C66E61">
        <w:rPr>
          <w:rFonts w:ascii="Calibri" w:hAnsi="Calibri" w:cs="Arial"/>
          <w:b/>
          <w:bCs/>
          <w:caps/>
          <w:color w:val="FF0000"/>
          <w:sz w:val="16"/>
          <w:szCs w:val="15"/>
          <w:u w:val="single"/>
        </w:rPr>
        <w:t>In addition, Customer is responsible for ensuring that any warning labels provided by Frontier outlining the limitations of 911 services over IP phones are placed on and/or near the equipment used in conjunction with the IP phone service.</w:t>
      </w:r>
    </w:p>
    <w:p w14:paraId="57AC6A6A" w14:textId="77777777" w:rsidR="00C66E61" w:rsidRPr="00C66E61" w:rsidRDefault="00C66E61" w:rsidP="000D504B">
      <w:pPr>
        <w:numPr>
          <w:ilvl w:val="0"/>
          <w:numId w:val="12"/>
        </w:numPr>
        <w:tabs>
          <w:tab w:val="left" w:pos="720"/>
          <w:tab w:val="left" w:pos="1080"/>
        </w:tabs>
        <w:spacing w:after="60"/>
        <w:ind w:left="0" w:firstLine="720"/>
        <w:jc w:val="both"/>
        <w:rPr>
          <w:rFonts w:ascii="Calibri" w:hAnsi="Calibri" w:cs="Arial"/>
          <w:sz w:val="16"/>
          <w:szCs w:val="15"/>
        </w:rPr>
      </w:pPr>
      <w:r w:rsidRPr="00C66E61">
        <w:rPr>
          <w:rFonts w:ascii="Calibri" w:hAnsi="Calibri" w:cs="Arial"/>
          <w:sz w:val="16"/>
          <w:szCs w:val="15"/>
        </w:rPr>
        <w:t xml:space="preserve">Customer is advised that the operation of e-911 requires accurate information be provided by Customer to Frontier for storage in Frontier’s database, which Customer is solely responsible for updating. Further, Customer acknowledges and agrees that e-911 service will not be available, and Frontier assumes no liability: (a) if there is a power failure or some other type of failure of the equipment installed at the Service Location; (b) if there is a failure or congestion of the access connection (such as </w:t>
      </w:r>
      <w:proofErr w:type="spellStart"/>
      <w:r w:rsidRPr="00C66E61">
        <w:rPr>
          <w:rFonts w:ascii="Calibri" w:hAnsi="Calibri" w:cs="Arial"/>
          <w:sz w:val="16"/>
          <w:szCs w:val="15"/>
        </w:rPr>
        <w:t>dsl</w:t>
      </w:r>
      <w:proofErr w:type="spellEnd"/>
      <w:r w:rsidRPr="00C66E61">
        <w:rPr>
          <w:rFonts w:ascii="Calibri" w:hAnsi="Calibri" w:cs="Arial"/>
          <w:sz w:val="16"/>
          <w:szCs w:val="15"/>
        </w:rPr>
        <w:t xml:space="preserve"> or t-1 connection) or associated equipment provided to connect the Service Location to the VOIP service network; (c) if there is a failure or congestion of the VOIP network providing Customer’s VOIP service, the public switched telephone network (</w:t>
      </w:r>
      <w:proofErr w:type="spellStart"/>
      <w:r w:rsidRPr="00C66E61">
        <w:rPr>
          <w:rFonts w:ascii="Calibri" w:hAnsi="Calibri" w:cs="Arial"/>
          <w:sz w:val="16"/>
          <w:szCs w:val="15"/>
        </w:rPr>
        <w:t>pstn</w:t>
      </w:r>
      <w:proofErr w:type="spellEnd"/>
      <w:r w:rsidRPr="00C66E61">
        <w:rPr>
          <w:rFonts w:ascii="Calibri" w:hAnsi="Calibri" w:cs="Arial"/>
          <w:sz w:val="16"/>
          <w:szCs w:val="15"/>
        </w:rPr>
        <w:t xml:space="preserve">), the 911 service provider’s network or the emergency services network; (d) if Customer is using the Services outside of the United States; (e) if Customer has moved the VOIP device, delayed in providing or failed to provide accurate </w:t>
      </w:r>
      <w:r w:rsidRPr="00C66E61">
        <w:rPr>
          <w:rFonts w:ascii="Calibri" w:hAnsi="Calibri" w:cs="Arial"/>
          <w:sz w:val="16"/>
          <w:szCs w:val="15"/>
        </w:rPr>
        <w:lastRenderedPageBreak/>
        <w:t>location information to Frontier, or the information provided has not yet been updated by or is inaccurate; (f) if the Services have been disconnected or suspended for non-payment or any other reason; (g) for those circumstances under which 911 service may be limited to traditional 911 service rather than enhanced 911 (or ‘e-911’). With e-911 the Customer address and callback information is automatically provided to the emergency services systems; or (h) failure of emergency services under certain circumstances, including but not limited to, those circumstances in which Customer is using call forwarding, call redirection or blocking services, and/or when the emergency callback number is configured to ring a phone at a different location than the Customer’s VOIP device. If e-911 service is not available in Customer’s area or at the time of the 911 call, then, the system may default to traditional 911 service and the Customer may be required to verbally inform the 911 call taker or emergency responder of their address and phone number.</w:t>
      </w:r>
      <w:r w:rsidRPr="00C66E61">
        <w:rPr>
          <w:rFonts w:ascii="Calibri" w:hAnsi="Calibri" w:cs="Arial"/>
          <w:sz w:val="16"/>
          <w:szCs w:val="15"/>
        </w:rPr>
        <w:tab/>
      </w:r>
    </w:p>
    <w:p w14:paraId="0C7B44CB" w14:textId="77777777" w:rsidR="00C66E61" w:rsidRPr="00C66E61" w:rsidRDefault="00C66E61" w:rsidP="000D504B">
      <w:pPr>
        <w:numPr>
          <w:ilvl w:val="0"/>
          <w:numId w:val="12"/>
        </w:numPr>
        <w:tabs>
          <w:tab w:val="left" w:pos="720"/>
          <w:tab w:val="left" w:pos="1080"/>
        </w:tabs>
        <w:spacing w:after="60"/>
        <w:ind w:left="0" w:firstLine="720"/>
        <w:jc w:val="both"/>
        <w:rPr>
          <w:rFonts w:ascii="Calibri" w:hAnsi="Calibri" w:cs="Arial"/>
          <w:sz w:val="16"/>
          <w:szCs w:val="15"/>
        </w:rPr>
      </w:pPr>
      <w:r w:rsidRPr="00C66E61">
        <w:rPr>
          <w:rFonts w:ascii="Calibri" w:hAnsi="Calibri" w:cs="Arial"/>
          <w:sz w:val="16"/>
          <w:szCs w:val="15"/>
        </w:rPr>
        <w:t>911 service is offered solely as an aid in contacting an appropriate PSAP in connection with fire, police and other emergencies.</w:t>
      </w:r>
      <w:r w:rsidRPr="00C66E61">
        <w:rPr>
          <w:rFonts w:ascii="Calibri" w:hAnsi="Calibri" w:cs="Arial"/>
          <w:b/>
          <w:sz w:val="16"/>
          <w:szCs w:val="15"/>
        </w:rPr>
        <w:t xml:space="preserve"> FRONTIER IS NOT RESPONSIBLE FOR ANY LOSSES, CLAIMS, DEMANDS, SUITS OR ANY LIABILITY WHATSOEVER, WHETHER SUFFERED, MADE, INSTITUTED OR ASSERTED BY CUSTOMER OR BY ANY OTHER PARTY OR PERSON FOR ANY PERSONAL INJURY TO OR DEATH OF ANY PERSON OR PERSONS, AND FOR ANY LOSS, DAMAGE OR DESTRUCTION OF ANY PROPERTY, WHETHER OWNED BY CUSTOMER OR OTHERS, CAUSED OR CLAIMED TO HAVE BEEN CAUSED BY: (a) MISTAKES, OMISSIONS, INTERRUPTIONS, DELAYS, ERRORS OR OTHER DEFECTS IN THE PROVISION OF EMERGENCY 911 SERVICE, OR (b) INSTALLATION, OPERATION, FAILURE TO OPERATE, MAINTENANCE, REMOVAL, PRESENCE, CONDITION, LOCATION OR USE OF ANY EQUIPMENT AND FACILITIES FURNISHING THIS SERVICE, OR (c) </w:t>
      </w:r>
      <w:r w:rsidRPr="00C66E61">
        <w:rPr>
          <w:rFonts w:ascii="Calibri" w:hAnsi="Calibri" w:cs="Arial"/>
          <w:b/>
          <w:bCs/>
          <w:sz w:val="16"/>
          <w:szCs w:val="15"/>
        </w:rPr>
        <w:t>CUSTOMER’S FAILURE TO NOTIFY FRONTIER WHEN A PHONE IS MOVED IN A TIMELY MANNER.</w:t>
      </w:r>
    </w:p>
    <w:p w14:paraId="700AE2E1" w14:textId="77777777" w:rsidR="00C66E61" w:rsidRPr="00C66E61" w:rsidRDefault="00C66E61" w:rsidP="000D504B">
      <w:pPr>
        <w:numPr>
          <w:ilvl w:val="0"/>
          <w:numId w:val="12"/>
        </w:numPr>
        <w:tabs>
          <w:tab w:val="left" w:pos="720"/>
          <w:tab w:val="left" w:pos="1080"/>
        </w:tabs>
        <w:spacing w:after="60"/>
        <w:ind w:left="0" w:firstLine="720"/>
        <w:jc w:val="both"/>
        <w:rPr>
          <w:rFonts w:ascii="Calibri" w:hAnsi="Calibri" w:cs="Arial"/>
          <w:sz w:val="16"/>
          <w:szCs w:val="15"/>
        </w:rPr>
      </w:pPr>
      <w:r w:rsidRPr="00C66E61">
        <w:rPr>
          <w:rFonts w:ascii="Calibri" w:hAnsi="Calibri" w:cs="Arial"/>
          <w:b/>
          <w:sz w:val="16"/>
          <w:szCs w:val="15"/>
        </w:rPr>
        <w:t xml:space="preserve">FRONTIER IS NOT RESPONSIBLE FOR ANY INFRINGEMENT OR INVASION OF THE RIGHT OF PRIVACY OF ANY PERSON OR PERSONS, CAUSED OR CLAIMED TO HAVE BEEN CAUSED, DIRECTLY OR INDIRECTLY, BY THE INSTALLATION, OPERATION, FAILURE TO OPERATE, MAINTENANCE, REMOVAL, PRESENCE, CONDITION, OCCASION OR USE OF EMERGENCY 911 SERVICE AND THE EQUIPMENT ASSOCIATED THEREWITH, OR BY ANY SERVICES FURNISHED BY FRONTIER INCLUDING, BUT NOT LIMITED TO, THE IDENTIFICATION OF THE TELEPHONE NUMBER, ADDRESS OR NAME ASSOCIATED WITH THE PHONE USED BY THE PARTY OR PARTIES ACCESSING EMERGENCY 911 SERVICE, AND WHICH ARISE OUT OF THE NEGLIGENCE OR OTHER WRONGFUL ACT OF FRONTIER, CUSTOMER, ITS SERVICE USERS, AGENCIES OR MUNICIPALITIES, OR THE EMPLOYEES OR AGENTS OF ANY ONE OF THEM. </w:t>
      </w:r>
    </w:p>
    <w:p w14:paraId="6CAEC859" w14:textId="77777777" w:rsidR="00C66E61" w:rsidRPr="00C66E61" w:rsidRDefault="00C66E61" w:rsidP="000D504B">
      <w:pPr>
        <w:numPr>
          <w:ilvl w:val="0"/>
          <w:numId w:val="12"/>
        </w:numPr>
        <w:tabs>
          <w:tab w:val="left" w:pos="720"/>
          <w:tab w:val="left" w:pos="1080"/>
        </w:tabs>
        <w:spacing w:after="60"/>
        <w:ind w:left="0" w:firstLine="720"/>
        <w:jc w:val="both"/>
        <w:rPr>
          <w:rFonts w:ascii="Calibri" w:hAnsi="Calibri" w:cs="Arial"/>
          <w:sz w:val="16"/>
          <w:szCs w:val="15"/>
        </w:rPr>
      </w:pPr>
      <w:r w:rsidRPr="00C66E61">
        <w:rPr>
          <w:rFonts w:ascii="Calibri" w:hAnsi="Calibri" w:cs="Arial"/>
          <w:b/>
          <w:bCs/>
          <w:color w:val="FF0000"/>
          <w:sz w:val="16"/>
          <w:szCs w:val="15"/>
          <w:u w:val="single"/>
        </w:rPr>
        <w:t>Customer specifically acknowledges receipt of and understanding of these limitations on emergency calling capabilities</w:t>
      </w:r>
      <w:r w:rsidRPr="00C66E61">
        <w:rPr>
          <w:rFonts w:ascii="Calibri" w:hAnsi="Calibri" w:cs="Arial"/>
          <w:b/>
          <w:bCs/>
          <w:color w:val="800000"/>
          <w:sz w:val="16"/>
          <w:szCs w:val="15"/>
          <w:u w:val="single"/>
        </w:rPr>
        <w:t>.</w:t>
      </w:r>
      <w:r w:rsidRPr="00C66E61">
        <w:rPr>
          <w:rFonts w:ascii="Calibri" w:hAnsi="Calibri" w:cs="Arial"/>
          <w:b/>
          <w:bCs/>
          <w:sz w:val="16"/>
          <w:szCs w:val="15"/>
        </w:rPr>
        <w:t xml:space="preserve"> Customer shall defend, indemnify and hold harmless Frontier from any loss, cost, expense or liability arising from or in any way related to Customer’s failure to provide the required notices, or otherwise related to any use of E-911 Services, not caused by the negligence or willful misconduct of Frontier.</w:t>
      </w:r>
    </w:p>
    <w:p w14:paraId="0848ECDB" w14:textId="77777777" w:rsidR="00C66E61" w:rsidRPr="00C66E61" w:rsidRDefault="00C66E61" w:rsidP="00C66E61">
      <w:pPr>
        <w:tabs>
          <w:tab w:val="left" w:pos="360"/>
        </w:tabs>
        <w:spacing w:after="60"/>
        <w:jc w:val="both"/>
        <w:rPr>
          <w:rFonts w:ascii="Calibri" w:eastAsia="Arial Unicode MS" w:hAnsi="Calibri"/>
          <w:sz w:val="15"/>
          <w:szCs w:val="15"/>
        </w:rPr>
      </w:pPr>
    </w:p>
    <w:p w14:paraId="70B33E09" w14:textId="77777777" w:rsidR="00C66E61" w:rsidRPr="00C66E61" w:rsidRDefault="00C66E61" w:rsidP="00C66E61">
      <w:pPr>
        <w:tabs>
          <w:tab w:val="left" w:pos="10620"/>
        </w:tabs>
        <w:jc w:val="center"/>
        <w:rPr>
          <w:rFonts w:ascii="Calibri" w:hAnsi="Calibri" w:cs="Calibri"/>
          <w:b/>
          <w:color w:val="FF0000"/>
          <w:sz w:val="16"/>
          <w:szCs w:val="16"/>
        </w:rPr>
      </w:pPr>
      <w:r w:rsidRPr="00C66E61">
        <w:rPr>
          <w:rFonts w:ascii="Calibri" w:hAnsi="Calibri" w:cs="Calibri"/>
          <w:b/>
          <w:color w:val="FF0000"/>
          <w:sz w:val="16"/>
          <w:szCs w:val="16"/>
        </w:rPr>
        <w:t>Supplemental Terms for UCaaS Rental Terms and Conditions</w:t>
      </w:r>
    </w:p>
    <w:p w14:paraId="275FCD1E" w14:textId="77777777" w:rsidR="00C66E61" w:rsidRPr="00C66E61" w:rsidRDefault="00C66E61" w:rsidP="00C66E61">
      <w:pPr>
        <w:tabs>
          <w:tab w:val="left" w:pos="10620"/>
        </w:tabs>
        <w:jc w:val="center"/>
        <w:rPr>
          <w:rFonts w:ascii="Calibri" w:hAnsi="Calibri" w:cs="Calibri"/>
          <w:b/>
          <w:color w:val="FF0000"/>
          <w:sz w:val="16"/>
          <w:szCs w:val="16"/>
        </w:rPr>
      </w:pPr>
    </w:p>
    <w:p w14:paraId="214CB677"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1</w:t>
      </w:r>
      <w:r w:rsidRPr="00C66E61">
        <w:rPr>
          <w:rFonts w:ascii="Calibri" w:hAnsi="Calibri" w:cs="Calibri"/>
          <w:sz w:val="15"/>
          <w:szCs w:val="15"/>
        </w:rPr>
        <w:t xml:space="preserve">.  </w:t>
      </w:r>
      <w:r w:rsidRPr="00C66E61">
        <w:rPr>
          <w:rFonts w:ascii="Calibri" w:hAnsi="Calibri" w:cs="Calibri"/>
          <w:b/>
          <w:caps/>
          <w:sz w:val="15"/>
          <w:szCs w:val="15"/>
        </w:rPr>
        <w:t>Rental Term.</w:t>
      </w:r>
      <w:r w:rsidRPr="00C66E61">
        <w:rPr>
          <w:rFonts w:ascii="Calibri" w:hAnsi="Calibri" w:cs="Calibri"/>
          <w:caps/>
          <w:sz w:val="15"/>
          <w:szCs w:val="15"/>
        </w:rPr>
        <w:t xml:space="preserve"> </w:t>
      </w:r>
      <w:r w:rsidRPr="00C66E61">
        <w:rPr>
          <w:rFonts w:ascii="Calibri" w:hAnsi="Calibri" w:cs="Calibri"/>
          <w:sz w:val="15"/>
          <w:szCs w:val="15"/>
        </w:rPr>
        <w:t xml:space="preserve">The term of the rental as to Equipment designated above shall begin on the Installation Date in accordance with the Schedule and shall continue for a one-month period (the “Initial Rental Term”).   Except as otherwise provided in the Schedule or any amendment thereto, Customer or Frontier may terminate the rental at the expiration of the Initial Rental Term by giving the other at least thirty (30) day’s prior written notice of termination.  If neither party gives such notice, then the term shall automatically be extended on the same rental terms for successive periods of one (1) month until terminated by either Customer or Frontier giving the other at least thirty (30) days’ written notice of termination.     </w:t>
      </w:r>
    </w:p>
    <w:p w14:paraId="1700C069" w14:textId="77777777" w:rsidR="00C66E61" w:rsidRPr="00C66E61" w:rsidRDefault="00C66E61" w:rsidP="00C66E61">
      <w:pPr>
        <w:tabs>
          <w:tab w:val="left" w:pos="10620"/>
        </w:tabs>
        <w:ind w:left="720"/>
        <w:rPr>
          <w:rFonts w:ascii="Calibri" w:hAnsi="Calibri" w:cs="Calibri"/>
          <w:sz w:val="15"/>
          <w:szCs w:val="15"/>
        </w:rPr>
      </w:pPr>
    </w:p>
    <w:p w14:paraId="12E23312"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2</w:t>
      </w:r>
      <w:r w:rsidRPr="00C66E61">
        <w:rPr>
          <w:rFonts w:ascii="Calibri" w:hAnsi="Calibri" w:cs="Calibri"/>
          <w:b/>
          <w:caps/>
          <w:sz w:val="15"/>
          <w:szCs w:val="15"/>
        </w:rPr>
        <w:t>.  Rental payments</w:t>
      </w:r>
      <w:r w:rsidRPr="00C66E61">
        <w:rPr>
          <w:rFonts w:ascii="Calibri" w:hAnsi="Calibri" w:cs="Calibri"/>
          <w:b/>
          <w:sz w:val="15"/>
          <w:szCs w:val="15"/>
        </w:rPr>
        <w:t xml:space="preserve">.  </w:t>
      </w:r>
      <w:r w:rsidRPr="00C66E61">
        <w:rPr>
          <w:rFonts w:ascii="Calibri" w:hAnsi="Calibri" w:cs="Calibri"/>
          <w:sz w:val="15"/>
          <w:szCs w:val="15"/>
        </w:rPr>
        <w:t>The monthly rental payments for each item of Equipment (the “MRC Rental Payments”) are set forth in Table 1 or Table 2 above.</w:t>
      </w:r>
    </w:p>
    <w:p w14:paraId="0ACDF27D" w14:textId="77777777" w:rsidR="00C66E61" w:rsidRPr="00C66E61" w:rsidRDefault="00C66E61" w:rsidP="00C66E61">
      <w:pPr>
        <w:tabs>
          <w:tab w:val="left" w:pos="10620"/>
        </w:tabs>
        <w:rPr>
          <w:rFonts w:ascii="Calibri" w:hAnsi="Calibri" w:cs="Calibri"/>
          <w:sz w:val="15"/>
          <w:szCs w:val="15"/>
        </w:rPr>
      </w:pPr>
    </w:p>
    <w:p w14:paraId="19DC5AB0"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3.  </w:t>
      </w:r>
      <w:r w:rsidRPr="00C66E61">
        <w:rPr>
          <w:rFonts w:ascii="Calibri" w:hAnsi="Calibri" w:cs="Calibri"/>
          <w:b/>
          <w:caps/>
          <w:sz w:val="15"/>
          <w:szCs w:val="15"/>
        </w:rPr>
        <w:t>Payment of taxes</w:t>
      </w:r>
      <w:r w:rsidRPr="00C66E61">
        <w:rPr>
          <w:rFonts w:ascii="Calibri" w:hAnsi="Calibri" w:cs="Calibri"/>
          <w:b/>
          <w:sz w:val="15"/>
          <w:szCs w:val="15"/>
        </w:rPr>
        <w:t xml:space="preserve">. </w:t>
      </w:r>
      <w:r w:rsidRPr="00C66E61">
        <w:rPr>
          <w:rFonts w:ascii="Calibri" w:hAnsi="Calibri" w:cs="Calibri"/>
          <w:sz w:val="15"/>
          <w:szCs w:val="15"/>
        </w:rPr>
        <w:t>Customer shall also pay all taxes, however designated, which are levied or based on the rental, the Equipment or its purchase, use, lease, rental, operation, control or value, including, without limitation, personal property taxes, state and local privilege or excise taxes based on gross revenue, and any penalties or interest in connection therewith, or taxes or amounts in lieu thereof paid or payable by Frontier or Customer in respect of the foregoing, but excluding taxes based on Frontier’s net income.  Charges for taxes, penalties and interest, if any, shall be promptly paid by Customer.  In the event Customer defaults in the payment of any such tax, Frontier may pay such tax and shall be promptly reimbursed by Customer, with interest (plus attorneys’ fees and costs if any) as additional rent.</w:t>
      </w:r>
    </w:p>
    <w:p w14:paraId="358FCB09" w14:textId="77777777" w:rsidR="00C66E61" w:rsidRPr="00C66E61" w:rsidRDefault="00C66E61" w:rsidP="00C66E61">
      <w:pPr>
        <w:tabs>
          <w:tab w:val="left" w:pos="10620"/>
        </w:tabs>
        <w:rPr>
          <w:rFonts w:ascii="Calibri" w:hAnsi="Calibri" w:cs="Calibri"/>
          <w:sz w:val="15"/>
          <w:szCs w:val="15"/>
        </w:rPr>
      </w:pPr>
    </w:p>
    <w:p w14:paraId="686CDB7A"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4.  </w:t>
      </w:r>
      <w:r w:rsidRPr="00C66E61">
        <w:rPr>
          <w:rFonts w:ascii="Calibri" w:hAnsi="Calibri" w:cs="Calibri"/>
          <w:b/>
          <w:caps/>
          <w:sz w:val="15"/>
          <w:szCs w:val="15"/>
        </w:rPr>
        <w:t>Limitations of Liability</w:t>
      </w:r>
      <w:r w:rsidRPr="00C66E61">
        <w:rPr>
          <w:rFonts w:ascii="Calibri" w:hAnsi="Calibri" w:cs="Calibri"/>
          <w:sz w:val="15"/>
          <w:szCs w:val="15"/>
        </w:rPr>
        <w:t xml:space="preserve"> FRONTIER HAS NOT MADE AND MAKES NO, AND HEREBY EXPRESSLY DISCLAIMS ANY REPRESENTATION OR EXPRESS OR IMPLIED WARRANTY WHATSOEVER HEREUNDER, INCLUDING ANY WARRANTY OF MERCHANTABILITY, FITNESS FOR ANY PURPOSE, OR OTHERWISE, REGARDING THE EQUIPMENT OR ANY PART OR THE DESIGN, QUALITY, OPERATION OR CONDITION THEREOF OR WITH RESPECT TO PATENT INFRINGEMENT OR THE LIKE.</w:t>
      </w:r>
    </w:p>
    <w:p w14:paraId="332CD4E7" w14:textId="77777777" w:rsidR="00C66E61" w:rsidRPr="00C66E61" w:rsidRDefault="00C66E61" w:rsidP="00C66E61">
      <w:pPr>
        <w:tabs>
          <w:tab w:val="left" w:pos="10620"/>
        </w:tabs>
        <w:rPr>
          <w:rFonts w:ascii="Calibri" w:hAnsi="Calibri" w:cs="Calibri"/>
          <w:sz w:val="15"/>
          <w:szCs w:val="15"/>
        </w:rPr>
      </w:pPr>
    </w:p>
    <w:p w14:paraId="59F065E0" w14:textId="77777777" w:rsidR="00C66E61" w:rsidRPr="00C66E61" w:rsidRDefault="00C66E61" w:rsidP="00C66E61">
      <w:pPr>
        <w:tabs>
          <w:tab w:val="left" w:pos="10620"/>
        </w:tabs>
        <w:rPr>
          <w:rFonts w:ascii="Calibri" w:hAnsi="Calibri" w:cs="Calibri"/>
          <w:b/>
          <w:sz w:val="15"/>
          <w:szCs w:val="15"/>
        </w:rPr>
      </w:pPr>
      <w:r w:rsidRPr="00C66E61">
        <w:rPr>
          <w:rFonts w:ascii="Calibri" w:hAnsi="Calibri" w:cs="Calibri"/>
          <w:b/>
          <w:sz w:val="15"/>
          <w:szCs w:val="15"/>
        </w:rPr>
        <w:t xml:space="preserve">5.  </w:t>
      </w:r>
      <w:r w:rsidRPr="00C66E61">
        <w:rPr>
          <w:rFonts w:ascii="Calibri" w:hAnsi="Calibri" w:cs="Calibri"/>
          <w:b/>
          <w:caps/>
          <w:sz w:val="15"/>
          <w:szCs w:val="15"/>
        </w:rPr>
        <w:t>Risk of Loss.</w:t>
      </w:r>
      <w:r w:rsidRPr="00C66E61">
        <w:rPr>
          <w:rFonts w:ascii="Calibri" w:hAnsi="Calibri" w:cs="Calibri"/>
          <w:b/>
          <w:sz w:val="15"/>
          <w:szCs w:val="15"/>
        </w:rPr>
        <w:t xml:space="preserve">  </w:t>
      </w:r>
    </w:p>
    <w:p w14:paraId="768138E9" w14:textId="77777777" w:rsidR="00C66E61" w:rsidRPr="00C66E61" w:rsidRDefault="00C66E61" w:rsidP="00C66E61">
      <w:pPr>
        <w:rPr>
          <w:rFonts w:ascii="Calibri" w:hAnsi="Calibri" w:cs="Calibri"/>
          <w:b/>
          <w:bCs/>
          <w:sz w:val="15"/>
          <w:szCs w:val="15"/>
        </w:rPr>
      </w:pPr>
    </w:p>
    <w:p w14:paraId="56712A1F" w14:textId="77777777" w:rsidR="00C66E61" w:rsidRPr="00C66E61" w:rsidRDefault="00C66E61" w:rsidP="00C66E61">
      <w:pPr>
        <w:rPr>
          <w:rFonts w:ascii="Calibri" w:hAnsi="Calibri" w:cs="Calibri"/>
          <w:sz w:val="15"/>
          <w:szCs w:val="15"/>
        </w:rPr>
      </w:pPr>
      <w:r w:rsidRPr="00C66E61">
        <w:rPr>
          <w:rFonts w:ascii="Calibri" w:hAnsi="Calibri" w:cs="Calibri"/>
          <w:b/>
          <w:bCs/>
          <w:sz w:val="15"/>
          <w:szCs w:val="15"/>
        </w:rPr>
        <w:t>A.</w:t>
      </w:r>
      <w:r w:rsidRPr="00C66E61">
        <w:rPr>
          <w:rFonts w:ascii="Calibri" w:hAnsi="Calibri" w:cs="Calibri"/>
          <w:sz w:val="15"/>
          <w:szCs w:val="15"/>
        </w:rPr>
        <w:t xml:space="preserve">  Frontier shall not be responsible for, nor shall the MRC Rental Payments or other sums due hereunder abate for any reason, including, but not limited to, any interruption in or loss of the service or use of the Equipment or any part thereof, or any loss or damage caused thereby, or by error in programming or instruction to the Equipment, latent defect, wear and tear, or gradual deterioration of the Equipment or any part thereof.</w:t>
      </w:r>
    </w:p>
    <w:p w14:paraId="4E69BB41" w14:textId="77777777" w:rsidR="00C66E61" w:rsidRPr="00C66E61" w:rsidRDefault="00C66E61" w:rsidP="00C66E61">
      <w:pPr>
        <w:tabs>
          <w:tab w:val="left" w:pos="10620"/>
        </w:tabs>
        <w:rPr>
          <w:rFonts w:ascii="Calibri" w:hAnsi="Calibri" w:cs="Calibri"/>
          <w:sz w:val="15"/>
          <w:szCs w:val="15"/>
        </w:rPr>
      </w:pPr>
    </w:p>
    <w:p w14:paraId="49419E34"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B.  </w:t>
      </w:r>
      <w:r w:rsidRPr="00C66E61">
        <w:rPr>
          <w:rFonts w:ascii="Calibri" w:hAnsi="Calibri" w:cs="Calibri"/>
          <w:sz w:val="15"/>
          <w:szCs w:val="15"/>
        </w:rPr>
        <w:t>Customer assumes and shall bear the entire risk of partial or complete loss, theft, damage, destruction or other interruption or termination of use of the Equipment from any cause whatsoever, from the date of delivery of the Equipment to Customer until the Equipment is returned to and received by Frontier.</w:t>
      </w:r>
    </w:p>
    <w:p w14:paraId="755F18D0" w14:textId="77777777" w:rsidR="00C66E61" w:rsidRPr="00C66E61" w:rsidRDefault="00C66E61" w:rsidP="00C66E61">
      <w:pPr>
        <w:tabs>
          <w:tab w:val="left" w:pos="10620"/>
        </w:tabs>
        <w:rPr>
          <w:rFonts w:ascii="Calibri" w:hAnsi="Calibri" w:cs="Calibri"/>
          <w:sz w:val="15"/>
          <w:szCs w:val="15"/>
        </w:rPr>
      </w:pPr>
    </w:p>
    <w:p w14:paraId="5C47E14A"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C.</w:t>
      </w:r>
      <w:r w:rsidRPr="00C66E61">
        <w:rPr>
          <w:rFonts w:ascii="Calibri" w:hAnsi="Calibri" w:cs="Calibri"/>
          <w:sz w:val="15"/>
          <w:szCs w:val="15"/>
        </w:rPr>
        <w:t xml:space="preserve">  During the term of the rental, and until the Equipment is redelivered to Frontier, Customer shall be liable for the prompt repair of the Equipment at its sole expense.  If the Equipment or any portion thereof is lost, stolen, destroyed or damaged beyond repair, Customer, at its option, will (i) continue to make the MRC Rental Payments, and, at Customer’s sole  expense,  replace the Equipment with equipment of identical manufacture and equal or greater capacity, utility and residual value to that of the Equipment replaced (in which case Customer will transfer title to the replacement Equipment to the Frontier free of all liens, claims and encumbrances), or (ii) pay Frontier on the next Monthly Rental Payment date following the loss, theft, damage or destruction of the Equipment an amount equal to the replacement value or the minimum casualty value, whichever is greater, for such Equipment in effect on the date of the loss, theft, damage or destruction thereof and all rent accrued on such Equipment up to the date of payment and all other amounts then due in connection with such Equipment.  Upon such payment, the Equipment, or portion thereof, as applicable, will terminate with respect to the Equipment so paid for, and Frontier will transfer full ownership and title to such Equipment to Customer, free of liens, claims and encumbrances created by Frontier</w:t>
      </w:r>
    </w:p>
    <w:p w14:paraId="4C9ACC4B" w14:textId="77777777" w:rsidR="00C66E61" w:rsidRPr="00C66E61" w:rsidRDefault="00C66E61" w:rsidP="00C66E61">
      <w:pPr>
        <w:tabs>
          <w:tab w:val="left" w:pos="10620"/>
        </w:tabs>
        <w:rPr>
          <w:rFonts w:ascii="Calibri" w:hAnsi="Calibri" w:cs="Calibri"/>
          <w:sz w:val="15"/>
          <w:szCs w:val="15"/>
        </w:rPr>
      </w:pPr>
    </w:p>
    <w:p w14:paraId="699C2F1D"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 xml:space="preserve">6.  </w:t>
      </w:r>
      <w:r w:rsidRPr="00C66E61">
        <w:rPr>
          <w:rFonts w:ascii="Calibri" w:hAnsi="Calibri" w:cs="Calibri"/>
          <w:b/>
          <w:caps/>
          <w:sz w:val="15"/>
          <w:szCs w:val="15"/>
        </w:rPr>
        <w:t>Insurance and Indemnity</w:t>
      </w:r>
      <w:r w:rsidRPr="00C66E61">
        <w:rPr>
          <w:rFonts w:ascii="Calibri" w:hAnsi="Calibri" w:cs="Calibri"/>
          <w:sz w:val="15"/>
          <w:szCs w:val="15"/>
        </w:rPr>
        <w:t xml:space="preserve">.  Customer shall at all times during the term of the rental, at its own expense, maintain: (A) all-risk property damage insurance covering the Equipment in an amount not less than the greater of (i) the replacement value of the Equipment, or (ii) the minimum casualty value of such Equipment as set forth herein and (B) public liability coverage in such amounts, and with such companies as are in general usage by companies owning or operating similar property and engaged in a business similar to Customer's.  The insurance required by this Section may be obtained by Customer by endorsement on any blanket insurance policies maintained by Customer or its parent.  All insurance so maintained shall provide for a thirty-day (30) prior written notice to Frontier of any cancellation or reduction of coverages and an option in favor of Frontier to prevent cancellation by payment of premiums, which shall promptly be repaid by Customer, and further shall provide that all insurance proceeds shall be payable to the Customer and Frontier.  Frontier shall be named as loss payee and additional insured on all public liability insurance policies so maintained.  Customer shall furnish to </w:t>
      </w:r>
      <w:r w:rsidRPr="00C66E61">
        <w:rPr>
          <w:rFonts w:ascii="Calibri" w:hAnsi="Calibri" w:cs="Calibri"/>
          <w:sz w:val="15"/>
          <w:szCs w:val="15"/>
        </w:rPr>
        <w:lastRenderedPageBreak/>
        <w:t>Frontier copies of such insurance policies and satisfactory insurance certificates on or before the Installation Date.  Customer's above obligation shall commence on the date of delivery of the Equipment and shall continue until the Initial Rental Term (or any extension or renewal thereof) of each Schedule expires and the Equipment is returned to Frontier.  By this Section, Frontier does not modify or limit any provision of this rental relating to disclaimer of warranties and liability, or indemnity.</w:t>
      </w:r>
    </w:p>
    <w:p w14:paraId="27C84B85" w14:textId="77777777" w:rsidR="00C66E61" w:rsidRPr="00C66E61" w:rsidRDefault="00C66E61" w:rsidP="00C66E61">
      <w:pPr>
        <w:tabs>
          <w:tab w:val="left" w:pos="10620"/>
        </w:tabs>
        <w:rPr>
          <w:rFonts w:ascii="Calibri" w:hAnsi="Calibri" w:cs="Calibri"/>
          <w:sz w:val="15"/>
          <w:szCs w:val="15"/>
        </w:rPr>
      </w:pPr>
    </w:p>
    <w:p w14:paraId="4A05FAF1"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 xml:space="preserve">Customer assumes all risk and liabilities, whether or not covered by insurance, and shall indemnify and hold Frontier harmless of and from any liability, claim, loss, damage or expense (including reasonable attorneys’ fees)  for injuries or deaths of persons and for damage to property, to the extent caused by , operation or storage of the Equipment, whether such injury or death to person be of agents or employees of Customer or be of third persons and whether such damage to property be of Customer, or to property of others.  </w:t>
      </w:r>
    </w:p>
    <w:p w14:paraId="6278D048" w14:textId="77777777" w:rsidR="00C66E61" w:rsidRPr="00C66E61" w:rsidRDefault="00C66E61" w:rsidP="00C66E61">
      <w:pPr>
        <w:tabs>
          <w:tab w:val="left" w:pos="10620"/>
        </w:tabs>
        <w:rPr>
          <w:rFonts w:ascii="Calibri" w:hAnsi="Calibri" w:cs="Calibri"/>
          <w:b/>
          <w:sz w:val="15"/>
          <w:szCs w:val="15"/>
        </w:rPr>
      </w:pPr>
    </w:p>
    <w:p w14:paraId="2A438E55"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7.   RETURN OF EQUIPMENT </w:t>
      </w:r>
      <w:r w:rsidRPr="00C66E61">
        <w:rPr>
          <w:rFonts w:ascii="Calibri" w:hAnsi="Calibri" w:cs="Calibri"/>
          <w:sz w:val="15"/>
          <w:szCs w:val="15"/>
        </w:rPr>
        <w:t xml:space="preserve">Unless otherwise agreed to by Frontier in writing, Customer shall throughout the term of this Rental maintain the Equipment in good working order and appearance.  Upon termination of the rental, (i) Froniter and Customer shall arrange for Equipment removal at Customer’s location at a time agreed upon by both parties or (ii)  Frontier Customer, at its sole expense, shall return the Equipment, together with manufacturer's certificate of authenticity, if provided, to Frontier, or to such other location within the Continental U.S. designated by Frontier in good condition and repair excepting only reasonable wear and tear.  Customer shall pack the Equipment to be so returned in accordance with the manufacturer’s guidelines.    </w:t>
      </w:r>
    </w:p>
    <w:p w14:paraId="7CB81D34" w14:textId="77777777" w:rsidR="00C66E61" w:rsidRPr="00C66E61" w:rsidRDefault="00C66E61" w:rsidP="00C66E61">
      <w:pPr>
        <w:tabs>
          <w:tab w:val="left" w:pos="10620"/>
        </w:tabs>
        <w:rPr>
          <w:rFonts w:ascii="Calibri" w:hAnsi="Calibri" w:cs="Calibri"/>
          <w:sz w:val="15"/>
          <w:szCs w:val="15"/>
        </w:rPr>
      </w:pPr>
    </w:p>
    <w:p w14:paraId="3E455B49" w14:textId="77777777" w:rsidR="00C66E61" w:rsidRPr="00C66E61" w:rsidRDefault="00C66E61" w:rsidP="00C66E61">
      <w:pPr>
        <w:rPr>
          <w:rFonts w:ascii="Calibri" w:hAnsi="Calibri" w:cs="Calibri"/>
          <w:sz w:val="15"/>
          <w:szCs w:val="15"/>
        </w:rPr>
      </w:pPr>
      <w:r w:rsidRPr="00C66E61">
        <w:rPr>
          <w:rFonts w:ascii="Calibri" w:hAnsi="Calibri" w:cs="Calibri"/>
          <w:sz w:val="15"/>
          <w:szCs w:val="15"/>
        </w:rPr>
        <w:t xml:space="preserve">If Customer fails to return the Equipment in accordance with the preceding paragraph upon the expiration of the Initial Rental Term or any extension thereof, Customer shall be obligated to pay to Frontier per diem rent until the Equipment is returned in addition to all other remedies available to Frontier described in Section 8.   (Remedies). </w:t>
      </w:r>
    </w:p>
    <w:p w14:paraId="05CBE20E" w14:textId="77777777" w:rsidR="00C66E61" w:rsidRPr="00C66E61" w:rsidRDefault="00C66E61" w:rsidP="00C66E61">
      <w:pPr>
        <w:tabs>
          <w:tab w:val="left" w:pos="10620"/>
        </w:tabs>
        <w:rPr>
          <w:rFonts w:ascii="Calibri" w:hAnsi="Calibri" w:cs="Calibri"/>
          <w:sz w:val="15"/>
          <w:szCs w:val="15"/>
        </w:rPr>
      </w:pPr>
    </w:p>
    <w:p w14:paraId="79ABE117"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8</w:t>
      </w:r>
      <w:r w:rsidRPr="00C66E61">
        <w:rPr>
          <w:rFonts w:ascii="Calibri" w:hAnsi="Calibri" w:cs="Calibri"/>
          <w:b/>
          <w:sz w:val="15"/>
          <w:szCs w:val="15"/>
        </w:rPr>
        <w:t>.  ALTERATION AND ATTACHMENTS:</w:t>
      </w:r>
    </w:p>
    <w:p w14:paraId="51E71D6D"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Customer shall not make any such alteration that would create a safety hazard, impair or reduce the performance of the Equipment.  If the alterations or attachments interfere with the normal or satisfactory maintenance, operation or insurability of the Equipment, or any part thereof, in such manner as to materially decrease the value of the Equipment, or create a safety hazard, Customer will, upon written notice from Frontier to that effect, promptly remove the alterations or attachments and restore the Equipment to its normal condition.  In the case of increased cost of maintenance and insurance, or either, due to Customer’s alterations or attachments permitted herein, Customer shall pay such increase. Notwithstanding the preceding, the Customer is still required to comply with provisions in Section (maintenance). herein.</w:t>
      </w:r>
    </w:p>
    <w:p w14:paraId="2A60B1FF" w14:textId="77777777" w:rsidR="00C66E61" w:rsidRPr="00C66E61" w:rsidRDefault="00C66E61" w:rsidP="00C66E61">
      <w:pPr>
        <w:tabs>
          <w:tab w:val="left" w:pos="10620"/>
        </w:tabs>
        <w:rPr>
          <w:rFonts w:ascii="Calibri" w:hAnsi="Calibri" w:cs="Calibri"/>
          <w:sz w:val="15"/>
          <w:szCs w:val="15"/>
        </w:rPr>
      </w:pPr>
    </w:p>
    <w:p w14:paraId="5A993D7B" w14:textId="77777777" w:rsidR="00C66E61" w:rsidRPr="00C66E61" w:rsidRDefault="00C66E61" w:rsidP="00C66E61">
      <w:pPr>
        <w:tabs>
          <w:tab w:val="left" w:pos="10620"/>
        </w:tabs>
        <w:rPr>
          <w:rFonts w:ascii="Calibri" w:hAnsi="Calibri" w:cs="Calibri"/>
          <w:b/>
          <w:sz w:val="15"/>
          <w:szCs w:val="15"/>
        </w:rPr>
      </w:pPr>
      <w:r w:rsidRPr="00C66E61">
        <w:rPr>
          <w:rFonts w:ascii="Calibri" w:hAnsi="Calibri" w:cs="Calibri"/>
          <w:sz w:val="15"/>
          <w:szCs w:val="15"/>
        </w:rPr>
        <w:t>9</w:t>
      </w:r>
      <w:r w:rsidRPr="00C66E61">
        <w:rPr>
          <w:rFonts w:ascii="Calibri" w:hAnsi="Calibri" w:cs="Calibri"/>
          <w:b/>
          <w:sz w:val="15"/>
          <w:szCs w:val="15"/>
        </w:rPr>
        <w:t>.  ASSIGNMENTS:</w:t>
      </w:r>
    </w:p>
    <w:p w14:paraId="43D87A37"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Customer may not assign the rental or any of Customer’s rights hereunder or sublease any Equipment or its use without the prior written consent of Frontier or any such assignment or sublease shall be void</w:t>
      </w:r>
      <w:r w:rsidRPr="00C66E61">
        <w:rPr>
          <w:rFonts w:ascii="Calibri" w:hAnsi="Calibri" w:cs="Calibri"/>
          <w:b/>
          <w:sz w:val="15"/>
          <w:szCs w:val="15"/>
        </w:rPr>
        <w:t>.</w:t>
      </w:r>
      <w:r w:rsidRPr="00C66E61">
        <w:rPr>
          <w:rFonts w:ascii="Calibri" w:hAnsi="Calibri" w:cs="Calibri"/>
          <w:sz w:val="15"/>
          <w:szCs w:val="15"/>
        </w:rPr>
        <w:t xml:space="preserve">  Any permitted sublessee or assignee of Customer must execute an assumption of this rental in form and substance acceptable to Frontier, but no sublease or assignment shall relieve Customer of any of its obligations or liabilities under this rental.  </w:t>
      </w:r>
    </w:p>
    <w:p w14:paraId="62D56459" w14:textId="77777777" w:rsidR="00C66E61" w:rsidRPr="00C66E61" w:rsidRDefault="00C66E61" w:rsidP="00C66E61">
      <w:pPr>
        <w:tabs>
          <w:tab w:val="left" w:pos="10620"/>
        </w:tabs>
        <w:rPr>
          <w:rFonts w:ascii="Calibri" w:hAnsi="Calibri" w:cs="Calibri"/>
          <w:sz w:val="15"/>
          <w:szCs w:val="15"/>
        </w:rPr>
      </w:pPr>
    </w:p>
    <w:p w14:paraId="2F779867"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10.  INSTALLATION:</w:t>
      </w:r>
    </w:p>
    <w:p w14:paraId="1A1E7ABE"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 xml:space="preserve">The Equipment is to be installed at the location indicated on the Schedule.  All installation charges shall be paid by Customer unless indicated otherwise on this   Schedule.  </w:t>
      </w:r>
    </w:p>
    <w:p w14:paraId="1E577DE7" w14:textId="77777777" w:rsidR="00C66E61" w:rsidRPr="00C66E61" w:rsidRDefault="00C66E61" w:rsidP="00C66E61">
      <w:pPr>
        <w:tabs>
          <w:tab w:val="left" w:pos="10620"/>
        </w:tabs>
        <w:rPr>
          <w:rFonts w:ascii="Calibri" w:hAnsi="Calibri" w:cs="Calibri"/>
          <w:sz w:val="15"/>
          <w:szCs w:val="15"/>
        </w:rPr>
      </w:pPr>
    </w:p>
    <w:p w14:paraId="1D85C735"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11.  Default.  </w:t>
      </w:r>
      <w:r w:rsidRPr="00C66E61">
        <w:rPr>
          <w:rFonts w:ascii="Calibri" w:hAnsi="Calibri" w:cs="Calibri"/>
          <w:sz w:val="15"/>
          <w:szCs w:val="15"/>
        </w:rPr>
        <w:t>Any one of the following events shall constitute an "Event of Default" hereunder:  (a) Customer shall fail to pay when due any installment of rent or other amount due hereunder; (b) Customer shall fail to observe or perform any other agreement to be observed or performed by Customer hereunder; (c) Customer, any guarantor of the rental, or any partner of Customer if Customer is a partnership shall cease doing business as a going concern or make an assignment for the benefit of creditors; (d) Customer, any guarantor of the rental, or any partner of Customer if Customer is a partnership shall voluntarily file, take any action to authorize the filing, or have filed against it involuntarily, a petition for liquidation, reorganization, adjustment of debt or similar relief under the federal or state bankruptcy or insolvency law; (e) a trustee, receiver, or liquidator be appointed for Customer, any guarantor of the rental, or for all or a substantial part of the assets of Customer or any guarantor; (f) any individual Customer or individual guarantor of the rental, or partner of Customer if Customer is a partnership, shall die; (g) an event of default shall occur under any other obligation Customer or any guarantor of the rental owes to Frontier; (h) an event of default by Customer shall occur under any agreement involving Customer's or a guarantor's indebtedness to a lender for borrowed money; or (i) Customer shall have terminated its corporate existence, consolidated with, merged into, or conveyed or leased substantially all of its assets as an entity to any person unless:(i) such person executes and delivers to Frontier an agreement satisfactory in form and substance to Frontier, in its sole discretion, containing such person’s effective assumption and its agreement to pay, perform, comply with and otherwise be liable for all of Customer’s obligations having previously arisen, or then or thereafter arising, under the rental together with any documents, Agreements investments, certificates, opinions and filings by Frontier; and (ii) Frontier (and any Assignee) is satisfied as to the creditworthiness of such person.</w:t>
      </w:r>
    </w:p>
    <w:p w14:paraId="30381040" w14:textId="77777777" w:rsidR="00C66E61" w:rsidRPr="00C66E61" w:rsidRDefault="00C66E61" w:rsidP="00C66E61">
      <w:pPr>
        <w:tabs>
          <w:tab w:val="left" w:pos="10620"/>
        </w:tabs>
        <w:rPr>
          <w:rFonts w:ascii="Calibri" w:hAnsi="Calibri" w:cs="Calibri"/>
          <w:sz w:val="15"/>
          <w:szCs w:val="15"/>
        </w:rPr>
      </w:pPr>
    </w:p>
    <w:p w14:paraId="71D4327A"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12.  Remedies.  </w:t>
      </w:r>
      <w:r w:rsidRPr="00C66E61">
        <w:rPr>
          <w:rFonts w:ascii="Calibri" w:hAnsi="Calibri" w:cs="Calibri"/>
          <w:sz w:val="15"/>
          <w:szCs w:val="15"/>
        </w:rPr>
        <w:t>Upon the occurrence of an Event of Default and at any time thereafter, Frontier may exercise from time to time any one or more of the following remedies:  (a) terminate this rental as to any portion or all of the Equipment; (b) take immediate possession of any or all of the Equipment; wherever situated, and for such purpose enter upon any premises (without a requirement to post bond in any legal proceeding); (c) hold, use, rent, lease, sell or otherwise dispose of any or all of the Equipment in such manner as Frontier in its sole discretion may decide.  With respect to any exercise of its rights to recover and/or dispose of any Equipment, Customer acknowledges and agrees that Frontier shall have no obligation, subject to the requirements of commercial reasonableness, to clean up or otherwise prepare the Equipment for disposition; (d) accelerate the due date of all remaining rent payments due hereunder for the entire remaining Initial Rental Term of this rental or any amendment thereto, including any renewal term then in effect, whereupon said amounts shall be immediately due and payable; (e) recover the sum of: (i) any accrued and unpaid rent, plus (ii) the present value of all future rentals reserved in this rental and contracted to be paid over the unexpired Initial Rental Term of this rental (or any renewal period then in effect), discounted at the rate of four percent (4%) per annum; plus (iii) the anticipated residual value of the Equipment as of the expiration of this rental or any renewal thereof discounted at the rate of four percent (4%) per annum, (iv) any indemnity payment, if then determinable; (v) all reasonable costs and expenses incurred by Frontier in any repossession, recovery, storage, repair, sale, re-rental, re-lease or other disposition of the Equipment, including but not limited to costs of transportation, possession, storage, refurbishing, advertising and broker’s fees together with all attorney’s fees and cost incurred in connection therewith or otherwise resulting from Customer’s default (including any incurred at trial, on appeal or any other proceeding) of the foregoing at the rate of one and one-half (1½%) per month (“default interest”) (f) expend such monies as Frontier deems appropriate to cure or mitigate the effect of the Event of Default, or to protect the Frontier’s interest in the Equipment and this rental, with all such sums to be immediately reimbursed to Frontier by Customer; (g) setoff Customer's security deposit or any other property of Customer held by Frontier against any amount owed by Customer to Frontier; and (h) exercise any other remedy permitted by law, equity or any other agreements with Customer or any guarantor of this rental.  No remedy given in this paragraph is intended to be exclusive and each shall be cumulative.  No express or implied waiver by Frontier of any Event of Default shall constitute a waiver of any subsequent Event of Default.</w:t>
      </w:r>
    </w:p>
    <w:p w14:paraId="74A15A3E" w14:textId="77777777" w:rsidR="00C66E61" w:rsidRPr="00C66E61" w:rsidRDefault="00C66E61" w:rsidP="00C66E61">
      <w:pPr>
        <w:tabs>
          <w:tab w:val="left" w:pos="10620"/>
        </w:tabs>
        <w:rPr>
          <w:rFonts w:ascii="Calibri" w:hAnsi="Calibri" w:cs="Calibri"/>
          <w:sz w:val="15"/>
          <w:szCs w:val="15"/>
        </w:rPr>
      </w:pPr>
    </w:p>
    <w:p w14:paraId="6D0FFA53" w14:textId="77777777" w:rsidR="00C66E61" w:rsidRPr="00C66E61" w:rsidRDefault="00C66E61" w:rsidP="00C66E61">
      <w:pPr>
        <w:tabs>
          <w:tab w:val="left" w:pos="10620"/>
        </w:tabs>
        <w:rPr>
          <w:rFonts w:ascii="Calibri" w:hAnsi="Calibri" w:cs="Calibri"/>
          <w:b/>
          <w:sz w:val="15"/>
          <w:szCs w:val="15"/>
        </w:rPr>
      </w:pPr>
      <w:r w:rsidRPr="00C66E61">
        <w:rPr>
          <w:rFonts w:ascii="Calibri" w:hAnsi="Calibri" w:cs="Calibri"/>
          <w:b/>
          <w:sz w:val="15"/>
          <w:szCs w:val="15"/>
        </w:rPr>
        <w:t xml:space="preserve">13.  Representation and Warranties </w:t>
      </w:r>
      <w:proofErr w:type="gramStart"/>
      <w:r w:rsidRPr="00C66E61">
        <w:rPr>
          <w:rFonts w:ascii="Calibri" w:hAnsi="Calibri" w:cs="Calibri"/>
          <w:b/>
          <w:sz w:val="15"/>
          <w:szCs w:val="15"/>
        </w:rPr>
        <w:t>By</w:t>
      </w:r>
      <w:proofErr w:type="gramEnd"/>
      <w:r w:rsidRPr="00C66E61">
        <w:rPr>
          <w:rFonts w:ascii="Calibri" w:hAnsi="Calibri" w:cs="Calibri"/>
          <w:b/>
          <w:sz w:val="15"/>
          <w:szCs w:val="15"/>
        </w:rPr>
        <w:t xml:space="preserve"> Customer. </w:t>
      </w:r>
      <w:r w:rsidRPr="00C66E61">
        <w:rPr>
          <w:rFonts w:ascii="Calibri" w:hAnsi="Calibri" w:cs="Calibri"/>
          <w:sz w:val="15"/>
          <w:szCs w:val="15"/>
        </w:rPr>
        <w:t xml:space="preserve">Customer represents and warrants to Frontier that:  (a) the rental constitutes the Customer's legal, valid and binding obligation and is enforceable against Customer in accordance with its terms; (b) Customer's entry into and performance under the rental will not result in any breach, default or violation under Customer's charter documents (articles of incorporation and bylaws in the case of a corporation or partnership agreement in the case of a partnership or articles of organization and operating agreement in the case of a limited liability Frontier) or any other agreement to which Customer is a party or to which it or its property is subject; (c) there are no suits or proceedings pending or threatened before any court, government agency or arbitrator which, if determined adversely to Customer, would have a material adverse effect on its financial condition or ability to perform its obligations under the rental; (d) that any financial statements or other information which Customer has furnished Frontier concerning the business or condition of Customer was true, correct and complete at the time furnished or as of the date of such financial statements; (e) the Equipment shall remain personal property.  The Equipment is removable from and is not essential to the premises upon which it is located regardless of its attachment to realty, </w:t>
      </w:r>
      <w:r w:rsidRPr="00C66E61">
        <w:rPr>
          <w:rFonts w:ascii="Calibri" w:hAnsi="Calibri" w:cs="Calibri"/>
          <w:sz w:val="15"/>
          <w:szCs w:val="15"/>
        </w:rPr>
        <w:lastRenderedPageBreak/>
        <w:t>and Customer agrees to take such action at its expense as may be necessary to prevent any third party from acquiring any interest in the Equipment as a result of its attachment to realty with respect to all of the Equipment leased hereto.</w:t>
      </w:r>
    </w:p>
    <w:p w14:paraId="19034175" w14:textId="77777777" w:rsidR="00C66E61" w:rsidRPr="00C66E61" w:rsidRDefault="00C66E61" w:rsidP="00C66E61">
      <w:pPr>
        <w:tabs>
          <w:tab w:val="left" w:pos="10620"/>
        </w:tabs>
        <w:rPr>
          <w:rFonts w:ascii="Calibri" w:hAnsi="Calibri" w:cs="Calibri"/>
          <w:sz w:val="15"/>
          <w:szCs w:val="15"/>
        </w:rPr>
      </w:pPr>
    </w:p>
    <w:p w14:paraId="2CF2F05C" w14:textId="77777777" w:rsidR="00C66E61" w:rsidRPr="00C66E61" w:rsidRDefault="00C66E61" w:rsidP="00C66E61">
      <w:pPr>
        <w:tabs>
          <w:tab w:val="left" w:pos="10620"/>
        </w:tabs>
        <w:rPr>
          <w:rFonts w:ascii="Calibri" w:hAnsi="Calibri" w:cs="Calibri"/>
          <w:b/>
          <w:sz w:val="15"/>
          <w:szCs w:val="15"/>
        </w:rPr>
      </w:pPr>
      <w:r w:rsidRPr="00C66E61">
        <w:rPr>
          <w:rFonts w:ascii="Calibri" w:hAnsi="Calibri" w:cs="Calibri"/>
          <w:b/>
          <w:sz w:val="15"/>
          <w:szCs w:val="15"/>
        </w:rPr>
        <w:t xml:space="preserve">14.  General. </w:t>
      </w:r>
    </w:p>
    <w:p w14:paraId="7EFBBE81" w14:textId="77777777" w:rsidR="00C66E61" w:rsidRPr="00C66E61" w:rsidRDefault="00C66E61" w:rsidP="00C66E61">
      <w:pPr>
        <w:tabs>
          <w:tab w:val="left" w:pos="10620"/>
        </w:tabs>
        <w:rPr>
          <w:rFonts w:ascii="Calibri" w:hAnsi="Calibri" w:cs="Calibri"/>
          <w:b/>
          <w:sz w:val="15"/>
          <w:szCs w:val="15"/>
        </w:rPr>
      </w:pPr>
    </w:p>
    <w:p w14:paraId="1AC846D6"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A.  </w:t>
      </w:r>
      <w:r w:rsidRPr="00C66E61">
        <w:rPr>
          <w:rFonts w:ascii="Calibri" w:hAnsi="Calibri" w:cs="Calibri"/>
          <w:sz w:val="15"/>
          <w:szCs w:val="15"/>
        </w:rPr>
        <w:t xml:space="preserve"> The Equipment remains the personal property of Frontier and may be removed at any time, without notice, after termination of the rental.   </w:t>
      </w:r>
    </w:p>
    <w:p w14:paraId="10524FD8" w14:textId="77777777" w:rsidR="00C66E61" w:rsidRPr="00C66E61" w:rsidRDefault="00C66E61" w:rsidP="00C66E61">
      <w:pPr>
        <w:tabs>
          <w:tab w:val="left" w:pos="10620"/>
        </w:tabs>
        <w:rPr>
          <w:rFonts w:ascii="Calibri" w:hAnsi="Calibri" w:cs="Calibri"/>
          <w:sz w:val="15"/>
          <w:szCs w:val="15"/>
        </w:rPr>
      </w:pPr>
    </w:p>
    <w:p w14:paraId="40CDCB9D"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B.</w:t>
      </w:r>
      <w:r w:rsidRPr="00C66E61">
        <w:rPr>
          <w:rFonts w:ascii="Calibri" w:hAnsi="Calibri" w:cs="Calibri"/>
          <w:sz w:val="15"/>
          <w:szCs w:val="15"/>
        </w:rPr>
        <w:t xml:space="preserve">  At Frontier’s request, Customer shall affix to the Equipment and each unit or element thereof, in a prominent place, appropriate tags, decals, or plates stating that the Equipment is owned by Frontier, and Customer shall not cause or permit any such tags, decals, or plates to be removed, defaced or covered in any way.</w:t>
      </w:r>
    </w:p>
    <w:p w14:paraId="32091E14" w14:textId="77777777" w:rsidR="00C66E61" w:rsidRPr="00C66E61" w:rsidRDefault="00C66E61" w:rsidP="00C66E61">
      <w:pPr>
        <w:tabs>
          <w:tab w:val="left" w:pos="10620"/>
        </w:tabs>
        <w:rPr>
          <w:rFonts w:ascii="Calibri" w:hAnsi="Calibri" w:cs="Calibri"/>
          <w:sz w:val="15"/>
          <w:szCs w:val="15"/>
        </w:rPr>
      </w:pPr>
    </w:p>
    <w:p w14:paraId="2D0D0660" w14:textId="2BF0304E" w:rsidR="00C66E61" w:rsidRPr="00C66E61" w:rsidRDefault="00C66E61" w:rsidP="00C66E61">
      <w:pPr>
        <w:tabs>
          <w:tab w:val="left" w:pos="10620"/>
        </w:tabs>
        <w:rPr>
          <w:rFonts w:ascii="Calibri" w:eastAsia="Arial Unicode MS" w:hAnsi="Calibri" w:cs="Calibri"/>
          <w:sz w:val="15"/>
          <w:szCs w:val="15"/>
        </w:rPr>
      </w:pPr>
      <w:r w:rsidRPr="00C66E61">
        <w:rPr>
          <w:rFonts w:ascii="Calibri" w:hAnsi="Calibri" w:cs="Calibri"/>
          <w:sz w:val="15"/>
          <w:szCs w:val="15"/>
        </w:rPr>
        <w:t xml:space="preserve">15.  </w:t>
      </w:r>
      <w:r w:rsidRPr="00C66E61">
        <w:rPr>
          <w:rFonts w:ascii="Calibri" w:hAnsi="Calibri" w:cs="Calibri"/>
          <w:sz w:val="15"/>
          <w:szCs w:val="15"/>
          <w:u w:val="single"/>
        </w:rPr>
        <w:t xml:space="preserve">Equipment Purchase </w:t>
      </w:r>
      <w:r w:rsidRPr="00C66E61">
        <w:rPr>
          <w:rFonts w:ascii="Calibri" w:eastAsia="Arial Unicode MS" w:hAnsi="Calibri" w:cs="Calibri"/>
          <w:sz w:val="15"/>
          <w:szCs w:val="15"/>
          <w:u w:val="single"/>
        </w:rPr>
        <w:t>With respect to UCaaS Services</w:t>
      </w:r>
      <w:r w:rsidRPr="00C66E61">
        <w:rPr>
          <w:rFonts w:ascii="Calibri" w:eastAsia="Arial Unicode MS" w:hAnsi="Calibri" w:cs="Calibri"/>
          <w:sz w:val="15"/>
          <w:szCs w:val="15"/>
        </w:rPr>
        <w:t xml:space="preserve">. Frontier will notify Customer upon Frontier’s completion of the installation of UCaaS Services.  If the total payment amount is less than $25,000, then Frontier shall provide to Customer a Certificate of Completion (“COC”) for installation (that the Customer is not required to complete and return to Frontier) and billing for such UCaaS Services shall commence. If the total payment amount is equal to or greater than $25,000, then Frontier shall provide to Customer a Certificate of Acceptance (“COA”) for installation of UCaaS Services  that Customer shall complete and return to Frontier within five (5) business days and billing shall commence. If the COA for the installation of UCaaS Services is not returned within such period, and Customer has not notified Frontier in writing of a material problem related to the UCaaS Services, then Customer shall be deemed to have accepted such UCaaS Services (“Acceptance”) and billing shall commence. If there are minor pending items, the COA for UCaaS Services will be signed by Customer with a list of exceptions (punch list), and Frontier will address the punch list items in a timely manner following the Acceptance. </w:t>
      </w:r>
    </w:p>
    <w:p w14:paraId="6B3D6A67" w14:textId="7C04568D" w:rsidR="004D732D" w:rsidRDefault="004D732D" w:rsidP="008D1F71">
      <w:pPr>
        <w:spacing w:after="60"/>
        <w:ind w:right="-43"/>
        <w:rPr>
          <w:rFonts w:ascii="Calibri" w:hAnsi="Calibri" w:cs="Arial"/>
          <w:b/>
          <w:bCs/>
          <w:sz w:val="16"/>
          <w:szCs w:val="16"/>
        </w:rPr>
      </w:pPr>
    </w:p>
    <w:p w14:paraId="4D796AF7" w14:textId="4609566E" w:rsidR="00C66E61" w:rsidRDefault="00C66E61">
      <w:pPr>
        <w:spacing w:after="160" w:line="259" w:lineRule="auto"/>
        <w:rPr>
          <w:rFonts w:ascii="Calibri" w:hAnsi="Calibri" w:cs="Arial"/>
          <w:b/>
          <w:bCs/>
          <w:sz w:val="16"/>
          <w:szCs w:val="16"/>
        </w:rPr>
      </w:pPr>
      <w:r>
        <w:rPr>
          <w:rFonts w:ascii="Calibri" w:hAnsi="Calibri" w:cs="Arial"/>
          <w:b/>
          <w:bCs/>
          <w:sz w:val="16"/>
          <w:szCs w:val="16"/>
        </w:rPr>
        <w:br w:type="page"/>
      </w:r>
    </w:p>
    <w:p w14:paraId="1FD1BFA1" w14:textId="77777777" w:rsidR="00C66E61" w:rsidRPr="00C66E61" w:rsidRDefault="00C66E61" w:rsidP="00C66E61">
      <w:pPr>
        <w:jc w:val="center"/>
        <w:outlineLvl w:val="0"/>
        <w:rPr>
          <w:rFonts w:ascii="Calibri" w:hAnsi="Calibri" w:cs="Arial"/>
          <w:b/>
          <w:sz w:val="16"/>
          <w:szCs w:val="16"/>
        </w:rPr>
      </w:pPr>
      <w:r w:rsidRPr="00C66E61">
        <w:rPr>
          <w:rFonts w:ascii="Calibri" w:hAnsi="Calibri" w:cs="Arial"/>
          <w:b/>
          <w:bCs/>
          <w:sz w:val="16"/>
          <w:szCs w:val="16"/>
        </w:rPr>
        <w:lastRenderedPageBreak/>
        <w:t>A</w:t>
      </w:r>
      <w:r w:rsidRPr="00C66E61">
        <w:rPr>
          <w:rFonts w:ascii="Calibri" w:hAnsi="Calibri" w:cs="Arial"/>
          <w:b/>
          <w:sz w:val="16"/>
          <w:szCs w:val="16"/>
        </w:rPr>
        <w:t>ttachment 1</w:t>
      </w:r>
    </w:p>
    <w:p w14:paraId="4CB14B6B" w14:textId="77777777" w:rsidR="00C66E61" w:rsidRPr="00C66E61" w:rsidRDefault="00C66E61" w:rsidP="00C66E61">
      <w:pPr>
        <w:jc w:val="center"/>
        <w:rPr>
          <w:rFonts w:ascii="Calibri" w:hAnsi="Calibri" w:cs="Arial"/>
          <w:b/>
          <w:sz w:val="16"/>
          <w:szCs w:val="16"/>
        </w:rPr>
      </w:pPr>
      <w:r w:rsidRPr="00C66E61">
        <w:rPr>
          <w:rFonts w:ascii="Calibri" w:hAnsi="Calibri" w:cs="Arial"/>
          <w:b/>
          <w:sz w:val="16"/>
          <w:szCs w:val="16"/>
        </w:rPr>
        <w:t>Scope of Work</w:t>
      </w:r>
    </w:p>
    <w:p w14:paraId="48A73019" w14:textId="77777777" w:rsidR="00C66E61" w:rsidRPr="00C66E61" w:rsidRDefault="00C66E61" w:rsidP="00C66E61">
      <w:pPr>
        <w:jc w:val="center"/>
        <w:rPr>
          <w:rFonts w:ascii="Calibri" w:hAnsi="Calibri" w:cs="Arial"/>
          <w:b/>
          <w:sz w:val="16"/>
          <w:szCs w:val="16"/>
        </w:rPr>
      </w:pPr>
      <w:r w:rsidRPr="00C66E61">
        <w:rPr>
          <w:rFonts w:ascii="Calibri" w:hAnsi="Calibri" w:cs="Arial"/>
          <w:b/>
          <w:sz w:val="16"/>
          <w:szCs w:val="16"/>
        </w:rPr>
        <w:t>Installation Services</w:t>
      </w:r>
    </w:p>
    <w:p w14:paraId="50ECFBF5" w14:textId="77777777" w:rsidR="00C66E61" w:rsidRPr="00C66E61" w:rsidRDefault="00C66E61" w:rsidP="00C66E61">
      <w:pPr>
        <w:jc w:val="center"/>
        <w:rPr>
          <w:rFonts w:ascii="Calibri" w:hAnsi="Calibri" w:cs="Arial"/>
          <w:b/>
          <w:sz w:val="16"/>
          <w:szCs w:val="16"/>
        </w:rPr>
      </w:pPr>
    </w:p>
    <w:p w14:paraId="2E8ACDC8" w14:textId="77777777" w:rsidR="00C66E61" w:rsidRPr="00C66E61" w:rsidRDefault="00C66E61" w:rsidP="00C66E61">
      <w:pPr>
        <w:tabs>
          <w:tab w:val="left" w:pos="360"/>
        </w:tabs>
        <w:jc w:val="both"/>
        <w:rPr>
          <w:rFonts w:ascii="Calibri" w:hAnsi="Calibri" w:cs="Arial"/>
          <w:b/>
          <w:sz w:val="16"/>
          <w:szCs w:val="16"/>
        </w:rPr>
      </w:pPr>
      <w:r w:rsidRPr="00C66E61">
        <w:rPr>
          <w:rFonts w:ascii="Calibri" w:hAnsi="Calibri" w:cs="Arial"/>
          <w:b/>
          <w:sz w:val="16"/>
          <w:szCs w:val="16"/>
        </w:rPr>
        <w:t>1.</w:t>
      </w:r>
      <w:r w:rsidRPr="00C66E61">
        <w:rPr>
          <w:rFonts w:ascii="Calibri" w:hAnsi="Calibri" w:cs="Arial"/>
          <w:b/>
          <w:sz w:val="16"/>
          <w:szCs w:val="16"/>
        </w:rPr>
        <w:tab/>
      </w:r>
      <w:r w:rsidRPr="00C66E61">
        <w:rPr>
          <w:rFonts w:ascii="Calibri" w:hAnsi="Calibri" w:cs="Arial"/>
          <w:b/>
          <w:sz w:val="16"/>
          <w:szCs w:val="16"/>
          <w:u w:val="single"/>
        </w:rPr>
        <w:t>Overview</w:t>
      </w:r>
      <w:r w:rsidRPr="00C66E61">
        <w:rPr>
          <w:rFonts w:ascii="Calibri" w:hAnsi="Calibri" w:cs="Arial"/>
          <w:b/>
          <w:sz w:val="16"/>
          <w:szCs w:val="16"/>
        </w:rPr>
        <w:t>.</w:t>
      </w:r>
    </w:p>
    <w:p w14:paraId="1E053B17" w14:textId="77777777" w:rsidR="00C66E61" w:rsidRPr="00C66E61" w:rsidRDefault="00C66E61" w:rsidP="000D504B">
      <w:pPr>
        <w:numPr>
          <w:ilvl w:val="0"/>
          <w:numId w:val="14"/>
        </w:numPr>
        <w:ind w:left="0" w:firstLine="360"/>
        <w:jc w:val="both"/>
        <w:rPr>
          <w:rFonts w:ascii="Calibri" w:hAnsi="Calibri" w:cs="Arial"/>
          <w:sz w:val="16"/>
          <w:szCs w:val="16"/>
        </w:rPr>
      </w:pPr>
      <w:r w:rsidRPr="00C66E61">
        <w:rPr>
          <w:rFonts w:ascii="Calibri" w:hAnsi="Calibri" w:cs="Arial"/>
          <w:sz w:val="16"/>
          <w:szCs w:val="16"/>
        </w:rPr>
        <w:t xml:space="preserve">This Scope of Work (“SOW”) outlines the services and deliverables Frontier will provide as part of the Installation Services. In addition, this SOW outlines the roles and responsibilities of Frontier and Customer with respect to the Installation Services, and the key dependencies upon which this SOW is based. </w:t>
      </w:r>
    </w:p>
    <w:p w14:paraId="49B89521" w14:textId="77777777" w:rsidR="00C66E61" w:rsidRPr="00C66E61" w:rsidRDefault="00C66E61" w:rsidP="000D504B">
      <w:pPr>
        <w:numPr>
          <w:ilvl w:val="0"/>
          <w:numId w:val="14"/>
        </w:numPr>
        <w:ind w:left="0" w:firstLine="360"/>
        <w:jc w:val="both"/>
        <w:rPr>
          <w:rFonts w:ascii="Calibri" w:hAnsi="Calibri" w:cs="Arial"/>
          <w:sz w:val="16"/>
          <w:szCs w:val="16"/>
        </w:rPr>
      </w:pPr>
      <w:r w:rsidRPr="00C66E61">
        <w:rPr>
          <w:rFonts w:ascii="Calibri" w:hAnsi="Calibri" w:cs="Arial"/>
          <w:sz w:val="16"/>
          <w:szCs w:val="16"/>
        </w:rPr>
        <w:t xml:space="preserve">During the installation process, Frontier will work closely with Customer on a consultative basis to ensure the successful completion of this SOW. </w:t>
      </w:r>
      <w:r w:rsidRPr="00C66E61">
        <w:rPr>
          <w:rFonts w:ascii="Calibri" w:hAnsi="Calibri" w:cs="Arial"/>
          <w:b/>
          <w:sz w:val="16"/>
          <w:szCs w:val="16"/>
        </w:rPr>
        <w:t>This SOW outlines all services and deliverables covered by the compensation outlined in the Schedule.</w:t>
      </w:r>
      <w:r w:rsidRPr="00C66E61">
        <w:rPr>
          <w:rFonts w:ascii="Calibri" w:hAnsi="Calibri" w:cs="Arial"/>
          <w:sz w:val="16"/>
          <w:szCs w:val="16"/>
        </w:rPr>
        <w:t xml:space="preserve">   Any requested changes or additions to this SOW may only be accommodated according to the change management process outlined in Section 7 of the Schedule. </w:t>
      </w:r>
    </w:p>
    <w:p w14:paraId="493E0089" w14:textId="77777777" w:rsidR="00C66E61" w:rsidRPr="00C66E61" w:rsidRDefault="00C66E61" w:rsidP="000D504B">
      <w:pPr>
        <w:numPr>
          <w:ilvl w:val="0"/>
          <w:numId w:val="14"/>
        </w:numPr>
        <w:ind w:left="0" w:firstLine="360"/>
        <w:jc w:val="both"/>
        <w:rPr>
          <w:rFonts w:ascii="Calibri" w:hAnsi="Calibri" w:cs="Arial"/>
          <w:sz w:val="16"/>
          <w:szCs w:val="16"/>
        </w:rPr>
      </w:pPr>
      <w:r w:rsidRPr="00C66E61">
        <w:rPr>
          <w:rFonts w:ascii="Calibri" w:hAnsi="Calibri" w:cs="Arial"/>
          <w:sz w:val="16"/>
          <w:szCs w:val="16"/>
        </w:rPr>
        <w:t xml:space="preserve">The services and deliverables described in this SOW are designed to properly configure the Equipment according to manufacturer specifications. In addition, all work performed by Frontier pursuant to this SOW will comply with manufacturer-recommended installation procedures.  </w:t>
      </w:r>
    </w:p>
    <w:p w14:paraId="6AA750AC" w14:textId="77777777" w:rsidR="00C66E61" w:rsidRPr="00C66E61" w:rsidRDefault="00C66E61" w:rsidP="000D504B">
      <w:pPr>
        <w:numPr>
          <w:ilvl w:val="0"/>
          <w:numId w:val="14"/>
        </w:numPr>
        <w:ind w:left="0" w:firstLine="360"/>
        <w:jc w:val="both"/>
        <w:rPr>
          <w:rFonts w:ascii="Calibri" w:hAnsi="Calibri" w:cs="Arial"/>
          <w:sz w:val="16"/>
          <w:szCs w:val="16"/>
        </w:rPr>
      </w:pPr>
      <w:r w:rsidRPr="00C66E61">
        <w:rPr>
          <w:rFonts w:ascii="Calibri" w:hAnsi="Calibri" w:cs="Arial"/>
          <w:sz w:val="16"/>
          <w:szCs w:val="16"/>
        </w:rPr>
        <w:t>The work described under this SOW will begin on a date mutually agreeable to Customer and Frontier. The start date will be determined following full execution of both the Schedule incorporating this SOW and the underlying Frontier Service Agreement.</w:t>
      </w:r>
    </w:p>
    <w:p w14:paraId="2FCECC93" w14:textId="77777777" w:rsidR="00C66E61" w:rsidRPr="00C66E61" w:rsidRDefault="00C66E61" w:rsidP="00C66E61">
      <w:pPr>
        <w:tabs>
          <w:tab w:val="left" w:pos="360"/>
        </w:tabs>
        <w:jc w:val="both"/>
        <w:rPr>
          <w:rFonts w:ascii="Calibri" w:hAnsi="Calibri" w:cs="Arial"/>
          <w:b/>
          <w:bCs/>
          <w:sz w:val="16"/>
          <w:szCs w:val="16"/>
        </w:rPr>
      </w:pPr>
    </w:p>
    <w:p w14:paraId="2B8AE112" w14:textId="77777777" w:rsidR="00C66E61" w:rsidRPr="00C66E61" w:rsidRDefault="00C66E61" w:rsidP="00C66E61">
      <w:pPr>
        <w:tabs>
          <w:tab w:val="left" w:pos="360"/>
        </w:tabs>
        <w:jc w:val="both"/>
        <w:rPr>
          <w:rFonts w:ascii="Calibri" w:hAnsi="Calibri" w:cs="Arial"/>
          <w:sz w:val="16"/>
          <w:szCs w:val="16"/>
        </w:rPr>
      </w:pPr>
      <w:r w:rsidRPr="00C66E61">
        <w:rPr>
          <w:rFonts w:ascii="Calibri" w:hAnsi="Calibri" w:cs="Arial"/>
          <w:b/>
          <w:bCs/>
          <w:sz w:val="16"/>
          <w:szCs w:val="16"/>
        </w:rPr>
        <w:t xml:space="preserve">2. </w:t>
      </w:r>
      <w:r w:rsidRPr="00C66E61">
        <w:rPr>
          <w:rFonts w:ascii="Calibri" w:hAnsi="Calibri" w:cs="Arial"/>
          <w:b/>
          <w:bCs/>
          <w:sz w:val="16"/>
          <w:szCs w:val="16"/>
        </w:rPr>
        <w:tab/>
      </w:r>
      <w:r w:rsidRPr="00C66E61">
        <w:rPr>
          <w:rFonts w:ascii="Calibri" w:hAnsi="Calibri" w:cs="Arial"/>
          <w:b/>
          <w:bCs/>
          <w:sz w:val="16"/>
          <w:szCs w:val="16"/>
          <w:u w:val="single"/>
        </w:rPr>
        <w:t>Key Assumptions</w:t>
      </w:r>
      <w:r w:rsidRPr="00C66E61">
        <w:rPr>
          <w:rFonts w:ascii="Calibri" w:hAnsi="Calibri" w:cs="Arial"/>
          <w:b/>
          <w:bCs/>
          <w:sz w:val="16"/>
          <w:szCs w:val="16"/>
        </w:rPr>
        <w:t xml:space="preserve">.  </w:t>
      </w:r>
      <w:r w:rsidRPr="00C66E61">
        <w:rPr>
          <w:rFonts w:ascii="Calibri" w:hAnsi="Calibri" w:cs="Arial"/>
          <w:bCs/>
          <w:sz w:val="16"/>
          <w:szCs w:val="16"/>
        </w:rPr>
        <w:t>This SOW and</w:t>
      </w:r>
      <w:r w:rsidRPr="00C66E61">
        <w:rPr>
          <w:rFonts w:ascii="Calibri" w:hAnsi="Calibri" w:cs="Arial"/>
          <w:b/>
          <w:bCs/>
          <w:sz w:val="16"/>
          <w:szCs w:val="16"/>
        </w:rPr>
        <w:t xml:space="preserve"> </w:t>
      </w:r>
      <w:r w:rsidRPr="00C66E61">
        <w:rPr>
          <w:rFonts w:ascii="Calibri" w:hAnsi="Calibri" w:cs="Arial"/>
          <w:sz w:val="16"/>
          <w:szCs w:val="16"/>
        </w:rPr>
        <w:t>related pricing are based on the following key assumptions.  If these assumptions are not met, changes in project scope, pricing and/or schedule may be required in order to satisfy project objectives.</w:t>
      </w:r>
    </w:p>
    <w:p w14:paraId="09E935D3" w14:textId="77777777" w:rsidR="00C66E61" w:rsidRPr="00C66E61" w:rsidRDefault="00C66E61" w:rsidP="000D504B">
      <w:pPr>
        <w:numPr>
          <w:ilvl w:val="0"/>
          <w:numId w:val="15"/>
        </w:numPr>
        <w:jc w:val="both"/>
        <w:rPr>
          <w:rFonts w:ascii="Calibri" w:hAnsi="Calibri" w:cs="Arial"/>
          <w:sz w:val="16"/>
          <w:szCs w:val="16"/>
        </w:rPr>
      </w:pPr>
      <w:r w:rsidRPr="00C66E61">
        <w:rPr>
          <w:rFonts w:ascii="Calibri" w:hAnsi="Calibri" w:cs="Arial"/>
          <w:sz w:val="16"/>
          <w:szCs w:val="16"/>
          <w:u w:val="single"/>
        </w:rPr>
        <w:t>Hours</w:t>
      </w:r>
      <w:r w:rsidRPr="00C66E61">
        <w:rPr>
          <w:rFonts w:ascii="Calibri" w:hAnsi="Calibri" w:cs="Arial"/>
          <w:sz w:val="16"/>
          <w:szCs w:val="16"/>
        </w:rPr>
        <w:t xml:space="preserve">.   All work will be performed during normal business hours (8:00am – 5:00pm local time, excluding holidays). </w:t>
      </w:r>
    </w:p>
    <w:p w14:paraId="52C2A1AA" w14:textId="77777777" w:rsidR="00C66E61" w:rsidRPr="00C66E61" w:rsidRDefault="00C66E61" w:rsidP="000D504B">
      <w:pPr>
        <w:numPr>
          <w:ilvl w:val="0"/>
          <w:numId w:val="15"/>
        </w:numPr>
        <w:ind w:left="0" w:firstLine="360"/>
        <w:jc w:val="both"/>
        <w:rPr>
          <w:rFonts w:ascii="Calibri" w:hAnsi="Calibri" w:cs="Arial"/>
          <w:sz w:val="16"/>
          <w:szCs w:val="16"/>
        </w:rPr>
      </w:pPr>
      <w:r w:rsidRPr="00C66E61">
        <w:rPr>
          <w:rFonts w:ascii="Calibri" w:hAnsi="Calibri" w:cs="Arial"/>
          <w:sz w:val="16"/>
          <w:szCs w:val="16"/>
          <w:u w:val="single"/>
        </w:rPr>
        <w:t>Installation</w:t>
      </w:r>
      <w:r w:rsidRPr="00C66E61">
        <w:rPr>
          <w:rFonts w:ascii="Calibri" w:hAnsi="Calibri" w:cs="Arial"/>
          <w:sz w:val="16"/>
          <w:szCs w:val="16"/>
        </w:rPr>
        <w:t>.  Customer is responsible for providing and configuring all routers, switches, and servers necessary for installation of the Equipment.  Frontier is not responsible for anything outside the scope of this SOW, unless outlined in a mutually agreed Change Order to this SOW.</w:t>
      </w:r>
    </w:p>
    <w:p w14:paraId="0FC0D193" w14:textId="77777777" w:rsidR="00C66E61" w:rsidRPr="00C66E61" w:rsidRDefault="00C66E61" w:rsidP="000D504B">
      <w:pPr>
        <w:numPr>
          <w:ilvl w:val="0"/>
          <w:numId w:val="15"/>
        </w:numPr>
        <w:ind w:left="0" w:firstLine="360"/>
        <w:jc w:val="both"/>
        <w:rPr>
          <w:rFonts w:ascii="Calibri" w:hAnsi="Calibri" w:cs="Arial"/>
          <w:sz w:val="16"/>
          <w:szCs w:val="16"/>
        </w:rPr>
      </w:pPr>
      <w:r w:rsidRPr="00C66E61">
        <w:rPr>
          <w:rFonts w:ascii="Calibri" w:hAnsi="Calibri" w:cs="Arial"/>
          <w:sz w:val="16"/>
          <w:szCs w:val="16"/>
          <w:u w:val="single"/>
        </w:rPr>
        <w:t>Wiring</w:t>
      </w:r>
      <w:r w:rsidRPr="00C66E61">
        <w:rPr>
          <w:rFonts w:ascii="Calibri" w:hAnsi="Calibri" w:cs="Arial"/>
          <w:sz w:val="16"/>
          <w:szCs w:val="16"/>
        </w:rPr>
        <w:t xml:space="preserve">.  Wiring is in place, </w:t>
      </w:r>
      <w:r w:rsidRPr="00C66E61">
        <w:rPr>
          <w:rFonts w:ascii="Calibri" w:hAnsi="Calibri" w:cs="Arial"/>
          <w:iCs/>
          <w:sz w:val="16"/>
          <w:szCs w:val="16"/>
        </w:rPr>
        <w:t>easily accessible</w:t>
      </w:r>
      <w:r w:rsidRPr="00C66E61">
        <w:rPr>
          <w:rFonts w:ascii="Calibri" w:hAnsi="Calibri" w:cs="Arial"/>
          <w:sz w:val="16"/>
          <w:szCs w:val="16"/>
        </w:rPr>
        <w:t xml:space="preserve">, </w:t>
      </w:r>
      <w:r w:rsidRPr="00C66E61">
        <w:rPr>
          <w:rFonts w:ascii="Calibri" w:hAnsi="Calibri" w:cs="Arial"/>
          <w:iCs/>
          <w:sz w:val="16"/>
          <w:szCs w:val="16"/>
        </w:rPr>
        <w:t>in proper</w:t>
      </w:r>
      <w:r w:rsidRPr="00C66E61">
        <w:rPr>
          <w:rFonts w:ascii="Calibri" w:hAnsi="Calibri" w:cs="Arial"/>
          <w:sz w:val="16"/>
          <w:szCs w:val="16"/>
        </w:rPr>
        <w:t xml:space="preserve"> working </w:t>
      </w:r>
      <w:r w:rsidRPr="00C66E61">
        <w:rPr>
          <w:rFonts w:ascii="Calibri" w:hAnsi="Calibri" w:cs="Arial"/>
          <w:iCs/>
          <w:sz w:val="16"/>
          <w:szCs w:val="16"/>
        </w:rPr>
        <w:t>order</w:t>
      </w:r>
      <w:r w:rsidRPr="00C66E61">
        <w:rPr>
          <w:rFonts w:ascii="Calibri" w:hAnsi="Calibri" w:cs="Arial"/>
          <w:sz w:val="16"/>
          <w:szCs w:val="16"/>
        </w:rPr>
        <w:t xml:space="preserve">, properly identified on both ends and within reach of the provided 2m patch cord for IP devices or the provided 12’ line cord for digital devices of the set location is to be placed for this installation. Unless otherwise specifically agreed in Section 6 or a Change Order, installation and/or repair of wiring is </w:t>
      </w:r>
      <w:r w:rsidRPr="00C66E61">
        <w:rPr>
          <w:rFonts w:ascii="Calibri" w:hAnsi="Calibri" w:cs="Arial"/>
          <w:sz w:val="16"/>
          <w:szCs w:val="16"/>
          <w:u w:val="single"/>
        </w:rPr>
        <w:t>not included</w:t>
      </w:r>
      <w:r w:rsidRPr="00C66E61">
        <w:rPr>
          <w:rFonts w:ascii="Calibri" w:hAnsi="Calibri" w:cs="Arial"/>
          <w:sz w:val="16"/>
          <w:szCs w:val="16"/>
        </w:rPr>
        <w:t xml:space="preserve"> in this SOW.</w:t>
      </w:r>
    </w:p>
    <w:p w14:paraId="7334AD92" w14:textId="77777777" w:rsidR="00C66E61" w:rsidRPr="00C66E61" w:rsidRDefault="00C66E61" w:rsidP="000D504B">
      <w:pPr>
        <w:numPr>
          <w:ilvl w:val="0"/>
          <w:numId w:val="15"/>
        </w:numPr>
        <w:ind w:left="0" w:firstLine="360"/>
        <w:jc w:val="both"/>
        <w:rPr>
          <w:rFonts w:ascii="Calibri" w:hAnsi="Calibri" w:cs="Arial"/>
          <w:sz w:val="16"/>
          <w:szCs w:val="16"/>
        </w:rPr>
      </w:pPr>
      <w:r w:rsidRPr="00C66E61">
        <w:rPr>
          <w:rFonts w:ascii="Calibri" w:hAnsi="Calibri" w:cs="Arial"/>
          <w:sz w:val="16"/>
          <w:szCs w:val="16"/>
          <w:u w:val="single"/>
        </w:rPr>
        <w:t>Standards</w:t>
      </w:r>
      <w:r w:rsidRPr="00C66E61">
        <w:rPr>
          <w:rFonts w:ascii="Calibri" w:hAnsi="Calibri" w:cs="Arial"/>
          <w:sz w:val="16"/>
          <w:szCs w:val="16"/>
        </w:rPr>
        <w:t>.  All routers and switches</w:t>
      </w:r>
      <w:r w:rsidRPr="00C66E61">
        <w:rPr>
          <w:rFonts w:ascii="Calibri" w:hAnsi="Calibri" w:cs="Arial"/>
          <w:b/>
          <w:sz w:val="16"/>
          <w:szCs w:val="16"/>
        </w:rPr>
        <w:t xml:space="preserve"> </w:t>
      </w:r>
      <w:r w:rsidRPr="00C66E61">
        <w:rPr>
          <w:rFonts w:ascii="Calibri" w:hAnsi="Calibri" w:cs="Arial"/>
          <w:sz w:val="16"/>
          <w:szCs w:val="16"/>
        </w:rPr>
        <w:t>supporting a VoIP System</w:t>
      </w:r>
      <w:r w:rsidRPr="00C66E61">
        <w:rPr>
          <w:rFonts w:ascii="Calibri" w:hAnsi="Calibri" w:cs="Arial"/>
          <w:b/>
          <w:sz w:val="16"/>
          <w:szCs w:val="16"/>
        </w:rPr>
        <w:t xml:space="preserve"> </w:t>
      </w:r>
      <w:r w:rsidRPr="00C66E61">
        <w:rPr>
          <w:rFonts w:ascii="Calibri" w:hAnsi="Calibri" w:cs="Arial"/>
          <w:sz w:val="16"/>
          <w:szCs w:val="16"/>
        </w:rPr>
        <w:t>must meet industry standards for Quality</w:t>
      </w:r>
      <w:r w:rsidRPr="00C66E61">
        <w:rPr>
          <w:rFonts w:ascii="Calibri" w:hAnsi="Calibri" w:cs="Arial"/>
          <w:b/>
          <w:sz w:val="16"/>
          <w:szCs w:val="16"/>
        </w:rPr>
        <w:t xml:space="preserve"> </w:t>
      </w:r>
      <w:r w:rsidRPr="00C66E61">
        <w:rPr>
          <w:rFonts w:ascii="Calibri" w:hAnsi="Calibri" w:cs="Arial"/>
          <w:sz w:val="16"/>
          <w:szCs w:val="16"/>
        </w:rPr>
        <w:t>of</w:t>
      </w:r>
      <w:r w:rsidRPr="00C66E61">
        <w:rPr>
          <w:rFonts w:ascii="Calibri" w:hAnsi="Calibri" w:cs="Arial"/>
          <w:b/>
          <w:sz w:val="16"/>
          <w:szCs w:val="16"/>
        </w:rPr>
        <w:t xml:space="preserve"> </w:t>
      </w:r>
      <w:r w:rsidRPr="00C66E61">
        <w:rPr>
          <w:rFonts w:ascii="Calibri" w:hAnsi="Calibri" w:cs="Arial"/>
          <w:sz w:val="16"/>
          <w:szCs w:val="16"/>
        </w:rPr>
        <w:t>Service</w:t>
      </w:r>
      <w:r w:rsidRPr="00C66E61">
        <w:rPr>
          <w:rFonts w:ascii="Calibri" w:hAnsi="Calibri" w:cs="Arial"/>
          <w:b/>
          <w:sz w:val="16"/>
          <w:szCs w:val="16"/>
        </w:rPr>
        <w:t xml:space="preserve"> </w:t>
      </w:r>
      <w:r w:rsidRPr="00C66E61">
        <w:rPr>
          <w:rFonts w:ascii="Calibri" w:hAnsi="Calibri" w:cs="Arial"/>
          <w:sz w:val="16"/>
          <w:szCs w:val="16"/>
        </w:rPr>
        <w:t xml:space="preserve">(QOS). </w:t>
      </w:r>
    </w:p>
    <w:p w14:paraId="46F3AA95" w14:textId="77777777" w:rsidR="00C66E61" w:rsidRPr="00C66E61" w:rsidRDefault="00C66E61" w:rsidP="000D504B">
      <w:pPr>
        <w:numPr>
          <w:ilvl w:val="0"/>
          <w:numId w:val="15"/>
        </w:numPr>
        <w:tabs>
          <w:tab w:val="left" w:pos="360"/>
        </w:tabs>
        <w:ind w:left="0" w:firstLine="360"/>
        <w:jc w:val="both"/>
        <w:rPr>
          <w:rFonts w:ascii="Calibri" w:hAnsi="Calibri" w:cs="Arial"/>
          <w:sz w:val="16"/>
          <w:szCs w:val="16"/>
          <w:u w:val="single"/>
        </w:rPr>
      </w:pPr>
      <w:r w:rsidRPr="00C66E61">
        <w:rPr>
          <w:rFonts w:ascii="Calibri" w:hAnsi="Calibri" w:cs="Arial"/>
          <w:sz w:val="16"/>
          <w:szCs w:val="16"/>
          <w:u w:val="single"/>
        </w:rPr>
        <w:t>Installation Site</w:t>
      </w:r>
      <w:r w:rsidRPr="00C66E61">
        <w:rPr>
          <w:rFonts w:ascii="Calibri" w:hAnsi="Calibri" w:cs="Arial"/>
          <w:sz w:val="16"/>
          <w:szCs w:val="16"/>
        </w:rPr>
        <w:t xml:space="preserve">. Customer will ensure that the installation site is prepared for and compatible with the installation services and operation of the Equipment, including but not limited to the following: </w:t>
      </w:r>
    </w:p>
    <w:p w14:paraId="0CE3E961" w14:textId="77777777" w:rsidR="00C66E61" w:rsidRPr="00C66E61" w:rsidRDefault="00C66E61" w:rsidP="00C66E61">
      <w:pPr>
        <w:tabs>
          <w:tab w:val="left" w:pos="360"/>
        </w:tabs>
        <w:ind w:left="360"/>
        <w:jc w:val="both"/>
        <w:rPr>
          <w:rFonts w:ascii="Calibri" w:hAnsi="Calibri" w:cs="Arial"/>
          <w:sz w:val="16"/>
          <w:szCs w:val="16"/>
          <w:u w:val="single"/>
        </w:rPr>
      </w:pPr>
    </w:p>
    <w:p w14:paraId="1E7CDA26" w14:textId="77777777" w:rsidR="00C66E61" w:rsidRPr="00C66E61" w:rsidRDefault="00C66E61" w:rsidP="000D504B">
      <w:pPr>
        <w:numPr>
          <w:ilvl w:val="0"/>
          <w:numId w:val="13"/>
        </w:numPr>
        <w:tabs>
          <w:tab w:val="left" w:pos="360"/>
        </w:tabs>
        <w:jc w:val="both"/>
        <w:rPr>
          <w:rFonts w:ascii="Calibri" w:hAnsi="Calibri" w:cs="Arial"/>
          <w:sz w:val="16"/>
          <w:szCs w:val="16"/>
          <w:u w:val="single"/>
        </w:rPr>
      </w:pPr>
      <w:r w:rsidRPr="00C66E61">
        <w:rPr>
          <w:rFonts w:ascii="Calibri" w:hAnsi="Calibri" w:cs="Arial"/>
          <w:sz w:val="16"/>
          <w:szCs w:val="16"/>
        </w:rPr>
        <w:t>Customer will provide needed Cat5E / Cats 6 cable</w:t>
      </w:r>
    </w:p>
    <w:p w14:paraId="36C9A837" w14:textId="77777777" w:rsidR="00C66E61" w:rsidRPr="00C66E61" w:rsidRDefault="00C66E61" w:rsidP="000D504B">
      <w:pPr>
        <w:numPr>
          <w:ilvl w:val="0"/>
          <w:numId w:val="13"/>
        </w:numPr>
        <w:tabs>
          <w:tab w:val="left" w:pos="360"/>
        </w:tabs>
        <w:jc w:val="both"/>
        <w:rPr>
          <w:rFonts w:ascii="Calibri" w:hAnsi="Calibri" w:cs="Arial"/>
          <w:sz w:val="16"/>
          <w:szCs w:val="16"/>
          <w:u w:val="single"/>
        </w:rPr>
      </w:pPr>
      <w:r w:rsidRPr="00C66E61">
        <w:rPr>
          <w:rFonts w:ascii="Calibri" w:hAnsi="Calibri" w:cs="Arial"/>
          <w:sz w:val="16"/>
          <w:szCs w:val="16"/>
        </w:rPr>
        <w:t>Customer will provide power at locations of phones</w:t>
      </w:r>
    </w:p>
    <w:p w14:paraId="71471999" w14:textId="77777777" w:rsidR="00C66E61" w:rsidRPr="00C66E61" w:rsidRDefault="00C66E61" w:rsidP="000D504B">
      <w:pPr>
        <w:numPr>
          <w:ilvl w:val="0"/>
          <w:numId w:val="13"/>
        </w:numPr>
        <w:tabs>
          <w:tab w:val="left" w:pos="360"/>
        </w:tabs>
        <w:jc w:val="both"/>
        <w:rPr>
          <w:rFonts w:ascii="Calibri" w:hAnsi="Calibri" w:cs="Arial"/>
          <w:sz w:val="16"/>
          <w:szCs w:val="16"/>
          <w:u w:val="single"/>
        </w:rPr>
      </w:pPr>
      <w:r w:rsidRPr="00C66E61">
        <w:rPr>
          <w:rFonts w:ascii="Calibri" w:hAnsi="Calibri" w:cs="Arial"/>
          <w:sz w:val="16"/>
          <w:szCs w:val="16"/>
        </w:rPr>
        <w:t>A single point of contact for all phone design decisions.</w:t>
      </w:r>
    </w:p>
    <w:p w14:paraId="4FADF7B2" w14:textId="77777777" w:rsidR="00C66E61" w:rsidRPr="00C66E61" w:rsidRDefault="00C66E61" w:rsidP="000D504B">
      <w:pPr>
        <w:numPr>
          <w:ilvl w:val="0"/>
          <w:numId w:val="13"/>
        </w:numPr>
        <w:tabs>
          <w:tab w:val="left" w:pos="360"/>
        </w:tabs>
        <w:jc w:val="both"/>
        <w:rPr>
          <w:rFonts w:ascii="Calibri" w:hAnsi="Calibri" w:cs="Arial"/>
          <w:sz w:val="16"/>
          <w:szCs w:val="16"/>
          <w:u w:val="single"/>
        </w:rPr>
      </w:pPr>
      <w:r w:rsidRPr="00C66E61">
        <w:rPr>
          <w:rFonts w:ascii="Calibri" w:hAnsi="Calibri" w:cs="Arial"/>
          <w:sz w:val="16"/>
          <w:szCs w:val="16"/>
        </w:rPr>
        <w:t xml:space="preserve">Provide adequate bandwidth to support all listed above </w:t>
      </w:r>
    </w:p>
    <w:p w14:paraId="60043DE8" w14:textId="77777777" w:rsidR="00C66E61" w:rsidRPr="00C66E61" w:rsidRDefault="00C66E61" w:rsidP="00C66E61">
      <w:pPr>
        <w:tabs>
          <w:tab w:val="left" w:pos="360"/>
        </w:tabs>
        <w:ind w:left="720"/>
        <w:jc w:val="both"/>
        <w:rPr>
          <w:rFonts w:ascii="Calibri" w:hAnsi="Calibri" w:cs="Arial"/>
          <w:sz w:val="16"/>
          <w:szCs w:val="16"/>
          <w:u w:val="single"/>
        </w:rPr>
      </w:pPr>
    </w:p>
    <w:p w14:paraId="1DC7C9BF" w14:textId="77777777" w:rsidR="00C66E61" w:rsidRPr="00C66E61" w:rsidRDefault="00C66E61" w:rsidP="00C66E61">
      <w:pPr>
        <w:tabs>
          <w:tab w:val="left" w:pos="360"/>
        </w:tabs>
        <w:jc w:val="both"/>
        <w:rPr>
          <w:rFonts w:ascii="Calibri" w:hAnsi="Calibri" w:cs="Arial"/>
          <w:b/>
          <w:sz w:val="16"/>
          <w:szCs w:val="16"/>
          <w:u w:val="single"/>
        </w:rPr>
      </w:pPr>
      <w:r w:rsidRPr="00C66E61">
        <w:rPr>
          <w:rFonts w:ascii="Calibri" w:hAnsi="Calibri" w:cs="Arial"/>
          <w:sz w:val="16"/>
          <w:szCs w:val="16"/>
        </w:rPr>
        <w:tab/>
      </w:r>
      <w:r w:rsidRPr="00C66E61">
        <w:rPr>
          <w:rFonts w:ascii="Calibri" w:hAnsi="Calibri" w:cs="Arial"/>
          <w:b/>
          <w:sz w:val="16"/>
          <w:szCs w:val="16"/>
        </w:rPr>
        <w:fldChar w:fldCharType="begin">
          <w:ffData>
            <w:name w:val=""/>
            <w:enabled/>
            <w:calcOnExit w:val="0"/>
            <w:textInput>
              <w:default w:val="****  ADDITIONAL SITE INFORMATION****"/>
            </w:textInput>
          </w:ffData>
        </w:fldChar>
      </w:r>
      <w:r w:rsidRPr="00C66E61">
        <w:rPr>
          <w:rFonts w:ascii="Calibri" w:hAnsi="Calibri" w:cs="Arial"/>
          <w:b/>
          <w:sz w:val="16"/>
          <w:szCs w:val="16"/>
        </w:rPr>
        <w:instrText xml:space="preserve"> FORMTEXT </w:instrText>
      </w:r>
      <w:r w:rsidRPr="00C66E61">
        <w:rPr>
          <w:rFonts w:ascii="Calibri" w:hAnsi="Calibri" w:cs="Arial"/>
          <w:b/>
          <w:sz w:val="16"/>
          <w:szCs w:val="16"/>
        </w:rPr>
      </w:r>
      <w:r w:rsidRPr="00C66E61">
        <w:rPr>
          <w:rFonts w:ascii="Calibri" w:hAnsi="Calibri" w:cs="Arial"/>
          <w:b/>
          <w:sz w:val="16"/>
          <w:szCs w:val="16"/>
        </w:rPr>
        <w:fldChar w:fldCharType="separate"/>
      </w:r>
      <w:r w:rsidRPr="00C66E61">
        <w:rPr>
          <w:rFonts w:ascii="Calibri" w:hAnsi="Calibri" w:cs="Arial"/>
          <w:b/>
          <w:noProof/>
          <w:sz w:val="16"/>
          <w:szCs w:val="16"/>
        </w:rPr>
        <w:t>****  ADDITIONAL SITE INFORMATION****</w:t>
      </w:r>
      <w:r w:rsidRPr="00C66E61">
        <w:rPr>
          <w:rFonts w:ascii="Calibri" w:hAnsi="Calibri" w:cs="Arial"/>
          <w:b/>
          <w:sz w:val="16"/>
          <w:szCs w:val="16"/>
        </w:rPr>
        <w:fldChar w:fldCharType="end"/>
      </w:r>
      <w:r w:rsidRPr="00C66E61">
        <w:rPr>
          <w:rFonts w:ascii="Calibri" w:hAnsi="Calibri" w:cs="Arial"/>
          <w:b/>
          <w:sz w:val="16"/>
          <w:szCs w:val="16"/>
          <w:u w:val="single"/>
        </w:rPr>
        <w:t xml:space="preserve">   </w:t>
      </w:r>
    </w:p>
    <w:p w14:paraId="14935D69" w14:textId="77777777" w:rsidR="00C66E61" w:rsidRPr="00C66E61" w:rsidRDefault="00C66E61" w:rsidP="00C66E61">
      <w:pPr>
        <w:tabs>
          <w:tab w:val="left" w:pos="360"/>
        </w:tabs>
        <w:ind w:left="360"/>
        <w:jc w:val="both"/>
        <w:rPr>
          <w:rFonts w:ascii="Calibri" w:hAnsi="Calibri" w:cs="Arial"/>
          <w:sz w:val="16"/>
          <w:szCs w:val="16"/>
          <w:u w:val="single"/>
        </w:rPr>
      </w:pPr>
      <w:r w:rsidRPr="00C66E61">
        <w:rPr>
          <w:rFonts w:ascii="Calibri" w:hAnsi="Calibri" w:cs="Arial"/>
          <w:sz w:val="16"/>
          <w:szCs w:val="16"/>
        </w:rPr>
        <w:tab/>
        <w:t xml:space="preserve"> </w:t>
      </w:r>
    </w:p>
    <w:p w14:paraId="74734162" w14:textId="77777777" w:rsidR="00C66E61" w:rsidRPr="00C66E61" w:rsidRDefault="00C66E61" w:rsidP="000D504B">
      <w:pPr>
        <w:numPr>
          <w:ilvl w:val="0"/>
          <w:numId w:val="15"/>
        </w:numPr>
        <w:tabs>
          <w:tab w:val="left" w:pos="360"/>
        </w:tabs>
        <w:ind w:left="0" w:firstLine="360"/>
        <w:jc w:val="both"/>
        <w:rPr>
          <w:rFonts w:ascii="Calibri" w:hAnsi="Calibri" w:cs="Arial"/>
          <w:sz w:val="16"/>
          <w:szCs w:val="16"/>
        </w:rPr>
      </w:pPr>
      <w:r w:rsidRPr="00C66E61">
        <w:rPr>
          <w:rFonts w:ascii="Calibri" w:hAnsi="Calibri" w:cs="Arial"/>
          <w:sz w:val="16"/>
          <w:szCs w:val="16"/>
          <w:u w:val="single"/>
        </w:rPr>
        <w:t>Scheduling</w:t>
      </w:r>
      <w:r w:rsidRPr="00C66E61">
        <w:rPr>
          <w:rFonts w:ascii="Calibri" w:hAnsi="Calibri" w:cs="Arial"/>
          <w:sz w:val="16"/>
          <w:szCs w:val="16"/>
        </w:rPr>
        <w:t>. Frontier resources will be assigned and scheduled based on availability.  An initial project meeting will be held with the Frontier implementation team and Customer-designated representatives. During this meeting critical implementation milestones will be determined. If applicable a Frontier-assigned Project Manager will be responsible for maintaining the master project schedule.   Installation Services will be performed during regular business hours (8 a.m. to 5 p.m. local time) unless otherwise outlined in Section 6.</w:t>
      </w:r>
    </w:p>
    <w:p w14:paraId="04A04E4E" w14:textId="77777777" w:rsidR="00C66E61" w:rsidRPr="00C66E61" w:rsidRDefault="00C66E61" w:rsidP="000D504B">
      <w:pPr>
        <w:widowControl w:val="0"/>
        <w:numPr>
          <w:ilvl w:val="0"/>
          <w:numId w:val="15"/>
        </w:numPr>
        <w:tabs>
          <w:tab w:val="left" w:pos="36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u w:val="single"/>
        </w:rPr>
        <w:t>Cut-Over</w:t>
      </w:r>
      <w:r w:rsidRPr="00C66E61">
        <w:rPr>
          <w:rFonts w:ascii="Calibri" w:hAnsi="Calibri" w:cs="Arial"/>
          <w:sz w:val="16"/>
          <w:szCs w:val="16"/>
        </w:rPr>
        <w:t xml:space="preserve">.  Installation Services by Frontier will be completed in one (1) single continuous phase, unless a “multi-phased” implementation is requested by Customer and agreed per Section 6 or Change Order. In the event a multi-phased implementation is requested, additional charges will apply. </w:t>
      </w:r>
    </w:p>
    <w:p w14:paraId="14E8CA00" w14:textId="77777777" w:rsidR="00C66E61" w:rsidRPr="00C66E61" w:rsidRDefault="00C66E61" w:rsidP="000D504B">
      <w:pPr>
        <w:widowControl w:val="0"/>
        <w:numPr>
          <w:ilvl w:val="0"/>
          <w:numId w:val="15"/>
        </w:numPr>
        <w:tabs>
          <w:tab w:val="left" w:pos="36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u w:val="single"/>
        </w:rPr>
        <w:t>Removal of Existing Equipment and Infrastructure</w:t>
      </w:r>
      <w:r w:rsidRPr="00C66E61">
        <w:rPr>
          <w:rFonts w:ascii="Calibri" w:hAnsi="Calibri" w:cs="Arial"/>
          <w:sz w:val="16"/>
          <w:szCs w:val="16"/>
        </w:rPr>
        <w:t>. Frontier is not responsible for removal, disposal and cleanup of existing cable, telephony and associated equipment (e.g., power supplies, racks, blocks, etc.), unless specified in Section 6.</w:t>
      </w:r>
    </w:p>
    <w:p w14:paraId="419A164D" w14:textId="77777777" w:rsidR="00C66E61" w:rsidRPr="00C66E61" w:rsidRDefault="00C66E61" w:rsidP="000D504B">
      <w:pPr>
        <w:numPr>
          <w:ilvl w:val="0"/>
          <w:numId w:val="15"/>
        </w:numPr>
        <w:tabs>
          <w:tab w:val="left" w:pos="360"/>
        </w:tabs>
        <w:ind w:left="0" w:firstLine="360"/>
        <w:contextualSpacing/>
        <w:jc w:val="both"/>
        <w:rPr>
          <w:rFonts w:ascii="Calibri" w:eastAsia="MS Mincho" w:hAnsi="Calibri" w:cs="Arial"/>
          <w:sz w:val="16"/>
          <w:szCs w:val="16"/>
        </w:rPr>
      </w:pPr>
      <w:r w:rsidRPr="00C66E61">
        <w:rPr>
          <w:rFonts w:ascii="Calibri" w:eastAsia="MS Mincho" w:hAnsi="Calibri" w:cs="Arial"/>
          <w:bCs/>
          <w:sz w:val="16"/>
          <w:szCs w:val="16"/>
          <w:u w:val="single"/>
        </w:rPr>
        <w:t>Out-of-Scope Services</w:t>
      </w:r>
      <w:r w:rsidRPr="00C66E61">
        <w:rPr>
          <w:rFonts w:ascii="Calibri" w:eastAsia="MS Mincho" w:hAnsi="Calibri" w:cs="Arial"/>
          <w:bCs/>
          <w:sz w:val="16"/>
          <w:szCs w:val="16"/>
        </w:rPr>
        <w:t>.</w:t>
      </w:r>
      <w:r w:rsidRPr="00C66E61">
        <w:rPr>
          <w:rFonts w:ascii="Calibri" w:eastAsia="MS Mincho" w:hAnsi="Calibri" w:cs="Arial"/>
          <w:b/>
          <w:bCs/>
          <w:sz w:val="16"/>
          <w:szCs w:val="16"/>
        </w:rPr>
        <w:t xml:space="preserve">  </w:t>
      </w:r>
      <w:r w:rsidRPr="00C66E61">
        <w:rPr>
          <w:rFonts w:ascii="Calibri" w:eastAsia="MS Mincho" w:hAnsi="Calibri" w:cs="Arial"/>
          <w:bCs/>
          <w:sz w:val="16"/>
          <w:szCs w:val="16"/>
        </w:rPr>
        <w:t>For clarification, a</w:t>
      </w:r>
      <w:r w:rsidRPr="00C66E61">
        <w:rPr>
          <w:rFonts w:ascii="Calibri" w:eastAsia="MS Mincho" w:hAnsi="Calibri" w:cs="Arial"/>
          <w:sz w:val="16"/>
          <w:szCs w:val="16"/>
        </w:rPr>
        <w:t>nything not expressly identified in this SOW as provided by Frontier is out-of-scope, including but not limited to the following:</w:t>
      </w:r>
    </w:p>
    <w:p w14:paraId="4F565992" w14:textId="77777777" w:rsidR="00C66E61" w:rsidRPr="00C66E61" w:rsidRDefault="00C66E61" w:rsidP="00C66E61">
      <w:pPr>
        <w:tabs>
          <w:tab w:val="left" w:pos="-90"/>
          <w:tab w:val="left" w:pos="540"/>
        </w:tabs>
        <w:ind w:firstLine="360"/>
        <w:jc w:val="both"/>
        <w:rPr>
          <w:rFonts w:ascii="Calibri" w:eastAsia="MS Mincho" w:hAnsi="Calibri" w:cs="Arial"/>
          <w:sz w:val="16"/>
          <w:szCs w:val="16"/>
        </w:rPr>
      </w:pPr>
      <w:r w:rsidRPr="00C66E61">
        <w:rPr>
          <w:rFonts w:ascii="Calibri" w:eastAsia="MS Mincho" w:hAnsi="Calibri" w:cs="Arial"/>
          <w:sz w:val="16"/>
          <w:szCs w:val="16"/>
        </w:rPr>
        <w:t>•</w:t>
      </w:r>
      <w:r w:rsidRPr="00C66E61">
        <w:rPr>
          <w:rFonts w:ascii="Calibri" w:eastAsia="MS Mincho" w:hAnsi="Calibri" w:cs="Arial"/>
          <w:sz w:val="16"/>
          <w:szCs w:val="16"/>
        </w:rPr>
        <w:tab/>
        <w:t>Hardware, software, telecommunications or network technology not included in the original design.</w:t>
      </w:r>
    </w:p>
    <w:p w14:paraId="3EB70876" w14:textId="77777777" w:rsidR="00C66E61" w:rsidRPr="00C66E61" w:rsidRDefault="00C66E61" w:rsidP="00C66E61">
      <w:pPr>
        <w:tabs>
          <w:tab w:val="left" w:pos="-90"/>
          <w:tab w:val="left" w:pos="540"/>
        </w:tabs>
        <w:ind w:firstLine="360"/>
        <w:jc w:val="both"/>
        <w:rPr>
          <w:rFonts w:ascii="Calibri" w:eastAsia="MS Mincho" w:hAnsi="Calibri" w:cs="Arial"/>
          <w:sz w:val="16"/>
          <w:szCs w:val="16"/>
        </w:rPr>
      </w:pPr>
      <w:r w:rsidRPr="00C66E61">
        <w:rPr>
          <w:rFonts w:ascii="Calibri" w:eastAsia="MS Mincho" w:hAnsi="Calibri" w:cs="Arial"/>
          <w:sz w:val="16"/>
          <w:szCs w:val="16"/>
        </w:rPr>
        <w:t>•</w:t>
      </w:r>
      <w:r w:rsidRPr="00C66E61">
        <w:rPr>
          <w:rFonts w:ascii="Calibri" w:eastAsia="MS Mincho" w:hAnsi="Calibri" w:cs="Arial"/>
          <w:sz w:val="16"/>
          <w:szCs w:val="16"/>
        </w:rPr>
        <w:tab/>
        <w:t>Installation and configuration changes that result from site additions or relocations that were not included in this SOW.</w:t>
      </w:r>
    </w:p>
    <w:p w14:paraId="0ECC6937" w14:textId="77777777" w:rsidR="00C66E61" w:rsidRPr="00C66E61" w:rsidRDefault="00C66E61" w:rsidP="00C66E61">
      <w:pPr>
        <w:tabs>
          <w:tab w:val="left" w:pos="-90"/>
          <w:tab w:val="left" w:pos="540"/>
        </w:tabs>
        <w:ind w:firstLine="360"/>
        <w:jc w:val="both"/>
        <w:rPr>
          <w:rFonts w:ascii="Calibri" w:eastAsia="MS Mincho" w:hAnsi="Calibri" w:cs="Arial"/>
          <w:sz w:val="16"/>
          <w:szCs w:val="16"/>
        </w:rPr>
      </w:pPr>
      <w:r w:rsidRPr="00C66E61">
        <w:rPr>
          <w:rFonts w:ascii="Calibri" w:eastAsia="MS Mincho" w:hAnsi="Calibri" w:cs="Arial"/>
          <w:sz w:val="16"/>
          <w:szCs w:val="16"/>
        </w:rPr>
        <w:t>•</w:t>
      </w:r>
      <w:r w:rsidRPr="00C66E61">
        <w:rPr>
          <w:rFonts w:ascii="Calibri" w:eastAsia="MS Mincho" w:hAnsi="Calibri" w:cs="Arial"/>
          <w:sz w:val="16"/>
          <w:szCs w:val="16"/>
        </w:rPr>
        <w:tab/>
        <w:t>Delays of more than one half (1/2) hour resulting from Customer’s failure to meet its responsibilities.</w:t>
      </w:r>
    </w:p>
    <w:p w14:paraId="52ED2E5C" w14:textId="77777777" w:rsidR="00C66E61" w:rsidRPr="00C66E61" w:rsidRDefault="00C66E61" w:rsidP="00C66E61">
      <w:pPr>
        <w:tabs>
          <w:tab w:val="left" w:pos="-90"/>
          <w:tab w:val="left" w:pos="540"/>
        </w:tabs>
        <w:ind w:firstLine="360"/>
        <w:contextualSpacing/>
        <w:jc w:val="both"/>
        <w:rPr>
          <w:rFonts w:ascii="Calibri" w:eastAsia="MS Mincho" w:hAnsi="Calibri" w:cs="Arial"/>
          <w:sz w:val="16"/>
          <w:szCs w:val="16"/>
        </w:rPr>
      </w:pPr>
      <w:r w:rsidRPr="00C66E61">
        <w:rPr>
          <w:rFonts w:ascii="Calibri" w:eastAsia="MS Mincho" w:hAnsi="Calibri" w:cs="Arial"/>
          <w:sz w:val="16"/>
          <w:szCs w:val="16"/>
        </w:rPr>
        <w:t>•</w:t>
      </w:r>
      <w:r w:rsidRPr="00C66E61">
        <w:rPr>
          <w:rFonts w:ascii="Calibri" w:eastAsia="MS Mincho" w:hAnsi="Calibri" w:cs="Arial"/>
          <w:sz w:val="16"/>
          <w:szCs w:val="16"/>
        </w:rPr>
        <w:tab/>
        <w:t>Additional site visits required by Frontier personnel as a result of changes in Customer requirements or Customer’s failure to meet its obligations.</w:t>
      </w:r>
    </w:p>
    <w:p w14:paraId="70184EEB" w14:textId="77777777" w:rsidR="00C66E61" w:rsidRPr="00C66E61" w:rsidRDefault="00C66E61" w:rsidP="00C66E61">
      <w:pPr>
        <w:tabs>
          <w:tab w:val="left" w:pos="1080"/>
        </w:tabs>
        <w:ind w:left="1080" w:hanging="360"/>
        <w:contextualSpacing/>
        <w:jc w:val="both"/>
        <w:rPr>
          <w:rFonts w:ascii="Calibri" w:eastAsia="MS Mincho" w:hAnsi="Calibri" w:cs="Arial"/>
          <w:sz w:val="16"/>
          <w:szCs w:val="16"/>
        </w:rPr>
      </w:pPr>
    </w:p>
    <w:p w14:paraId="6F9882DB" w14:textId="77777777" w:rsidR="00C66E61" w:rsidRPr="00C66E61" w:rsidRDefault="00C66E61" w:rsidP="00C66E61">
      <w:pPr>
        <w:widowControl w:val="0"/>
        <w:tabs>
          <w:tab w:val="left" w:pos="360"/>
        </w:tabs>
        <w:overflowPunct w:val="0"/>
        <w:autoSpaceDE w:val="0"/>
        <w:autoSpaceDN w:val="0"/>
        <w:adjustRightInd w:val="0"/>
        <w:jc w:val="both"/>
        <w:rPr>
          <w:rFonts w:ascii="Calibri" w:hAnsi="Calibri" w:cs="Arial"/>
          <w:sz w:val="16"/>
          <w:szCs w:val="16"/>
        </w:rPr>
      </w:pPr>
      <w:r w:rsidRPr="00C66E61">
        <w:rPr>
          <w:rFonts w:ascii="Calibri" w:hAnsi="Calibri" w:cs="Arial"/>
          <w:b/>
          <w:sz w:val="16"/>
          <w:szCs w:val="16"/>
        </w:rPr>
        <w:t>3.</w:t>
      </w:r>
      <w:r w:rsidRPr="00C66E61">
        <w:rPr>
          <w:rFonts w:ascii="Calibri" w:hAnsi="Calibri" w:cs="Arial"/>
          <w:b/>
          <w:sz w:val="16"/>
          <w:szCs w:val="16"/>
        </w:rPr>
        <w:tab/>
      </w:r>
      <w:r w:rsidRPr="00C66E61">
        <w:rPr>
          <w:rFonts w:ascii="Calibri" w:hAnsi="Calibri" w:cs="Arial"/>
          <w:b/>
          <w:sz w:val="16"/>
          <w:szCs w:val="16"/>
          <w:u w:val="single"/>
        </w:rPr>
        <w:t>Frontier Responsibilities</w:t>
      </w:r>
      <w:r w:rsidRPr="00C66E61">
        <w:rPr>
          <w:rFonts w:ascii="Calibri" w:hAnsi="Calibri" w:cs="Arial"/>
          <w:b/>
          <w:sz w:val="16"/>
          <w:szCs w:val="16"/>
        </w:rPr>
        <w:t xml:space="preserve">. </w:t>
      </w:r>
      <w:r w:rsidRPr="00C66E61">
        <w:rPr>
          <w:rFonts w:ascii="Calibri" w:hAnsi="Calibri" w:cs="Arial"/>
          <w:sz w:val="16"/>
          <w:szCs w:val="16"/>
        </w:rPr>
        <w:t xml:space="preserve"> </w:t>
      </w:r>
    </w:p>
    <w:p w14:paraId="48E10491" w14:textId="77777777" w:rsidR="00C66E61" w:rsidRPr="00C66E61" w:rsidRDefault="00C66E61" w:rsidP="000D504B">
      <w:pPr>
        <w:numPr>
          <w:ilvl w:val="0"/>
          <w:numId w:val="18"/>
        </w:numPr>
        <w:tabs>
          <w:tab w:val="left" w:pos="360"/>
        </w:tabs>
        <w:ind w:firstLine="360"/>
        <w:jc w:val="both"/>
        <w:rPr>
          <w:rFonts w:ascii="Calibri" w:hAnsi="Calibri" w:cs="Arial"/>
          <w:sz w:val="16"/>
          <w:szCs w:val="16"/>
          <w:u w:val="single"/>
        </w:rPr>
      </w:pPr>
      <w:r w:rsidRPr="00C66E61">
        <w:rPr>
          <w:rFonts w:ascii="Calibri" w:hAnsi="Calibri" w:cs="Arial"/>
          <w:sz w:val="16"/>
          <w:szCs w:val="16"/>
          <w:u w:val="single"/>
        </w:rPr>
        <w:t>Scope</w:t>
      </w:r>
      <w:r w:rsidRPr="00C66E61">
        <w:rPr>
          <w:rFonts w:ascii="Calibri" w:hAnsi="Calibri" w:cs="Arial"/>
          <w:sz w:val="16"/>
          <w:szCs w:val="16"/>
        </w:rPr>
        <w:t xml:space="preserve">. </w:t>
      </w:r>
    </w:p>
    <w:p w14:paraId="7B791600" w14:textId="77777777" w:rsidR="00C66E61" w:rsidRPr="00C66E61" w:rsidRDefault="00C66E61" w:rsidP="00C66E61">
      <w:pPr>
        <w:tabs>
          <w:tab w:val="left" w:pos="360"/>
        </w:tabs>
        <w:ind w:left="360"/>
        <w:jc w:val="both"/>
        <w:rPr>
          <w:rFonts w:ascii="Calibri" w:hAnsi="Calibri" w:cs="Arial"/>
          <w:sz w:val="16"/>
          <w:szCs w:val="16"/>
        </w:rPr>
      </w:pPr>
      <w:r w:rsidRPr="00C66E61">
        <w:rPr>
          <w:rFonts w:ascii="Calibri" w:hAnsi="Calibri" w:cs="Arial"/>
          <w:sz w:val="16"/>
          <w:szCs w:val="16"/>
        </w:rPr>
        <w:t xml:space="preserve">As part of the UCaaS service, Frontier will provide a site installation that includes all equipment itemized above  </w:t>
      </w:r>
    </w:p>
    <w:p w14:paraId="6F4DEA58" w14:textId="77777777" w:rsidR="00C66E61" w:rsidRPr="00C66E61" w:rsidRDefault="00C66E61" w:rsidP="00C66E61">
      <w:pPr>
        <w:tabs>
          <w:tab w:val="left" w:pos="360"/>
        </w:tabs>
        <w:ind w:left="360"/>
        <w:jc w:val="both"/>
        <w:rPr>
          <w:rFonts w:ascii="Calibri" w:hAnsi="Calibri" w:cs="Arial"/>
          <w:sz w:val="16"/>
          <w:szCs w:val="16"/>
          <w:u w:val="single"/>
        </w:rPr>
      </w:pPr>
    </w:p>
    <w:p w14:paraId="1B2424FC" w14:textId="77777777" w:rsidR="00C66E61" w:rsidRPr="00C66E61" w:rsidRDefault="00C66E61" w:rsidP="00C66E61">
      <w:pPr>
        <w:tabs>
          <w:tab w:val="left" w:pos="360"/>
        </w:tabs>
        <w:jc w:val="both"/>
        <w:rPr>
          <w:rFonts w:ascii="Calibri" w:hAnsi="Calibri" w:cs="Arial"/>
          <w:b/>
          <w:sz w:val="16"/>
          <w:szCs w:val="16"/>
          <w:u w:val="single"/>
        </w:rPr>
      </w:pPr>
      <w:r w:rsidRPr="00C66E61">
        <w:rPr>
          <w:rFonts w:ascii="Calibri" w:hAnsi="Calibri" w:cs="Arial"/>
          <w:sz w:val="16"/>
          <w:szCs w:val="16"/>
        </w:rPr>
        <w:t xml:space="preserve"> </w:t>
      </w:r>
      <w:r w:rsidRPr="00C66E61">
        <w:rPr>
          <w:rFonts w:ascii="Calibri" w:hAnsi="Calibri" w:cs="Arial"/>
          <w:b/>
          <w:sz w:val="16"/>
          <w:szCs w:val="16"/>
        </w:rPr>
        <w:fldChar w:fldCharType="begin">
          <w:ffData>
            <w:name w:val=""/>
            <w:enabled/>
            <w:calcOnExit w:val="0"/>
            <w:textInput>
              <w:default w:val="****  ADDITIONAL FRONTIER RESPONSIBILITES****"/>
            </w:textInput>
          </w:ffData>
        </w:fldChar>
      </w:r>
      <w:r w:rsidRPr="00C66E61">
        <w:rPr>
          <w:rFonts w:ascii="Calibri" w:hAnsi="Calibri" w:cs="Arial"/>
          <w:b/>
          <w:sz w:val="16"/>
          <w:szCs w:val="16"/>
        </w:rPr>
        <w:instrText xml:space="preserve"> FORMTEXT </w:instrText>
      </w:r>
      <w:r w:rsidRPr="00C66E61">
        <w:rPr>
          <w:rFonts w:ascii="Calibri" w:hAnsi="Calibri" w:cs="Arial"/>
          <w:b/>
          <w:sz w:val="16"/>
          <w:szCs w:val="16"/>
        </w:rPr>
      </w:r>
      <w:r w:rsidRPr="00C66E61">
        <w:rPr>
          <w:rFonts w:ascii="Calibri" w:hAnsi="Calibri" w:cs="Arial"/>
          <w:b/>
          <w:sz w:val="16"/>
          <w:szCs w:val="16"/>
        </w:rPr>
        <w:fldChar w:fldCharType="separate"/>
      </w:r>
      <w:r w:rsidRPr="00C66E61">
        <w:rPr>
          <w:rFonts w:ascii="Calibri" w:hAnsi="Calibri" w:cs="Arial"/>
          <w:b/>
          <w:noProof/>
          <w:sz w:val="16"/>
          <w:szCs w:val="16"/>
        </w:rPr>
        <w:t>****  ADDITIONAL FRONTIER RESPONSIBILITES****</w:t>
      </w:r>
      <w:r w:rsidRPr="00C66E61">
        <w:rPr>
          <w:rFonts w:ascii="Calibri" w:hAnsi="Calibri" w:cs="Arial"/>
          <w:b/>
          <w:sz w:val="16"/>
          <w:szCs w:val="16"/>
        </w:rPr>
        <w:fldChar w:fldCharType="end"/>
      </w:r>
    </w:p>
    <w:p w14:paraId="54ABAA7E" w14:textId="77777777" w:rsidR="00C66E61" w:rsidRPr="00C66E61" w:rsidRDefault="00C66E61" w:rsidP="00C66E61">
      <w:pPr>
        <w:tabs>
          <w:tab w:val="left" w:pos="360"/>
        </w:tabs>
        <w:ind w:left="720"/>
        <w:jc w:val="both"/>
        <w:rPr>
          <w:rFonts w:ascii="Calibri" w:hAnsi="Calibri" w:cs="Arial"/>
          <w:sz w:val="16"/>
          <w:szCs w:val="16"/>
          <w:u w:val="single"/>
        </w:rPr>
      </w:pPr>
    </w:p>
    <w:p w14:paraId="58B88089" w14:textId="77777777" w:rsidR="00C66E61" w:rsidRPr="00C66E61" w:rsidRDefault="00C66E61" w:rsidP="000D504B">
      <w:pPr>
        <w:widowControl w:val="0"/>
        <w:numPr>
          <w:ilvl w:val="0"/>
          <w:numId w:val="18"/>
        </w:numPr>
        <w:tabs>
          <w:tab w:val="left" w:pos="360"/>
        </w:tabs>
        <w:overflowPunct w:val="0"/>
        <w:autoSpaceDE w:val="0"/>
        <w:autoSpaceDN w:val="0"/>
        <w:adjustRightInd w:val="0"/>
        <w:ind w:firstLine="360"/>
        <w:jc w:val="both"/>
        <w:rPr>
          <w:rFonts w:ascii="Calibri" w:hAnsi="Calibri" w:cs="Arial"/>
          <w:sz w:val="16"/>
          <w:szCs w:val="16"/>
        </w:rPr>
      </w:pPr>
      <w:r w:rsidRPr="00C66E61">
        <w:rPr>
          <w:rFonts w:ascii="Calibri" w:hAnsi="Calibri" w:cs="Arial"/>
          <w:sz w:val="16"/>
          <w:szCs w:val="16"/>
          <w:u w:val="single"/>
        </w:rPr>
        <w:t>Performance of Work</w:t>
      </w:r>
      <w:r w:rsidRPr="00C66E61">
        <w:rPr>
          <w:rFonts w:ascii="Calibri" w:hAnsi="Calibri" w:cs="Arial"/>
          <w:sz w:val="16"/>
          <w:szCs w:val="16"/>
        </w:rPr>
        <w:t>. Frontier will install the Equipment. Installation Services will be performed in a workmanlike manner consistent with manufacturer-published specifications and practices. Workmanship will comply with applicable NEC (National Electric Code) and TIA (Telecommunication Industries Association) standards.</w:t>
      </w:r>
    </w:p>
    <w:p w14:paraId="3927DCAA" w14:textId="77777777" w:rsidR="00C66E61" w:rsidRPr="00C66E61" w:rsidRDefault="00C66E61" w:rsidP="000D504B">
      <w:pPr>
        <w:widowControl w:val="0"/>
        <w:numPr>
          <w:ilvl w:val="0"/>
          <w:numId w:val="18"/>
        </w:numPr>
        <w:tabs>
          <w:tab w:val="left" w:pos="360"/>
        </w:tabs>
        <w:overflowPunct w:val="0"/>
        <w:autoSpaceDE w:val="0"/>
        <w:autoSpaceDN w:val="0"/>
        <w:adjustRightInd w:val="0"/>
        <w:jc w:val="both"/>
        <w:rPr>
          <w:rFonts w:ascii="Calibri" w:hAnsi="Calibri" w:cs="Arial"/>
          <w:sz w:val="16"/>
          <w:szCs w:val="16"/>
        </w:rPr>
      </w:pPr>
      <w:r w:rsidRPr="00C66E61">
        <w:rPr>
          <w:rFonts w:ascii="Calibri" w:hAnsi="Calibri" w:cs="Arial"/>
          <w:sz w:val="16"/>
          <w:szCs w:val="16"/>
          <w:u w:val="single"/>
        </w:rPr>
        <w:t>Miscellaneous</w:t>
      </w:r>
      <w:r w:rsidRPr="00C66E61">
        <w:rPr>
          <w:rFonts w:ascii="Calibri" w:hAnsi="Calibri" w:cs="Arial"/>
          <w:sz w:val="16"/>
          <w:szCs w:val="16"/>
        </w:rPr>
        <w:t>.  Frontier is also responsible for the following:</w:t>
      </w:r>
    </w:p>
    <w:p w14:paraId="494937E1"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Provide status to Customer SPOC per a mutually agreed schedule.</w:t>
      </w:r>
    </w:p>
    <w:p w14:paraId="18F18F94"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Provide installation, configuration and testing of Equipment &amp; licensed software.</w:t>
      </w:r>
    </w:p>
    <w:p w14:paraId="061DD645"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End user training per Section 1D.</w:t>
      </w:r>
    </w:p>
    <w:p w14:paraId="41B1BCB4"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Basic system administration training per Section 1D.</w:t>
      </w:r>
    </w:p>
    <w:p w14:paraId="5AA1229A"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Provide system documentation to Customer.</w:t>
      </w:r>
    </w:p>
    <w:p w14:paraId="72B94648"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 xml:space="preserve">Provide support contact information to Customer to respond to questions during the installation project. </w:t>
      </w:r>
    </w:p>
    <w:p w14:paraId="48CA3E47"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 xml:space="preserve">Prior to the scheduled installation date, Frontier will provide manufacturer and/or Equipment and license specific requirements for QoS, DHCP, application </w:t>
      </w:r>
      <w:r w:rsidRPr="00C66E61">
        <w:rPr>
          <w:rFonts w:ascii="Calibri" w:hAnsi="Calibri" w:cs="Arial"/>
          <w:sz w:val="16"/>
          <w:szCs w:val="16"/>
        </w:rPr>
        <w:tab/>
        <w:t xml:space="preserve">and integration with respect to the design and configuration to which Customer’s network must adhere. </w:t>
      </w:r>
    </w:p>
    <w:p w14:paraId="11C40908"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Confirm that all shipped Equipment to the Installation Site aligns with the Parts List ordered by Frontier on behalf of the Customer.</w:t>
      </w:r>
    </w:p>
    <w:p w14:paraId="289B2637" w14:textId="77777777" w:rsidR="00C66E61" w:rsidRPr="00C66E61" w:rsidRDefault="00C66E61" w:rsidP="00C66E61">
      <w:pPr>
        <w:tabs>
          <w:tab w:val="left" w:pos="360"/>
          <w:tab w:val="left" w:pos="1340"/>
        </w:tabs>
        <w:jc w:val="both"/>
        <w:rPr>
          <w:rFonts w:ascii="Calibri" w:hAnsi="Calibri" w:cs="Arial"/>
          <w:b/>
          <w:sz w:val="16"/>
          <w:szCs w:val="16"/>
        </w:rPr>
      </w:pPr>
    </w:p>
    <w:p w14:paraId="6315C932" w14:textId="77777777" w:rsidR="00C66E61" w:rsidRPr="00C66E61" w:rsidRDefault="00C66E61" w:rsidP="00C66E61">
      <w:pPr>
        <w:tabs>
          <w:tab w:val="left" w:pos="360"/>
          <w:tab w:val="left" w:pos="1340"/>
        </w:tabs>
        <w:jc w:val="both"/>
        <w:rPr>
          <w:rFonts w:ascii="Calibri" w:hAnsi="Calibri" w:cs="Arial"/>
          <w:sz w:val="16"/>
          <w:szCs w:val="16"/>
        </w:rPr>
      </w:pPr>
      <w:r w:rsidRPr="00C66E61">
        <w:rPr>
          <w:rFonts w:ascii="Calibri" w:hAnsi="Calibri" w:cs="Arial"/>
          <w:b/>
          <w:sz w:val="16"/>
          <w:szCs w:val="16"/>
        </w:rPr>
        <w:t>4.</w:t>
      </w:r>
      <w:r w:rsidRPr="00C66E61">
        <w:rPr>
          <w:rFonts w:ascii="Calibri" w:hAnsi="Calibri" w:cs="Arial"/>
          <w:sz w:val="16"/>
          <w:szCs w:val="16"/>
        </w:rPr>
        <w:tab/>
      </w:r>
      <w:r w:rsidRPr="00C66E61">
        <w:rPr>
          <w:rFonts w:ascii="Calibri" w:hAnsi="Calibri" w:cs="Arial"/>
          <w:b/>
          <w:bCs/>
          <w:sz w:val="16"/>
          <w:szCs w:val="16"/>
          <w:u w:val="single"/>
        </w:rPr>
        <w:t>Customer</w:t>
      </w:r>
      <w:r w:rsidRPr="00C66E61">
        <w:rPr>
          <w:rFonts w:ascii="Calibri" w:hAnsi="Calibri" w:cs="Arial"/>
          <w:b/>
          <w:bCs/>
          <w:spacing w:val="14"/>
          <w:sz w:val="16"/>
          <w:szCs w:val="16"/>
          <w:u w:val="single"/>
        </w:rPr>
        <w:t xml:space="preserve"> </w:t>
      </w:r>
      <w:r w:rsidRPr="00C66E61">
        <w:rPr>
          <w:rFonts w:ascii="Calibri" w:hAnsi="Calibri" w:cs="Arial"/>
          <w:b/>
          <w:bCs/>
          <w:w w:val="103"/>
          <w:sz w:val="16"/>
          <w:szCs w:val="16"/>
          <w:u w:val="single"/>
        </w:rPr>
        <w:t>Responsibilities</w:t>
      </w:r>
      <w:r w:rsidRPr="00C66E61">
        <w:rPr>
          <w:rFonts w:ascii="Calibri" w:hAnsi="Calibri" w:cs="Arial"/>
          <w:b/>
          <w:bCs/>
          <w:w w:val="103"/>
          <w:sz w:val="16"/>
          <w:szCs w:val="16"/>
        </w:rPr>
        <w:t xml:space="preserve">:  </w:t>
      </w:r>
      <w:r w:rsidRPr="00C66E61">
        <w:rPr>
          <w:rFonts w:ascii="Calibri" w:hAnsi="Calibri" w:cs="Arial"/>
          <w:bCs/>
          <w:w w:val="103"/>
          <w:sz w:val="16"/>
          <w:szCs w:val="16"/>
        </w:rPr>
        <w:t xml:space="preserve">Customer is responsible for all network elements not specifically identified in this SOW as a Frontier responsibility, including </w:t>
      </w:r>
      <w:r w:rsidRPr="00C66E61">
        <w:rPr>
          <w:rFonts w:ascii="Calibri" w:hAnsi="Calibri" w:cs="Arial"/>
          <w:bCs/>
          <w:w w:val="103"/>
          <w:sz w:val="16"/>
          <w:szCs w:val="16"/>
        </w:rPr>
        <w:tab/>
        <w:t>but not limited to the following:</w:t>
      </w:r>
    </w:p>
    <w:p w14:paraId="55D46C5D"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 xml:space="preserve">Provide a qualified SPOC responsible for communicating Customer’s requests to Frontier and assume responsibility for all requests for modification. </w:t>
      </w:r>
    </w:p>
    <w:p w14:paraId="514E0686"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Ensure that Customer Information Technology resources will be available as required by Frontier.</w:t>
      </w:r>
    </w:p>
    <w:p w14:paraId="395D1B3F"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Provide Frontier employees or representatives access, escort, suitable workspace and safety training (if required by Customer).</w:t>
      </w:r>
    </w:p>
    <w:p w14:paraId="43EB0E30"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 xml:space="preserve">Actively and promptly assist in database gathering and providing all information required by Frontier for installation purposes. </w:t>
      </w:r>
    </w:p>
    <w:p w14:paraId="2B8C1A29"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All data network requirements (hardware and software), except as otherwise specifically ordered through Frontier.</w:t>
      </w:r>
    </w:p>
    <w:p w14:paraId="38D45EC0"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 xml:space="preserve">All voice and data wiring, except as specifically outlined in this SOW or a separate Frontier Schedule. Any required modifications/adds/repairs during the </w:t>
      </w:r>
      <w:r w:rsidRPr="00C66E61">
        <w:rPr>
          <w:rFonts w:ascii="Calibri" w:hAnsi="Calibri" w:cs="Arial"/>
          <w:sz w:val="16"/>
          <w:szCs w:val="16"/>
        </w:rPr>
        <w:tab/>
        <w:t xml:space="preserve">installation project are billable. </w:t>
      </w:r>
    </w:p>
    <w:p w14:paraId="4643CD02"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QoS for VoIP systems; (i.e. Customer shall insure minimum bandwidth requirements are met)</w:t>
      </w:r>
    </w:p>
    <w:p w14:paraId="321C96BA"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Administrative formal training for Customer employees, unless ordered through Frontier.</w:t>
      </w:r>
    </w:p>
    <w:p w14:paraId="0DCF1E9D"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Manage and coordinate 3</w:t>
      </w:r>
      <w:r w:rsidRPr="00C66E61">
        <w:rPr>
          <w:rFonts w:ascii="Calibri" w:hAnsi="Calibri" w:cs="Arial"/>
          <w:sz w:val="16"/>
          <w:szCs w:val="16"/>
          <w:vertAlign w:val="superscript"/>
        </w:rPr>
        <w:t>rd</w:t>
      </w:r>
      <w:r w:rsidRPr="00C66E61">
        <w:rPr>
          <w:rFonts w:ascii="Calibri" w:hAnsi="Calibri" w:cs="Arial"/>
          <w:sz w:val="16"/>
          <w:szCs w:val="16"/>
        </w:rPr>
        <w:t xml:space="preserve"> party vendors, as necessary, to allow the installation project to proceed as scheduled.</w:t>
      </w:r>
    </w:p>
    <w:p w14:paraId="5DD6139F" w14:textId="77777777" w:rsidR="00C66E61" w:rsidRPr="00C66E61" w:rsidRDefault="00C66E61" w:rsidP="000D504B">
      <w:pPr>
        <w:numPr>
          <w:ilvl w:val="0"/>
          <w:numId w:val="17"/>
        </w:numPr>
        <w:contextualSpacing/>
        <w:jc w:val="both"/>
        <w:rPr>
          <w:rFonts w:ascii="Calibri" w:hAnsi="Calibri" w:cs="Arial"/>
          <w:sz w:val="16"/>
          <w:szCs w:val="16"/>
        </w:rPr>
      </w:pPr>
      <w:r w:rsidRPr="00C66E61">
        <w:rPr>
          <w:rFonts w:ascii="Calibri" w:hAnsi="Calibri" w:cs="Arial"/>
          <w:sz w:val="16"/>
          <w:szCs w:val="16"/>
        </w:rPr>
        <w:t>All manufacturer recommended environmental, HVAC, power and grounding requirements.</w:t>
      </w:r>
    </w:p>
    <w:p w14:paraId="78BBA981" w14:textId="77777777" w:rsidR="00C66E61" w:rsidRPr="00C66E61" w:rsidRDefault="00C66E61" w:rsidP="000D504B">
      <w:pPr>
        <w:numPr>
          <w:ilvl w:val="0"/>
          <w:numId w:val="17"/>
        </w:numPr>
        <w:tabs>
          <w:tab w:val="left" w:pos="540"/>
        </w:tabs>
        <w:ind w:left="0" w:firstLine="360"/>
        <w:contextualSpacing/>
        <w:jc w:val="both"/>
        <w:rPr>
          <w:rFonts w:ascii="Calibri" w:eastAsia="MS Mincho" w:hAnsi="Calibri" w:cs="Arial"/>
          <w:sz w:val="16"/>
          <w:szCs w:val="16"/>
        </w:rPr>
      </w:pPr>
      <w:r w:rsidRPr="00C66E61">
        <w:rPr>
          <w:rFonts w:ascii="Calibri" w:eastAsia="MS Mincho" w:hAnsi="Calibri" w:cs="Arial"/>
          <w:sz w:val="16"/>
          <w:szCs w:val="16"/>
        </w:rPr>
        <w:t xml:space="preserve">All patch cables that are required </w:t>
      </w:r>
      <w:proofErr w:type="gramStart"/>
      <w:r w:rsidRPr="00C66E61">
        <w:rPr>
          <w:rFonts w:ascii="Calibri" w:eastAsia="MS Mincho" w:hAnsi="Calibri" w:cs="Arial"/>
          <w:sz w:val="16"/>
          <w:szCs w:val="16"/>
        </w:rPr>
        <w:t>with the exception of</w:t>
      </w:r>
      <w:proofErr w:type="gramEnd"/>
      <w:r w:rsidRPr="00C66E61">
        <w:rPr>
          <w:rFonts w:ascii="Calibri" w:eastAsia="MS Mincho" w:hAnsi="Calibri" w:cs="Arial"/>
          <w:sz w:val="16"/>
          <w:szCs w:val="16"/>
        </w:rPr>
        <w:t xml:space="preserve"> the single 2m (6.5’) patch cord provided with each IP device or a single 12ft line cord for each digital </w:t>
      </w:r>
      <w:r w:rsidRPr="00C66E61">
        <w:rPr>
          <w:rFonts w:ascii="Calibri" w:eastAsia="MS Mincho" w:hAnsi="Calibri" w:cs="Arial"/>
          <w:sz w:val="16"/>
          <w:szCs w:val="16"/>
        </w:rPr>
        <w:tab/>
        <w:t>phone.</w:t>
      </w:r>
    </w:p>
    <w:p w14:paraId="5262A589" w14:textId="77777777" w:rsidR="00C66E61" w:rsidRPr="00C66E61" w:rsidRDefault="00C66E61" w:rsidP="000D504B">
      <w:pPr>
        <w:numPr>
          <w:ilvl w:val="0"/>
          <w:numId w:val="17"/>
        </w:numPr>
        <w:tabs>
          <w:tab w:val="left" w:pos="540"/>
        </w:tabs>
        <w:ind w:left="0" w:firstLine="360"/>
        <w:contextualSpacing/>
        <w:jc w:val="both"/>
        <w:rPr>
          <w:rFonts w:ascii="Calibri" w:eastAsia="MS Mincho" w:hAnsi="Calibri" w:cs="Arial"/>
          <w:sz w:val="16"/>
          <w:szCs w:val="16"/>
        </w:rPr>
      </w:pPr>
      <w:r w:rsidRPr="00C66E61">
        <w:rPr>
          <w:rFonts w:ascii="Calibri" w:eastAsia="MS Mincho" w:hAnsi="Calibri" w:cs="Arial"/>
          <w:sz w:val="16"/>
          <w:szCs w:val="16"/>
        </w:rPr>
        <w:t xml:space="preserve">Ensure that all network equipment, configurations, cabling, power and grounding requirements are completed </w:t>
      </w:r>
      <w:r w:rsidRPr="00C66E61">
        <w:rPr>
          <w:rFonts w:ascii="Calibri" w:eastAsia="MS Mincho" w:hAnsi="Calibri" w:cs="Arial"/>
          <w:iCs/>
          <w:sz w:val="16"/>
          <w:szCs w:val="16"/>
        </w:rPr>
        <w:t>prior</w:t>
      </w:r>
      <w:r w:rsidRPr="00C66E61">
        <w:rPr>
          <w:rFonts w:ascii="Calibri" w:eastAsia="MS Mincho" w:hAnsi="Calibri" w:cs="Arial"/>
          <w:sz w:val="16"/>
          <w:szCs w:val="16"/>
        </w:rPr>
        <w:t xml:space="preserve"> to installation start date. </w:t>
      </w:r>
    </w:p>
    <w:p w14:paraId="2D75535C" w14:textId="77777777" w:rsidR="00C66E61" w:rsidRPr="00C66E61" w:rsidRDefault="00C66E61" w:rsidP="000D504B">
      <w:pPr>
        <w:numPr>
          <w:ilvl w:val="0"/>
          <w:numId w:val="17"/>
        </w:numPr>
        <w:tabs>
          <w:tab w:val="left" w:pos="540"/>
        </w:tabs>
        <w:ind w:left="0" w:firstLine="360"/>
        <w:jc w:val="both"/>
        <w:rPr>
          <w:rFonts w:ascii="Calibri" w:eastAsia="MS Mincho" w:hAnsi="Calibri" w:cs="Arial"/>
          <w:sz w:val="16"/>
          <w:szCs w:val="16"/>
        </w:rPr>
      </w:pPr>
      <w:r w:rsidRPr="00C66E61">
        <w:rPr>
          <w:rFonts w:ascii="Calibri" w:hAnsi="Calibri" w:cs="Arial"/>
          <w:sz w:val="16"/>
          <w:szCs w:val="16"/>
        </w:rPr>
        <w:t xml:space="preserve">Provide Frontier with two (2) copies of current floor plans of the Installation Site that identify the placement of all cable plant, desktop devices, voice mailbox </w:t>
      </w:r>
      <w:r w:rsidRPr="00C66E61">
        <w:rPr>
          <w:rFonts w:ascii="Calibri" w:hAnsi="Calibri" w:cs="Arial"/>
          <w:sz w:val="16"/>
          <w:szCs w:val="16"/>
        </w:rPr>
        <w:tab/>
        <w:t>users and PCs as applicable to Frontier’s installation responsibilities hereunder. These floor plans must be signed to indicate their completeness and accuracy.</w:t>
      </w:r>
      <w:r w:rsidRPr="00C66E61">
        <w:rPr>
          <w:rFonts w:ascii="Calibri" w:eastAsia="MS Mincho" w:hAnsi="Calibri" w:cs="Arial"/>
          <w:sz w:val="16"/>
          <w:szCs w:val="16"/>
        </w:rPr>
        <w:t xml:space="preserve"> </w:t>
      </w:r>
      <w:r w:rsidRPr="00C66E61">
        <w:rPr>
          <w:rFonts w:ascii="Calibri" w:eastAsia="MS Mincho" w:hAnsi="Calibri" w:cs="Arial"/>
          <w:sz w:val="16"/>
          <w:szCs w:val="16"/>
        </w:rPr>
        <w:tab/>
        <w:t xml:space="preserve">If cable records are inaccurate or unavailable, Frontier will require the purchase of cable “Tone &amp; Testing” to generate updated cable plant and cross-connect </w:t>
      </w:r>
      <w:r w:rsidRPr="00C66E61">
        <w:rPr>
          <w:rFonts w:ascii="Calibri" w:eastAsia="MS Mincho" w:hAnsi="Calibri" w:cs="Arial"/>
          <w:sz w:val="16"/>
          <w:szCs w:val="16"/>
        </w:rPr>
        <w:tab/>
        <w:t>records.</w:t>
      </w:r>
    </w:p>
    <w:p w14:paraId="090BBB0E" w14:textId="77777777" w:rsidR="00C66E61" w:rsidRPr="00C66E61" w:rsidRDefault="00C66E61" w:rsidP="000D504B">
      <w:pPr>
        <w:numPr>
          <w:ilvl w:val="0"/>
          <w:numId w:val="17"/>
        </w:numPr>
        <w:tabs>
          <w:tab w:val="left" w:pos="540"/>
        </w:tabs>
        <w:ind w:left="0" w:firstLine="360"/>
        <w:jc w:val="both"/>
        <w:rPr>
          <w:rFonts w:ascii="Calibri" w:eastAsia="MS Mincho" w:hAnsi="Calibri" w:cs="Arial"/>
          <w:sz w:val="16"/>
          <w:szCs w:val="16"/>
        </w:rPr>
      </w:pPr>
      <w:r w:rsidRPr="00C66E61">
        <w:rPr>
          <w:rFonts w:ascii="Calibri" w:eastAsia="MS Mincho" w:hAnsi="Calibri" w:cs="Arial"/>
          <w:sz w:val="16"/>
          <w:szCs w:val="16"/>
        </w:rPr>
        <w:t>All drilling at the Installation Site with the exception that Frontier will complete any drilling to secure required Equipment racks.</w:t>
      </w:r>
    </w:p>
    <w:p w14:paraId="2213B844" w14:textId="77777777" w:rsidR="00C66E61" w:rsidRPr="00C66E61" w:rsidRDefault="00C66E61" w:rsidP="000D504B">
      <w:pPr>
        <w:numPr>
          <w:ilvl w:val="0"/>
          <w:numId w:val="17"/>
        </w:numPr>
        <w:tabs>
          <w:tab w:val="left" w:pos="540"/>
        </w:tabs>
        <w:ind w:left="0" w:firstLine="360"/>
        <w:jc w:val="both"/>
        <w:rPr>
          <w:rFonts w:ascii="Calibri" w:eastAsia="MS Mincho" w:hAnsi="Calibri" w:cs="Arial"/>
          <w:sz w:val="16"/>
          <w:szCs w:val="16"/>
        </w:rPr>
      </w:pPr>
      <w:r w:rsidRPr="00C66E61">
        <w:rPr>
          <w:rFonts w:ascii="Calibri" w:eastAsia="MS Mincho" w:hAnsi="Calibri" w:cs="Arial"/>
          <w:sz w:val="16"/>
          <w:szCs w:val="16"/>
        </w:rPr>
        <w:t>Ensure all servers and computers supplied by the Customer meet the hardware and software specifications for all application software purchased.</w:t>
      </w:r>
    </w:p>
    <w:p w14:paraId="6990DAAC"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eastAsia="MS Mincho" w:hAnsi="Calibri" w:cs="Arial"/>
          <w:sz w:val="16"/>
          <w:szCs w:val="16"/>
        </w:rPr>
        <w:t>Provide Frontier with all required information to successfully integrate Installed Equipment and any OEM equipment supplied by the Customer.</w:t>
      </w:r>
    </w:p>
    <w:p w14:paraId="7521EDBF"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rPr>
        <w:t xml:space="preserve">Provide a secure location for Equipment shipped to the Installation Site and sign required documentation (e.g. packing slip) to confirm receipt of ordered </w:t>
      </w:r>
      <w:r w:rsidRPr="00C66E61">
        <w:rPr>
          <w:rFonts w:ascii="Calibri" w:hAnsi="Calibri" w:cs="Arial"/>
          <w:sz w:val="16"/>
          <w:szCs w:val="16"/>
        </w:rPr>
        <w:tab/>
        <w:t>Equipment at the Installation Site.  Upon signing the required documentation, the Customer is responsible for all Equipment.</w:t>
      </w:r>
    </w:p>
    <w:p w14:paraId="31AA9C7E"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rPr>
        <w:t>Wiring, cabling and connection to interface(s) of 3rd Party vendor equipment associated with the Installation (including headsets)</w:t>
      </w:r>
    </w:p>
    <w:p w14:paraId="79425B05"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rPr>
        <w:t xml:space="preserve">Provide adequate conduit, duct and trough availability for required cabling associated with the installation. </w:t>
      </w:r>
    </w:p>
    <w:p w14:paraId="01AAD970"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rPr>
        <w:t xml:space="preserve">Prior to Project implementation, identify and remove all contaminated areas from asbestos or other hazardous materials.  If Frontier discovers contaminated </w:t>
      </w:r>
      <w:r w:rsidRPr="00C66E61">
        <w:rPr>
          <w:rFonts w:ascii="Calibri" w:hAnsi="Calibri" w:cs="Arial"/>
          <w:sz w:val="16"/>
          <w:szCs w:val="16"/>
        </w:rPr>
        <w:tab/>
        <w:t xml:space="preserve">areas during Installation, Frontier will cease all Project activity until all hazardous materials are removed.  Customer is responsible for all costs associated with </w:t>
      </w:r>
      <w:r w:rsidRPr="00C66E61">
        <w:rPr>
          <w:rFonts w:ascii="Calibri" w:hAnsi="Calibri" w:cs="Arial"/>
          <w:sz w:val="16"/>
          <w:szCs w:val="16"/>
        </w:rPr>
        <w:tab/>
        <w:t>removal of hazardous materials and additional costs incurred from Project delays due to the removal of hazardous materials.</w:t>
      </w:r>
    </w:p>
    <w:p w14:paraId="126452AA" w14:textId="77777777" w:rsidR="00C66E61" w:rsidRPr="00C66E61" w:rsidRDefault="00C66E61" w:rsidP="00C66E61">
      <w:pPr>
        <w:widowControl w:val="0"/>
        <w:tabs>
          <w:tab w:val="left" w:pos="360"/>
        </w:tabs>
        <w:overflowPunct w:val="0"/>
        <w:autoSpaceDE w:val="0"/>
        <w:autoSpaceDN w:val="0"/>
        <w:adjustRightInd w:val="0"/>
        <w:jc w:val="both"/>
        <w:rPr>
          <w:rFonts w:ascii="Calibri" w:hAnsi="Calibri" w:cs="Arial"/>
          <w:b/>
          <w:sz w:val="16"/>
          <w:szCs w:val="16"/>
        </w:rPr>
      </w:pPr>
    </w:p>
    <w:p w14:paraId="2DC40759" w14:textId="77777777" w:rsidR="00C66E61" w:rsidRPr="00C66E61" w:rsidRDefault="00C66E61" w:rsidP="00C66E61">
      <w:pPr>
        <w:jc w:val="center"/>
        <w:rPr>
          <w:rFonts w:ascii="Calibri" w:hAnsi="Calibri" w:cs="Arial"/>
          <w:b/>
          <w:sz w:val="16"/>
          <w:szCs w:val="16"/>
        </w:rPr>
      </w:pPr>
      <w:r w:rsidRPr="00C66E61">
        <w:rPr>
          <w:rFonts w:ascii="Calibri" w:hAnsi="Calibri" w:cs="Arial"/>
          <w:sz w:val="16"/>
          <w:szCs w:val="16"/>
        </w:rPr>
        <w:br w:type="page"/>
      </w:r>
      <w:r w:rsidRPr="00C66E61">
        <w:rPr>
          <w:rFonts w:ascii="Calibri" w:hAnsi="Calibri" w:cs="Arial"/>
          <w:b/>
          <w:sz w:val="16"/>
          <w:szCs w:val="16"/>
        </w:rPr>
        <w:lastRenderedPageBreak/>
        <w:t>Attachment 2</w:t>
      </w:r>
    </w:p>
    <w:p w14:paraId="545AA5AA" w14:textId="77777777" w:rsidR="00C66E61" w:rsidRPr="00C66E61" w:rsidRDefault="00C66E61" w:rsidP="00C66E61">
      <w:pPr>
        <w:jc w:val="center"/>
        <w:rPr>
          <w:rFonts w:ascii="Calibri" w:hAnsi="Calibri" w:cs="Arial"/>
          <w:b/>
          <w:sz w:val="16"/>
          <w:szCs w:val="16"/>
        </w:rPr>
        <w:sectPr w:rsidR="00C66E61" w:rsidRPr="00C66E61" w:rsidSect="00942952">
          <w:headerReference w:type="even" r:id="rId16"/>
          <w:headerReference w:type="default" r:id="rId17"/>
          <w:headerReference w:type="first" r:id="rId18"/>
          <w:type w:val="continuous"/>
          <w:pgSz w:w="12240" w:h="15840" w:code="1"/>
          <w:pgMar w:top="720" w:right="720" w:bottom="720" w:left="720" w:header="432" w:footer="432" w:gutter="0"/>
          <w:cols w:space="720"/>
          <w:docGrid w:linePitch="326"/>
        </w:sectPr>
      </w:pPr>
    </w:p>
    <w:p w14:paraId="34925DC6" w14:textId="77777777" w:rsidR="00C66E61" w:rsidRPr="00C66E61" w:rsidRDefault="00C66E61" w:rsidP="00C66E61">
      <w:pPr>
        <w:jc w:val="center"/>
        <w:rPr>
          <w:rFonts w:ascii="Calibri" w:hAnsi="Calibri" w:cs="Arial"/>
          <w:b/>
          <w:sz w:val="16"/>
          <w:szCs w:val="16"/>
        </w:rPr>
      </w:pPr>
      <w:r w:rsidRPr="00C66E61">
        <w:rPr>
          <w:rFonts w:ascii="Calibri" w:hAnsi="Calibri" w:cs="Arial"/>
          <w:b/>
          <w:sz w:val="16"/>
          <w:szCs w:val="16"/>
        </w:rPr>
        <w:t xml:space="preserve">Maintenance </w:t>
      </w:r>
    </w:p>
    <w:p w14:paraId="00E35945" w14:textId="77777777" w:rsidR="00C66E61" w:rsidRPr="00C66E61" w:rsidRDefault="00C66E61" w:rsidP="00C66E61">
      <w:pPr>
        <w:contextualSpacing/>
        <w:jc w:val="center"/>
        <w:rPr>
          <w:rFonts w:ascii="Arial" w:eastAsia="MS Mincho" w:hAnsi="Arial" w:cs="Arial"/>
          <w:sz w:val="10"/>
          <w:szCs w:val="8"/>
        </w:rPr>
      </w:pPr>
    </w:p>
    <w:p w14:paraId="2CE45ECB" w14:textId="77777777" w:rsidR="00C66E61" w:rsidRPr="00C66E61" w:rsidRDefault="00C66E61" w:rsidP="000D504B">
      <w:pPr>
        <w:numPr>
          <w:ilvl w:val="0"/>
          <w:numId w:val="19"/>
        </w:numPr>
        <w:tabs>
          <w:tab w:val="left" w:pos="360"/>
        </w:tabs>
        <w:spacing w:after="120"/>
        <w:ind w:left="360"/>
        <w:jc w:val="both"/>
        <w:rPr>
          <w:rFonts w:ascii="Arial" w:eastAsia="MS Mincho" w:hAnsi="Arial" w:cs="Arial"/>
          <w:sz w:val="10"/>
          <w:szCs w:val="8"/>
        </w:rPr>
        <w:sectPr w:rsidR="00C66E61" w:rsidRPr="00C66E61" w:rsidSect="00942952">
          <w:type w:val="continuous"/>
          <w:pgSz w:w="12240" w:h="15840" w:code="1"/>
          <w:pgMar w:top="720" w:right="720" w:bottom="720" w:left="720" w:header="432" w:footer="432" w:gutter="0"/>
          <w:cols w:space="720"/>
          <w:docGrid w:linePitch="326"/>
        </w:sectPr>
      </w:pPr>
    </w:p>
    <w:p w14:paraId="50156A76" w14:textId="77777777" w:rsidR="00C66E61" w:rsidRPr="00C66E61" w:rsidRDefault="00C66E61" w:rsidP="000D504B">
      <w:pPr>
        <w:numPr>
          <w:ilvl w:val="0"/>
          <w:numId w:val="19"/>
        </w:numPr>
        <w:tabs>
          <w:tab w:val="left" w:pos="180"/>
        </w:tabs>
        <w:spacing w:after="60"/>
        <w:ind w:left="180" w:hanging="180"/>
        <w:jc w:val="both"/>
        <w:rPr>
          <w:rFonts w:ascii="Calibri" w:eastAsia="MS Mincho" w:hAnsi="Calibri" w:cs="Arial"/>
          <w:sz w:val="16"/>
          <w:szCs w:val="16"/>
        </w:rPr>
      </w:pPr>
      <w:r w:rsidRPr="00C66E61">
        <w:rPr>
          <w:rFonts w:ascii="Calibri" w:eastAsia="MS Mincho" w:hAnsi="Calibri" w:cs="Arial"/>
          <w:sz w:val="16"/>
          <w:szCs w:val="16"/>
        </w:rPr>
        <w:t xml:space="preserve">During the Initial Rental Term and any extension thereof, Frontier will provide maintenance and repair services with respect to the Equipment (“Maintenance” at the Installation Site. Only authorized agents and representatives of Frontier may perform such work.  Any repair, alteration, configuration or servicing of the Equipment by Customer or third parties without the prior written consent of Frontier is a default of this Agreement and cause for termination of the Initial Rental Term or any extension thereof , in whole or in part, at Frontier’s option.  </w:t>
      </w:r>
    </w:p>
    <w:p w14:paraId="60A2189B" w14:textId="77777777" w:rsidR="00C66E61" w:rsidRPr="00C66E61" w:rsidRDefault="00C66E61" w:rsidP="000D504B">
      <w:pPr>
        <w:numPr>
          <w:ilvl w:val="0"/>
          <w:numId w:val="19"/>
        </w:numPr>
        <w:tabs>
          <w:tab w:val="left" w:pos="180"/>
        </w:tabs>
        <w:spacing w:after="60"/>
        <w:ind w:left="180" w:hanging="180"/>
        <w:jc w:val="both"/>
        <w:rPr>
          <w:rFonts w:ascii="Calibri" w:eastAsia="MS Mincho" w:hAnsi="Calibri" w:cs="Arial"/>
          <w:sz w:val="16"/>
          <w:szCs w:val="16"/>
        </w:rPr>
      </w:pPr>
      <w:r w:rsidRPr="00C66E61">
        <w:rPr>
          <w:rFonts w:ascii="Calibri" w:eastAsia="MS Mincho" w:hAnsi="Calibri" w:cs="Arial"/>
          <w:sz w:val="16"/>
          <w:szCs w:val="16"/>
        </w:rPr>
        <w:t>During the Initial Rental Term or any extension thereof, Frontier will maintain a point-of-contact twenty-four (24) hours a day, seven (7) days a week for Customer to report a problem with the Equipment to Frontier. When a problem occurs, after Customer has ascertained that it is not a result of an act or omission of Customer, Customer’s equipment or facilities, or any third party or their facilities, Customer must contact Frontier to identify the problem and initiate an investigation (“Trouble Ticket”). Responsibility for Trouble Ticket initiation rests solely with Customer. Once the Trouble Ticket has been opened, the appropriate Frontier departments will initiate diagnostic testing and isolation activities to determine the source and severity of the problem. Frontier and Customer will cooperate to restore the Equipment to operational condition.  If the source of the problem is within the Equipment, Frontier will be responsible for the repair or replacement of the Equipment, in Frontier’s sole discretion.  If the source of the problem is not the Equipment, at Customer’s request Frontier will cooperate with Customer to conduct testing and repair activities, subject to Frontier’s standard technician rates.</w:t>
      </w:r>
    </w:p>
    <w:p w14:paraId="4596CB79" w14:textId="77777777" w:rsidR="00C66E61" w:rsidRPr="00C66E61" w:rsidRDefault="00C66E61" w:rsidP="000D504B">
      <w:pPr>
        <w:numPr>
          <w:ilvl w:val="0"/>
          <w:numId w:val="19"/>
        </w:numPr>
        <w:tabs>
          <w:tab w:val="left" w:pos="180"/>
        </w:tabs>
        <w:spacing w:after="60"/>
        <w:ind w:left="180" w:right="-43" w:hanging="180"/>
        <w:jc w:val="both"/>
        <w:rPr>
          <w:rFonts w:ascii="Calibri" w:hAnsi="Calibri"/>
          <w:sz w:val="16"/>
          <w:szCs w:val="16"/>
          <w:lang w:val="x-none" w:eastAsia="x-none"/>
        </w:rPr>
      </w:pPr>
      <w:r w:rsidRPr="00C66E61">
        <w:rPr>
          <w:rFonts w:ascii="Calibri" w:hAnsi="Calibri"/>
          <w:sz w:val="16"/>
          <w:szCs w:val="16"/>
          <w:lang w:val="x-none" w:eastAsia="x-none"/>
        </w:rPr>
        <w:t xml:space="preserve">If Frontier, in its sole discretion, determines that a unit of Equipment needs to be replaced, such Equipment will be replaced with equipment of like kind and functionality from a manufacturer of Frontier’s choice at the time of replacement (“Exchange Unit”).  The Exchange Unit may not be new but will be in good working order and of like kind and functionality.  </w:t>
      </w:r>
    </w:p>
    <w:p w14:paraId="4508C0A4" w14:textId="77777777" w:rsidR="00C66E61" w:rsidRPr="00C66E61" w:rsidRDefault="00C66E61" w:rsidP="000D504B">
      <w:pPr>
        <w:numPr>
          <w:ilvl w:val="0"/>
          <w:numId w:val="19"/>
        </w:numPr>
        <w:tabs>
          <w:tab w:val="left" w:pos="180"/>
        </w:tabs>
        <w:spacing w:after="60"/>
        <w:ind w:left="180" w:right="-43" w:hanging="180"/>
        <w:jc w:val="both"/>
        <w:rPr>
          <w:rFonts w:ascii="Calibri" w:hAnsi="Calibri"/>
          <w:sz w:val="16"/>
          <w:szCs w:val="16"/>
          <w:lang w:val="x-none" w:eastAsia="x-none"/>
        </w:rPr>
      </w:pPr>
      <w:r w:rsidRPr="00C66E61">
        <w:rPr>
          <w:rFonts w:ascii="Calibri" w:hAnsi="Calibri"/>
          <w:sz w:val="16"/>
          <w:szCs w:val="16"/>
          <w:lang w:val="x-none" w:eastAsia="x-none"/>
        </w:rPr>
        <w:t>Maintenance does not include or apply to:  (i) electrical work external to the Equipment, including but not limited to power or back-up power to or from the Equipment; (ii) Equipment failures caused by factors not related to the Equipment or outside Frontier’s control, including but not limited to failure of the applicable Installation Site to conform with Frontier’s specifications; (iii) use of the Equipment for any purpose other than as intended by the manufacturer;  (iv) damage caused by attempted maintenance or repairs performed by anyone other than an Frontier employee or representative; (v) Equipment supplies, accessories, painting, or refurbishing; and (vi) any activity related to anything not furnished by Frontier, or use of Equipment with other equipment which fails to conform to manufacturer or Frontier specifications.</w:t>
      </w:r>
    </w:p>
    <w:p w14:paraId="7BD32BB1" w14:textId="77777777" w:rsidR="00C66E61" w:rsidRPr="00C66E61" w:rsidRDefault="00C66E61" w:rsidP="000D504B">
      <w:pPr>
        <w:numPr>
          <w:ilvl w:val="0"/>
          <w:numId w:val="19"/>
        </w:numPr>
        <w:tabs>
          <w:tab w:val="left" w:pos="180"/>
        </w:tabs>
        <w:spacing w:after="60"/>
        <w:ind w:left="180" w:right="-43" w:hanging="180"/>
        <w:jc w:val="both"/>
        <w:rPr>
          <w:rFonts w:ascii="Calibri" w:hAnsi="Calibri"/>
          <w:sz w:val="16"/>
          <w:szCs w:val="16"/>
          <w:lang w:val="x-none" w:eastAsia="x-none"/>
        </w:rPr>
      </w:pPr>
      <w:r w:rsidRPr="00C66E61">
        <w:rPr>
          <w:rFonts w:ascii="Calibri" w:hAnsi="Calibri"/>
          <w:sz w:val="16"/>
          <w:szCs w:val="16"/>
          <w:lang w:val="x-none" w:eastAsia="x-none"/>
        </w:rPr>
        <w:t>Customer agrees that the Services provided by Frontier hereunder are subject to the terms, conditions and restrictions contained in any applicable agreements (including software or other intellectual property license agreements) between Frontier and Frontier’s vendors.</w:t>
      </w:r>
    </w:p>
    <w:p w14:paraId="6F401684" w14:textId="77777777" w:rsidR="00C66E61" w:rsidRPr="00C66E61" w:rsidRDefault="00C66E61" w:rsidP="00C66E61">
      <w:pPr>
        <w:spacing w:after="120"/>
        <w:ind w:right="288"/>
        <w:rPr>
          <w:rFonts w:ascii="Calibri" w:hAnsi="Calibri" w:cs="Arial"/>
          <w:sz w:val="16"/>
          <w:szCs w:val="16"/>
        </w:rPr>
      </w:pPr>
    </w:p>
    <w:p w14:paraId="11FDF0CB" w14:textId="77777777" w:rsidR="00C66E61" w:rsidRPr="003D76A8" w:rsidRDefault="00C66E61" w:rsidP="008D1F71">
      <w:pPr>
        <w:spacing w:after="60"/>
        <w:ind w:right="-43"/>
        <w:rPr>
          <w:rFonts w:ascii="Calibri" w:hAnsi="Calibri" w:cs="Arial"/>
          <w:b/>
          <w:bCs/>
          <w:sz w:val="16"/>
          <w:szCs w:val="16"/>
        </w:rPr>
      </w:pPr>
    </w:p>
    <w:sectPr w:rsidR="00C66E61" w:rsidRPr="003D76A8" w:rsidSect="00262DA5">
      <w:type w:val="continuous"/>
      <w:pgSz w:w="12240" w:h="15840" w:code="1"/>
      <w:pgMar w:top="720" w:right="720" w:bottom="1080" w:left="720" w:header="864" w:footer="720" w:gutter="0"/>
      <w:cols w:sep="1" w:space="28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472FE" w14:textId="77777777" w:rsidR="00A8614C" w:rsidRDefault="00A8614C" w:rsidP="006B0555">
      <w:r>
        <w:separator/>
      </w:r>
    </w:p>
  </w:endnote>
  <w:endnote w:type="continuationSeparator" w:id="0">
    <w:p w14:paraId="392D9D99" w14:textId="77777777" w:rsidR="00A8614C" w:rsidRDefault="00A8614C" w:rsidP="006B0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pleGothic">
    <w:altName w:val="AppleGothic"/>
    <w:charset w:val="4F"/>
    <w:family w:val="auto"/>
    <w:pitch w:val="variable"/>
    <w:sig w:usb0="00000001" w:usb1="09060000" w:usb2="00000010" w:usb3="00000000" w:csb0="00080000" w:csb1="00000000"/>
  </w:font>
  <w:font w:name="Lantinghei TC Heavy">
    <w:altName w:val="Microsoft JhengHei"/>
    <w:charset w:val="00"/>
    <w:family w:val="auto"/>
    <w:pitch w:val="variable"/>
    <w:sig w:usb0="00000000" w:usb1="080E0000" w:usb2="00000000" w:usb3="00000000" w:csb0="001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5282B" w14:textId="77777777" w:rsidR="001B03B5" w:rsidRDefault="00A8614C" w:rsidP="005A7C93">
    <w:pPr>
      <w:pStyle w:val="Footer"/>
      <w:jc w:val="center"/>
      <w:rPr>
        <w:rFonts w:ascii="Arial" w:hAnsi="Arial" w:cs="Arial"/>
        <w:sz w:val="16"/>
        <w:szCs w:val="16"/>
      </w:rPr>
    </w:pPr>
  </w:p>
  <w:p w14:paraId="0592C215" w14:textId="77777777" w:rsidR="001B03B5" w:rsidRPr="005A7C93" w:rsidRDefault="009F4670"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6A2C458A" w14:textId="77777777" w:rsidR="001B03B5" w:rsidRPr="005A7C93" w:rsidRDefault="00A8614C" w:rsidP="005A7C93">
    <w:pPr>
      <w:pStyle w:val="Footer"/>
      <w:jc w:val="center"/>
      <w:rPr>
        <w:rFonts w:ascii="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1E877" w14:textId="46C2E8B3" w:rsidR="001B03B5" w:rsidRPr="00704685" w:rsidRDefault="00C055E5">
    <w:pPr>
      <w:pStyle w:val="Footer"/>
      <w:tabs>
        <w:tab w:val="clear" w:pos="4320"/>
        <w:tab w:val="clear" w:pos="8640"/>
        <w:tab w:val="right" w:pos="10080"/>
      </w:tabs>
      <w:rPr>
        <w:rFonts w:asciiTheme="minorHAnsi" w:hAnsiTheme="minorHAnsi" w:cstheme="minorHAnsi"/>
        <w:sz w:val="16"/>
        <w:szCs w:val="16"/>
      </w:rPr>
    </w:pPr>
    <w:r>
      <w:rPr>
        <w:rFonts w:asciiTheme="minorHAnsi" w:hAnsiTheme="minorHAnsi" w:cstheme="minorHAnsi"/>
        <w:sz w:val="16"/>
        <w:szCs w:val="16"/>
      </w:rPr>
      <w:t>06262021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138F4" w14:textId="77777777" w:rsidR="00A8614C" w:rsidRDefault="00A8614C" w:rsidP="006B0555">
      <w:r>
        <w:separator/>
      </w:r>
    </w:p>
  </w:footnote>
  <w:footnote w:type="continuationSeparator" w:id="0">
    <w:p w14:paraId="286350CF" w14:textId="77777777" w:rsidR="00A8614C" w:rsidRDefault="00A8614C" w:rsidP="006B0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1Light-Accent1"/>
      <w:tblW w:w="10931"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000" w:firstRow="0" w:lastRow="0" w:firstColumn="0" w:lastColumn="0" w:noHBand="0" w:noVBand="0"/>
    </w:tblPr>
    <w:tblGrid>
      <w:gridCol w:w="8005"/>
      <w:gridCol w:w="2926"/>
    </w:tblGrid>
    <w:tr w:rsidR="0032234C" w:rsidRPr="002A1518" w14:paraId="16364F9B" w14:textId="77777777" w:rsidTr="004E25AB">
      <w:trPr>
        <w:trHeight w:val="902"/>
        <w:jc w:val="center"/>
      </w:trPr>
      <w:tc>
        <w:tcPr>
          <w:tcW w:w="8005" w:type="dxa"/>
          <w:shd w:val="clear" w:color="auto" w:fill="D9D9D9" w:themeFill="background1" w:themeFillShade="D9"/>
        </w:tcPr>
        <w:p w14:paraId="5125728E" w14:textId="02E85420" w:rsidR="0032234C" w:rsidRPr="002A1518" w:rsidRDefault="008E3251" w:rsidP="0032234C">
          <w:pPr>
            <w:pStyle w:val="Header"/>
            <w:spacing w:line="276" w:lineRule="auto"/>
            <w:rPr>
              <w:rFonts w:ascii="Calibri" w:hAnsi="Calibri"/>
              <w:sz w:val="16"/>
              <w:szCs w:val="16"/>
            </w:rPr>
          </w:pPr>
          <w:r>
            <w:rPr>
              <w:noProof/>
            </w:rPr>
            <w:drawing>
              <wp:inline distT="0" distB="0" distL="0" distR="0" wp14:anchorId="25EFF265" wp14:editId="0132CAF7">
                <wp:extent cx="1969770" cy="393700"/>
                <wp:effectExtent l="0" t="0" r="0" b="635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69770" cy="393700"/>
                        </a:xfrm>
                        <a:prstGeom prst="rect">
                          <a:avLst/>
                        </a:prstGeom>
                      </pic:spPr>
                    </pic:pic>
                  </a:graphicData>
                </a:graphic>
              </wp:inline>
            </w:drawing>
          </w:r>
        </w:p>
      </w:tc>
      <w:tc>
        <w:tcPr>
          <w:tcW w:w="2926" w:type="dxa"/>
          <w:shd w:val="clear" w:color="auto" w:fill="D9272D"/>
        </w:tcPr>
        <w:p w14:paraId="24A89E02" w14:textId="77777777" w:rsidR="0032234C" w:rsidRPr="002A1518" w:rsidRDefault="0032234C" w:rsidP="0032234C">
          <w:pPr>
            <w:pStyle w:val="Header"/>
            <w:ind w:left="720"/>
            <w:jc w:val="right"/>
            <w:rPr>
              <w:rStyle w:val="PageNumber"/>
              <w:rFonts w:ascii="Calibri" w:hAnsi="Calibri" w:cs="Arial"/>
              <w:b/>
              <w:bCs/>
              <w:sz w:val="20"/>
              <w:szCs w:val="20"/>
            </w:rPr>
          </w:pPr>
        </w:p>
        <w:p w14:paraId="73C28632" w14:textId="77777777" w:rsidR="0032234C" w:rsidRPr="00C7764A" w:rsidRDefault="0032234C" w:rsidP="0032234C">
          <w:pPr>
            <w:pStyle w:val="Header"/>
            <w:tabs>
              <w:tab w:val="left" w:pos="3912"/>
            </w:tabs>
            <w:ind w:left="720"/>
            <w:rPr>
              <w:rFonts w:ascii="Calibri" w:hAnsi="Calibri" w:cs="Arial"/>
              <w:color w:val="FFFFFF" w:themeColor="background1"/>
              <w:sz w:val="16"/>
              <w:szCs w:val="16"/>
            </w:rPr>
          </w:pPr>
          <w:r w:rsidRPr="00C7764A">
            <w:rPr>
              <w:rFonts w:ascii="Calibri" w:hAnsi="Calibri" w:cs="Arial"/>
              <w:color w:val="FFFFFF" w:themeColor="background1"/>
              <w:sz w:val="16"/>
              <w:szCs w:val="16"/>
            </w:rPr>
            <w:t xml:space="preserve">FRONTIER SCHEDULE          </w:t>
          </w:r>
        </w:p>
        <w:p w14:paraId="08A31358" w14:textId="77777777" w:rsidR="0032234C" w:rsidRPr="00B50C8F" w:rsidRDefault="0032234C" w:rsidP="0032234C">
          <w:pPr>
            <w:pStyle w:val="Header"/>
            <w:ind w:left="720"/>
            <w:rPr>
              <w:rFonts w:ascii="Calibri" w:hAnsi="Calibri" w:cs="Arial"/>
              <w:b/>
              <w:color w:val="FFFFFF" w:themeColor="background1"/>
            </w:rPr>
          </w:pPr>
          <w:r w:rsidRPr="00B50C8F">
            <w:rPr>
              <w:rFonts w:ascii="Calibri" w:hAnsi="Calibri" w:cs="Arial"/>
              <w:b/>
              <w:color w:val="FFFFFF" w:themeColor="background1"/>
            </w:rPr>
            <w:t>DIA Managed Router + UCF</w:t>
          </w:r>
        </w:p>
        <w:p w14:paraId="7329CF16" w14:textId="77777777" w:rsidR="0032234C" w:rsidRPr="00B50C8F" w:rsidRDefault="0032234C" w:rsidP="0032234C">
          <w:pPr>
            <w:pStyle w:val="Header"/>
            <w:ind w:left="720"/>
            <w:rPr>
              <w:rFonts w:ascii="Calibri" w:hAnsi="Calibri" w:cs="Arial"/>
              <w:b/>
              <w:color w:val="FFFFFF" w:themeColor="background1"/>
            </w:rPr>
          </w:pPr>
          <w:proofErr w:type="spellStart"/>
          <w:r w:rsidRPr="00B50C8F">
            <w:rPr>
              <w:rFonts w:ascii="Calibri" w:hAnsi="Calibri" w:cs="Arial"/>
              <w:b/>
              <w:color w:val="FFFFFF" w:themeColor="background1"/>
            </w:rPr>
            <w:t>UcaaS</w:t>
          </w:r>
          <w:proofErr w:type="spellEnd"/>
          <w:r w:rsidRPr="00B50C8F">
            <w:rPr>
              <w:rFonts w:ascii="Calibri" w:hAnsi="Calibri" w:cs="Arial"/>
              <w:b/>
              <w:color w:val="FFFFFF" w:themeColor="background1"/>
            </w:rPr>
            <w:t xml:space="preserve">  </w:t>
          </w:r>
        </w:p>
        <w:p w14:paraId="25FA8112" w14:textId="77777777" w:rsidR="0032234C" w:rsidRPr="002A1518" w:rsidRDefault="0032234C" w:rsidP="0032234C">
          <w:pPr>
            <w:pStyle w:val="Header"/>
            <w:jc w:val="right"/>
            <w:rPr>
              <w:rFonts w:ascii="Calibri" w:hAnsi="Calibri" w:cs="Arial"/>
              <w:b/>
              <w:sz w:val="18"/>
              <w:szCs w:val="18"/>
            </w:rPr>
          </w:pPr>
        </w:p>
      </w:tc>
    </w:tr>
  </w:tbl>
  <w:p w14:paraId="1DBEFDE3" w14:textId="77777777" w:rsidR="001B03B5" w:rsidRDefault="00A861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BBF06" w14:textId="77777777" w:rsidR="001B03B5" w:rsidRDefault="00A861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183C3" w14:textId="0EF4DF74" w:rsidR="001B03B5" w:rsidRDefault="00C7764A">
    <w:pPr>
      <w:pStyle w:val="Header"/>
    </w:pPr>
    <w:r>
      <w:rPr>
        <w:noProof/>
      </w:rPr>
      <w:drawing>
        <wp:inline distT="0" distB="0" distL="0" distR="0" wp14:anchorId="632D2534" wp14:editId="570C9207">
          <wp:extent cx="1036864" cy="421062"/>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1066515" cy="433103"/>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CCE1A" w14:textId="77777777" w:rsidR="001B03B5" w:rsidRDefault="00A8614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58BC6" w14:textId="77777777" w:rsidR="00C66E61" w:rsidRDefault="00A8614C">
    <w:pPr>
      <w:pStyle w:val="Header"/>
    </w:pPr>
    <w:r>
      <w:rPr>
        <w:noProof/>
      </w:rPr>
      <w:pict w14:anchorId="08ACB17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5" type="#_x0000_t136" style="position:absolute;margin-left:0;margin-top:0;width:507.6pt;height:253.8pt;rotation:315;z-index:-251650048;mso-wrap-edited:f;mso-position-horizontal:center;mso-position-horizontal-relative:margin;mso-position-vertical:center;mso-position-vertical-relative:margin" wrapcoords="20164 5559 19207 4281 18632 3578 18505 3706 17803 3706 17197 3962 16750 4537 16399 5240 16112 6134 15952 7221 15857 8435 15123 8435 14931 8627 15027 9266 15984 11694 15952 12972 13049 8435 12187 8179 11422 8307 10847 8627 10401 9202 9380 8563 9252 8307 8646 8115 8550 8307 8072 8818 4817 3578 4626 3642 3094 4665 3031 4792 3701 7221 3924 7732 3573 8499 3318 8307 2807 8115 2552 8307 2105 8435 1563 8818 1180 9457 829 10224 542 11119 350 12142 255 13611 542 15337 701 15720 670 15592 606 15465 1403 17062 1340 16934 1244 16871 1467 17254 2329 17701 3031 17573 3541 17062 3796 17510 4339 17765 4466 17510 5551 16807 5934 17446 8040 17382 8486 17254 8486 16998 7625 15145 7625 12269 8742 14442 10847 17829 11039 17573 11645 17446 12155 16998 12570 16423 13176 17510 13751 17510 13815 17382 14293 16871 15218 17446 18122 17382 18249 17190 17037 13739 17037 12333 18728 15592 20132 17893 20419 17573 20929 17254 21344 16615 21663 15656 20323 11694 20323 10224 20674 9394 21312 9330 21536 9202 21504 8627 20323 5879 20164 5559" fillcolor="#b8cce4" stroked="f">
          <v:textpath style="font-family:&quot;Times New Roman&quot;;font-size:1pt" string="draft"/>
          <w10:wrap anchorx="margin" anchory="margin"/>
        </v:shape>
      </w:pict>
    </w:r>
    <w:r>
      <w:rPr>
        <w:noProof/>
      </w:rPr>
      <w:pict w14:anchorId="642161F8">
        <v:shape id="PowerPlusWaterMarkObject5" o:spid="_x0000_s2053" type="#_x0000_t136" style="position:absolute;margin-left:0;margin-top:0;width:571.05pt;height:190.35pt;rotation:315;z-index:-251652096;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silver" stroked="f">
          <v:textpath style="font-family:&quot;Times New Roman&quot;;font-size:1pt" string="DRAFT"/>
          <w10:wrap anchorx="margin" anchory="margin"/>
        </v:shape>
      </w:pict>
    </w:r>
    <w:r>
      <w:rPr>
        <w:noProof/>
      </w:rPr>
      <w:pict w14:anchorId="6FB86053">
        <v:shape id="_x0000_s2051" type="#_x0000_t136" style="position:absolute;margin-left:0;margin-top:0;width:571.05pt;height:190.35pt;rotation:315;z-index:-251654144;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0F544C50">
        <v:shape id="PowerPlusWaterMarkObject2" o:spid="_x0000_s2049" type="#_x0000_t136" style="position:absolute;margin-left:0;margin-top:0;width:571.05pt;height:190.35pt;rotation:315;z-index:-251656192;mso-wrap-edited:f;mso-position-horizontal:center;mso-position-horizontal-relative:margin;mso-position-vertical:center;mso-position-vertical-relative:margin" wrapcoords="21372 3401 17739 3401 17739 3996 17314 3486 17001 3231 14191 3486 14135 3911 14135 10374 11864 3741 11410 2551 11126 3401 10388 8929 8940 5442 8089 3486 7975 3571 7720 3486 6613 3401 5194 3401 5109 3826 5109 8333 3661 4762 3008 3316 2838 3571 2668 3486 2157 3316 823 3401 510 3486 454 3571 454 17007 596 17518 2384 17518 2951 17348 3406 16837 3746 15902 4002 14881 4541 16327 5421 17858 5534 17518 5790 17518 5818 17348 5847 12585 6074 11395 6812 13521 8657 17773 8798 17518 10019 17433 10388 14626 10615 13351 11211 13351 11779 14881 13141 17773 13255 17518 13680 17433 13680 17348 13595 16667 13737 16922 14447 17773 14532 17518 14816 17518 14844 17348 14873 12755 15071 11310 16945 11225 18023 14371 19527 17943 19669 17518 19925 17518 19953 17348 19982 6888 20152 5357 21486 5272 21514 3741 21372 3401" fillcolor="#c0504d" stroked="f">
          <v:fill opacity=".5"/>
          <v:textpath style="font-family:&quot;Arial&quot;;font-size:1pt" string="DRAFT"/>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980" w:type="dxa"/>
      <w:tblInd w:w="58" w:type="dxa"/>
      <w:tblCellMar>
        <w:top w:w="58" w:type="dxa"/>
        <w:left w:w="58" w:type="dxa"/>
        <w:bottom w:w="58" w:type="dxa"/>
        <w:right w:w="58" w:type="dxa"/>
      </w:tblCellMar>
      <w:tblLook w:val="0000" w:firstRow="0" w:lastRow="0" w:firstColumn="0" w:lastColumn="0" w:noHBand="0" w:noVBand="0"/>
    </w:tblPr>
    <w:tblGrid>
      <w:gridCol w:w="3442"/>
      <w:gridCol w:w="7538"/>
    </w:tblGrid>
    <w:tr w:rsidR="00C66E61" w14:paraId="3ECD7B55" w14:textId="77777777" w:rsidTr="006A1A9E">
      <w:tc>
        <w:tcPr>
          <w:tcW w:w="3330" w:type="dxa"/>
        </w:tcPr>
        <w:tbl>
          <w:tblPr>
            <w:tblW w:w="0" w:type="auto"/>
            <w:tblInd w:w="8" w:type="dxa"/>
            <w:tblLook w:val="0000" w:firstRow="0" w:lastRow="0" w:firstColumn="0" w:lastColumn="0" w:noHBand="0" w:noVBand="0"/>
          </w:tblPr>
          <w:tblGrid>
            <w:gridCol w:w="3318"/>
          </w:tblGrid>
          <w:tr w:rsidR="00C66E61" w14:paraId="2EBB1754" w14:textId="77777777" w:rsidTr="006A1A9E">
            <w:trPr>
              <w:trHeight w:val="621"/>
            </w:trPr>
            <w:tc>
              <w:tcPr>
                <w:tcW w:w="3174" w:type="dxa"/>
                <w:tcBorders>
                  <w:top w:val="nil"/>
                  <w:left w:val="nil"/>
                  <w:bottom w:val="nil"/>
                  <w:right w:val="nil"/>
                </w:tcBorders>
              </w:tcPr>
              <w:p w14:paraId="40419342" w14:textId="04871934" w:rsidR="00C66E61" w:rsidRDefault="008E3251" w:rsidP="009A36BE">
                <w:pPr>
                  <w:pStyle w:val="Header"/>
                  <w:rPr>
                    <w:rStyle w:val="PageNumber"/>
                  </w:rPr>
                </w:pPr>
                <w:r>
                  <w:rPr>
                    <w:noProof/>
                  </w:rPr>
                  <w:drawing>
                    <wp:inline distT="0" distB="0" distL="0" distR="0" wp14:anchorId="4DDE7FF6" wp14:editId="6BDFD050">
                      <wp:extent cx="1969770" cy="393700"/>
                      <wp:effectExtent l="0" t="0" r="0" b="635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69770" cy="393700"/>
                              </a:xfrm>
                              <a:prstGeom prst="rect">
                                <a:avLst/>
                              </a:prstGeom>
                            </pic:spPr>
                          </pic:pic>
                        </a:graphicData>
                      </a:graphic>
                    </wp:inline>
                  </w:drawing>
                </w:r>
              </w:p>
            </w:tc>
          </w:tr>
        </w:tbl>
        <w:p w14:paraId="5A7ACEE0" w14:textId="77777777" w:rsidR="00C66E61" w:rsidRDefault="00C66E61" w:rsidP="009A36BE">
          <w:pPr>
            <w:pStyle w:val="Header"/>
            <w:rPr>
              <w:sz w:val="16"/>
              <w:szCs w:val="16"/>
            </w:rPr>
          </w:pPr>
        </w:p>
      </w:tc>
      <w:tc>
        <w:tcPr>
          <w:tcW w:w="7650" w:type="dxa"/>
        </w:tcPr>
        <w:p w14:paraId="345F4DA7" w14:textId="344F5360" w:rsidR="00C66E61" w:rsidRPr="007B7CDD" w:rsidRDefault="00C66E61" w:rsidP="007B7CDD">
          <w:pPr>
            <w:pStyle w:val="Header"/>
            <w:ind w:left="-726"/>
            <w:jc w:val="right"/>
            <w:rPr>
              <w:rFonts w:ascii="Calibri" w:hAnsi="Calibri" w:cs="Arial"/>
              <w:b/>
              <w:sz w:val="20"/>
              <w:szCs w:val="20"/>
            </w:rPr>
          </w:pPr>
          <w:r w:rsidRPr="007B7CDD">
            <w:rPr>
              <w:rFonts w:ascii="Calibri" w:hAnsi="Calibri" w:cs="Arial"/>
              <w:b/>
              <w:sz w:val="20"/>
              <w:szCs w:val="20"/>
            </w:rPr>
            <w:t xml:space="preserve"> </w:t>
          </w:r>
        </w:p>
        <w:p w14:paraId="4732D72F" w14:textId="77777777" w:rsidR="00C66E61" w:rsidRPr="00790718" w:rsidRDefault="00C66E61" w:rsidP="009A36BE">
          <w:pPr>
            <w:pStyle w:val="Header"/>
            <w:ind w:left="-1048" w:right="32"/>
            <w:rPr>
              <w:rFonts w:ascii="Calibri" w:hAnsi="Calibri" w:cs="Arial"/>
              <w:b/>
              <w:color w:val="FF0000"/>
              <w:sz w:val="20"/>
              <w:szCs w:val="20"/>
            </w:rPr>
          </w:pPr>
          <w:r w:rsidRPr="00EF32E5">
            <w:rPr>
              <w:rFonts w:ascii="Calibri" w:hAnsi="Calibri" w:cs="Arial"/>
              <w:b/>
              <w:color w:val="FF0000"/>
              <w:sz w:val="20"/>
              <w:szCs w:val="20"/>
            </w:rPr>
            <w:t xml:space="preserve">UCaaS FAW </w:t>
          </w:r>
          <w:r>
            <w:rPr>
              <w:rFonts w:ascii="Calibri" w:hAnsi="Calibri" w:cs="Arial"/>
              <w:b/>
              <w:color w:val="FF0000"/>
              <w:sz w:val="20"/>
              <w:szCs w:val="20"/>
            </w:rPr>
            <w:tab/>
            <w:t xml:space="preserve">                                                                     </w:t>
          </w:r>
          <w:r w:rsidRPr="00EF32E5">
            <w:rPr>
              <w:rFonts w:ascii="Calibri" w:hAnsi="Calibri" w:cs="Arial"/>
              <w:b/>
              <w:color w:val="FF0000"/>
              <w:sz w:val="20"/>
              <w:szCs w:val="20"/>
            </w:rPr>
            <w:t xml:space="preserve"> </w:t>
          </w:r>
        </w:p>
        <w:p w14:paraId="047605E9" w14:textId="555D0036" w:rsidR="00C66E61" w:rsidRPr="00DF28BE" w:rsidRDefault="00C66E61" w:rsidP="009A36BE">
          <w:pPr>
            <w:pStyle w:val="Header"/>
            <w:ind w:left="-1048" w:right="32"/>
            <w:jc w:val="right"/>
            <w:rPr>
              <w:rFonts w:ascii="Calibri" w:hAnsi="Calibri" w:cs="Arial"/>
              <w:sz w:val="18"/>
              <w:szCs w:val="18"/>
            </w:rPr>
          </w:pPr>
        </w:p>
      </w:tc>
    </w:tr>
  </w:tbl>
  <w:p w14:paraId="6C0154DA" w14:textId="77777777" w:rsidR="00C66E61" w:rsidRPr="009A36BE" w:rsidRDefault="00C66E61" w:rsidP="009A36BE">
    <w:pPr>
      <w:pStyle w:val="Header"/>
      <w:rPr>
        <w:sz w:val="16"/>
        <w:szCs w:val="16"/>
      </w:rPr>
    </w:pPr>
  </w:p>
  <w:p w14:paraId="0A211B65" w14:textId="77777777" w:rsidR="00C66E61" w:rsidRDefault="00C66E6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AA128" w14:textId="77777777" w:rsidR="00C66E61" w:rsidRDefault="00A8614C">
    <w:pPr>
      <w:pStyle w:val="Header"/>
    </w:pPr>
    <w:r>
      <w:rPr>
        <w:noProof/>
      </w:rPr>
      <w:pict w14:anchorId="30004BC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6" type="#_x0000_t136" style="position:absolute;margin-left:0;margin-top:0;width:507.6pt;height:253.8pt;rotation:315;z-index:-251649024;mso-wrap-edited:f;mso-position-horizontal:center;mso-position-horizontal-relative:margin;mso-position-vertical:center;mso-position-vertical-relative:margin" wrapcoords="20164 5559 19207 4281 18632 3578 18505 3706 17803 3706 17197 3962 16750 4537 16399 5240 16112 6134 15952 7221 15857 8435 15123 8435 14931 8627 15027 9266 15984 11694 15952 12972 13049 8435 12187 8179 11422 8307 10847 8627 10401 9202 9380 8563 9252 8307 8646 8115 8550 8307 8072 8818 4817 3578 4626 3642 3094 4665 3031 4792 3701 7221 3924 7732 3573 8499 3318 8307 2807 8115 2552 8307 2105 8435 1563 8818 1180 9457 829 10224 542 11119 350 12142 255 13611 542 15337 701 15720 670 15592 606 15465 1403 17062 1340 16934 1244 16871 1467 17254 2329 17701 3031 17573 3541 17062 3796 17510 4339 17765 4466 17510 5551 16807 5934 17446 8040 17382 8486 17254 8486 16998 7625 15145 7625 12269 8742 14442 10847 17829 11039 17573 11645 17446 12155 16998 12570 16423 13176 17510 13751 17510 13815 17382 14293 16871 15218 17446 18122 17382 18249 17190 17037 13739 17037 12333 18728 15592 20132 17893 20419 17573 20929 17254 21344 16615 21663 15656 20323 11694 20323 10224 20674 9394 21312 9330 21536 9202 21504 8627 20323 5879 20164 5559" fillcolor="#b8cce4" stroked="f">
          <v:textpath style="font-family:&quot;Times New Roman&quot;;font-size:1pt" string="draft"/>
          <w10:wrap anchorx="margin" anchory="margin"/>
        </v:shape>
      </w:pict>
    </w:r>
    <w:r>
      <w:rPr>
        <w:noProof/>
      </w:rPr>
      <w:pict w14:anchorId="16685D1A">
        <v:shape id="PowerPlusWaterMarkObject6" o:spid="_x0000_s2054" type="#_x0000_t136" style="position:absolute;margin-left:0;margin-top:0;width:571.05pt;height:190.35pt;rotation:315;z-index:-251651072;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silver" stroked="f">
          <v:textpath style="font-family:&quot;Times New Roman&quot;;font-size:1pt" string="DRAFT"/>
          <w10:wrap anchorx="margin" anchory="margin"/>
        </v:shape>
      </w:pict>
    </w:r>
    <w:r>
      <w:rPr>
        <w:noProof/>
      </w:rPr>
      <w:pict w14:anchorId="3CC86452">
        <v:shape id="_x0000_s2052" type="#_x0000_t136" style="position:absolute;margin-left:0;margin-top:0;width:571.05pt;height:190.35pt;rotation:315;z-index:-251653120;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6EBD6844">
        <v:shape id="PowerPlusWaterMarkObject3" o:spid="_x0000_s2050" type="#_x0000_t136" style="position:absolute;margin-left:0;margin-top:0;width:571.05pt;height:190.35pt;rotation:315;z-index:-251655168;mso-wrap-edited:f;mso-position-horizontal:center;mso-position-horizontal-relative:margin;mso-position-vertical:center;mso-position-vertical-relative:margin" wrapcoords="21372 3401 17739 3401 17739 3996 17314 3486 17001 3231 14191 3486 14135 3911 14135 10374 11864 3741 11410 2551 11126 3401 10388 8929 8940 5442 8089 3486 7975 3571 7720 3486 6613 3401 5194 3401 5109 3826 5109 8333 3661 4762 3008 3316 2838 3571 2668 3486 2157 3316 823 3401 510 3486 454 3571 454 17007 596 17518 2384 17518 2951 17348 3406 16837 3746 15902 4002 14881 4541 16327 5421 17858 5534 17518 5790 17518 5818 17348 5847 12585 6074 11395 6812 13521 8657 17773 8798 17518 10019 17433 10388 14626 10615 13351 11211 13351 11779 14881 13141 17773 13255 17518 13680 17433 13680 17348 13595 16667 13737 16922 14447 17773 14532 17518 14816 17518 14844 17348 14873 12755 15071 11310 16945 11225 18023 14371 19527 17943 19669 17518 19925 17518 19953 17348 19982 6888 20152 5357 21486 5272 21514 3741 21372 3401" fillcolor="#c0504d"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C54C4"/>
    <w:multiLevelType w:val="hybridMultilevel"/>
    <w:tmpl w:val="C75A8460"/>
    <w:lvl w:ilvl="0" w:tplc="6A222286">
      <w:start w:val="2"/>
      <w:numFmt w:val="decimal"/>
      <w:lvlText w:val="%1."/>
      <w:lvlJc w:val="left"/>
      <w:pPr>
        <w:ind w:left="450" w:hanging="360"/>
      </w:pPr>
      <w:rPr>
        <w:rFonts w:ascii="Calibri" w:hAnsi="Calibri" w:cs="Calibri"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9C87030"/>
    <w:multiLevelType w:val="hybridMultilevel"/>
    <w:tmpl w:val="36583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C2B84"/>
    <w:multiLevelType w:val="hybridMultilevel"/>
    <w:tmpl w:val="BEDA50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927E2"/>
    <w:multiLevelType w:val="hybridMultilevel"/>
    <w:tmpl w:val="2982BD8C"/>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A1F3E"/>
    <w:multiLevelType w:val="hybridMultilevel"/>
    <w:tmpl w:val="D1D0D470"/>
    <w:lvl w:ilvl="0" w:tplc="5DE457A0">
      <w:start w:val="1"/>
      <w:numFmt w:val="decimal"/>
      <w:lvlText w:val="%1."/>
      <w:lvlJc w:val="left"/>
      <w:pPr>
        <w:ind w:left="360" w:hanging="360"/>
      </w:pPr>
      <w:rPr>
        <w:rFonts w:hint="default"/>
        <w:b/>
        <w:bCs/>
        <w:color w:val="D9272D"/>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C85CCF"/>
    <w:multiLevelType w:val="hybridMultilevel"/>
    <w:tmpl w:val="5582E0BE"/>
    <w:lvl w:ilvl="0" w:tplc="7FC65A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F56C71"/>
    <w:multiLevelType w:val="hybridMultilevel"/>
    <w:tmpl w:val="D996F4F0"/>
    <w:lvl w:ilvl="0" w:tplc="5B089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0A5D1A"/>
    <w:multiLevelType w:val="hybridMultilevel"/>
    <w:tmpl w:val="928A2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037919"/>
    <w:multiLevelType w:val="hybridMultilevel"/>
    <w:tmpl w:val="2D662B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C212F8"/>
    <w:multiLevelType w:val="hybridMultilevel"/>
    <w:tmpl w:val="05025FC0"/>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AB0D68"/>
    <w:multiLevelType w:val="hybridMultilevel"/>
    <w:tmpl w:val="8C3C7B18"/>
    <w:lvl w:ilvl="0" w:tplc="6A3C0BA8">
      <w:start w:val="1"/>
      <w:numFmt w:val="upperRoman"/>
      <w:pStyle w:val="Outline1"/>
      <w:lvlText w:val="%1."/>
      <w:lvlJc w:val="left"/>
      <w:pPr>
        <w:tabs>
          <w:tab w:val="num" w:pos="1080"/>
        </w:tabs>
        <w:ind w:left="720" w:hanging="360"/>
      </w:pPr>
      <w:rPr>
        <w:rFonts w:hint="default"/>
      </w:rPr>
    </w:lvl>
    <w:lvl w:ilvl="1" w:tplc="E59C53C4">
      <w:start w:val="1"/>
      <w:numFmt w:val="bullet"/>
      <w:pStyle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A5B7032"/>
    <w:multiLevelType w:val="hybridMultilevel"/>
    <w:tmpl w:val="8D847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F97DBF"/>
    <w:multiLevelType w:val="hybridMultilevel"/>
    <w:tmpl w:val="93EC33AA"/>
    <w:lvl w:ilvl="0" w:tplc="9136560A">
      <w:start w:val="1"/>
      <w:numFmt w:val="decimal"/>
      <w:lvlText w:val="%1."/>
      <w:lvlJc w:val="left"/>
      <w:pPr>
        <w:ind w:left="2250" w:hanging="360"/>
      </w:pPr>
      <w:rPr>
        <w:sz w:val="14"/>
        <w:szCs w:val="14"/>
      </w:rPr>
    </w:lvl>
    <w:lvl w:ilvl="1" w:tplc="04090019">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3" w15:restartNumberingAfterBreak="0">
    <w:nsid w:val="3BFA256C"/>
    <w:multiLevelType w:val="hybridMultilevel"/>
    <w:tmpl w:val="760E935C"/>
    <w:lvl w:ilvl="0" w:tplc="2A7A000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5112C9"/>
    <w:multiLevelType w:val="hybridMultilevel"/>
    <w:tmpl w:val="9C8AFD4A"/>
    <w:lvl w:ilvl="0" w:tplc="9D823640">
      <w:start w:val="1"/>
      <w:numFmt w:val="decimal"/>
      <w:lvlText w:val="%1."/>
      <w:lvlJc w:val="left"/>
      <w:pPr>
        <w:ind w:left="720" w:hanging="360"/>
      </w:pPr>
      <w:rPr>
        <w:rFonts w:ascii="Calibri" w:hAnsi="Calibri" w:cs="Times New Roman" w:hint="default"/>
        <w:b/>
        <w:bCs/>
        <w:strike w:val="0"/>
        <w:dstrike w:val="0"/>
        <w:u w:val="none"/>
        <w:effect w:val="none"/>
      </w:rPr>
    </w:lvl>
    <w:lvl w:ilvl="1" w:tplc="04090019">
      <w:start w:val="1"/>
      <w:numFmt w:val="lowerLetter"/>
      <w:lvlText w:val="%2."/>
      <w:lvlJc w:val="left"/>
      <w:pPr>
        <w:ind w:left="1440" w:hanging="360"/>
      </w:pPr>
    </w:lvl>
    <w:lvl w:ilvl="2" w:tplc="48E253BC">
      <w:start w:val="1"/>
      <w:numFmt w:val="lowerRoman"/>
      <w:lvlText w:val="%3."/>
      <w:lvlJc w:val="right"/>
      <w:pPr>
        <w:ind w:left="2160" w:hanging="180"/>
      </w:pPr>
    </w:lvl>
    <w:lvl w:ilvl="3" w:tplc="F3489ABA">
      <w:start w:val="1"/>
      <w:numFmt w:val="lowerRoman"/>
      <w:lvlText w:val="%4."/>
      <w:lvlJc w:val="left"/>
      <w:pPr>
        <w:ind w:left="2880" w:hanging="360"/>
      </w:pPr>
      <w:rPr>
        <w:rFonts w:ascii="Calibri" w:eastAsia="Times New Roman" w:hAnsi="Calibri" w:cs="Arial"/>
      </w:rPr>
    </w:lvl>
    <w:lvl w:ilvl="4" w:tplc="04090003">
      <w:start w:val="1"/>
      <w:numFmt w:val="bullet"/>
      <w:lvlText w:val="o"/>
      <w:lvlJc w:val="left"/>
      <w:pPr>
        <w:ind w:left="3600" w:hanging="360"/>
      </w:pPr>
      <w:rPr>
        <w:rFonts w:ascii="Courier New" w:hAnsi="Courier New" w:cs="Courier New" w:hint="default"/>
      </w:rPr>
    </w:lvl>
    <w:lvl w:ilvl="5" w:tplc="04090003">
      <w:start w:val="1"/>
      <w:numFmt w:val="bullet"/>
      <w:lvlText w:val="o"/>
      <w:lvlJc w:val="left"/>
      <w:pPr>
        <w:ind w:left="4320" w:hanging="180"/>
      </w:pPr>
      <w:rPr>
        <w:rFonts w:ascii="Courier New" w:hAnsi="Courier New" w:cs="Courier New" w:hint="default"/>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1E51F4F"/>
    <w:multiLevelType w:val="hybridMultilevel"/>
    <w:tmpl w:val="825C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3935F4"/>
    <w:multiLevelType w:val="hybridMultilevel"/>
    <w:tmpl w:val="0C7681C6"/>
    <w:lvl w:ilvl="0" w:tplc="04090019">
      <w:start w:val="1"/>
      <w:numFmt w:val="lowerLetter"/>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935538"/>
    <w:multiLevelType w:val="hybridMultilevel"/>
    <w:tmpl w:val="281E767E"/>
    <w:lvl w:ilvl="0" w:tplc="9C54E5D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927C34"/>
    <w:multiLevelType w:val="hybridMultilevel"/>
    <w:tmpl w:val="F40AE84C"/>
    <w:lvl w:ilvl="0" w:tplc="3D06A300">
      <w:start w:val="1"/>
      <w:numFmt w:val="upperLetter"/>
      <w:lvlText w:val="%1."/>
      <w:lvlJc w:val="left"/>
      <w:pPr>
        <w:ind w:left="720" w:hanging="360"/>
      </w:pPr>
      <w:rPr>
        <w:rFonts w:ascii="Calibri" w:eastAsia="Times New Roman" w:hAnsi="Calibri"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3B266E"/>
    <w:multiLevelType w:val="hybridMultilevel"/>
    <w:tmpl w:val="C138F702"/>
    <w:lvl w:ilvl="0" w:tplc="04090019">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1D21A7"/>
    <w:multiLevelType w:val="hybridMultilevel"/>
    <w:tmpl w:val="DEAE466A"/>
    <w:lvl w:ilvl="0" w:tplc="5270E444">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0E38F7"/>
    <w:multiLevelType w:val="hybridMultilevel"/>
    <w:tmpl w:val="CA3E645A"/>
    <w:lvl w:ilvl="0" w:tplc="04090015">
      <w:start w:val="1"/>
      <w:numFmt w:val="upperLetter"/>
      <w:lvlText w:val="%1."/>
      <w:lvlJc w:val="left"/>
      <w:pPr>
        <w:ind w:left="720" w:hanging="360"/>
      </w:pPr>
    </w:lvl>
    <w:lvl w:ilvl="1" w:tplc="520AD76A">
      <w:start w:val="1"/>
      <w:numFmt w:val="lowerRoman"/>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10180F"/>
    <w:multiLevelType w:val="hybridMultilevel"/>
    <w:tmpl w:val="FDBE1908"/>
    <w:lvl w:ilvl="0" w:tplc="FF7CF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EFA790B"/>
    <w:multiLevelType w:val="hybridMultilevel"/>
    <w:tmpl w:val="090C7AD6"/>
    <w:lvl w:ilvl="0" w:tplc="947A77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0F96CDA"/>
    <w:multiLevelType w:val="hybridMultilevel"/>
    <w:tmpl w:val="93E2CC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EE12C3"/>
    <w:multiLevelType w:val="hybridMultilevel"/>
    <w:tmpl w:val="ED9CFEE4"/>
    <w:lvl w:ilvl="0" w:tplc="A438AA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7D813ED"/>
    <w:multiLevelType w:val="hybridMultilevel"/>
    <w:tmpl w:val="3F88D0E2"/>
    <w:lvl w:ilvl="0" w:tplc="F59042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6D22009D"/>
    <w:multiLevelType w:val="hybridMultilevel"/>
    <w:tmpl w:val="4D18E54C"/>
    <w:lvl w:ilvl="0" w:tplc="9C54E5DC">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4"/>
  </w:num>
  <w:num w:numId="3">
    <w:abstractNumId w:val="16"/>
  </w:num>
  <w:num w:numId="4">
    <w:abstractNumId w:val="8"/>
  </w:num>
  <w:num w:numId="5">
    <w:abstractNumId w:val="7"/>
  </w:num>
  <w:num w:numId="6">
    <w:abstractNumId w:val="13"/>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8"/>
  </w:num>
  <w:num w:numId="10">
    <w:abstractNumId w:val="21"/>
  </w:num>
  <w:num w:numId="11">
    <w:abstractNumId w:val="17"/>
  </w:num>
  <w:num w:numId="12">
    <w:abstractNumId w:val="27"/>
  </w:num>
  <w:num w:numId="13">
    <w:abstractNumId w:val="11"/>
  </w:num>
  <w:num w:numId="14">
    <w:abstractNumId w:val="3"/>
  </w:num>
  <w:num w:numId="15">
    <w:abstractNumId w:val="9"/>
  </w:num>
  <w:num w:numId="16">
    <w:abstractNumId w:val="1"/>
  </w:num>
  <w:num w:numId="17">
    <w:abstractNumId w:val="15"/>
  </w:num>
  <w:num w:numId="18">
    <w:abstractNumId w:val="19"/>
  </w:num>
  <w:num w:numId="19">
    <w:abstractNumId w:val="12"/>
  </w:num>
  <w:num w:numId="20">
    <w:abstractNumId w:val="20"/>
  </w:num>
  <w:num w:numId="21">
    <w:abstractNumId w:val="0"/>
  </w:num>
  <w:num w:numId="22">
    <w:abstractNumId w:val="2"/>
  </w:num>
  <w:num w:numId="23">
    <w:abstractNumId w:val="23"/>
  </w:num>
  <w:num w:numId="24">
    <w:abstractNumId w:val="14"/>
    <w:lvlOverride w:ilvl="0">
      <w:startOverride w:val="1"/>
    </w:lvlOverride>
    <w:lvlOverride w:ilvl="1">
      <w:startOverride w:val="1"/>
    </w:lvlOverride>
    <w:lvlOverride w:ilvl="2">
      <w:startOverride w:val="1"/>
    </w:lvlOverride>
    <w:lvlOverride w:ilvl="3">
      <w:startOverride w:val="1"/>
    </w:lvlOverride>
    <w:lvlOverride w:ilvl="4"/>
    <w:lvlOverride w:ilvl="5"/>
    <w:lvlOverride w:ilvl="6">
      <w:startOverride w:val="1"/>
    </w:lvlOverride>
    <w:lvlOverride w:ilvl="7">
      <w:startOverride w:val="1"/>
    </w:lvlOverride>
    <w:lvlOverride w:ilvl="8">
      <w:startOverride w:val="1"/>
    </w:lvlOverride>
  </w:num>
  <w:num w:numId="25">
    <w:abstractNumId w:val="14"/>
  </w:num>
  <w:num w:numId="26">
    <w:abstractNumId w:val="25"/>
  </w:num>
  <w:num w:numId="27">
    <w:abstractNumId w:val="26"/>
  </w:num>
  <w:num w:numId="28">
    <w:abstractNumId w:val="22"/>
  </w:num>
  <w:num w:numId="29">
    <w:abstractNumId w:val="5"/>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irgen, Danielle">
    <w15:presenceInfo w15:providerId="AD" w15:userId="S::dhe951@ftr.com::b5a20f0e-09ce-434c-8a55-255cf7d6cb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55"/>
    <w:rsid w:val="00012E46"/>
    <w:rsid w:val="000565B1"/>
    <w:rsid w:val="00080291"/>
    <w:rsid w:val="00085B39"/>
    <w:rsid w:val="000A5C05"/>
    <w:rsid w:val="000B5633"/>
    <w:rsid w:val="000D504B"/>
    <w:rsid w:val="000F3CB2"/>
    <w:rsid w:val="000F5CE7"/>
    <w:rsid w:val="001955FE"/>
    <w:rsid w:val="001C2A15"/>
    <w:rsid w:val="00262DA5"/>
    <w:rsid w:val="00270DE7"/>
    <w:rsid w:val="0029751F"/>
    <w:rsid w:val="002B1CE8"/>
    <w:rsid w:val="002F130A"/>
    <w:rsid w:val="0032234C"/>
    <w:rsid w:val="00325F78"/>
    <w:rsid w:val="003329FB"/>
    <w:rsid w:val="00345463"/>
    <w:rsid w:val="0037495E"/>
    <w:rsid w:val="00380799"/>
    <w:rsid w:val="003867D2"/>
    <w:rsid w:val="0039061B"/>
    <w:rsid w:val="003930AC"/>
    <w:rsid w:val="003A0575"/>
    <w:rsid w:val="003A3802"/>
    <w:rsid w:val="003B4A95"/>
    <w:rsid w:val="003C5200"/>
    <w:rsid w:val="003C5FF9"/>
    <w:rsid w:val="003D76A8"/>
    <w:rsid w:val="003E6B82"/>
    <w:rsid w:val="00406C2B"/>
    <w:rsid w:val="004278AA"/>
    <w:rsid w:val="00435574"/>
    <w:rsid w:val="004559D1"/>
    <w:rsid w:val="00462FED"/>
    <w:rsid w:val="00474274"/>
    <w:rsid w:val="004A47D9"/>
    <w:rsid w:val="004A7AA1"/>
    <w:rsid w:val="004D732D"/>
    <w:rsid w:val="004F4154"/>
    <w:rsid w:val="00503A97"/>
    <w:rsid w:val="005427ED"/>
    <w:rsid w:val="00551F30"/>
    <w:rsid w:val="00553810"/>
    <w:rsid w:val="005748E5"/>
    <w:rsid w:val="005957D1"/>
    <w:rsid w:val="00596500"/>
    <w:rsid w:val="00596C59"/>
    <w:rsid w:val="00605420"/>
    <w:rsid w:val="00613E09"/>
    <w:rsid w:val="00623AAD"/>
    <w:rsid w:val="0064028C"/>
    <w:rsid w:val="006A6447"/>
    <w:rsid w:val="006B0555"/>
    <w:rsid w:val="006B09BD"/>
    <w:rsid w:val="006B7DBC"/>
    <w:rsid w:val="006C2AE9"/>
    <w:rsid w:val="006C2E9E"/>
    <w:rsid w:val="006D7528"/>
    <w:rsid w:val="00704685"/>
    <w:rsid w:val="007249FB"/>
    <w:rsid w:val="00726A74"/>
    <w:rsid w:val="007342E6"/>
    <w:rsid w:val="00743221"/>
    <w:rsid w:val="00756105"/>
    <w:rsid w:val="00766FF5"/>
    <w:rsid w:val="00785ABF"/>
    <w:rsid w:val="007916A2"/>
    <w:rsid w:val="007A13FE"/>
    <w:rsid w:val="007A5E13"/>
    <w:rsid w:val="007D47BB"/>
    <w:rsid w:val="00832317"/>
    <w:rsid w:val="00835E64"/>
    <w:rsid w:val="0083633C"/>
    <w:rsid w:val="00836DB3"/>
    <w:rsid w:val="00840963"/>
    <w:rsid w:val="00883215"/>
    <w:rsid w:val="00885E72"/>
    <w:rsid w:val="008A3350"/>
    <w:rsid w:val="008B6336"/>
    <w:rsid w:val="008C3E86"/>
    <w:rsid w:val="008D1F71"/>
    <w:rsid w:val="008E3251"/>
    <w:rsid w:val="008E4721"/>
    <w:rsid w:val="009301AA"/>
    <w:rsid w:val="00967409"/>
    <w:rsid w:val="00980F10"/>
    <w:rsid w:val="009859BC"/>
    <w:rsid w:val="00990206"/>
    <w:rsid w:val="00996D24"/>
    <w:rsid w:val="009C2DAC"/>
    <w:rsid w:val="009D3008"/>
    <w:rsid w:val="009F048B"/>
    <w:rsid w:val="009F4670"/>
    <w:rsid w:val="00A17ACE"/>
    <w:rsid w:val="00A72021"/>
    <w:rsid w:val="00A8614C"/>
    <w:rsid w:val="00AB0536"/>
    <w:rsid w:val="00AC2BFC"/>
    <w:rsid w:val="00AE4057"/>
    <w:rsid w:val="00B25065"/>
    <w:rsid w:val="00B43682"/>
    <w:rsid w:val="00B50C8F"/>
    <w:rsid w:val="00B665AD"/>
    <w:rsid w:val="00B8000E"/>
    <w:rsid w:val="00BA091E"/>
    <w:rsid w:val="00BD0E8F"/>
    <w:rsid w:val="00BF08E9"/>
    <w:rsid w:val="00C055E5"/>
    <w:rsid w:val="00C50CBF"/>
    <w:rsid w:val="00C60EFD"/>
    <w:rsid w:val="00C66E61"/>
    <w:rsid w:val="00C7764A"/>
    <w:rsid w:val="00C84DC6"/>
    <w:rsid w:val="00CA2D54"/>
    <w:rsid w:val="00CA318A"/>
    <w:rsid w:val="00CA318B"/>
    <w:rsid w:val="00CA544D"/>
    <w:rsid w:val="00CB689B"/>
    <w:rsid w:val="00CC69C1"/>
    <w:rsid w:val="00CD243F"/>
    <w:rsid w:val="00CD4771"/>
    <w:rsid w:val="00D21F19"/>
    <w:rsid w:val="00D31AF1"/>
    <w:rsid w:val="00D3295F"/>
    <w:rsid w:val="00D34ABA"/>
    <w:rsid w:val="00D47C99"/>
    <w:rsid w:val="00D63034"/>
    <w:rsid w:val="00D67C0D"/>
    <w:rsid w:val="00DB7450"/>
    <w:rsid w:val="00DC68FB"/>
    <w:rsid w:val="00DD1DC7"/>
    <w:rsid w:val="00E05530"/>
    <w:rsid w:val="00E31832"/>
    <w:rsid w:val="00E333FB"/>
    <w:rsid w:val="00E42034"/>
    <w:rsid w:val="00E474DA"/>
    <w:rsid w:val="00E536D3"/>
    <w:rsid w:val="00E668C2"/>
    <w:rsid w:val="00E91437"/>
    <w:rsid w:val="00E9731B"/>
    <w:rsid w:val="00EA024F"/>
    <w:rsid w:val="00EA46E9"/>
    <w:rsid w:val="00EB277B"/>
    <w:rsid w:val="00EB4B9B"/>
    <w:rsid w:val="00ED390D"/>
    <w:rsid w:val="00F0496A"/>
    <w:rsid w:val="00F50130"/>
    <w:rsid w:val="00F7671F"/>
    <w:rsid w:val="00F8660C"/>
    <w:rsid w:val="00F95DDA"/>
    <w:rsid w:val="00F96AF5"/>
    <w:rsid w:val="00FA5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129B282D"/>
  <w15:chartTrackingRefBased/>
  <w15:docId w15:val="{5C84209E-2A4D-4A42-9DA3-0CA06302E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55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66E61"/>
    <w:pPr>
      <w:keepNext/>
      <w:spacing w:before="240" w:after="60"/>
      <w:outlineLvl w:val="0"/>
    </w:pPr>
    <w:rPr>
      <w:rFonts w:ascii="Arial" w:hAnsi="Arial" w:cs="Arial"/>
      <w:b/>
      <w:bCs/>
      <w:kern w:val="28"/>
      <w:sz w:val="28"/>
      <w:szCs w:val="28"/>
    </w:rPr>
  </w:style>
  <w:style w:type="paragraph" w:styleId="Heading2">
    <w:name w:val="heading 2"/>
    <w:basedOn w:val="Normal"/>
    <w:next w:val="Normal"/>
    <w:link w:val="Heading2Char"/>
    <w:qFormat/>
    <w:rsid w:val="00C66E61"/>
    <w:pPr>
      <w:keepNext/>
      <w:spacing w:before="240" w:after="60"/>
      <w:outlineLvl w:val="1"/>
    </w:pPr>
    <w:rPr>
      <w:rFonts w:ascii="Arial" w:hAnsi="Arial" w:cs="Arial"/>
      <w:b/>
      <w:bCs/>
      <w:i/>
      <w:iCs/>
    </w:rPr>
  </w:style>
  <w:style w:type="paragraph" w:styleId="Heading3">
    <w:name w:val="heading 3"/>
    <w:basedOn w:val="Normal"/>
    <w:next w:val="Normal"/>
    <w:link w:val="Heading3Char"/>
    <w:qFormat/>
    <w:rsid w:val="00C66E61"/>
    <w:pPr>
      <w:keepNext/>
      <w:jc w:val="center"/>
      <w:outlineLvl w:val="2"/>
    </w:pPr>
    <w:rPr>
      <w:rFonts w:ascii="Arial" w:hAnsi="Arial" w:cs="Arial"/>
      <w:b/>
      <w:bCs/>
      <w:sz w:val="16"/>
      <w:szCs w:val="16"/>
    </w:rPr>
  </w:style>
  <w:style w:type="paragraph" w:styleId="Heading4">
    <w:name w:val="heading 4"/>
    <w:basedOn w:val="Normal"/>
    <w:next w:val="Normal"/>
    <w:link w:val="Heading4Char"/>
    <w:qFormat/>
    <w:rsid w:val="00C66E61"/>
    <w:pPr>
      <w:keepNext/>
      <w:spacing w:before="240" w:after="60"/>
      <w:outlineLvl w:val="3"/>
    </w:pPr>
    <w:rPr>
      <w:rFonts w:ascii="Arial" w:hAnsi="Arial" w:cs="Arial"/>
      <w:b/>
      <w:bCs/>
    </w:rPr>
  </w:style>
  <w:style w:type="paragraph" w:styleId="Heading5">
    <w:name w:val="heading 5"/>
    <w:basedOn w:val="Normal"/>
    <w:next w:val="Normal"/>
    <w:link w:val="Heading5Char"/>
    <w:qFormat/>
    <w:rsid w:val="00C66E61"/>
    <w:pPr>
      <w:spacing w:before="240" w:after="60"/>
      <w:outlineLvl w:val="4"/>
    </w:pPr>
    <w:rPr>
      <w:sz w:val="22"/>
      <w:szCs w:val="22"/>
    </w:rPr>
  </w:style>
  <w:style w:type="paragraph" w:styleId="Heading6">
    <w:name w:val="heading 6"/>
    <w:basedOn w:val="Normal"/>
    <w:next w:val="Normal"/>
    <w:link w:val="Heading6Char"/>
    <w:qFormat/>
    <w:rsid w:val="00C66E61"/>
    <w:pPr>
      <w:spacing w:before="240" w:after="60"/>
      <w:outlineLvl w:val="5"/>
    </w:pPr>
    <w:rPr>
      <w:i/>
      <w:iCs/>
      <w:sz w:val="22"/>
      <w:szCs w:val="22"/>
    </w:rPr>
  </w:style>
  <w:style w:type="paragraph" w:styleId="Heading7">
    <w:name w:val="heading 7"/>
    <w:basedOn w:val="Normal"/>
    <w:next w:val="Normal"/>
    <w:link w:val="Heading7Char"/>
    <w:qFormat/>
    <w:rsid w:val="00C66E61"/>
    <w:pPr>
      <w:spacing w:before="240" w:after="60"/>
      <w:outlineLvl w:val="6"/>
    </w:pPr>
    <w:rPr>
      <w:rFonts w:ascii="Arial" w:hAnsi="Arial" w:cs="Arial"/>
      <w:sz w:val="20"/>
      <w:szCs w:val="20"/>
    </w:rPr>
  </w:style>
  <w:style w:type="paragraph" w:styleId="Heading8">
    <w:name w:val="heading 8"/>
    <w:basedOn w:val="Normal"/>
    <w:next w:val="Normal"/>
    <w:link w:val="Heading8Char"/>
    <w:qFormat/>
    <w:rsid w:val="00C66E61"/>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6B0555"/>
    <w:pPr>
      <w:tabs>
        <w:tab w:val="center" w:pos="4320"/>
        <w:tab w:val="right" w:pos="8640"/>
      </w:tabs>
    </w:pPr>
  </w:style>
  <w:style w:type="character" w:customStyle="1" w:styleId="HeaderChar">
    <w:name w:val="Header Char"/>
    <w:basedOn w:val="DefaultParagraphFont"/>
    <w:link w:val="Header"/>
    <w:semiHidden/>
    <w:rsid w:val="006B0555"/>
    <w:rPr>
      <w:rFonts w:ascii="Times New Roman" w:eastAsia="Times New Roman" w:hAnsi="Times New Roman" w:cs="Times New Roman"/>
      <w:sz w:val="24"/>
      <w:szCs w:val="24"/>
    </w:rPr>
  </w:style>
  <w:style w:type="paragraph" w:styleId="BodyText">
    <w:name w:val="Body Text"/>
    <w:basedOn w:val="Normal"/>
    <w:link w:val="BodyTextChar"/>
    <w:semiHidden/>
    <w:rsid w:val="006B0555"/>
    <w:pPr>
      <w:spacing w:after="120"/>
    </w:pPr>
  </w:style>
  <w:style w:type="character" w:customStyle="1" w:styleId="BodyTextChar">
    <w:name w:val="Body Text Char"/>
    <w:basedOn w:val="DefaultParagraphFont"/>
    <w:link w:val="BodyText"/>
    <w:semiHidden/>
    <w:rsid w:val="006B0555"/>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6B0555"/>
    <w:pPr>
      <w:ind w:right="-36"/>
    </w:pPr>
    <w:rPr>
      <w:rFonts w:ascii="Arial" w:hAnsi="Arial" w:cs="Arial"/>
      <w:sz w:val="22"/>
      <w:szCs w:val="22"/>
    </w:rPr>
  </w:style>
  <w:style w:type="character" w:customStyle="1" w:styleId="BodyTextIndentChar">
    <w:name w:val="Body Text Indent Char"/>
    <w:basedOn w:val="DefaultParagraphFont"/>
    <w:link w:val="BodyTextIndent"/>
    <w:semiHidden/>
    <w:rsid w:val="006B0555"/>
    <w:rPr>
      <w:rFonts w:ascii="Arial" w:eastAsia="Times New Roman" w:hAnsi="Arial" w:cs="Arial"/>
    </w:rPr>
  </w:style>
  <w:style w:type="paragraph" w:styleId="Footer">
    <w:name w:val="footer"/>
    <w:basedOn w:val="Normal"/>
    <w:link w:val="FooterChar"/>
    <w:semiHidden/>
    <w:rsid w:val="006B0555"/>
    <w:pPr>
      <w:tabs>
        <w:tab w:val="center" w:pos="4320"/>
        <w:tab w:val="right" w:pos="8640"/>
      </w:tabs>
    </w:pPr>
  </w:style>
  <w:style w:type="character" w:customStyle="1" w:styleId="FooterChar">
    <w:name w:val="Footer Char"/>
    <w:basedOn w:val="DefaultParagraphFont"/>
    <w:link w:val="Footer"/>
    <w:semiHidden/>
    <w:rsid w:val="006B0555"/>
    <w:rPr>
      <w:rFonts w:ascii="Times New Roman" w:eastAsia="Times New Roman" w:hAnsi="Times New Roman" w:cs="Times New Roman"/>
      <w:sz w:val="24"/>
      <w:szCs w:val="24"/>
    </w:rPr>
  </w:style>
  <w:style w:type="character" w:styleId="PageNumber">
    <w:name w:val="page number"/>
    <w:basedOn w:val="DefaultParagraphFont"/>
    <w:semiHidden/>
    <w:rsid w:val="006B0555"/>
  </w:style>
  <w:style w:type="paragraph" w:styleId="PlainText">
    <w:name w:val="Plain Text"/>
    <w:basedOn w:val="Normal"/>
    <w:link w:val="PlainTextChar"/>
    <w:semiHidden/>
    <w:rsid w:val="006B0555"/>
    <w:rPr>
      <w:rFonts w:ascii="Courier New" w:hAnsi="Courier New" w:cs="Courier New"/>
      <w:sz w:val="20"/>
      <w:szCs w:val="20"/>
    </w:rPr>
  </w:style>
  <w:style w:type="character" w:customStyle="1" w:styleId="PlainTextChar">
    <w:name w:val="Plain Text Char"/>
    <w:basedOn w:val="DefaultParagraphFont"/>
    <w:link w:val="PlainText"/>
    <w:semiHidden/>
    <w:rsid w:val="006B0555"/>
    <w:rPr>
      <w:rFonts w:ascii="Courier New" w:eastAsia="Times New Roman" w:hAnsi="Courier New" w:cs="Courier New"/>
      <w:sz w:val="20"/>
      <w:szCs w:val="20"/>
    </w:rPr>
  </w:style>
  <w:style w:type="character" w:styleId="Hyperlink">
    <w:name w:val="Hyperlink"/>
    <w:semiHidden/>
    <w:rsid w:val="006B0555"/>
    <w:rPr>
      <w:color w:val="0000FF"/>
      <w:u w:val="single"/>
    </w:rPr>
  </w:style>
  <w:style w:type="character" w:styleId="CommentReference">
    <w:name w:val="annotation reference"/>
    <w:basedOn w:val="DefaultParagraphFont"/>
    <w:uiPriority w:val="99"/>
    <w:semiHidden/>
    <w:unhideWhenUsed/>
    <w:rsid w:val="006B0555"/>
    <w:rPr>
      <w:sz w:val="16"/>
      <w:szCs w:val="16"/>
    </w:rPr>
  </w:style>
  <w:style w:type="paragraph" w:styleId="CommentText">
    <w:name w:val="annotation text"/>
    <w:basedOn w:val="Normal"/>
    <w:link w:val="CommentTextChar"/>
    <w:uiPriority w:val="99"/>
    <w:semiHidden/>
    <w:unhideWhenUsed/>
    <w:rsid w:val="006B0555"/>
    <w:rPr>
      <w:sz w:val="20"/>
      <w:szCs w:val="20"/>
    </w:rPr>
  </w:style>
  <w:style w:type="character" w:customStyle="1" w:styleId="CommentTextChar">
    <w:name w:val="Comment Text Char"/>
    <w:basedOn w:val="DefaultParagraphFont"/>
    <w:link w:val="CommentText"/>
    <w:uiPriority w:val="99"/>
    <w:semiHidden/>
    <w:rsid w:val="006B055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B0555"/>
    <w:rPr>
      <w:b/>
      <w:bCs/>
    </w:rPr>
  </w:style>
  <w:style w:type="character" w:customStyle="1" w:styleId="CommentSubjectChar">
    <w:name w:val="Comment Subject Char"/>
    <w:basedOn w:val="CommentTextChar"/>
    <w:link w:val="CommentSubject"/>
    <w:uiPriority w:val="99"/>
    <w:semiHidden/>
    <w:rsid w:val="006B0555"/>
    <w:rPr>
      <w:rFonts w:ascii="Times New Roman" w:eastAsia="Times New Roman" w:hAnsi="Times New Roman" w:cs="Times New Roman"/>
      <w:b/>
      <w:bCs/>
      <w:sz w:val="20"/>
      <w:szCs w:val="20"/>
    </w:rPr>
  </w:style>
  <w:style w:type="paragraph" w:styleId="BalloonText">
    <w:name w:val="Balloon Text"/>
    <w:basedOn w:val="Normal"/>
    <w:link w:val="BalloonTextChar"/>
    <w:semiHidden/>
    <w:unhideWhenUsed/>
    <w:rsid w:val="006B05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0555"/>
    <w:rPr>
      <w:rFonts w:ascii="Segoe UI" w:eastAsia="Times New Roman" w:hAnsi="Segoe UI" w:cs="Segoe UI"/>
      <w:sz w:val="18"/>
      <w:szCs w:val="18"/>
    </w:rPr>
  </w:style>
  <w:style w:type="table" w:styleId="TableGrid">
    <w:name w:val="Table Grid"/>
    <w:basedOn w:val="TableNormal"/>
    <w:uiPriority w:val="59"/>
    <w:rsid w:val="006B0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633C"/>
    <w:pPr>
      <w:ind w:left="720"/>
      <w:contextualSpacing/>
    </w:pPr>
  </w:style>
  <w:style w:type="paragraph" w:styleId="List">
    <w:name w:val="List"/>
    <w:basedOn w:val="Normal"/>
    <w:uiPriority w:val="99"/>
    <w:unhideWhenUsed/>
    <w:rsid w:val="009C2DAC"/>
    <w:pPr>
      <w:ind w:left="360" w:hanging="360"/>
      <w:contextualSpacing/>
    </w:pPr>
  </w:style>
  <w:style w:type="table" w:styleId="GridTable1Light-Accent1">
    <w:name w:val="Grid Table 1 Light Accent 1"/>
    <w:basedOn w:val="TableNormal"/>
    <w:uiPriority w:val="46"/>
    <w:rsid w:val="00262DA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C66E61"/>
    <w:rPr>
      <w:rFonts w:ascii="Arial" w:eastAsia="Times New Roman" w:hAnsi="Arial" w:cs="Arial"/>
      <w:b/>
      <w:bCs/>
      <w:kern w:val="28"/>
      <w:sz w:val="28"/>
      <w:szCs w:val="28"/>
    </w:rPr>
  </w:style>
  <w:style w:type="character" w:customStyle="1" w:styleId="Heading2Char">
    <w:name w:val="Heading 2 Char"/>
    <w:basedOn w:val="DefaultParagraphFont"/>
    <w:link w:val="Heading2"/>
    <w:rsid w:val="00C66E61"/>
    <w:rPr>
      <w:rFonts w:ascii="Arial" w:eastAsia="Times New Roman" w:hAnsi="Arial" w:cs="Arial"/>
      <w:b/>
      <w:bCs/>
      <w:i/>
      <w:iCs/>
      <w:sz w:val="24"/>
      <w:szCs w:val="24"/>
    </w:rPr>
  </w:style>
  <w:style w:type="character" w:customStyle="1" w:styleId="Heading3Char">
    <w:name w:val="Heading 3 Char"/>
    <w:basedOn w:val="DefaultParagraphFont"/>
    <w:link w:val="Heading3"/>
    <w:rsid w:val="00C66E61"/>
    <w:rPr>
      <w:rFonts w:ascii="Arial" w:eastAsia="Times New Roman" w:hAnsi="Arial" w:cs="Arial"/>
      <w:b/>
      <w:bCs/>
      <w:sz w:val="16"/>
      <w:szCs w:val="16"/>
    </w:rPr>
  </w:style>
  <w:style w:type="character" w:customStyle="1" w:styleId="Heading4Char">
    <w:name w:val="Heading 4 Char"/>
    <w:basedOn w:val="DefaultParagraphFont"/>
    <w:link w:val="Heading4"/>
    <w:rsid w:val="00C66E61"/>
    <w:rPr>
      <w:rFonts w:ascii="Arial" w:eastAsia="Times New Roman" w:hAnsi="Arial" w:cs="Arial"/>
      <w:b/>
      <w:bCs/>
      <w:sz w:val="24"/>
      <w:szCs w:val="24"/>
    </w:rPr>
  </w:style>
  <w:style w:type="character" w:customStyle="1" w:styleId="Heading5Char">
    <w:name w:val="Heading 5 Char"/>
    <w:basedOn w:val="DefaultParagraphFont"/>
    <w:link w:val="Heading5"/>
    <w:rsid w:val="00C66E61"/>
    <w:rPr>
      <w:rFonts w:ascii="Times New Roman" w:eastAsia="Times New Roman" w:hAnsi="Times New Roman" w:cs="Times New Roman"/>
    </w:rPr>
  </w:style>
  <w:style w:type="character" w:customStyle="1" w:styleId="Heading6Char">
    <w:name w:val="Heading 6 Char"/>
    <w:basedOn w:val="DefaultParagraphFont"/>
    <w:link w:val="Heading6"/>
    <w:rsid w:val="00C66E61"/>
    <w:rPr>
      <w:rFonts w:ascii="Times New Roman" w:eastAsia="Times New Roman" w:hAnsi="Times New Roman" w:cs="Times New Roman"/>
      <w:i/>
      <w:iCs/>
    </w:rPr>
  </w:style>
  <w:style w:type="character" w:customStyle="1" w:styleId="Heading7Char">
    <w:name w:val="Heading 7 Char"/>
    <w:basedOn w:val="DefaultParagraphFont"/>
    <w:link w:val="Heading7"/>
    <w:rsid w:val="00C66E61"/>
    <w:rPr>
      <w:rFonts w:ascii="Arial" w:eastAsia="Times New Roman" w:hAnsi="Arial" w:cs="Arial"/>
      <w:sz w:val="20"/>
      <w:szCs w:val="20"/>
    </w:rPr>
  </w:style>
  <w:style w:type="character" w:customStyle="1" w:styleId="Heading8Char">
    <w:name w:val="Heading 8 Char"/>
    <w:basedOn w:val="DefaultParagraphFont"/>
    <w:link w:val="Heading8"/>
    <w:rsid w:val="00C66E61"/>
    <w:rPr>
      <w:rFonts w:ascii="Arial" w:eastAsia="Times New Roman" w:hAnsi="Arial" w:cs="Arial"/>
      <w:b/>
      <w:bCs/>
      <w:sz w:val="18"/>
      <w:szCs w:val="18"/>
    </w:rPr>
  </w:style>
  <w:style w:type="numbering" w:customStyle="1" w:styleId="NoList1">
    <w:name w:val="No List1"/>
    <w:next w:val="NoList"/>
    <w:uiPriority w:val="99"/>
    <w:semiHidden/>
    <w:unhideWhenUsed/>
    <w:rsid w:val="00C66E61"/>
  </w:style>
  <w:style w:type="paragraph" w:styleId="BodyText3">
    <w:name w:val="Body Text 3"/>
    <w:basedOn w:val="Normal"/>
    <w:link w:val="BodyText3Char"/>
    <w:semiHidden/>
    <w:rsid w:val="00C66E61"/>
    <w:rPr>
      <w:rFonts w:ascii="Arial" w:hAnsi="Arial" w:cs="Arial"/>
      <w:sz w:val="20"/>
      <w:szCs w:val="20"/>
    </w:rPr>
  </w:style>
  <w:style w:type="character" w:customStyle="1" w:styleId="BodyText3Char">
    <w:name w:val="Body Text 3 Char"/>
    <w:basedOn w:val="DefaultParagraphFont"/>
    <w:link w:val="BodyText3"/>
    <w:semiHidden/>
    <w:rsid w:val="00C66E61"/>
    <w:rPr>
      <w:rFonts w:ascii="Arial" w:eastAsia="Times New Roman" w:hAnsi="Arial" w:cs="Arial"/>
      <w:sz w:val="20"/>
      <w:szCs w:val="20"/>
    </w:rPr>
  </w:style>
  <w:style w:type="paragraph" w:styleId="ListBullet">
    <w:name w:val="List Bullet"/>
    <w:basedOn w:val="Normal"/>
    <w:autoRedefine/>
    <w:semiHidden/>
    <w:rsid w:val="00C66E61"/>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rsid w:val="00C66E61"/>
    <w:pPr>
      <w:tabs>
        <w:tab w:val="left" w:pos="2880"/>
      </w:tabs>
      <w:ind w:right="-72"/>
    </w:pPr>
    <w:rPr>
      <w:rFonts w:ascii="Arial" w:hAnsi="Arial" w:cs="Arial"/>
      <w:sz w:val="20"/>
      <w:szCs w:val="16"/>
    </w:rPr>
  </w:style>
  <w:style w:type="paragraph" w:styleId="Caption">
    <w:name w:val="caption"/>
    <w:basedOn w:val="Normal"/>
    <w:next w:val="Normal"/>
    <w:qFormat/>
    <w:rsid w:val="00C66E61"/>
    <w:pPr>
      <w:spacing w:before="120" w:after="120"/>
    </w:pPr>
    <w:rPr>
      <w:b/>
      <w:bCs/>
    </w:rPr>
  </w:style>
  <w:style w:type="paragraph" w:styleId="List2">
    <w:name w:val="List 2"/>
    <w:basedOn w:val="Normal"/>
    <w:semiHidden/>
    <w:rsid w:val="00C66E61"/>
    <w:pPr>
      <w:ind w:left="720" w:hanging="360"/>
    </w:pPr>
  </w:style>
  <w:style w:type="character" w:styleId="FollowedHyperlink">
    <w:name w:val="FollowedHyperlink"/>
    <w:semiHidden/>
    <w:rsid w:val="00C66E61"/>
    <w:rPr>
      <w:color w:val="800080"/>
      <w:u w:val="single"/>
    </w:rPr>
  </w:style>
  <w:style w:type="paragraph" w:styleId="DocumentMap">
    <w:name w:val="Document Map"/>
    <w:basedOn w:val="Normal"/>
    <w:link w:val="DocumentMapChar"/>
    <w:semiHidden/>
    <w:rsid w:val="00C66E61"/>
    <w:pPr>
      <w:shd w:val="clear" w:color="auto" w:fill="000080"/>
    </w:pPr>
    <w:rPr>
      <w:rFonts w:ascii="Tahoma" w:hAnsi="Tahoma" w:cs="Tahoma"/>
    </w:rPr>
  </w:style>
  <w:style w:type="character" w:customStyle="1" w:styleId="DocumentMapChar">
    <w:name w:val="Document Map Char"/>
    <w:basedOn w:val="DefaultParagraphFont"/>
    <w:link w:val="DocumentMap"/>
    <w:semiHidden/>
    <w:rsid w:val="00C66E61"/>
    <w:rPr>
      <w:rFonts w:ascii="Tahoma" w:eastAsia="Times New Roman" w:hAnsi="Tahoma" w:cs="Tahoma"/>
      <w:sz w:val="24"/>
      <w:szCs w:val="24"/>
      <w:shd w:val="clear" w:color="auto" w:fill="000080"/>
    </w:rPr>
  </w:style>
  <w:style w:type="paragraph" w:styleId="BodyTextIndent3">
    <w:name w:val="Body Text Indent 3"/>
    <w:basedOn w:val="Normal"/>
    <w:link w:val="BodyTextIndent3Char"/>
    <w:semiHidden/>
    <w:rsid w:val="00C66E61"/>
    <w:pPr>
      <w:widowControl w:val="0"/>
      <w:tabs>
        <w:tab w:val="left" w:pos="-720"/>
      </w:tabs>
      <w:suppressAutoHyphens/>
      <w:ind w:left="1440" w:hanging="720"/>
      <w:jc w:val="both"/>
    </w:pPr>
    <w:rPr>
      <w:spacing w:val="-3"/>
      <w:sz w:val="20"/>
      <w:szCs w:val="20"/>
    </w:rPr>
  </w:style>
  <w:style w:type="character" w:customStyle="1" w:styleId="BodyTextIndent3Char">
    <w:name w:val="Body Text Indent 3 Char"/>
    <w:basedOn w:val="DefaultParagraphFont"/>
    <w:link w:val="BodyTextIndent3"/>
    <w:semiHidden/>
    <w:rsid w:val="00C66E61"/>
    <w:rPr>
      <w:rFonts w:ascii="Times New Roman" w:eastAsia="Times New Roman" w:hAnsi="Times New Roman" w:cs="Times New Roman"/>
      <w:spacing w:val="-3"/>
      <w:sz w:val="20"/>
      <w:szCs w:val="20"/>
    </w:rPr>
  </w:style>
  <w:style w:type="paragraph" w:styleId="BodyText2">
    <w:name w:val="Body Text 2"/>
    <w:basedOn w:val="Normal"/>
    <w:link w:val="BodyText2Char"/>
    <w:semiHidden/>
    <w:rsid w:val="00C66E61"/>
    <w:pPr>
      <w:jc w:val="both"/>
    </w:pPr>
    <w:rPr>
      <w:sz w:val="16"/>
      <w:szCs w:val="20"/>
    </w:rPr>
  </w:style>
  <w:style w:type="character" w:customStyle="1" w:styleId="BodyText2Char">
    <w:name w:val="Body Text 2 Char"/>
    <w:basedOn w:val="DefaultParagraphFont"/>
    <w:link w:val="BodyText2"/>
    <w:semiHidden/>
    <w:rsid w:val="00C66E61"/>
    <w:rPr>
      <w:rFonts w:ascii="Times New Roman" w:eastAsia="Times New Roman" w:hAnsi="Times New Roman" w:cs="Times New Roman"/>
      <w:sz w:val="16"/>
      <w:szCs w:val="20"/>
    </w:rPr>
  </w:style>
  <w:style w:type="paragraph" w:customStyle="1" w:styleId="body1">
    <w:name w:val="body1"/>
    <w:basedOn w:val="Normal"/>
    <w:rsid w:val="00C66E61"/>
    <w:rPr>
      <w:sz w:val="20"/>
      <w:szCs w:val="20"/>
    </w:rPr>
  </w:style>
  <w:style w:type="paragraph" w:styleId="TOC9">
    <w:name w:val="toc 9"/>
    <w:basedOn w:val="Normal"/>
    <w:next w:val="Normal"/>
    <w:semiHidden/>
    <w:rsid w:val="00C66E61"/>
    <w:pPr>
      <w:tabs>
        <w:tab w:val="right" w:leader="dot" w:pos="8640"/>
      </w:tabs>
      <w:ind w:left="1600"/>
    </w:pPr>
    <w:rPr>
      <w:sz w:val="18"/>
      <w:szCs w:val="20"/>
    </w:rPr>
  </w:style>
  <w:style w:type="paragraph" w:styleId="Title">
    <w:name w:val="Title"/>
    <w:basedOn w:val="Normal"/>
    <w:link w:val="TitleChar"/>
    <w:qFormat/>
    <w:rsid w:val="00C66E61"/>
    <w:pPr>
      <w:jc w:val="center"/>
    </w:pPr>
    <w:rPr>
      <w:rFonts w:ascii="Arial" w:hAnsi="Arial"/>
      <w:b/>
      <w:sz w:val="36"/>
      <w:szCs w:val="20"/>
    </w:rPr>
  </w:style>
  <w:style w:type="character" w:customStyle="1" w:styleId="TitleChar">
    <w:name w:val="Title Char"/>
    <w:basedOn w:val="DefaultParagraphFont"/>
    <w:link w:val="Title"/>
    <w:rsid w:val="00C66E61"/>
    <w:rPr>
      <w:rFonts w:ascii="Arial" w:eastAsia="Times New Roman" w:hAnsi="Arial" w:cs="Times New Roman"/>
      <w:b/>
      <w:sz w:val="36"/>
      <w:szCs w:val="20"/>
    </w:rPr>
  </w:style>
  <w:style w:type="character" w:styleId="Strong">
    <w:name w:val="Strong"/>
    <w:qFormat/>
    <w:rsid w:val="00C66E61"/>
    <w:rPr>
      <w:b/>
      <w:bCs/>
    </w:rPr>
  </w:style>
  <w:style w:type="paragraph" w:styleId="FootnoteText">
    <w:name w:val="footnote text"/>
    <w:basedOn w:val="Normal"/>
    <w:link w:val="FootnoteTextChar"/>
    <w:semiHidden/>
    <w:rsid w:val="00C66E61"/>
    <w:rPr>
      <w:rFonts w:eastAsia="Arial Unicode MS"/>
      <w:sz w:val="20"/>
      <w:szCs w:val="20"/>
    </w:rPr>
  </w:style>
  <w:style w:type="character" w:customStyle="1" w:styleId="FootnoteTextChar">
    <w:name w:val="Footnote Text Char"/>
    <w:basedOn w:val="DefaultParagraphFont"/>
    <w:link w:val="FootnoteText"/>
    <w:semiHidden/>
    <w:rsid w:val="00C66E61"/>
    <w:rPr>
      <w:rFonts w:ascii="Times New Roman" w:eastAsia="Arial Unicode MS" w:hAnsi="Times New Roman" w:cs="Times New Roman"/>
      <w:sz w:val="20"/>
      <w:szCs w:val="20"/>
    </w:rPr>
  </w:style>
  <w:style w:type="paragraph" w:customStyle="1" w:styleId="Bullet">
    <w:name w:val="Bullet"/>
    <w:basedOn w:val="BodyText"/>
    <w:rsid w:val="00C66E61"/>
    <w:pPr>
      <w:numPr>
        <w:ilvl w:val="1"/>
        <w:numId w:val="8"/>
      </w:numPr>
      <w:tabs>
        <w:tab w:val="clear" w:pos="1440"/>
      </w:tabs>
      <w:spacing w:before="120" w:after="0" w:line="360" w:lineRule="auto"/>
      <w:ind w:left="990"/>
    </w:pPr>
    <w:rPr>
      <w:rFonts w:ascii="Arial" w:hAnsi="Arial" w:cs="Arial"/>
      <w:sz w:val="20"/>
      <w:szCs w:val="20"/>
    </w:rPr>
  </w:style>
  <w:style w:type="paragraph" w:customStyle="1" w:styleId="Outline1">
    <w:name w:val="Outline 1"/>
    <w:basedOn w:val="BodyText"/>
    <w:rsid w:val="00C66E61"/>
    <w:pPr>
      <w:numPr>
        <w:numId w:val="8"/>
      </w:numPr>
      <w:tabs>
        <w:tab w:val="clear" w:pos="1080"/>
        <w:tab w:val="num" w:pos="540"/>
      </w:tabs>
      <w:spacing w:before="360" w:after="0"/>
      <w:ind w:left="540" w:hanging="540"/>
    </w:pPr>
    <w:rPr>
      <w:rFonts w:ascii="Arial" w:hAnsi="Arial" w:cs="Arial"/>
      <w:szCs w:val="20"/>
      <w:u w:val="single"/>
    </w:rPr>
  </w:style>
  <w:style w:type="paragraph" w:customStyle="1" w:styleId="DarkList-Accent31">
    <w:name w:val="Dark List - Accent 31"/>
    <w:hidden/>
    <w:uiPriority w:val="71"/>
    <w:rsid w:val="00C66E61"/>
    <w:pPr>
      <w:spacing w:after="0" w:line="240" w:lineRule="auto"/>
    </w:pPr>
    <w:rPr>
      <w:rFonts w:ascii="Times New Roman" w:eastAsia="Times New Roman" w:hAnsi="Times New Roman" w:cs="Times New Roman"/>
      <w:sz w:val="24"/>
      <w:szCs w:val="24"/>
    </w:rPr>
  </w:style>
  <w:style w:type="paragraph" w:customStyle="1" w:styleId="ColorfulShading-Accent31">
    <w:name w:val="Colorful Shading - Accent 31"/>
    <w:basedOn w:val="Normal"/>
    <w:uiPriority w:val="34"/>
    <w:qFormat/>
    <w:rsid w:val="00C66E61"/>
    <w:pPr>
      <w:ind w:left="720"/>
      <w:contextualSpacing/>
    </w:pPr>
    <w:rPr>
      <w:rFonts w:ascii="Cambria" w:eastAsia="MS Mincho" w:hAnsi="Cambria"/>
    </w:rPr>
  </w:style>
  <w:style w:type="paragraph" w:styleId="Revision">
    <w:name w:val="Revision"/>
    <w:hidden/>
    <w:uiPriority w:val="99"/>
    <w:semiHidden/>
    <w:rsid w:val="00C66E61"/>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66E61"/>
  </w:style>
  <w:style w:type="character" w:styleId="UnresolvedMention">
    <w:name w:val="Unresolved Mention"/>
    <w:uiPriority w:val="99"/>
    <w:semiHidden/>
    <w:unhideWhenUsed/>
    <w:rsid w:val="00C66E61"/>
    <w:rPr>
      <w:color w:val="808080"/>
      <w:shd w:val="clear" w:color="auto" w:fill="E6E6E6"/>
    </w:rPr>
  </w:style>
  <w:style w:type="table" w:customStyle="1" w:styleId="TableGrid1">
    <w:name w:val="Table Grid1"/>
    <w:basedOn w:val="TableNormal"/>
    <w:next w:val="TableGrid"/>
    <w:uiPriority w:val="39"/>
    <w:rsid w:val="00C66E61"/>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69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frontier.com/policies"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metaswitch.com/legal/standard-terms-and-conditio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57E87-8454-44B8-A20A-1AB7DF646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14</Pages>
  <Words>10944</Words>
  <Characters>62383</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Evirgen, Danielle</dc:creator>
  <cp:keywords/>
  <dc:description/>
  <cp:lastModifiedBy>Vairam, Arunkumar (Contr)</cp:lastModifiedBy>
  <cp:revision>113</cp:revision>
  <dcterms:created xsi:type="dcterms:W3CDTF">2021-06-30T14:01:00Z</dcterms:created>
  <dcterms:modified xsi:type="dcterms:W3CDTF">2021-07-21T05:35:00Z</dcterms:modified>
</cp:coreProperties>
</file>