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245D" w14:textId="77777777" w:rsidR="000408C2" w:rsidRPr="00B25065" w:rsidRDefault="000408C2" w:rsidP="000408C2">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r w:rsidRPr="00B25065">
        <w:rPr>
          <w:rFonts w:ascii="Calibri" w:eastAsia="AppleGothic" w:hAnsi="Calibri" w:cs="Arial"/>
          <w:sz w:val="16"/>
          <w:szCs w:val="16"/>
        </w:rPr>
        <w:t xml:space="preserve"> (“FSA”) by and between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r>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C8648B" w:rsidRPr="0083633C" w14:paraId="200059D8" w14:textId="77777777" w:rsidTr="00AE7986">
        <w:trPr>
          <w:trHeight w:val="216"/>
        </w:trPr>
        <w:tc>
          <w:tcPr>
            <w:tcW w:w="2250" w:type="dxa"/>
            <w:vAlign w:val="center"/>
          </w:tcPr>
          <w:p w14:paraId="2FA3726F"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2C69DD06" w14:textId="77777777" w:rsidR="00C8648B" w:rsidRPr="007A2CAA" w:rsidRDefault="00C8648B" w:rsidP="000254BC">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7450FAB4" w14:textId="77777777" w:rsidR="00C8648B" w:rsidRPr="0083633C" w:rsidRDefault="00C8648B" w:rsidP="000254BC">
            <w:pPr>
              <w:pStyle w:val="BodyText"/>
              <w:tabs>
                <w:tab w:val="left" w:pos="10980"/>
              </w:tabs>
              <w:jc w:val="both"/>
              <w:rPr>
                <w:rFonts w:ascii="Calibri" w:eastAsia="AppleGothic" w:hAnsi="Calibri" w:cs="Arial"/>
                <w:b/>
                <w:bCs/>
                <w:sz w:val="16"/>
                <w:szCs w:val="16"/>
              </w:rPr>
            </w:pPr>
          </w:p>
        </w:tc>
        <w:tc>
          <w:tcPr>
            <w:tcW w:w="1710" w:type="dxa"/>
            <w:vAlign w:val="center"/>
          </w:tcPr>
          <w:p w14:paraId="61AECF30"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0A4F51C3"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C8648B" w:rsidRPr="0083633C" w14:paraId="0022D537" w14:textId="77777777" w:rsidTr="00AE7986">
        <w:trPr>
          <w:trHeight w:val="216"/>
        </w:trPr>
        <w:tc>
          <w:tcPr>
            <w:tcW w:w="2250" w:type="dxa"/>
            <w:vAlign w:val="center"/>
          </w:tcPr>
          <w:p w14:paraId="48836931"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74675FB4"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Pr="0083633C">
              <w:rPr>
                <w:rFonts w:ascii="Calibri" w:eastAsia="AppleGothic" w:hAnsi="Calibri" w:cs="Arial"/>
                <w:b/>
                <w:bCs/>
                <w:sz w:val="16"/>
                <w:szCs w:val="16"/>
              </w:rPr>
              <w:t xml:space="preserve">   </w:t>
            </w:r>
            <w:proofErr w:type="gramEnd"/>
          </w:p>
        </w:tc>
        <w:tc>
          <w:tcPr>
            <w:tcW w:w="1710" w:type="dxa"/>
            <w:vAlign w:val="center"/>
          </w:tcPr>
          <w:p w14:paraId="3CCF739A"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D92B47B"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r>
              <w:rPr>
                <w:rFonts w:asciiTheme="minorHAnsi" w:hAnsiTheme="minorHAnsi" w:cs="Arial"/>
                <w:b/>
                <w:bCs/>
                <w:sz w:val="16"/>
                <w:szCs w:val="16"/>
              </w:rPr>
              <w:t>}}</w:t>
            </w:r>
          </w:p>
        </w:tc>
      </w:tr>
    </w:tbl>
    <w:p w14:paraId="535A3C47" w14:textId="77777777" w:rsidR="00C8648B" w:rsidRDefault="00C8648B" w:rsidP="00C8648B">
      <w:pPr>
        <w:pStyle w:val="ListParagraph"/>
        <w:spacing w:after="120"/>
        <w:ind w:left="360"/>
        <w:rPr>
          <w:rFonts w:ascii="Calibri" w:eastAsia="MS Mincho" w:hAnsi="Calibri" w:cs="Arial"/>
          <w:b/>
          <w:bCs/>
          <w:sz w:val="16"/>
          <w:szCs w:val="16"/>
        </w:rPr>
      </w:pPr>
    </w:p>
    <w:p w14:paraId="47C74A75" w14:textId="77777777" w:rsidR="00C8648B" w:rsidRDefault="00C8648B" w:rsidP="00C8648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43804A7D" w14:textId="77777777" w:rsidR="00C8648B" w:rsidRDefault="00C8648B" w:rsidP="00C8648B">
      <w:pPr>
        <w:pStyle w:val="ListParagraph"/>
        <w:spacing w:after="120"/>
        <w:ind w:left="0"/>
        <w:rPr>
          <w:rFonts w:ascii="Calibri" w:eastAsia="MS Mincho" w:hAnsi="Calibri" w:cs="Arial"/>
          <w:b/>
          <w:bCs/>
          <w:sz w:val="16"/>
          <w:szCs w:val="16"/>
        </w:rPr>
      </w:pPr>
    </w:p>
    <w:p w14:paraId="2BB66B0A" w14:textId="77777777" w:rsidR="00C8648B" w:rsidRPr="00380799" w:rsidRDefault="00C8648B" w:rsidP="00C8648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10351901" w14:textId="77777777" w:rsidR="00C8648B" w:rsidRPr="0083633C" w:rsidRDefault="00C8648B" w:rsidP="00C8648B">
      <w:pPr>
        <w:pStyle w:val="ListParagraph"/>
        <w:spacing w:after="120"/>
        <w:ind w:left="360"/>
        <w:rPr>
          <w:rFonts w:ascii="Calibri" w:eastAsia="MS Mincho" w:hAnsi="Calibri" w:cs="Arial"/>
          <w:b/>
          <w:bCs/>
          <w:sz w:val="16"/>
          <w:szCs w:val="16"/>
        </w:rPr>
      </w:pPr>
    </w:p>
    <w:p w14:paraId="600D01F2" w14:textId="77777777" w:rsidR="00C8648B" w:rsidRDefault="00C8648B" w:rsidP="00C8648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6E107ECC"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09DD48CE"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093EC182" w14:textId="77777777" w:rsidR="00C8648B" w:rsidRDefault="00C8648B" w:rsidP="00C86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47925452" w14:textId="77777777" w:rsidR="00C8648B" w:rsidRDefault="00C8648B" w:rsidP="00C8648B">
      <w:pPr>
        <w:pStyle w:val="ListParagraph"/>
        <w:spacing w:after="120"/>
        <w:rPr>
          <w:rFonts w:ascii="Calibri" w:eastAsia="MS Mincho" w:hAnsi="Calibri"/>
          <w:b/>
          <w:sz w:val="16"/>
          <w:szCs w:val="40"/>
        </w:rPr>
      </w:pPr>
    </w:p>
    <w:p w14:paraId="53B99B30" w14:textId="77777777" w:rsidR="00C8648B" w:rsidRDefault="00C8648B" w:rsidP="00C8648B">
      <w:pPr>
        <w:pStyle w:val="ListParagraph"/>
        <w:numPr>
          <w:ilvl w:val="0"/>
          <w:numId w:val="2"/>
        </w:numPr>
        <w:spacing w:after="120"/>
        <w:rPr>
          <w:rFonts w:ascii="Calibri" w:eastAsia="MS Mincho" w:hAnsi="Calibri"/>
          <w:b/>
          <w:sz w:val="16"/>
          <w:szCs w:val="40"/>
        </w:rPr>
        <w:sectPr w:rsidR="00C8648B" w:rsidSect="002F3E75">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128372A2" w14:textId="77777777" w:rsidR="00C8648B" w:rsidRPr="0083633C" w:rsidRDefault="00C8648B" w:rsidP="00C8648B">
      <w:pPr>
        <w:pStyle w:val="ListParagraph"/>
        <w:spacing w:after="120"/>
        <w:rPr>
          <w:rFonts w:ascii="Calibri" w:eastAsia="MS Mincho" w:hAnsi="Calibri"/>
          <w:b/>
          <w:sz w:val="16"/>
          <w:szCs w:val="40"/>
        </w:rPr>
        <w:sectPr w:rsidR="00C8648B" w:rsidRPr="0083633C" w:rsidSect="00262DA5">
          <w:type w:val="continuous"/>
          <w:pgSz w:w="12240" w:h="15840"/>
          <w:pgMar w:top="720" w:right="720" w:bottom="720" w:left="720" w:header="432" w:footer="432" w:gutter="0"/>
          <w:cols w:space="720"/>
          <w:docGrid w:linePitch="360"/>
        </w:sectPr>
      </w:pPr>
    </w:p>
    <w:p w14:paraId="57D15D6F" w14:textId="77777777" w:rsidR="00C8648B" w:rsidRDefault="00C8648B" w:rsidP="00C8648B">
      <w:pPr>
        <w:pStyle w:val="ListParagraph"/>
        <w:keepNext/>
        <w:spacing w:after="120"/>
        <w:jc w:val="both"/>
        <w:outlineLvl w:val="0"/>
        <w:rPr>
          <w:rFonts w:ascii="Calibri" w:hAnsi="Calibri"/>
          <w:bCs/>
          <w:color w:val="000000"/>
          <w:sz w:val="16"/>
          <w:szCs w:val="16"/>
        </w:rPr>
      </w:pPr>
    </w:p>
    <w:p w14:paraId="15FA4817" w14:textId="77777777" w:rsidR="00C8648B" w:rsidRDefault="00C8648B" w:rsidP="00C8648B">
      <w:pPr>
        <w:pStyle w:val="ListParagraph"/>
        <w:keepNext/>
        <w:spacing w:after="120"/>
        <w:jc w:val="both"/>
        <w:outlineLvl w:val="0"/>
        <w:rPr>
          <w:rFonts w:ascii="Calibri" w:hAnsi="Calibri"/>
          <w:bCs/>
          <w:color w:val="000000"/>
          <w:sz w:val="16"/>
          <w:szCs w:val="16"/>
        </w:rPr>
      </w:pPr>
    </w:p>
    <w:p w14:paraId="3DAC48E3" w14:textId="77777777" w:rsidR="00C8648B" w:rsidRDefault="00C8648B" w:rsidP="00C8648B">
      <w:pPr>
        <w:pStyle w:val="ListParagraph"/>
        <w:keepNext/>
        <w:spacing w:after="120"/>
        <w:jc w:val="both"/>
        <w:outlineLvl w:val="0"/>
        <w:rPr>
          <w:rFonts w:ascii="Calibri" w:hAnsi="Calibri"/>
          <w:bCs/>
          <w:color w:val="000000"/>
          <w:sz w:val="16"/>
          <w:szCs w:val="16"/>
        </w:rPr>
      </w:pPr>
    </w:p>
    <w:p w14:paraId="1574FE97" w14:textId="77777777" w:rsidR="00C8648B" w:rsidRDefault="00C8648B" w:rsidP="00C8648B">
      <w:pPr>
        <w:pStyle w:val="ListParagraph"/>
        <w:keepNext/>
        <w:spacing w:after="120"/>
        <w:jc w:val="both"/>
        <w:outlineLvl w:val="0"/>
        <w:rPr>
          <w:rFonts w:ascii="Calibri" w:hAnsi="Calibri"/>
          <w:bCs/>
          <w:color w:val="000000"/>
          <w:sz w:val="16"/>
          <w:szCs w:val="16"/>
        </w:rPr>
      </w:pPr>
    </w:p>
    <w:p w14:paraId="44579D54" w14:textId="77777777" w:rsidR="00C8648B" w:rsidRDefault="00C8648B" w:rsidP="00C8648B">
      <w:pPr>
        <w:pStyle w:val="ListParagraph"/>
        <w:keepNext/>
        <w:spacing w:after="120"/>
        <w:jc w:val="both"/>
        <w:outlineLvl w:val="0"/>
        <w:rPr>
          <w:rFonts w:ascii="Calibri" w:hAnsi="Calibri"/>
          <w:bCs/>
          <w:color w:val="000000"/>
          <w:sz w:val="16"/>
          <w:szCs w:val="16"/>
        </w:rPr>
      </w:pPr>
    </w:p>
    <w:p w14:paraId="703B7B60" w14:textId="77777777" w:rsidR="00C8648B" w:rsidRDefault="00C8648B" w:rsidP="00C8648B">
      <w:pPr>
        <w:pStyle w:val="ListParagraph"/>
        <w:keepNext/>
        <w:spacing w:after="120"/>
        <w:jc w:val="both"/>
        <w:outlineLvl w:val="0"/>
        <w:rPr>
          <w:rFonts w:ascii="Calibri" w:hAnsi="Calibri"/>
          <w:bCs/>
          <w:color w:val="000000"/>
          <w:sz w:val="16"/>
          <w:szCs w:val="16"/>
        </w:rPr>
      </w:pPr>
    </w:p>
    <w:p w14:paraId="34F9063D" w14:textId="77777777" w:rsidR="00C8648B" w:rsidRDefault="00C8648B" w:rsidP="00C8648B">
      <w:pPr>
        <w:pStyle w:val="ListParagraph"/>
        <w:keepNext/>
        <w:spacing w:after="120"/>
        <w:jc w:val="both"/>
        <w:outlineLvl w:val="0"/>
        <w:rPr>
          <w:rFonts w:ascii="Calibri" w:hAnsi="Calibri"/>
          <w:bCs/>
          <w:color w:val="000000"/>
          <w:sz w:val="16"/>
          <w:szCs w:val="16"/>
        </w:rPr>
      </w:pPr>
    </w:p>
    <w:p w14:paraId="50712F72" w14:textId="77777777" w:rsidR="00C8648B" w:rsidRDefault="00C8648B" w:rsidP="00C8648B">
      <w:pPr>
        <w:pStyle w:val="ListParagraph"/>
        <w:keepNext/>
        <w:spacing w:after="120"/>
        <w:jc w:val="both"/>
        <w:outlineLvl w:val="0"/>
        <w:rPr>
          <w:rFonts w:ascii="Calibri" w:hAnsi="Calibri"/>
          <w:bCs/>
          <w:color w:val="000000"/>
          <w:sz w:val="16"/>
          <w:szCs w:val="16"/>
        </w:rPr>
      </w:pPr>
    </w:p>
    <w:p w14:paraId="213607BA" w14:textId="77777777" w:rsidR="00C8648B" w:rsidRDefault="00C8648B" w:rsidP="00C8648B">
      <w:pPr>
        <w:pStyle w:val="ListParagraph"/>
        <w:keepNext/>
        <w:spacing w:after="120"/>
        <w:jc w:val="both"/>
        <w:outlineLvl w:val="0"/>
        <w:rPr>
          <w:rFonts w:ascii="Calibri" w:hAnsi="Calibri"/>
          <w:bCs/>
          <w:color w:val="000000"/>
          <w:sz w:val="16"/>
          <w:szCs w:val="16"/>
        </w:rPr>
      </w:pPr>
    </w:p>
    <w:p w14:paraId="30D31FD8" w14:textId="4212664E"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proofErr w:type="spellStart"/>
      <w:r w:rsidRPr="00FC60BD">
        <w:rPr>
          <w:rFonts w:ascii="Calibri" w:hAnsi="Calibri"/>
          <w:bCs/>
          <w:color w:val="000000"/>
          <w:sz w:val="16"/>
          <w:szCs w:val="16"/>
        </w:rPr>
        <w:t>CustAddress</w:t>
      </w:r>
      <w:proofErr w:type="spellEnd"/>
      <w:r>
        <w:rPr>
          <w:rFonts w:ascii="Calibri" w:hAnsi="Calibri"/>
          <w:bCs/>
          <w:color w:val="000000"/>
          <w:sz w:val="16"/>
          <w:szCs w:val="16"/>
        </w:rPr>
        <w:t>}}</w:t>
      </w:r>
    </w:p>
    <w:p w14:paraId="2E7980EE" w14:textId="77777777"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53EDAD" w14:textId="77777777" w:rsidR="00C8648B" w:rsidRPr="00380799" w:rsidRDefault="00C8648B" w:rsidP="00C8648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5CD1B6B3" w14:textId="77777777" w:rsidR="00C8648B" w:rsidRDefault="00C8648B" w:rsidP="00C8648B">
      <w:pPr>
        <w:pStyle w:val="ListParagraph"/>
        <w:keepNext/>
        <w:spacing w:after="120"/>
        <w:ind w:left="360"/>
        <w:jc w:val="both"/>
        <w:outlineLvl w:val="0"/>
        <w:rPr>
          <w:rFonts w:ascii="Calibri" w:eastAsia="MS Mincho" w:hAnsi="Calibri" w:cs="Arial"/>
          <w:b/>
          <w:sz w:val="16"/>
          <w:szCs w:val="16"/>
        </w:rPr>
      </w:pPr>
    </w:p>
    <w:p w14:paraId="745ADB59"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5C9DDBDE"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2F08BB47"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7D054E48"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4F9928E6"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41C2EC6D"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6DF4E883"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6788DE67" w14:textId="77777777" w:rsidR="00C8648B" w:rsidRPr="00054A79" w:rsidRDefault="00C8648B" w:rsidP="00C8648B">
      <w:pPr>
        <w:pStyle w:val="ListParagraph"/>
        <w:keepNext/>
        <w:spacing w:after="120"/>
        <w:jc w:val="both"/>
        <w:outlineLvl w:val="0"/>
        <w:rPr>
          <w:rFonts w:ascii="Calibri" w:eastAsia="MS Mincho" w:hAnsi="Calibri" w:cs="Arial"/>
          <w:bCs/>
          <w:sz w:val="16"/>
          <w:szCs w:val="16"/>
        </w:rPr>
      </w:pPr>
    </w:p>
    <w:p w14:paraId="08C8F627"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2097FCC1" w14:textId="77777777" w:rsidR="00C8648B" w:rsidRDefault="00C8648B" w:rsidP="00C8648B">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01C82FA4" w14:textId="77777777" w:rsidR="00C8648B" w:rsidRDefault="00C8648B" w:rsidP="00C8648B">
      <w:pPr>
        <w:pStyle w:val="ListParagraph"/>
        <w:keepNext/>
        <w:spacing w:after="120"/>
        <w:jc w:val="both"/>
        <w:outlineLvl w:val="0"/>
        <w:rPr>
          <w:rFonts w:ascii="Calibri" w:eastAsia="MS Mincho" w:hAnsi="Calibri" w:cs="Arial"/>
          <w:bCs/>
          <w:sz w:val="16"/>
          <w:szCs w:val="16"/>
        </w:rPr>
        <w:sectPr w:rsidR="00C8648B"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77D84A8A"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FB09788" w14:textId="77777777" w:rsidR="00C8648B" w:rsidRDefault="00C8648B" w:rsidP="00C8648B">
      <w:pPr>
        <w:keepNext/>
        <w:spacing w:after="120"/>
        <w:jc w:val="both"/>
        <w:outlineLvl w:val="0"/>
        <w:rPr>
          <w:rFonts w:ascii="Calibri" w:eastAsia="MS Mincho" w:hAnsi="Calibri" w:cs="Arial"/>
          <w:bCs/>
          <w:sz w:val="16"/>
          <w:szCs w:val="16"/>
        </w:rPr>
      </w:pPr>
    </w:p>
    <w:p w14:paraId="74B20F80" w14:textId="77777777" w:rsidR="00C8648B" w:rsidRDefault="00C8648B" w:rsidP="00C8648B">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6E098C32" w14:textId="77777777" w:rsidR="00C8648B" w:rsidRDefault="00C8648B" w:rsidP="00C8648B">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7F544D2D" w14:textId="77777777" w:rsidR="00C8648B" w:rsidRPr="00E42041" w:rsidRDefault="00C8648B" w:rsidP="00C8648B">
      <w:pPr>
        <w:keepNext/>
        <w:spacing w:after="120"/>
        <w:ind w:firstLine="720"/>
        <w:jc w:val="both"/>
        <w:outlineLvl w:val="0"/>
        <w:rPr>
          <w:rFonts w:ascii="Calibri" w:eastAsia="MS Mincho" w:hAnsi="Calibri" w:cs="Arial"/>
          <w:bCs/>
          <w:sz w:val="16"/>
          <w:szCs w:val="16"/>
        </w:rPr>
        <w:sectPr w:rsidR="00C8648B" w:rsidRPr="00E42041"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6021B0A8" w14:textId="77777777" w:rsidR="00C8648B" w:rsidRPr="006D7528" w:rsidRDefault="00C8648B" w:rsidP="00C8648B">
      <w:pPr>
        <w:pStyle w:val="ListParagraph"/>
        <w:keepNext/>
        <w:numPr>
          <w:ilvl w:val="0"/>
          <w:numId w:val="1"/>
        </w:numPr>
        <w:spacing w:after="120"/>
        <w:outlineLvl w:val="0"/>
        <w:rPr>
          <w:rFonts w:ascii="Calibri" w:eastAsia="MS Mincho" w:hAnsi="Calibri" w:cs="Arial"/>
          <w:b/>
          <w:sz w:val="16"/>
          <w:szCs w:val="16"/>
        </w:rPr>
        <w:sectPr w:rsidR="00C8648B"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headerReference w:type="default" r:id="rId20"/>
          <w:footerReference w:type="default" r:id="rId21"/>
          <w:type w:val="continuous"/>
          <w:pgSz w:w="12240" w:h="15840"/>
          <w:pgMar w:top="720" w:right="720" w:bottom="720" w:left="720" w:header="432" w:footer="432" w:gutter="0"/>
          <w:cols w:space="432"/>
          <w:docGrid w:linePitch="360"/>
        </w:sectPr>
      </w:pPr>
    </w:p>
    <w:p w14:paraId="09A808C8" w14:textId="5CE305F0" w:rsidR="006D7528" w:rsidRDefault="0037495E" w:rsidP="0037495E">
      <w:pPr>
        <w:keepNext/>
        <w:spacing w:after="120"/>
        <w:outlineLvl w:val="0"/>
        <w:rPr>
          <w:rFonts w:ascii="Calibri" w:hAnsi="Calibri"/>
          <w:b/>
          <w:bCs/>
          <w:color w:val="000000"/>
          <w:sz w:val="16"/>
          <w:szCs w:val="16"/>
        </w:rPr>
        <w:sectPr w:rsidR="006D7528" w:rsidSect="00262DA5">
          <w:headerReference w:type="even" r:id="rId22"/>
          <w:headerReference w:type="default" r:id="rId23"/>
          <w:footerReference w:type="default" r:id="rId24"/>
          <w:headerReference w:type="first" r:id="rId25"/>
          <w:type w:val="continuous"/>
          <w:pgSz w:w="12240" w:h="15840" w:code="1"/>
          <w:pgMar w:top="720" w:right="720" w:bottom="1080" w:left="720" w:header="864" w:footer="720" w:gutter="0"/>
          <w:cols w:sep="1" w:space="288"/>
          <w:docGrid w:linePitch="326"/>
        </w:sect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w:t>
      </w:r>
      <w:r w:rsidRPr="0087319F">
        <w:rPr>
          <w:rFonts w:ascii="Calibri" w:hAnsi="Calibri" w:cs="Arial"/>
          <w:sz w:val="16"/>
          <w:szCs w:val="16"/>
        </w:rPr>
        <w:lastRenderedPageBreak/>
        <w:t>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1980CDF7" w:rsidR="006B0555" w:rsidRPr="00AD3917" w:rsidRDefault="00C8648B" w:rsidP="00AE7986">
            <w:pPr>
              <w:rPr>
                <w:rFonts w:ascii="Calibri" w:hAnsi="Calibri"/>
                <w:b/>
                <w:bCs/>
                <w:color w:val="000000"/>
                <w:sz w:val="16"/>
                <w:szCs w:val="16"/>
              </w:rPr>
            </w:pPr>
            <w:r>
              <w:rPr>
                <w:rFonts w:ascii="Calibri" w:hAnsi="Calibri"/>
                <w:b/>
                <w:bCs/>
                <w:color w:val="000000"/>
                <w:sz w:val="16"/>
                <w:szCs w:val="16"/>
              </w:rPr>
              <w:t>{{</w:t>
            </w:r>
            <w:proofErr w:type="spellStart"/>
            <w:r w:rsidRPr="00C8648B">
              <w:rPr>
                <w:rFonts w:ascii="Calibri" w:hAnsi="Calibri"/>
                <w:b/>
                <w:bCs/>
                <w:color w:val="000000"/>
                <w:sz w:val="16"/>
                <w:szCs w:val="16"/>
              </w:rPr>
              <w:t>CustName</w:t>
            </w:r>
            <w:proofErr w:type="spellEnd"/>
            <w:r>
              <w:rPr>
                <w:rFonts w:ascii="Calibri" w:hAnsi="Calibri"/>
                <w:b/>
                <w:bCs/>
                <w:color w:val="000000"/>
                <w:sz w:val="16"/>
                <w:szCs w:val="16"/>
              </w:rPr>
              <w:t>}}</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FrontierSignature</w:t>
            </w:r>
            <w:proofErr w:type="spellEnd"/>
            <w:r w:rsidRPr="00E668C2">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ClientSignature</w:t>
            </w:r>
            <w:proofErr w:type="spellEnd"/>
            <w:r w:rsidRPr="00E668C2">
              <w:rPr>
                <w:rFonts w:ascii="Calibri" w:hAnsi="Calibri"/>
                <w:bCs/>
                <w:color w:val="FFFFFF" w:themeColor="background1"/>
                <w:sz w:val="16"/>
                <w:szCs w:val="16"/>
              </w:rPr>
              <w:t>}}</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24DF7C4C"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ClientPrintedName</w:t>
            </w:r>
            <w:proofErr w:type="spellEnd"/>
            <w:r w:rsidRPr="00E668C2">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ClientTitle</w:t>
            </w:r>
            <w:proofErr w:type="spellEnd"/>
            <w:r w:rsidRPr="00E668C2">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E668C2" w:rsidRDefault="003A0575"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FrontierDate</w:t>
            </w:r>
            <w:proofErr w:type="spellEnd"/>
            <w:r w:rsidRPr="00E668C2">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ClientDate</w:t>
            </w:r>
            <w:proofErr w:type="spellEnd"/>
            <w:r w:rsidRPr="00E668C2">
              <w:rPr>
                <w:rFonts w:ascii="Calibri" w:hAnsi="Calibri"/>
                <w:bCs/>
                <w:color w:val="FFFFFF" w:themeColor="background1"/>
                <w:sz w:val="16"/>
                <w:szCs w:val="16"/>
              </w:rPr>
              <w:t>}}</w:t>
            </w:r>
          </w:p>
        </w:tc>
      </w:tr>
    </w:tbl>
    <w:p w14:paraId="26C8B831" w14:textId="77777777" w:rsidR="00553810" w:rsidRDefault="00553810" w:rsidP="00613E09">
      <w:pPr>
        <w:jc w:val="center"/>
        <w:rPr>
          <w:rFonts w:ascii="Calibri" w:hAnsi="Calibri" w:cs="Calibri"/>
          <w:b/>
          <w:bCs/>
          <w:color w:val="D9272D"/>
        </w:rPr>
      </w:pPr>
    </w:p>
    <w:p w14:paraId="59BF0671" w14:textId="77777777" w:rsidR="00553810" w:rsidRDefault="00553810" w:rsidP="00613E09">
      <w:pPr>
        <w:jc w:val="center"/>
        <w:rPr>
          <w:rFonts w:ascii="Calibri" w:hAnsi="Calibri" w:cs="Calibri"/>
          <w:b/>
          <w:bCs/>
          <w:color w:val="D9272D"/>
        </w:rPr>
      </w:pPr>
    </w:p>
    <w:p w14:paraId="5B703F99" w14:textId="77777777" w:rsidR="00553810" w:rsidRDefault="00553810" w:rsidP="00613E09">
      <w:pPr>
        <w:jc w:val="center"/>
        <w:rPr>
          <w:rFonts w:ascii="Calibri" w:hAnsi="Calibri" w:cs="Calibri"/>
          <w:b/>
          <w:bCs/>
          <w:color w:val="D9272D"/>
        </w:rPr>
      </w:pPr>
    </w:p>
    <w:p w14:paraId="5995CB02" w14:textId="77777777" w:rsidR="00553810" w:rsidRDefault="00553810" w:rsidP="00613E09">
      <w:pPr>
        <w:jc w:val="center"/>
        <w:rPr>
          <w:rFonts w:ascii="Calibri" w:hAnsi="Calibri" w:cs="Calibri"/>
          <w:b/>
          <w:bCs/>
          <w:color w:val="D9272D"/>
        </w:rPr>
      </w:pPr>
    </w:p>
    <w:p w14:paraId="457038B1" w14:textId="77777777" w:rsidR="00553810" w:rsidRDefault="00553810" w:rsidP="00613E09">
      <w:pPr>
        <w:jc w:val="center"/>
        <w:rPr>
          <w:rFonts w:ascii="Calibri" w:hAnsi="Calibri" w:cs="Calibri"/>
          <w:b/>
          <w:bCs/>
          <w:color w:val="D9272D"/>
        </w:rPr>
      </w:pPr>
    </w:p>
    <w:p w14:paraId="68F17322" w14:textId="6299E843"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64E85A52" w14:textId="77777777" w:rsidR="004A7AA1" w:rsidRPr="007A2CAA" w:rsidRDefault="004A7AA1" w:rsidP="004A7AA1">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106D8E8F" w14:textId="77777777" w:rsidR="00AE4057" w:rsidRDefault="004A7AA1" w:rsidP="004A7AA1">
      <w:pPr>
        <w:spacing w:after="160" w:line="259" w:lineRule="auto"/>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AE4057" w:rsidRPr="007A2CAA" w14:paraId="6F3A8AED" w14:textId="77777777" w:rsidTr="005E29FF">
        <w:trPr>
          <w:trHeight w:val="53"/>
        </w:trPr>
        <w:tc>
          <w:tcPr>
            <w:tcW w:w="1666" w:type="pct"/>
            <w:tcBorders>
              <w:bottom w:val="single" w:sz="4" w:space="0" w:color="auto"/>
            </w:tcBorders>
            <w:shd w:val="clear" w:color="auto" w:fill="C00000"/>
          </w:tcPr>
          <w:p w14:paraId="5602BC38" w14:textId="77777777" w:rsidR="00AE4057" w:rsidRPr="007A2CAA" w:rsidRDefault="00AE4057" w:rsidP="00CB5BDE">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tcBorders>
              <w:bottom w:val="single" w:sz="4" w:space="0" w:color="auto"/>
            </w:tcBorders>
            <w:shd w:val="clear" w:color="auto" w:fill="C00000"/>
          </w:tcPr>
          <w:p w14:paraId="41FB99FE"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tcBorders>
              <w:bottom w:val="single" w:sz="4" w:space="0" w:color="auto"/>
            </w:tcBorders>
            <w:shd w:val="clear" w:color="auto" w:fill="C00000"/>
          </w:tcPr>
          <w:p w14:paraId="6C4F8375"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tcBorders>
              <w:bottom w:val="single" w:sz="4" w:space="0" w:color="auto"/>
            </w:tcBorders>
            <w:shd w:val="clear" w:color="auto" w:fill="C00000"/>
          </w:tcPr>
          <w:p w14:paraId="417305B5"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tcBorders>
              <w:bottom w:val="single" w:sz="4" w:space="0" w:color="auto"/>
            </w:tcBorders>
            <w:shd w:val="clear" w:color="auto" w:fill="C00000"/>
          </w:tcPr>
          <w:p w14:paraId="74AEC14D"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AE4057" w:rsidRPr="007A2CAA" w14:paraId="07C801F3" w14:textId="77777777" w:rsidTr="005E29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8514DA9" w14:textId="77777777" w:rsidR="00AE4057" w:rsidRPr="003329FB" w:rsidRDefault="00AE4057" w:rsidP="00CB5BDE">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121D2FC1" w14:textId="77777777" w:rsidR="00AE4057" w:rsidRPr="003329FB" w:rsidRDefault="00AE4057" w:rsidP="00CB5BDE">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04BDAD0C" w14:textId="77777777" w:rsidR="00AE4057" w:rsidRPr="003329FB" w:rsidRDefault="00AE4057" w:rsidP="00CB5BDE">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{{IPBLOCKS}}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7BA46618"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CEDA485"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3CD819E"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2DF27B9E"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4A7D218F"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3D7D3787"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AE4057" w:rsidRPr="007A2CAA" w14:paraId="75A6A963" w14:textId="77777777" w:rsidTr="005E29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1EFF7AD5" w14:textId="77777777" w:rsidR="00AE4057" w:rsidRPr="003329FB" w:rsidRDefault="00AE4057" w:rsidP="00CB5BDE">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4A17EFA8" w14:textId="77777777" w:rsidR="00AE4057" w:rsidRPr="003329FB" w:rsidRDefault="00AE4057" w:rsidP="00CB5BDE">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1351D54D" w14:textId="77777777" w:rsidR="00AE4057" w:rsidRPr="003329FB" w:rsidRDefault="00AE4057" w:rsidP="00CB5BDE">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4570B993"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08C04A3"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669A9896"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53DC953F"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50567B29"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20BFB59A"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191BAF" w:rsidRPr="007A2CAA" w14:paraId="339F0C4D" w14:textId="77777777" w:rsidTr="005E29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B4CC9E2" w14:textId="2E598908" w:rsidR="00191BAF" w:rsidRPr="003329FB" w:rsidRDefault="00191BAF" w:rsidP="00191BAF">
            <w:pPr>
              <w:shd w:val="clear" w:color="auto" w:fill="FFFFFE"/>
              <w:spacing w:line="285" w:lineRule="atLeast"/>
              <w:rPr>
                <w:rFonts w:asciiTheme="minorHAnsi" w:hAnsiTheme="minorHAnsi" w:cstheme="minorHAnsi"/>
                <w:sz w:val="16"/>
                <w:szCs w:val="16"/>
              </w:rPr>
            </w:pPr>
            <w:r w:rsidRPr="00B12A9E">
              <w:rPr>
                <w:rFonts w:ascii="Consolas" w:hAnsi="Consolas"/>
                <w:sz w:val="16"/>
                <w:szCs w:val="16"/>
              </w:rPr>
              <w:t>{{#CA</w:t>
            </w:r>
            <w:proofErr w:type="gramStart"/>
            <w:r w:rsidRPr="00B12A9E">
              <w:rPr>
                <w:rFonts w:ascii="Consolas" w:hAnsi="Consolas"/>
                <w:sz w:val="16"/>
                <w:szCs w:val="16"/>
              </w:rPr>
              <w:t>}}</w:t>
            </w:r>
            <w:r w:rsidRPr="003329FB">
              <w:rPr>
                <w:rFonts w:asciiTheme="minorHAnsi" w:hAnsiTheme="minorHAnsi" w:cstheme="minorHAnsi"/>
                <w:sz w:val="16"/>
                <w:szCs w:val="16"/>
              </w:rPr>
              <w:t>{</w:t>
            </w:r>
            <w:proofErr w:type="gramEnd"/>
            <w:r w:rsidRPr="003329FB">
              <w:rPr>
                <w:rFonts w:asciiTheme="minorHAnsi" w:hAnsiTheme="minorHAnsi" w:cstheme="minorHAnsi"/>
                <w:sz w:val="16"/>
                <w:szCs w:val="16"/>
              </w:rPr>
              <w:t>{#cCaas}}</w:t>
            </w:r>
            <w:r w:rsidR="00F119A0"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2020D5D2" w14:textId="1BE9A557" w:rsidR="00191BAF" w:rsidRPr="003329FB" w:rsidRDefault="00191BAF" w:rsidP="00191BAF">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26B7AD5C" w14:textId="6D78C3F5"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F82749E" w14:textId="4D02878A"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AC0B533" w14:textId="75168495"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4DF463A2" w14:textId="393F5F2A"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F119A0">
              <w:rPr>
                <w:rFonts w:asciiTheme="minorHAnsi" w:hAnsiTheme="minorHAnsi" w:cstheme="minorHAnsi"/>
                <w:b/>
                <w:sz w:val="16"/>
                <w:szCs w:val="16"/>
              </w:rPr>
              <w:t>/</w:t>
            </w:r>
            <w:proofErr w:type="spellStart"/>
            <w:r w:rsidR="00F119A0" w:rsidRPr="003329FB">
              <w:rPr>
                <w:rFonts w:asciiTheme="minorHAnsi" w:hAnsiTheme="minorHAnsi" w:cstheme="minorHAnsi"/>
                <w:b/>
                <w:sz w:val="16"/>
                <w:szCs w:val="16"/>
              </w:rPr>
              <w:t>ftr_IsBundle</w:t>
            </w:r>
            <w:proofErr w:type="spellEnd"/>
            <w:r w:rsidR="00F119A0"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r w:rsidRPr="00B12A9E">
              <w:rPr>
                <w:rFonts w:ascii="Consolas" w:hAnsi="Consolas"/>
                <w:sz w:val="16"/>
                <w:szCs w:val="16"/>
              </w:rPr>
              <w:t>{{</w:t>
            </w:r>
            <w:r>
              <w:rPr>
                <w:rFonts w:ascii="Consolas" w:hAnsi="Consolas"/>
                <w:sz w:val="16"/>
                <w:szCs w:val="16"/>
              </w:rPr>
              <w:t>/</w:t>
            </w:r>
            <w:r w:rsidRPr="00B12A9E">
              <w:rPr>
                <w:rFonts w:ascii="Consolas" w:hAnsi="Consolas"/>
                <w:sz w:val="16"/>
                <w:szCs w:val="16"/>
              </w:rPr>
              <w:t>CA}}</w:t>
            </w:r>
          </w:p>
        </w:tc>
      </w:tr>
      <w:tr w:rsidR="00191BAF" w:rsidRPr="007A2CAA" w14:paraId="6503A2D5" w14:textId="77777777" w:rsidTr="005E29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0313E4" w14:textId="3BEAB6D9" w:rsidR="00191BAF" w:rsidRPr="003329FB" w:rsidRDefault="00191BAF" w:rsidP="00191BA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{{#SA}} {{#uCaas</w:t>
            </w:r>
            <w:proofErr w:type="gramStart"/>
            <w:r w:rsidRPr="003329FB">
              <w:rPr>
                <w:rFonts w:asciiTheme="minorHAnsi" w:hAnsiTheme="minorHAnsi" w:cstheme="minorHAnsi"/>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31D1D989" w14:textId="131F0CDD" w:rsidR="00191BAF" w:rsidRPr="003329FB" w:rsidRDefault="00191BAF" w:rsidP="00191BAF">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5A93206E" w14:textId="293D3781"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94FF69F" w14:textId="2C8712B3"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6BB529B8" w14:textId="54E537C4"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200E70A1" w14:textId="624E3C72"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F119A0">
              <w:rPr>
                <w:rFonts w:asciiTheme="minorHAnsi" w:hAnsiTheme="minorHAnsi" w:cstheme="minorHAnsi"/>
                <w:b/>
                <w:sz w:val="16"/>
                <w:szCs w:val="16"/>
              </w:rPr>
              <w:t>/</w:t>
            </w:r>
            <w:proofErr w:type="spellStart"/>
            <w:r w:rsidR="00F119A0" w:rsidRPr="003329FB">
              <w:rPr>
                <w:rFonts w:asciiTheme="minorHAnsi" w:hAnsiTheme="minorHAnsi" w:cstheme="minorHAnsi"/>
                <w:b/>
                <w:sz w:val="16"/>
                <w:szCs w:val="16"/>
              </w:rPr>
              <w:t>ftr_IsBundle</w:t>
            </w:r>
            <w:proofErr w:type="spellEnd"/>
            <w:r w:rsidR="00F119A0"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r>
              <w:rPr>
                <w:rFonts w:asciiTheme="minorHAnsi" w:hAnsiTheme="minorHAnsi" w:cstheme="minorHAnsi"/>
                <w:sz w:val="16"/>
                <w:szCs w:val="16"/>
              </w:rPr>
              <w:t>/</w:t>
            </w:r>
            <w:r w:rsidRPr="003329FB">
              <w:rPr>
                <w:rFonts w:asciiTheme="minorHAnsi" w:hAnsiTheme="minorHAnsi" w:cstheme="minorHAnsi"/>
                <w:sz w:val="16"/>
                <w:szCs w:val="16"/>
              </w:rPr>
              <w:t>SA}}</w:t>
            </w:r>
          </w:p>
        </w:tc>
      </w:tr>
    </w:tbl>
    <w:p w14:paraId="3FA24321" w14:textId="6ADEFAD4" w:rsidR="004778BE" w:rsidRPr="006B4989" w:rsidRDefault="004778BE" w:rsidP="00D34ABA">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4778BE" w:rsidRPr="007E270F" w14:paraId="2A23F4CB" w14:textId="77777777" w:rsidTr="00D15986">
        <w:trPr>
          <w:trHeight w:val="50"/>
        </w:trPr>
        <w:tc>
          <w:tcPr>
            <w:tcW w:w="1665" w:type="pct"/>
            <w:shd w:val="clear" w:color="auto" w:fill="C00000"/>
          </w:tcPr>
          <w:p w14:paraId="13C26012" w14:textId="77777777" w:rsidR="004778BE" w:rsidRPr="007E270F" w:rsidRDefault="004778BE" w:rsidP="00D15986">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shd w:val="clear" w:color="auto" w:fill="C00000"/>
          </w:tcPr>
          <w:p w14:paraId="22EC5F91"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shd w:val="clear" w:color="auto" w:fill="C00000"/>
          </w:tcPr>
          <w:p w14:paraId="611B0D06"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shd w:val="clear" w:color="auto" w:fill="C00000"/>
          </w:tcPr>
          <w:p w14:paraId="65CF86BB"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shd w:val="clear" w:color="auto" w:fill="C00000"/>
          </w:tcPr>
          <w:p w14:paraId="65708ED2"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4778BE" w:rsidRPr="007E270F" w14:paraId="0632956A" w14:textId="77777777" w:rsidTr="00D159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4072D5CE" w14:textId="31D59C6E" w:rsidR="004778BE" w:rsidRPr="007E270F" w:rsidRDefault="004778BE" w:rsidP="00D15986">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{{#ftr_IsBundle}}</w:t>
            </w:r>
          </w:p>
          <w:p w14:paraId="1081134F"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42CE7E83" w14:textId="77777777" w:rsidR="004778BE" w:rsidRPr="007E270F" w:rsidRDefault="004778BE" w:rsidP="00D15986">
            <w:pPr>
              <w:pStyle w:val="List"/>
              <w:tabs>
                <w:tab w:val="left" w:pos="360"/>
              </w:tabs>
              <w:ind w:left="0" w:right="288" w:firstLine="0"/>
              <w:jc w:val="both"/>
              <w:rPr>
                <w:rFonts w:asciiTheme="minorHAnsi" w:hAnsiTheme="minorHAnsi" w:cstheme="minorHAnsi"/>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Pr>
          <w:p w14:paraId="06D84601" w14:textId="77777777" w:rsidR="004778BE" w:rsidRPr="007E270F" w:rsidRDefault="004778BE" w:rsidP="00D15986">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Pr>
          <w:p w14:paraId="320242BF" w14:textId="77777777" w:rsidR="004778BE" w:rsidRPr="007E270F" w:rsidRDefault="004778BE" w:rsidP="00D15986">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Pr>
          <w:p w14:paraId="1BC75D93" w14:textId="77777777" w:rsidR="004778BE" w:rsidRPr="007E270F" w:rsidRDefault="004778BE" w:rsidP="00D15986">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Pr>
          <w:p w14:paraId="4A5D8F1E"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 xml:space="preserve">}} </w:t>
            </w:r>
          </w:p>
          <w:p w14:paraId="2ABF4123" w14:textId="7E6AA5D0" w:rsidR="004778BE" w:rsidRPr="004778BE" w:rsidRDefault="004778BE" w:rsidP="004778BE">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4778BE" w:rsidRPr="007E270F" w14:paraId="2AEBEA99" w14:textId="77777777" w:rsidTr="00D159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5D9AC8BD" w14:textId="2D00A7CB" w:rsidR="004778BE" w:rsidRPr="007E270F" w:rsidRDefault="004778BE" w:rsidP="00D15986">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1613F492"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169A4CD3" w14:textId="77777777" w:rsidR="004778BE" w:rsidRPr="007E270F" w:rsidRDefault="004778BE" w:rsidP="00D15986">
            <w:pPr>
              <w:pStyle w:val="List"/>
              <w:tabs>
                <w:tab w:val="left" w:pos="360"/>
              </w:tabs>
              <w:ind w:left="0" w:right="288" w:firstLine="0"/>
              <w:jc w:val="both"/>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Pr>
          <w:p w14:paraId="3881EE94"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Pr>
          <w:p w14:paraId="6BAA78E2"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Pr>
          <w:p w14:paraId="05EC5D22"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Pr>
          <w:p w14:paraId="57BD8B89"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w:t>
            </w:r>
          </w:p>
          <w:p w14:paraId="749FA0E2" w14:textId="45CCF9EB" w:rsidR="004778BE" w:rsidRPr="007E270F" w:rsidRDefault="004778BE" w:rsidP="004778BE">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514D0B96" w14:textId="29708A0F" w:rsidR="004778BE" w:rsidRPr="006B4989" w:rsidRDefault="004778BE" w:rsidP="00D34ABA">
      <w:pPr>
        <w:ind w:left="162" w:right="18" w:hanging="162"/>
        <w:rPr>
          <w:rFonts w:asciiTheme="minorHAnsi" w:hAnsiTheme="minorHAnsi" w:cstheme="minorHAnsi"/>
          <w:b/>
          <w:bCs/>
          <w:sz w:val="4"/>
          <w:szCs w:val="4"/>
        </w:rPr>
      </w:pPr>
      <w:r w:rsidRPr="006B4989">
        <w:rPr>
          <w:rFonts w:asciiTheme="minorHAnsi" w:hAnsiTheme="minorHAnsi" w:cstheme="minorHAnsi"/>
          <w:b/>
          <w:bCs/>
          <w:sz w:val="4"/>
          <w:szCs w:val="4"/>
        </w:rPr>
        <w:t>{{/MFS}}</w:t>
      </w:r>
    </w:p>
    <w:p w14:paraId="0B31299F" w14:textId="3A52F2D0" w:rsidR="004778BE" w:rsidRPr="006B4989" w:rsidRDefault="004778BE" w:rsidP="00D34ABA">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4778BE" w:rsidRPr="007E270F" w14:paraId="48946D93" w14:textId="77777777" w:rsidTr="005E29FF">
        <w:trPr>
          <w:trHeight w:val="50"/>
        </w:trPr>
        <w:tc>
          <w:tcPr>
            <w:tcW w:w="1665" w:type="pct"/>
            <w:tcBorders>
              <w:bottom w:val="single" w:sz="4" w:space="0" w:color="auto"/>
            </w:tcBorders>
            <w:shd w:val="clear" w:color="auto" w:fill="C00000"/>
          </w:tcPr>
          <w:p w14:paraId="52537F1B" w14:textId="77777777" w:rsidR="004778BE" w:rsidRPr="007E270F" w:rsidRDefault="004778BE" w:rsidP="00D15986">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683FFF6E"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7A3709E1"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2C8304A9"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39568E0D"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4778BE" w:rsidRPr="007E270F" w14:paraId="36C1F551" w14:textId="77777777" w:rsidTr="005E29FF">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13C8CFA" w14:textId="79A2A564"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0AF90DDE"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0F95B639"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ATTR_TIME_MNGT</w:t>
            </w:r>
            <w:r w:rsidRPr="007E270F">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7D7C6D00"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296E9BB7" w14:textId="77777777" w:rsidR="004778BE" w:rsidRPr="007E270F" w:rsidRDefault="004778BE" w:rsidP="00D15986">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3587D58"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6C8F73F" w14:textId="6E68D8E1" w:rsidR="004778BE" w:rsidRPr="007E270F" w:rsidRDefault="004778BE" w:rsidP="004778BE">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4778BE" w:rsidRPr="007E270F" w14:paraId="65B7A461" w14:textId="77777777" w:rsidTr="005E29FF">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49ECFE90" w14:textId="73095346"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23EEC7DC"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1A760BD4"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ATTR_TIME_MNGT</w:t>
            </w:r>
            <w:r w:rsidRPr="007E270F">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3DB093BD"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3A209DB1" w14:textId="77777777" w:rsidR="004778BE" w:rsidRPr="007E270F" w:rsidRDefault="004778BE" w:rsidP="00D15986">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04E5596"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3F16B8AD" w14:textId="5B82739E" w:rsidR="004778BE" w:rsidRPr="007E270F" w:rsidRDefault="004778BE" w:rsidP="004778BE">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0FD30C56" w14:textId="1F086646" w:rsidR="004778BE" w:rsidRPr="006B4989" w:rsidRDefault="004778BE" w:rsidP="00D34ABA">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{{/MFP}}</w:t>
      </w:r>
    </w:p>
    <w:p w14:paraId="484ADDBE" w14:textId="4EF6133E" w:rsidR="00D34ABA" w:rsidRPr="00B12A9E" w:rsidRDefault="00D34ABA" w:rsidP="00D34ABA">
      <w:pPr>
        <w:ind w:left="162" w:right="18" w:hanging="162"/>
        <w:rPr>
          <w:rFonts w:ascii="Calibri" w:hAnsi="Calibri"/>
          <w:bCs/>
          <w:i/>
          <w:sz w:val="16"/>
          <w:szCs w:val="16"/>
        </w:rPr>
      </w:pPr>
      <w:r w:rsidRPr="00B12A9E">
        <w:rPr>
          <w:rFonts w:ascii="Lantinghei TC Heavy" w:hAnsi="Lantinghei TC Heavy" w:cs="Lantinghei TC Heavy"/>
          <w:bCs/>
          <w:color w:val="800000"/>
          <w:sz w:val="16"/>
          <w:szCs w:val="16"/>
        </w:rPr>
        <w:t>*★</w:t>
      </w:r>
      <w:r w:rsidRPr="00B12A9E">
        <w:rPr>
          <w:rFonts w:ascii="Calibri" w:hAnsi="Calibri"/>
          <w:bCs/>
          <w:sz w:val="16"/>
          <w:szCs w:val="16"/>
        </w:rPr>
        <w:t xml:space="preserve"> </w:t>
      </w:r>
      <w:r w:rsidRPr="00B12A9E">
        <w:rPr>
          <w:rFonts w:ascii="Calibri" w:hAnsi="Calibri"/>
          <w:bCs/>
          <w:i/>
          <w:sz w:val="16"/>
          <w:szCs w:val="16"/>
          <w:u w:val="single"/>
        </w:rPr>
        <w:t>Additional Service Locations</w:t>
      </w:r>
      <w:r w:rsidRPr="00B12A9E">
        <w:rPr>
          <w:rFonts w:ascii="Calibri" w:hAnsi="Calibri"/>
          <w:bCs/>
          <w:i/>
          <w:sz w:val="16"/>
          <w:szCs w:val="16"/>
        </w:rPr>
        <w:t xml:space="preserve"> may be provisioned.  Addresses and location-specific Service details will be as outlined in the Frontier data collection sheet, and additional E-911 location charges apply, as outlined in the table below.</w:t>
      </w:r>
    </w:p>
    <w:p w14:paraId="7B299C75" w14:textId="77777777" w:rsidR="00D34ABA" w:rsidRPr="006B4989" w:rsidRDefault="00D34ABA" w:rsidP="00D34ABA">
      <w:pPr>
        <w:shd w:val="clear" w:color="auto" w:fill="FFFFFE"/>
        <w:rPr>
          <w:rFonts w:ascii="Consolas" w:hAnsi="Consolas"/>
          <w:sz w:val="4"/>
          <w:szCs w:val="4"/>
        </w:rPr>
      </w:pPr>
      <w:r w:rsidRPr="006B4989">
        <w:rPr>
          <w:rFonts w:ascii="Consolas" w:hAnsi="Consolas"/>
          <w:sz w:val="4"/>
          <w:szCs w:val="4"/>
        </w:rPr>
        <w:t>{{#ProductName_isCCaas</w:t>
      </w:r>
      <w:proofErr w:type="gramStart"/>
      <w:r w:rsidRPr="006B4989">
        <w:rPr>
          <w:rFonts w:ascii="Consolas" w:hAnsi="Consolas"/>
          <w:sz w:val="4"/>
          <w:szCs w:val="4"/>
        </w:rPr>
        <w:t>}}{</w:t>
      </w:r>
      <w:proofErr w:type="gramEnd"/>
      <w:r w:rsidRPr="006B4989">
        <w:rPr>
          <w:rFonts w:ascii="Consolas" w:hAnsi="Consolas"/>
          <w:sz w:val="4"/>
          <w:szCs w:val="4"/>
        </w:rPr>
        <w:t>{#CA}}</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885E72" w:rsidRPr="00B12A9E" w14:paraId="48584442" w14:textId="4F5A3B9F" w:rsidTr="00885E72">
        <w:trPr>
          <w:trHeight w:val="63"/>
        </w:trPr>
        <w:tc>
          <w:tcPr>
            <w:tcW w:w="3595" w:type="dxa"/>
            <w:shd w:val="clear" w:color="auto" w:fill="C00000"/>
          </w:tcPr>
          <w:p w14:paraId="06643DED" w14:textId="77777777" w:rsidR="00885E72" w:rsidRPr="00B12A9E" w:rsidRDefault="00885E72" w:rsidP="00CB5BDE">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lastRenderedPageBreak/>
              <w:t xml:space="preserve">Frontier </w:t>
            </w:r>
            <w:proofErr w:type="spellStart"/>
            <w:r w:rsidRPr="00B12A9E">
              <w:rPr>
                <w:rFonts w:ascii="Calibri" w:hAnsi="Calibri"/>
                <w:b/>
                <w:bCs/>
                <w:sz w:val="16"/>
                <w:szCs w:val="16"/>
              </w:rPr>
              <w:t>CCaaS</w:t>
            </w:r>
            <w:proofErr w:type="spellEnd"/>
            <w:r w:rsidRPr="00B12A9E">
              <w:rPr>
                <w:rFonts w:ascii="Calibri" w:hAnsi="Calibri"/>
                <w:b/>
                <w:bCs/>
                <w:sz w:val="16"/>
                <w:szCs w:val="16"/>
              </w:rPr>
              <w:t xml:space="preserve"> Services</w:t>
            </w:r>
          </w:p>
        </w:tc>
        <w:tc>
          <w:tcPr>
            <w:tcW w:w="2160" w:type="dxa"/>
            <w:shd w:val="clear" w:color="auto" w:fill="C00000"/>
          </w:tcPr>
          <w:p w14:paraId="4EA865AB" w14:textId="77777777" w:rsidR="00885E72" w:rsidRPr="00B12A9E" w:rsidRDefault="00885E72" w:rsidP="00CB5BDE">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2D513048" w14:textId="77777777" w:rsidR="00885E72" w:rsidRPr="00B12A9E" w:rsidRDefault="00885E72" w:rsidP="00CB5BDE">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1EB607DC" w14:textId="644A4C21" w:rsidR="00885E72" w:rsidRPr="00B12A9E" w:rsidRDefault="00551F30" w:rsidP="00CB5BDE">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MRC</w:t>
            </w:r>
          </w:p>
        </w:tc>
        <w:tc>
          <w:tcPr>
            <w:tcW w:w="1644" w:type="dxa"/>
            <w:shd w:val="clear" w:color="auto" w:fill="C00000"/>
          </w:tcPr>
          <w:p w14:paraId="53AE2A50" w14:textId="191D465F" w:rsidR="00885E72" w:rsidRPr="00B12A9E" w:rsidRDefault="00551F30" w:rsidP="00CB5BDE">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7D3F80CC" w14:textId="77777777" w:rsidR="00D34ABA" w:rsidRPr="00B12A9E" w:rsidRDefault="00D34ABA" w:rsidP="00D34ABA">
      <w:pPr>
        <w:shd w:val="clear" w:color="auto" w:fill="FFFFFE"/>
        <w:rPr>
          <w:rFonts w:ascii="Consolas" w:hAnsi="Consolas"/>
          <w:color w:val="A31515"/>
          <w:sz w:val="16"/>
          <w:szCs w:val="16"/>
        </w:rPr>
      </w:pPr>
    </w:p>
    <w:tbl>
      <w:tblPr>
        <w:tblStyle w:val="TableGrid"/>
        <w:tblW w:w="10830" w:type="dxa"/>
        <w:tblLayout w:type="fixed"/>
        <w:tblLook w:val="04A0" w:firstRow="1" w:lastRow="0" w:firstColumn="1" w:lastColumn="0" w:noHBand="0" w:noVBand="1"/>
      </w:tblPr>
      <w:tblGrid>
        <w:gridCol w:w="3595"/>
        <w:gridCol w:w="2160"/>
        <w:gridCol w:w="1800"/>
        <w:gridCol w:w="1620"/>
        <w:gridCol w:w="1655"/>
      </w:tblGrid>
      <w:tr w:rsidR="00551F30" w:rsidRPr="003329FB" w14:paraId="568BC349" w14:textId="77777777" w:rsidTr="006B4989">
        <w:trPr>
          <w:trHeight w:val="575"/>
        </w:trPr>
        <w:tc>
          <w:tcPr>
            <w:tcW w:w="3595" w:type="dxa"/>
          </w:tcPr>
          <w:p w14:paraId="083D16BC" w14:textId="5C32860C" w:rsidR="00551F30" w:rsidRPr="003329FB" w:rsidRDefault="00551F30" w:rsidP="00551F3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{{#cCaas</w:t>
            </w:r>
            <w:proofErr w:type="gramStart"/>
            <w:r w:rsidRPr="003329FB">
              <w:rPr>
                <w:rFonts w:asciiTheme="minorHAnsi" w:hAnsiTheme="minorHAnsi" w:cstheme="minorHAnsi"/>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8A4024">
              <w:rPr>
                <w:rFonts w:asciiTheme="minorHAnsi" w:hAnsiTheme="minorHAnsi" w:cstheme="minorHAnsi"/>
                <w:b/>
                <w:sz w:val="16"/>
                <w:szCs w:val="16"/>
              </w:rPr>
              <w:t>^</w:t>
            </w:r>
            <w:r w:rsidR="00F119A0"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2A9DF141" w14:textId="77777777" w:rsidR="00551F30" w:rsidRPr="003329FB" w:rsidRDefault="00551F30" w:rsidP="00551F30">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61A258D" w14:textId="37E42E77" w:rsidR="00551F30" w:rsidRPr="003329FB" w:rsidRDefault="00551F30" w:rsidP="00551F3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83D24FB" w14:textId="2D5B9491" w:rsidR="00551F30" w:rsidRPr="003329FB" w:rsidRDefault="00551F30" w:rsidP="00551F3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CC066E9" w14:textId="6D3C453C" w:rsidR="00551F30" w:rsidRPr="003329FB" w:rsidRDefault="00551F30" w:rsidP="00551F3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C38B52F" w14:textId="1B96FF80" w:rsidR="00551F30" w:rsidRPr="003329FB" w:rsidRDefault="00551F30" w:rsidP="00551F30">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F119A0">
              <w:rPr>
                <w:rFonts w:asciiTheme="minorHAnsi" w:hAnsiTheme="minorHAnsi" w:cstheme="minorHAnsi"/>
                <w:b/>
                <w:sz w:val="16"/>
                <w:szCs w:val="16"/>
              </w:rPr>
              <w:t>/</w:t>
            </w:r>
            <w:proofErr w:type="spellStart"/>
            <w:r w:rsidR="00F119A0" w:rsidRPr="003329FB">
              <w:rPr>
                <w:rFonts w:asciiTheme="minorHAnsi" w:hAnsiTheme="minorHAnsi" w:cstheme="minorHAnsi"/>
                <w:b/>
                <w:sz w:val="16"/>
                <w:szCs w:val="16"/>
              </w:rPr>
              <w:t>ftr_IsBundle</w:t>
            </w:r>
            <w:proofErr w:type="spellEnd"/>
            <w:r w:rsidR="00F119A0"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p>
        </w:tc>
      </w:tr>
    </w:tbl>
    <w:p w14:paraId="4ACFA10F"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{{/CA}}</w:t>
      </w:r>
    </w:p>
    <w:p w14:paraId="1A62989D"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w:t>
      </w:r>
      <w:proofErr w:type="spellStart"/>
      <w:r w:rsidRPr="006B4989">
        <w:rPr>
          <w:rFonts w:asciiTheme="minorHAnsi" w:hAnsiTheme="minorHAnsi" w:cstheme="minorHAnsi"/>
          <w:sz w:val="4"/>
          <w:szCs w:val="4"/>
        </w:rPr>
        <w:t>ProductName_isCCaas</w:t>
      </w:r>
      <w:proofErr w:type="spellEnd"/>
      <w:r w:rsidRPr="006B4989">
        <w:rPr>
          <w:rFonts w:asciiTheme="minorHAnsi" w:hAnsiTheme="minorHAnsi" w:cstheme="minorHAnsi"/>
          <w:sz w:val="4"/>
          <w:szCs w:val="4"/>
        </w:rPr>
        <w:t>}}</w:t>
      </w:r>
    </w:p>
    <w:p w14:paraId="5385828B"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{{#ProductName_isUCaas}}</w:t>
      </w:r>
    </w:p>
    <w:p w14:paraId="43EE0196" w14:textId="1C6174ED"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{{#SA}} </w:t>
      </w:r>
    </w:p>
    <w:tbl>
      <w:tblPr>
        <w:tblStyle w:val="TableGrid"/>
        <w:tblW w:w="107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20"/>
      </w:tblGrid>
      <w:tr w:rsidR="00885E72" w:rsidRPr="003329FB" w14:paraId="7A0AF619" w14:textId="77777777" w:rsidTr="006B4989">
        <w:trPr>
          <w:trHeight w:val="63"/>
        </w:trPr>
        <w:tc>
          <w:tcPr>
            <w:tcW w:w="3595" w:type="dxa"/>
            <w:shd w:val="clear" w:color="auto" w:fill="C00000"/>
          </w:tcPr>
          <w:p w14:paraId="6B2F911E" w14:textId="600E8A64" w:rsidR="00885E72" w:rsidRPr="003329FB" w:rsidRDefault="00885E72" w:rsidP="00CB5BDE">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UCaaS</w:t>
            </w:r>
            <w:proofErr w:type="spellEnd"/>
            <w:r w:rsidRPr="003329FB">
              <w:rPr>
                <w:rFonts w:asciiTheme="minorHAnsi" w:hAnsiTheme="minorHAnsi" w:cstheme="minorHAnsi"/>
                <w:b/>
                <w:bCs/>
                <w:sz w:val="16"/>
                <w:szCs w:val="16"/>
              </w:rPr>
              <w:t xml:space="preserve"> Services</w:t>
            </w:r>
          </w:p>
        </w:tc>
        <w:tc>
          <w:tcPr>
            <w:tcW w:w="2160" w:type="dxa"/>
            <w:shd w:val="clear" w:color="auto" w:fill="C00000"/>
          </w:tcPr>
          <w:p w14:paraId="1ADF1267" w14:textId="77777777" w:rsidR="00885E72" w:rsidRPr="003329FB" w:rsidRDefault="00885E72"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AD1BF79" w14:textId="77777777" w:rsidR="00885E72" w:rsidRPr="003329FB" w:rsidRDefault="00885E72"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BAB7ECA" w14:textId="605D40A8" w:rsidR="00885E72" w:rsidRPr="003329FB" w:rsidRDefault="00E474DA"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w:t>
            </w:r>
            <w:r w:rsidR="00885E72" w:rsidRPr="003329FB">
              <w:rPr>
                <w:rFonts w:asciiTheme="minorHAnsi" w:hAnsiTheme="minorHAnsi" w:cstheme="minorHAnsi"/>
                <w:b/>
                <w:bCs/>
                <w:sz w:val="16"/>
                <w:szCs w:val="16"/>
              </w:rPr>
              <w:t>RC</w:t>
            </w:r>
          </w:p>
        </w:tc>
        <w:tc>
          <w:tcPr>
            <w:tcW w:w="1620" w:type="dxa"/>
            <w:shd w:val="clear" w:color="auto" w:fill="C00000"/>
          </w:tcPr>
          <w:p w14:paraId="5D2BF2B5" w14:textId="4D70CADF" w:rsidR="00885E72" w:rsidRPr="003329FB" w:rsidRDefault="00E474DA"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E474DA" w:rsidRPr="003329FB" w14:paraId="5F682788"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8A444BA" w14:textId="4692BAFA" w:rsidR="00E474DA" w:rsidRPr="003329FB" w:rsidRDefault="00E474DA" w:rsidP="00E474DA">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proofErr w:type="gramStart"/>
            <w:r w:rsidRPr="003329FB">
              <w:rPr>
                <w:rFonts w:asciiTheme="minorHAnsi" w:hAnsiTheme="minorHAnsi" w:cstheme="minorHAnsi"/>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8A4024">
              <w:rPr>
                <w:rFonts w:asciiTheme="minorHAnsi" w:hAnsiTheme="minorHAnsi" w:cstheme="minorHAnsi"/>
                <w:b/>
                <w:sz w:val="16"/>
                <w:szCs w:val="16"/>
              </w:rPr>
              <w:t>^</w:t>
            </w:r>
            <w:r w:rsidR="00F119A0"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4C688CAA" w14:textId="50ED8C21" w:rsidR="00E474DA" w:rsidRPr="003329FB" w:rsidRDefault="00E474DA" w:rsidP="00E474DA">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61E933A4" w14:textId="77777777" w:rsidR="00E474DA" w:rsidRPr="003329FB" w:rsidRDefault="00E474DA" w:rsidP="00E474DA">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A6F0B45" w14:textId="77777777" w:rsidR="00E474DA" w:rsidRPr="003329FB" w:rsidRDefault="00E474DA" w:rsidP="00E474DA">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110371A" w14:textId="77777777" w:rsidR="00E474DA" w:rsidRPr="003329FB" w:rsidRDefault="00E474DA" w:rsidP="00E474DA">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20" w:type="dxa"/>
          </w:tcPr>
          <w:p w14:paraId="061E9C8B" w14:textId="1662D7F8" w:rsidR="00E474DA" w:rsidRPr="003329FB" w:rsidRDefault="00E474DA" w:rsidP="00E474DA">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F119A0">
              <w:rPr>
                <w:rFonts w:asciiTheme="minorHAnsi" w:hAnsiTheme="minorHAnsi" w:cstheme="minorHAnsi"/>
                <w:b/>
                <w:sz w:val="16"/>
                <w:szCs w:val="16"/>
              </w:rPr>
              <w:t>/</w:t>
            </w:r>
            <w:proofErr w:type="spellStart"/>
            <w:r w:rsidR="00F119A0" w:rsidRPr="003329FB">
              <w:rPr>
                <w:rFonts w:asciiTheme="minorHAnsi" w:hAnsiTheme="minorHAnsi" w:cstheme="minorHAnsi"/>
                <w:b/>
                <w:sz w:val="16"/>
                <w:szCs w:val="16"/>
              </w:rPr>
              <w:t>ftr_IsBundle</w:t>
            </w:r>
            <w:proofErr w:type="spellEnd"/>
            <w:r w:rsidR="00F119A0"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p>
        </w:tc>
      </w:tr>
    </w:tbl>
    <w:p w14:paraId="5F5033CC" w14:textId="77777777" w:rsidR="00D34ABA" w:rsidRPr="000C127D" w:rsidRDefault="00D34ABA" w:rsidP="00D34ABA">
      <w:pPr>
        <w:shd w:val="clear" w:color="auto" w:fill="FFFFFE"/>
        <w:rPr>
          <w:rFonts w:asciiTheme="minorHAnsi" w:hAnsiTheme="minorHAnsi" w:cstheme="minorHAnsi"/>
          <w:sz w:val="16"/>
          <w:szCs w:val="16"/>
        </w:rPr>
      </w:pPr>
      <w:r w:rsidRPr="006B4989">
        <w:rPr>
          <w:rFonts w:asciiTheme="minorHAnsi" w:hAnsiTheme="minorHAnsi" w:cstheme="minorHAnsi"/>
          <w:sz w:val="4"/>
          <w:szCs w:val="4"/>
        </w:rPr>
        <w:t>{{/SA}}</w:t>
      </w:r>
    </w:p>
    <w:p w14:paraId="22E0077B" w14:textId="77777777" w:rsidR="00D34ABA" w:rsidRPr="000C127D" w:rsidRDefault="00D34ABA" w:rsidP="00D34ABA">
      <w:pPr>
        <w:shd w:val="clear" w:color="auto" w:fill="FFFFFE"/>
        <w:rPr>
          <w:rFonts w:asciiTheme="minorHAnsi" w:hAnsiTheme="minorHAnsi" w:cstheme="minorHAnsi"/>
          <w:sz w:val="4"/>
          <w:szCs w:val="4"/>
        </w:rPr>
      </w:pPr>
      <w:r w:rsidRPr="000C127D">
        <w:rPr>
          <w:rFonts w:asciiTheme="minorHAnsi" w:hAnsiTheme="minorHAnsi" w:cstheme="minorHAnsi"/>
          <w:sz w:val="4"/>
          <w:szCs w:val="4"/>
        </w:rPr>
        <w:t>{{/</w:t>
      </w:r>
      <w:proofErr w:type="spellStart"/>
      <w:r w:rsidRPr="000C127D">
        <w:rPr>
          <w:rFonts w:asciiTheme="minorHAnsi" w:hAnsiTheme="minorHAnsi" w:cstheme="minorHAnsi"/>
          <w:sz w:val="4"/>
          <w:szCs w:val="4"/>
        </w:rPr>
        <w:t>ProductName_isUCaas</w:t>
      </w:r>
      <w:proofErr w:type="spellEnd"/>
      <w:r w:rsidRPr="000C127D">
        <w:rPr>
          <w:rFonts w:asciiTheme="minorHAnsi" w:hAnsiTheme="minorHAnsi" w:cstheme="minorHAnsi"/>
          <w:sz w:val="4"/>
          <w:szCs w:val="4"/>
        </w:rPr>
        <w:t>}}</w:t>
      </w:r>
    </w:p>
    <w:p w14:paraId="078BC285" w14:textId="77777777" w:rsidR="00D34ABA" w:rsidRPr="000C127D" w:rsidRDefault="00D34ABA" w:rsidP="00D34ABA">
      <w:pPr>
        <w:shd w:val="clear" w:color="auto" w:fill="FFFFFE"/>
        <w:rPr>
          <w:rFonts w:asciiTheme="minorHAnsi" w:hAnsiTheme="minorHAnsi" w:cstheme="minorHAnsi"/>
          <w:bCs/>
          <w:i/>
          <w:sz w:val="16"/>
          <w:szCs w:val="16"/>
        </w:rPr>
      </w:pPr>
      <w:proofErr w:type="gramStart"/>
      <w:r w:rsidRPr="000C127D">
        <w:rPr>
          <w:rFonts w:asciiTheme="minorHAnsi" w:hAnsiTheme="minorHAnsi" w:cstheme="minorHAnsi"/>
          <w:sz w:val="16"/>
          <w:szCs w:val="16"/>
        </w:rPr>
        <w:t xml:space="preserve">*  </w:t>
      </w:r>
      <w:r w:rsidRPr="000C127D">
        <w:rPr>
          <w:rFonts w:asciiTheme="minorHAnsi" w:hAnsiTheme="minorHAnsi" w:cstheme="minorHAnsi"/>
          <w:bCs/>
          <w:i/>
          <w:sz w:val="16"/>
          <w:szCs w:val="16"/>
        </w:rPr>
        <w:t>“</w:t>
      </w:r>
      <w:proofErr w:type="gramEnd"/>
      <w:r w:rsidRPr="000C127D">
        <w:rPr>
          <w:rFonts w:asciiTheme="minorHAnsi" w:hAnsiTheme="minorHAnsi" w:cstheme="minorHAnsi"/>
          <w:bCs/>
          <w:i/>
          <w:sz w:val="16"/>
          <w:szCs w:val="16"/>
        </w:rPr>
        <w:t>unlimited” is subject to FAFUP (see Section 3C below)</w:t>
      </w:r>
      <w:r w:rsidRPr="000C127D">
        <w:rPr>
          <w:rFonts w:asciiTheme="minorHAnsi" w:hAnsiTheme="minorHAnsi" w:cstheme="minorHAnsi"/>
          <w:bCs/>
          <w:i/>
          <w:sz w:val="16"/>
          <w:szCs w:val="16"/>
        </w:rPr>
        <w:tab/>
      </w:r>
    </w:p>
    <w:p w14:paraId="17B20AB6" w14:textId="77777777" w:rsidR="00D34ABA" w:rsidRPr="000C127D" w:rsidRDefault="00D34ABA" w:rsidP="00D34ABA">
      <w:pPr>
        <w:shd w:val="clear" w:color="auto" w:fill="FFFFFE"/>
        <w:rPr>
          <w:rFonts w:asciiTheme="minorHAnsi" w:hAnsiTheme="minorHAnsi" w:cstheme="minorHAnsi"/>
          <w:bCs/>
          <w:i/>
          <w:sz w:val="16"/>
          <w:szCs w:val="16"/>
        </w:rPr>
      </w:pPr>
      <w:r w:rsidRPr="000C127D">
        <w:rPr>
          <w:rFonts w:asciiTheme="minorHAnsi" w:hAnsiTheme="minorHAnsi" w:cstheme="minorHAnsi"/>
          <w:bCs/>
          <w:i/>
          <w:sz w:val="16"/>
          <w:szCs w:val="16"/>
        </w:rPr>
        <w:t xml:space="preserve">      International LD rates are found at https://enterprise.frontier.com/UCF-LD-International Rates  </w:t>
      </w:r>
    </w:p>
    <w:p w14:paraId="2451A9E8" w14:textId="77777777" w:rsidR="00D34ABA" w:rsidRPr="000C127D" w:rsidRDefault="00D34ABA" w:rsidP="00D34ABA">
      <w:pPr>
        <w:shd w:val="clear" w:color="auto" w:fill="FFFFFE"/>
        <w:rPr>
          <w:rFonts w:asciiTheme="minorHAnsi" w:hAnsiTheme="minorHAnsi" w:cstheme="minorHAnsi"/>
          <w:bCs/>
          <w:i/>
          <w:sz w:val="16"/>
          <w:szCs w:val="16"/>
        </w:rPr>
      </w:pPr>
      <w:r w:rsidRPr="000C127D">
        <w:rPr>
          <w:rFonts w:asciiTheme="minorHAnsi" w:hAnsiTheme="minorHAnsi" w:cstheme="minorHAnsi"/>
          <w:bCs/>
          <w:i/>
          <w:sz w:val="16"/>
          <w:szCs w:val="16"/>
        </w:rPr>
        <w:t xml:space="preserve">      Rates may be modified without notice</w:t>
      </w:r>
    </w:p>
    <w:p w14:paraId="6BEFEF30" w14:textId="11900FF3" w:rsidR="00D34ABA" w:rsidRPr="003329FB" w:rsidRDefault="00D34ABA" w:rsidP="00D34ABA">
      <w:pPr>
        <w:shd w:val="clear" w:color="auto" w:fill="FFFFFE"/>
        <w:rPr>
          <w:rFonts w:asciiTheme="minorHAnsi" w:hAnsiTheme="minorHAnsi" w:cstheme="minorHAnsi"/>
          <w:sz w:val="16"/>
          <w:szCs w:val="16"/>
        </w:rPr>
      </w:pPr>
      <w:r w:rsidRPr="006B4989">
        <w:rPr>
          <w:rFonts w:asciiTheme="minorHAnsi" w:hAnsiTheme="minorHAnsi" w:cstheme="minorHAnsi"/>
          <w:sz w:val="4"/>
          <w:szCs w:val="4"/>
        </w:rPr>
        <w:t>{{#AD}}</w:t>
      </w:r>
      <w:r w:rsidRPr="003329FB">
        <w:rPr>
          <w:rFonts w:asciiTheme="minorHAnsi" w:hAnsiTheme="minorHAnsi" w:cstheme="minorHAnsi"/>
          <w:sz w:val="16"/>
          <w:szCs w:val="16"/>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930AC" w:rsidRPr="003329FB" w14:paraId="400A52E3" w14:textId="77777777" w:rsidTr="006B4989">
        <w:trPr>
          <w:gridAfter w:val="1"/>
          <w:wAfter w:w="19" w:type="dxa"/>
          <w:trHeight w:val="63"/>
        </w:trPr>
        <w:tc>
          <w:tcPr>
            <w:tcW w:w="3595" w:type="dxa"/>
            <w:shd w:val="clear" w:color="auto" w:fill="C00000"/>
          </w:tcPr>
          <w:p w14:paraId="1F1EAF86" w14:textId="398D89DC"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ADD-on</w:t>
            </w:r>
            <w:proofErr w:type="spellEnd"/>
            <w:r w:rsidRPr="003329FB">
              <w:rPr>
                <w:rFonts w:asciiTheme="minorHAnsi" w:hAnsiTheme="minorHAnsi" w:cstheme="minorHAnsi"/>
                <w:b/>
                <w:bCs/>
                <w:sz w:val="16"/>
                <w:szCs w:val="16"/>
              </w:rPr>
              <w:t xml:space="preserve"> Service</w:t>
            </w:r>
          </w:p>
        </w:tc>
        <w:tc>
          <w:tcPr>
            <w:tcW w:w="2160" w:type="dxa"/>
            <w:shd w:val="clear" w:color="auto" w:fill="C00000"/>
          </w:tcPr>
          <w:p w14:paraId="77407BD2"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FDB26D0"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156CFFC3" w14:textId="321F3B09"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119C9B9B" w14:textId="73288748"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9D3008" w:rsidRPr="003329FB" w14:paraId="1A959E47"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83FAECB" w14:textId="4F54F2EB" w:rsidR="00012E46" w:rsidRPr="003329FB" w:rsidRDefault="00012E46" w:rsidP="00012E46">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5FFCF218" w14:textId="2E217C56" w:rsidR="009D3008" w:rsidRPr="003329FB" w:rsidRDefault="00012E46" w:rsidP="00012E46">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5E06FD1"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E2E6A63"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5B41A0E"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13102404" w14:textId="062E5DD5" w:rsidR="00012E46" w:rsidRPr="003329FB" w:rsidRDefault="00012E46" w:rsidP="00012E46">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09584682" w14:textId="6D425B4F" w:rsidR="009D3008" w:rsidRPr="003329FB" w:rsidRDefault="00012E46" w:rsidP="00012E46">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r w:rsidR="007C43B0" w:rsidRPr="003329FB" w14:paraId="1B190E72"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69985F1" w14:textId="3CD2C43A" w:rsidR="007C43B0" w:rsidRPr="003329FB" w:rsidRDefault="007C43B0" w:rsidP="007C43B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2D7DA381" w14:textId="0AB45A73" w:rsidR="007C43B0" w:rsidRPr="003329FB" w:rsidRDefault="007C43B0" w:rsidP="007C43B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47F64AA7" w14:textId="43FEB6D5"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E9ACAC0" w14:textId="1DB8E70B"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360F8AD" w14:textId="5984466B"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428E6444" w14:textId="77777777" w:rsidR="007C43B0" w:rsidRPr="003329FB" w:rsidRDefault="007C43B0" w:rsidP="007C43B0">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A30BEEA" w14:textId="6BA96608" w:rsidR="007C43B0" w:rsidRPr="003329FB" w:rsidRDefault="007C43B0" w:rsidP="007C43B0">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bl>
    <w:p w14:paraId="239FAE79"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{{/AD}}</w:t>
      </w:r>
    </w:p>
    <w:p w14:paraId="38346271" w14:textId="671AB68A"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{{#MW}}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3930AC" w:rsidRPr="003329FB" w14:paraId="65DA4C5D" w14:textId="77777777" w:rsidTr="006B4989">
        <w:trPr>
          <w:trHeight w:val="63"/>
        </w:trPr>
        <w:tc>
          <w:tcPr>
            <w:tcW w:w="3595" w:type="dxa"/>
            <w:shd w:val="clear" w:color="auto" w:fill="C00000"/>
          </w:tcPr>
          <w:p w14:paraId="6878DF57" w14:textId="63F94A93"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Web Meeting and Video Conference Service</w:t>
            </w:r>
          </w:p>
        </w:tc>
        <w:tc>
          <w:tcPr>
            <w:tcW w:w="2160" w:type="dxa"/>
            <w:shd w:val="clear" w:color="auto" w:fill="C00000"/>
          </w:tcPr>
          <w:p w14:paraId="001CFBA7"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2EEF07C"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38CB571" w14:textId="5B5535E3"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55" w:type="dxa"/>
            <w:shd w:val="clear" w:color="auto" w:fill="C00000"/>
          </w:tcPr>
          <w:p w14:paraId="58198398" w14:textId="6F012299"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2E46" w:rsidRPr="003329FB" w14:paraId="3C23FEDC"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EAD73C" w14:textId="3BD27A83" w:rsidR="00012E46" w:rsidRPr="003329FB" w:rsidRDefault="00012E46" w:rsidP="00012E46">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623D1424" w14:textId="374FFDA7" w:rsidR="00012E46" w:rsidRPr="003329FB" w:rsidRDefault="00012E46" w:rsidP="00012E46">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5C3A8876" w14:textId="77777777" w:rsidR="00012E46" w:rsidRPr="003329FB" w:rsidRDefault="00012E46" w:rsidP="00012E46">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C91F979" w14:textId="77777777" w:rsidR="00012E46" w:rsidRPr="003329FB" w:rsidRDefault="00012E46" w:rsidP="00012E46">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71C724C" w14:textId="77777777" w:rsidR="00012E46" w:rsidRPr="003329FB" w:rsidRDefault="00012E46" w:rsidP="00012E46">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8713F8C" w14:textId="75275D5D" w:rsidR="00012E46" w:rsidRPr="003329FB" w:rsidRDefault="00012E46" w:rsidP="00012E46">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39599132" w14:textId="5B9FC004" w:rsidR="00012E46" w:rsidRPr="003329FB" w:rsidRDefault="00012E46" w:rsidP="00012E46">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r w:rsidR="007C43B0" w:rsidRPr="003329FB" w14:paraId="009B4452"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F8C10E7" w14:textId="3D835BC5" w:rsidR="007C43B0" w:rsidRPr="003329FB" w:rsidRDefault="007C43B0" w:rsidP="007C43B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C671623" w14:textId="3B7174A4" w:rsidR="007C43B0" w:rsidRPr="003329FB" w:rsidRDefault="007C43B0" w:rsidP="007C43B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59C9174D" w14:textId="0A9481D6"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128FD5F8" w14:textId="7E45A270"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3103B46" w14:textId="5075AFA0"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4DDF8097" w14:textId="77777777" w:rsidR="007C43B0" w:rsidRPr="003329FB" w:rsidRDefault="007C43B0" w:rsidP="007C43B0">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0BEBE68" w14:textId="1254F72D" w:rsidR="007C43B0" w:rsidRPr="003329FB" w:rsidRDefault="007C43B0" w:rsidP="007C43B0">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bl>
    <w:p w14:paraId="24FEA589"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0ED01A5A" w14:textId="02B06614"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{{#Acc}}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930AC" w:rsidRPr="003329FB" w14:paraId="27081739" w14:textId="77777777" w:rsidTr="006B4989">
        <w:trPr>
          <w:gridAfter w:val="1"/>
          <w:wAfter w:w="19" w:type="dxa"/>
          <w:trHeight w:val="63"/>
        </w:trPr>
        <w:tc>
          <w:tcPr>
            <w:tcW w:w="3595" w:type="dxa"/>
            <w:shd w:val="clear" w:color="auto" w:fill="C00000"/>
          </w:tcPr>
          <w:p w14:paraId="3561F2D9" w14:textId="264B1ED1"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09AE2FF3"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A722AD5"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8E21801" w14:textId="0CB72C66"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64BFA41F" w14:textId="6A2F0F3C"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9D3008" w:rsidRPr="003329FB" w14:paraId="689FF3C0"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1576BC98" w14:textId="0235B060"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76D6FEF9" w14:textId="072DCEA4"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1007E29"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7AF4AD5A"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7AB5A52"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1BA698EC" w14:textId="32FE903A"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23B4C2C0" w14:textId="6145654E"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r w:rsidR="00CF5C87" w:rsidRPr="003329FB" w14:paraId="7B0F7535"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F842E74" w14:textId="40B60F72" w:rsidR="00CF5C87" w:rsidRPr="003329FB" w:rsidRDefault="00CF5C87" w:rsidP="00CF5C87">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168630F2" w14:textId="6CF7115F" w:rsidR="00CF5C87" w:rsidRPr="003329FB" w:rsidRDefault="00CF5C87" w:rsidP="00CF5C87">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5106452" w14:textId="5D6265AB" w:rsidR="00CF5C87" w:rsidRPr="003329FB" w:rsidRDefault="00CF5C87" w:rsidP="00CF5C87">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50E55E4D" w14:textId="22E32A37" w:rsidR="00CF5C87" w:rsidRPr="003329FB" w:rsidRDefault="00CF5C87" w:rsidP="00CF5C87">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A5F98E0" w14:textId="7FD73254" w:rsidR="00CF5C87" w:rsidRPr="003329FB" w:rsidRDefault="00CF5C87" w:rsidP="00CF5C87">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7DB2C31D" w14:textId="77777777" w:rsidR="00CF5C87" w:rsidRPr="003329FB" w:rsidRDefault="00CF5C87" w:rsidP="00CF5C87">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078883E" w14:textId="4DF42074" w:rsidR="00CF5C87" w:rsidRPr="003329FB" w:rsidRDefault="00CF5C87" w:rsidP="00CF5C87">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{{/Accessory}}</w:t>
            </w:r>
          </w:p>
        </w:tc>
      </w:tr>
    </w:tbl>
    <w:p w14:paraId="1FFDED29"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{{/Acc}}</w:t>
      </w:r>
    </w:p>
    <w:p w14:paraId="64CC7E46" w14:textId="77777777" w:rsidR="00885E72"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930AC" w:rsidRPr="003329FB" w14:paraId="503C16A8" w14:textId="77777777" w:rsidTr="006B4989">
        <w:trPr>
          <w:gridAfter w:val="1"/>
          <w:wAfter w:w="19" w:type="dxa"/>
          <w:trHeight w:val="63"/>
        </w:trPr>
        <w:tc>
          <w:tcPr>
            <w:tcW w:w="3595" w:type="dxa"/>
            <w:shd w:val="clear" w:color="auto" w:fill="C00000"/>
          </w:tcPr>
          <w:p w14:paraId="14152643" w14:textId="653DB7E0"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0A69A239"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1811BEF"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1194E48" w14:textId="3B77300B"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62DCEB4F" w14:textId="667ADDA0"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9D3008" w:rsidRPr="003329FB" w14:paraId="00A31F54"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8EEB3D6" w14:textId="6AEFD91C"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086C1AA3" w14:textId="3875DCA1"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6468E0C"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BC429FE"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F8BC1A0"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19F1413B" w14:textId="5ACBC506"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6F8FF47C" w14:textId="5760456E"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r w:rsidR="003D6514" w:rsidRPr="003329FB" w14:paraId="494B8D55"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05D85F2" w14:textId="474B7A3D" w:rsidR="003D6514" w:rsidRPr="003329FB" w:rsidRDefault="003D6514" w:rsidP="003D651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C0415F0" w14:textId="2EE86BD5" w:rsidR="003D6514" w:rsidRPr="003329FB" w:rsidRDefault="003D6514" w:rsidP="003D651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43CA91A5" w14:textId="257D98D5" w:rsidR="003D6514" w:rsidRPr="003329FB" w:rsidRDefault="003D6514" w:rsidP="003D651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D4251B7" w14:textId="5E5CDDAC" w:rsidR="003D6514" w:rsidRPr="003329FB" w:rsidRDefault="003D6514" w:rsidP="003D651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445AD1B" w14:textId="2BB0F577" w:rsidR="003D6514" w:rsidRPr="003329FB" w:rsidRDefault="003D6514" w:rsidP="003D651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EC591E0" w14:textId="77777777" w:rsidR="003D6514" w:rsidRPr="003329FB" w:rsidRDefault="003D6514" w:rsidP="003D651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00E8D33" w14:textId="3C7A0854" w:rsidR="003D6514" w:rsidRPr="003329FB" w:rsidRDefault="003D6514" w:rsidP="003D651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{{/Install}}</w:t>
            </w:r>
          </w:p>
        </w:tc>
      </w:tr>
    </w:tbl>
    <w:p w14:paraId="77E21113"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36B60C66" w14:textId="2C3E0685"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{{#SW}}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930AC" w:rsidRPr="003329FB" w14:paraId="38604102" w14:textId="77777777" w:rsidTr="006B4989">
        <w:trPr>
          <w:gridAfter w:val="1"/>
          <w:wAfter w:w="19" w:type="dxa"/>
          <w:trHeight w:val="63"/>
        </w:trPr>
        <w:tc>
          <w:tcPr>
            <w:tcW w:w="3595" w:type="dxa"/>
            <w:shd w:val="clear" w:color="auto" w:fill="C00000"/>
          </w:tcPr>
          <w:p w14:paraId="538D1C8F" w14:textId="188D8FBA"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678D706A"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381E83E0"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5B5FB66" w14:textId="5FE89AC5"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317A356C" w14:textId="798652AD"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9D3008" w:rsidRPr="003329FB" w14:paraId="20010B44"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974CF44" w14:textId="693D1307"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294142AA" w14:textId="41405D76"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7A74D26"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78477907"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68FAF3A8"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521F745B" w14:textId="460637D0"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7E626671" w14:textId="1BBFBB93"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r w:rsidR="00994A4D" w:rsidRPr="003329FB" w14:paraId="5BE17FFE"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F3882F9" w14:textId="2273D08F" w:rsidR="00994A4D" w:rsidRPr="003329FB" w:rsidRDefault="00994A4D" w:rsidP="00994A4D">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D98F04C" w14:textId="760555C2" w:rsidR="00994A4D" w:rsidRPr="003329FB" w:rsidRDefault="00994A4D" w:rsidP="00994A4D">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2F475B3E" w14:textId="45B7E25F" w:rsidR="00994A4D" w:rsidRPr="003329FB" w:rsidRDefault="00994A4D" w:rsidP="00994A4D">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5F8425E0" w14:textId="3A7429C2" w:rsidR="00994A4D" w:rsidRPr="003329FB" w:rsidRDefault="00994A4D" w:rsidP="00994A4D">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6BADDFBC" w14:textId="1572C9C0" w:rsidR="00994A4D" w:rsidRPr="003329FB" w:rsidRDefault="00994A4D" w:rsidP="00994A4D">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6FB28F28" w14:textId="77777777" w:rsidR="00994A4D" w:rsidRPr="003329FB" w:rsidRDefault="00994A4D" w:rsidP="00994A4D">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86D1594" w14:textId="302AEB84" w:rsidR="00994A4D" w:rsidRPr="003329FB" w:rsidRDefault="00994A4D" w:rsidP="00994A4D">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{{/Switch}}</w:t>
            </w:r>
          </w:p>
        </w:tc>
      </w:tr>
    </w:tbl>
    <w:p w14:paraId="3162DEC4"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3908D078" w14:textId="5FAABC39"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{{#WA}}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930AC" w:rsidRPr="003329FB" w14:paraId="2ACBC4D6" w14:textId="77777777" w:rsidTr="006B4989">
        <w:trPr>
          <w:gridAfter w:val="1"/>
          <w:wAfter w:w="19" w:type="dxa"/>
          <w:trHeight w:val="63"/>
        </w:trPr>
        <w:tc>
          <w:tcPr>
            <w:tcW w:w="3595" w:type="dxa"/>
            <w:shd w:val="clear" w:color="auto" w:fill="C00000"/>
          </w:tcPr>
          <w:p w14:paraId="0C849D71" w14:textId="0774294B"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lastRenderedPageBreak/>
              <w:t>Warranty</w:t>
            </w:r>
          </w:p>
        </w:tc>
        <w:tc>
          <w:tcPr>
            <w:tcW w:w="2160" w:type="dxa"/>
            <w:shd w:val="clear" w:color="auto" w:fill="C00000"/>
          </w:tcPr>
          <w:p w14:paraId="5698A18F"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387ADCEA"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C79E169" w14:textId="0BD6E19D"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4AC96245" w14:textId="4D99FACF"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9D3008" w:rsidRPr="003329FB" w14:paraId="5B3200D1"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2722784" w14:textId="670FEF19"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{{#Warranty</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65BE2A3F" w14:textId="1062AEC0"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B67944B"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5FB0E02E"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F9523DF"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59A95C83" w14:textId="114A44C6"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378DEFB7" w14:textId="514EF225"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{{/Warranty}}</w:t>
            </w:r>
          </w:p>
        </w:tc>
      </w:tr>
      <w:tr w:rsidR="004D246E" w:rsidRPr="003329FB" w14:paraId="361AD808"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0FFAF724" w14:textId="57B02C83" w:rsidR="004D246E" w:rsidRPr="003329FB" w:rsidRDefault="004D246E" w:rsidP="004D246E">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{{#Warranty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7925BBD" w14:textId="29E7CF36" w:rsidR="004D246E" w:rsidRPr="003329FB" w:rsidRDefault="004D246E" w:rsidP="004D246E">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44D64FBB" w14:textId="3D0507C2" w:rsidR="004D246E" w:rsidRPr="003329FB" w:rsidRDefault="004D246E" w:rsidP="004D246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6CBD8C54" w14:textId="05077FB6" w:rsidR="004D246E" w:rsidRPr="003329FB" w:rsidRDefault="004D246E" w:rsidP="004D246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EBD52B9" w14:textId="0BBB219E" w:rsidR="004D246E" w:rsidRPr="003329FB" w:rsidRDefault="004D246E" w:rsidP="004D246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25055C3A" w14:textId="77777777" w:rsidR="004D246E" w:rsidRPr="003329FB" w:rsidRDefault="004D246E" w:rsidP="004D246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01B65BE" w14:textId="59AFEEE4" w:rsidR="004D246E" w:rsidRPr="003329FB" w:rsidRDefault="004D246E" w:rsidP="004D246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{{/Warranty}}</w:t>
            </w:r>
          </w:p>
        </w:tc>
      </w:tr>
    </w:tbl>
    <w:p w14:paraId="3EDDFC7E" w14:textId="199C1BA3" w:rsidR="00840963" w:rsidRPr="006B4989" w:rsidRDefault="00D34ABA" w:rsidP="00840963">
      <w:pPr>
        <w:shd w:val="clear" w:color="auto" w:fill="FFFFFE"/>
        <w:rPr>
          <w:rFonts w:asciiTheme="minorHAnsi" w:hAnsiTheme="minorHAnsi" w:cstheme="minorHAnsi"/>
          <w:sz w:val="4"/>
          <w:szCs w:val="4"/>
        </w:rPr>
      </w:pPr>
      <w:r w:rsidRPr="006B4989">
        <w:rPr>
          <w:rFonts w:asciiTheme="minorHAnsi" w:hAnsiTheme="minorHAnsi" w:cstheme="minorHAnsi"/>
          <w:sz w:val="4"/>
          <w:szCs w:val="4"/>
        </w:rPr>
        <w:t>{{/WA}}</w:t>
      </w:r>
    </w:p>
    <w:p w14:paraId="7BB8E166" w14:textId="77777777" w:rsidR="00BA091E" w:rsidRPr="006B4989" w:rsidRDefault="00BA091E" w:rsidP="00BA091E">
      <w:pPr>
        <w:shd w:val="clear" w:color="auto" w:fill="FFFFFE"/>
        <w:rPr>
          <w:rFonts w:ascii="Consolas" w:hAnsi="Consolas"/>
          <w:sz w:val="4"/>
          <w:szCs w:val="4"/>
        </w:rPr>
      </w:pPr>
      <w:r w:rsidRPr="006B4989">
        <w:rPr>
          <w:rFonts w:ascii="Consolas" w:hAnsi="Consolas"/>
          <w:sz w:val="4"/>
          <w:szCs w:val="4"/>
        </w:rPr>
        <w:t>{{/SA}}</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5E29FF" w:rsidRPr="003329FB" w14:paraId="76C446C7" w14:textId="77777777" w:rsidTr="006B4989">
        <w:trPr>
          <w:trHeight w:val="575"/>
        </w:trPr>
        <w:tc>
          <w:tcPr>
            <w:tcW w:w="3595" w:type="dxa"/>
            <w:vAlign w:val="center"/>
          </w:tcPr>
          <w:p w14:paraId="78E4EE2E" w14:textId="41B97896" w:rsidR="005E29FF" w:rsidRPr="003329FB" w:rsidRDefault="005E29FF" w:rsidP="005E29F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b/>
                <w:bCs/>
                <w:color w:val="C45911" w:themeColor="accent2" w:themeShade="BF"/>
                <w:sz w:val="16"/>
                <w:szCs w:val="16"/>
              </w:rPr>
              <w:t>Total:</w:t>
            </w:r>
          </w:p>
        </w:tc>
        <w:tc>
          <w:tcPr>
            <w:tcW w:w="2160" w:type="dxa"/>
            <w:vAlign w:val="center"/>
          </w:tcPr>
          <w:p w14:paraId="01925C1E" w14:textId="0353DFF9" w:rsidR="005E29FF" w:rsidRPr="003329FB" w:rsidRDefault="005E29FF" w:rsidP="005E29FF">
            <w:pPr>
              <w:shd w:val="clear" w:color="auto" w:fill="FFFFFE"/>
              <w:spacing w:line="285" w:lineRule="atLeast"/>
              <w:jc w:val="center"/>
              <w:rPr>
                <w:rFonts w:asciiTheme="minorHAnsi" w:hAnsiTheme="minorHAnsi" w:cstheme="minorHAnsi"/>
                <w:b/>
                <w:bCs/>
                <w:sz w:val="16"/>
                <w:szCs w:val="16"/>
              </w:rPr>
            </w:pPr>
          </w:p>
        </w:tc>
        <w:tc>
          <w:tcPr>
            <w:tcW w:w="1800" w:type="dxa"/>
            <w:vAlign w:val="center"/>
          </w:tcPr>
          <w:p w14:paraId="66E492AF" w14:textId="43C3FFE4" w:rsidR="005E29FF" w:rsidRPr="003329FB" w:rsidRDefault="005E29FF" w:rsidP="005E29FF">
            <w:pPr>
              <w:shd w:val="clear" w:color="auto" w:fill="FFFFFE"/>
              <w:spacing w:line="285" w:lineRule="atLeast"/>
              <w:jc w:val="center"/>
              <w:rPr>
                <w:rFonts w:asciiTheme="minorHAnsi" w:hAnsiTheme="minorHAnsi" w:cstheme="minorHAnsi"/>
                <w:b/>
                <w:bCs/>
                <w:sz w:val="16"/>
                <w:szCs w:val="16"/>
              </w:rPr>
            </w:pPr>
          </w:p>
        </w:tc>
        <w:tc>
          <w:tcPr>
            <w:tcW w:w="1620" w:type="dxa"/>
            <w:vAlign w:val="center"/>
          </w:tcPr>
          <w:p w14:paraId="69DC2EB8" w14:textId="1D52A6CF" w:rsidR="005E29FF" w:rsidRPr="003329FB" w:rsidRDefault="005E29FF" w:rsidP="005E29F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color w:val="C45911" w:themeColor="accent2" w:themeShade="BF"/>
                <w:sz w:val="14"/>
                <w:szCs w:val="14"/>
              </w:rPr>
              <w:t>{{</w:t>
            </w:r>
            <w:proofErr w:type="spellStart"/>
            <w:r w:rsidRPr="003329FB">
              <w:rPr>
                <w:rFonts w:asciiTheme="minorHAnsi" w:hAnsiTheme="minorHAnsi" w:cstheme="minorHAnsi"/>
                <w:b/>
                <w:bCs/>
                <w:color w:val="C45911" w:themeColor="accent2" w:themeShade="BF"/>
                <w:sz w:val="14"/>
                <w:szCs w:val="14"/>
              </w:rPr>
              <w:t>RecurringTotal</w:t>
            </w:r>
            <w:proofErr w:type="spellEnd"/>
            <w:r w:rsidRPr="003329FB">
              <w:rPr>
                <w:rFonts w:asciiTheme="minorHAnsi" w:hAnsiTheme="minorHAnsi" w:cstheme="minorHAnsi"/>
                <w:b/>
                <w:bCs/>
                <w:color w:val="C45911" w:themeColor="accent2" w:themeShade="BF"/>
                <w:sz w:val="14"/>
                <w:szCs w:val="14"/>
              </w:rPr>
              <w:t>}}</w:t>
            </w:r>
          </w:p>
        </w:tc>
        <w:tc>
          <w:tcPr>
            <w:tcW w:w="1620" w:type="dxa"/>
            <w:vAlign w:val="center"/>
          </w:tcPr>
          <w:p w14:paraId="7CB6400E" w14:textId="5EEA0891" w:rsidR="005E29FF" w:rsidRPr="003329FB" w:rsidRDefault="005E29FF" w:rsidP="005E29F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color w:val="C45911" w:themeColor="accent2" w:themeShade="BF"/>
                <w:sz w:val="14"/>
                <w:szCs w:val="14"/>
              </w:rPr>
              <w:t>{{</w:t>
            </w:r>
            <w:proofErr w:type="spellStart"/>
            <w:r w:rsidRPr="003329FB">
              <w:rPr>
                <w:rFonts w:asciiTheme="minorHAnsi" w:hAnsiTheme="minorHAnsi" w:cstheme="minorHAnsi"/>
                <w:b/>
                <w:bCs/>
                <w:color w:val="C45911" w:themeColor="accent2" w:themeShade="BF"/>
                <w:sz w:val="14"/>
                <w:szCs w:val="14"/>
              </w:rPr>
              <w:t>OneTimeTotal</w:t>
            </w:r>
            <w:proofErr w:type="spellEnd"/>
            <w:r w:rsidRPr="003329FB">
              <w:rPr>
                <w:rFonts w:asciiTheme="minorHAnsi" w:hAnsiTheme="minorHAnsi" w:cstheme="minorHAnsi"/>
                <w:b/>
                <w:bCs/>
                <w:color w:val="C45911" w:themeColor="accent2" w:themeShade="BF"/>
                <w:sz w:val="14"/>
                <w:szCs w:val="14"/>
              </w:rPr>
              <w:t>}}</w:t>
            </w:r>
          </w:p>
        </w:tc>
      </w:tr>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2"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3"/>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4"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4"/>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5"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26"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6" w:name="_Hlk52281342"/>
      <w:r w:rsidRPr="00C66E61">
        <w:rPr>
          <w:rFonts w:ascii="Calibri" w:hAnsi="Calibri" w:cs="Calibri"/>
          <w:sz w:val="15"/>
          <w:szCs w:val="15"/>
        </w:rPr>
        <w:t xml:space="preserve">Meeting Collaboration and Webinar Service </w:t>
      </w:r>
      <w:bookmarkEnd w:id="6"/>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27"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xml:space="preserve">),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w:t>
      </w:r>
      <w:r w:rsidRPr="00C66E61">
        <w:rPr>
          <w:rFonts w:ascii="Calibri" w:hAnsi="Calibri" w:cs="Calibri"/>
          <w:sz w:val="15"/>
          <w:szCs w:val="15"/>
        </w:rPr>
        <w:lastRenderedPageBreak/>
        <w:t>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4609566E"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28"/>
          <w:headerReference w:type="default" r:id="rId29"/>
          <w:headerReference w:type="first" r:id="rId30"/>
          <w:type w:val="continuous"/>
          <w:pgSz w:w="12240" w:h="15840" w:code="1"/>
          <w:pgMar w:top="720" w:right="720" w:bottom="720" w:left="720" w:header="432" w:footer="432" w:gutter="0"/>
          <w:cols w:space="720"/>
          <w:docGrid w:linePitch="326"/>
        </w:sectPr>
      </w:pPr>
    </w:p>
    <w:p w14:paraId="34925DC6"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77777777" w:rsidR="00C66E61" w:rsidRPr="003D76A8" w:rsidRDefault="00C66E61" w:rsidP="008D1F71">
      <w:pPr>
        <w:spacing w:after="60"/>
        <w:ind w:right="-43"/>
        <w:rPr>
          <w:rFonts w:ascii="Calibri" w:hAnsi="Calibri" w:cs="Arial"/>
          <w:b/>
          <w:bCs/>
          <w:sz w:val="16"/>
          <w:szCs w:val="16"/>
        </w:rPr>
      </w:pPr>
    </w:p>
    <w:sectPr w:rsidR="00C66E61"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E74D" w14:textId="77777777" w:rsidR="003D2963" w:rsidRDefault="003D2963" w:rsidP="006B0555">
      <w:r>
        <w:separator/>
      </w:r>
    </w:p>
  </w:endnote>
  <w:endnote w:type="continuationSeparator" w:id="0">
    <w:p w14:paraId="28276AFA" w14:textId="77777777" w:rsidR="003D2963" w:rsidRDefault="003D2963"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DB980" w14:textId="77777777" w:rsidR="0092018E" w:rsidRDefault="00920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460C" w14:textId="77777777" w:rsidR="00C8648B" w:rsidRDefault="00C8648B"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05062021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60D5EDC2" w14:textId="77777777" w:rsidR="00C8648B" w:rsidRPr="002A1518" w:rsidRDefault="00C8648B"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471B1" w14:textId="77777777" w:rsidR="0092018E" w:rsidRDefault="009201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2E5B" w14:textId="77777777" w:rsidR="00C8648B" w:rsidRDefault="00C8648B" w:rsidP="005A7C93">
    <w:pPr>
      <w:pStyle w:val="Footer"/>
      <w:jc w:val="center"/>
      <w:rPr>
        <w:rFonts w:ascii="Arial" w:hAnsi="Arial" w:cs="Arial"/>
        <w:sz w:val="16"/>
        <w:szCs w:val="16"/>
      </w:rPr>
    </w:pPr>
  </w:p>
  <w:p w14:paraId="1DED160D"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B73C505" w14:textId="77777777" w:rsidR="00C8648B" w:rsidRPr="005A7C93" w:rsidRDefault="00C8648B"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2595" w14:textId="77777777" w:rsidR="00C8648B" w:rsidRDefault="00C8648B" w:rsidP="005A7C93">
    <w:pPr>
      <w:pStyle w:val="Footer"/>
      <w:jc w:val="center"/>
      <w:rPr>
        <w:rFonts w:ascii="Arial" w:hAnsi="Arial" w:cs="Arial"/>
        <w:sz w:val="16"/>
        <w:szCs w:val="16"/>
      </w:rPr>
    </w:pPr>
  </w:p>
  <w:p w14:paraId="3CEE9D05"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90AA521" w14:textId="77777777" w:rsidR="00C8648B" w:rsidRPr="005A7C93" w:rsidRDefault="00C8648B"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3D2963"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3D2963" w:rsidP="005A7C93">
    <w:pPr>
      <w:pStyle w:val="Footer"/>
      <w:jc w:val="center"/>
      <w:rPr>
        <w:rFonts w:ascii="Arial" w:hAnsi="Arial"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46C2E8B3" w:rsidR="001B03B5" w:rsidRPr="00704685" w:rsidRDefault="00C055E5">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06262021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5777" w14:textId="77777777" w:rsidR="003D2963" w:rsidRDefault="003D2963" w:rsidP="006B0555">
      <w:r>
        <w:separator/>
      </w:r>
    </w:p>
  </w:footnote>
  <w:footnote w:type="continuationSeparator" w:id="0">
    <w:p w14:paraId="1CD4B60C" w14:textId="77777777" w:rsidR="003D2963" w:rsidRDefault="003D2963"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7F0D" w14:textId="77777777" w:rsidR="0092018E" w:rsidRDefault="0092018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0EF4DF74" w:rsidR="001B03B5" w:rsidRDefault="00C7764A">
    <w:pPr>
      <w:pStyle w:val="Header"/>
    </w:pPr>
    <w:r>
      <w:rPr>
        <w:noProof/>
      </w:rPr>
      <w:drawing>
        <wp:inline distT="0" distB="0" distL="0" distR="0" wp14:anchorId="632D2534" wp14:editId="570C9207">
          <wp:extent cx="1036864" cy="42106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66515" cy="433103"/>
                  </a:xfrm>
                  <a:prstGeom prst="rect">
                    <a:avLst/>
                  </a:prstGeom>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3D296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3D2963">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C66E61" w14:paraId="2EBB1754" w14:textId="77777777" w:rsidTr="006A1A9E">
            <w:trPr>
              <w:trHeight w:val="621"/>
            </w:trPr>
            <w:tc>
              <w:tcPr>
                <w:tcW w:w="3174" w:type="dxa"/>
                <w:tcBorders>
                  <w:top w:val="nil"/>
                  <w:left w:val="nil"/>
                  <w:bottom w:val="nil"/>
                  <w:right w:val="nil"/>
                </w:tcBorders>
              </w:tcPr>
              <w:p w14:paraId="40419342" w14:textId="47F10698" w:rsidR="00C66E61" w:rsidRDefault="004F4488" w:rsidP="009A36BE">
                <w:pPr>
                  <w:pStyle w:val="Header"/>
                  <w:rPr>
                    <w:rStyle w:val="PageNumber"/>
                  </w:rPr>
                </w:pPr>
                <w:r>
                  <w:rPr>
                    <w:noProof/>
                  </w:rPr>
                  <w:drawing>
                    <wp:inline distT="0" distB="0" distL="0" distR="0" wp14:anchorId="0496C4B9" wp14:editId="270595F8">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tc>
          </w:tr>
        </w:tbl>
        <w:p w14:paraId="5A7ACEE0" w14:textId="77777777" w:rsidR="00C66E61" w:rsidRDefault="00C66E61" w:rsidP="009A36BE">
          <w:pPr>
            <w:pStyle w:val="Header"/>
            <w:rPr>
              <w:sz w:val="16"/>
              <w:szCs w:val="16"/>
            </w:rPr>
          </w:pPr>
        </w:p>
      </w:tc>
      <w:tc>
        <w:tcPr>
          <w:tcW w:w="7650" w:type="dxa"/>
        </w:tcPr>
        <w:p w14:paraId="345F4DA7" w14:textId="344F5360" w:rsidR="00C66E61" w:rsidRPr="007B7CDD" w:rsidRDefault="00C66E61" w:rsidP="007B7CDD">
          <w:pPr>
            <w:pStyle w:val="Header"/>
            <w:ind w:left="-726"/>
            <w:jc w:val="right"/>
            <w:rPr>
              <w:rFonts w:ascii="Calibri" w:hAnsi="Calibri" w:cs="Arial"/>
              <w:b/>
              <w:sz w:val="20"/>
              <w:szCs w:val="20"/>
            </w:rPr>
          </w:pPr>
          <w:r w:rsidRPr="007B7CDD">
            <w:rPr>
              <w:rFonts w:ascii="Calibri" w:hAnsi="Calibri" w:cs="Arial"/>
              <w:b/>
              <w:sz w:val="20"/>
              <w:szCs w:val="20"/>
            </w:rPr>
            <w:t xml:space="preserve"> </w:t>
          </w:r>
        </w:p>
        <w:p w14:paraId="4732D72F" w14:textId="77777777" w:rsidR="00C66E61" w:rsidRPr="00790718" w:rsidRDefault="00C66E61" w:rsidP="009A36BE">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047605E9" w14:textId="555D0036" w:rsidR="00C66E61" w:rsidRPr="00DF28BE" w:rsidRDefault="00C66E61" w:rsidP="009A36BE">
          <w:pPr>
            <w:pStyle w:val="Header"/>
            <w:ind w:left="-1048" w:right="32"/>
            <w:jc w:val="right"/>
            <w:rPr>
              <w:rFonts w:ascii="Calibri" w:hAnsi="Calibri" w:cs="Arial"/>
              <w:sz w:val="18"/>
              <w:szCs w:val="18"/>
            </w:rPr>
          </w:pPr>
        </w:p>
      </w:tc>
    </w:tr>
  </w:tbl>
  <w:p w14:paraId="0A211B65" w14:textId="77777777" w:rsidR="00C66E61" w:rsidRDefault="00C66E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3D2963">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F9DF" w14:textId="77777777" w:rsidR="00C8648B" w:rsidRDefault="00C8648B"/>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014B5A35" w14:textId="77777777" w:rsidTr="00262DA5">
      <w:trPr>
        <w:trHeight w:val="902"/>
        <w:jc w:val="center"/>
      </w:trPr>
      <w:tc>
        <w:tcPr>
          <w:tcW w:w="8005" w:type="dxa"/>
          <w:shd w:val="clear" w:color="auto" w:fill="D9D9D9" w:themeFill="background1" w:themeFillShade="D9"/>
        </w:tcPr>
        <w:p w14:paraId="46B89583" w14:textId="77777777" w:rsidR="00C8648B" w:rsidRPr="002A1518" w:rsidRDefault="00C8648B"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43AFF12C" wp14:editId="4FC3FF92">
                <wp:extent cx="1066892" cy="556308"/>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6892" cy="556308"/>
                        </a:xfrm>
                        <a:prstGeom prst="rect">
                          <a:avLst/>
                        </a:prstGeom>
                      </pic:spPr>
                    </pic:pic>
                  </a:graphicData>
                </a:graphic>
              </wp:inline>
            </w:drawing>
          </w:r>
        </w:p>
      </w:tc>
      <w:tc>
        <w:tcPr>
          <w:tcW w:w="2926" w:type="dxa"/>
          <w:shd w:val="clear" w:color="auto" w:fill="D9272D"/>
        </w:tcPr>
        <w:p w14:paraId="324C9097" w14:textId="77777777" w:rsidR="00C8648B" w:rsidRPr="002A1518" w:rsidRDefault="00C8648B" w:rsidP="00C7764A">
          <w:pPr>
            <w:pStyle w:val="Header"/>
            <w:ind w:left="720"/>
            <w:jc w:val="right"/>
            <w:rPr>
              <w:rStyle w:val="PageNumber"/>
              <w:rFonts w:ascii="Calibri" w:hAnsi="Calibri" w:cs="Arial"/>
              <w:b/>
              <w:bCs/>
              <w:sz w:val="20"/>
              <w:szCs w:val="20"/>
            </w:rPr>
          </w:pPr>
        </w:p>
        <w:p w14:paraId="3E53CE11" w14:textId="77777777" w:rsidR="00C8648B" w:rsidRPr="00C7764A" w:rsidRDefault="00C8648B" w:rsidP="00C7764A">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59282B22" w14:textId="77777777" w:rsidR="0092018E" w:rsidRDefault="0092018E" w:rsidP="0092018E">
          <w:pPr>
            <w:pStyle w:val="Header"/>
            <w:jc w:val="right"/>
            <w:rPr>
              <w:rFonts w:ascii="Calibri" w:hAnsi="Calibri" w:cs="Arial"/>
              <w:b/>
              <w:color w:val="FFFFFF" w:themeColor="background1"/>
              <w:sz w:val="22"/>
              <w:szCs w:val="22"/>
            </w:rPr>
          </w:pPr>
          <w:r w:rsidRPr="00CB13DF">
            <w:rPr>
              <w:rFonts w:ascii="Calibri" w:hAnsi="Calibri" w:cs="Arial"/>
              <w:b/>
              <w:color w:val="FFFFFF" w:themeColor="background1"/>
              <w:sz w:val="22"/>
              <w:szCs w:val="22"/>
            </w:rPr>
            <w:t>DIA Managed Router</w:t>
          </w:r>
        </w:p>
        <w:p w14:paraId="750B9F46" w14:textId="77777777" w:rsidR="0092018E" w:rsidRDefault="0092018E" w:rsidP="0092018E">
          <w:pPr>
            <w:pStyle w:val="Header"/>
            <w:jc w:val="right"/>
            <w:rPr>
              <w:rFonts w:ascii="Calibri" w:hAnsi="Calibri" w:cs="Arial"/>
              <w:b/>
              <w:color w:val="FFFFFF" w:themeColor="background1"/>
              <w:sz w:val="22"/>
              <w:szCs w:val="22"/>
            </w:rPr>
          </w:pPr>
          <w:r w:rsidRPr="00CB13DF">
            <w:rPr>
              <w:rFonts w:ascii="Calibri" w:hAnsi="Calibri" w:cs="Arial"/>
              <w:b/>
              <w:color w:val="FFFFFF" w:themeColor="background1"/>
              <w:sz w:val="22"/>
              <w:szCs w:val="22"/>
            </w:rPr>
            <w:t xml:space="preserve">+ </w:t>
          </w:r>
          <w:r>
            <w:rPr>
              <w:rFonts w:ascii="Calibri" w:hAnsi="Calibri" w:cs="Arial"/>
              <w:b/>
              <w:color w:val="FFFFFF" w:themeColor="background1"/>
              <w:sz w:val="22"/>
              <w:szCs w:val="22"/>
            </w:rPr>
            <w:t xml:space="preserve">UCF </w:t>
          </w:r>
          <w:proofErr w:type="spellStart"/>
          <w:r>
            <w:rPr>
              <w:rFonts w:ascii="Calibri" w:hAnsi="Calibri" w:cs="Arial"/>
              <w:b/>
              <w:color w:val="FFFFFF" w:themeColor="background1"/>
              <w:sz w:val="22"/>
              <w:szCs w:val="22"/>
            </w:rPr>
            <w:t>uCaas</w:t>
          </w:r>
          <w:proofErr w:type="spellEnd"/>
          <w:r w:rsidRPr="00CB13DF">
            <w:rPr>
              <w:rFonts w:ascii="Calibri" w:hAnsi="Calibri" w:cs="Arial"/>
              <w:b/>
              <w:color w:val="FFFFFF" w:themeColor="background1"/>
              <w:sz w:val="22"/>
              <w:szCs w:val="22"/>
            </w:rPr>
            <w:t xml:space="preserve"> + Managed</w:t>
          </w:r>
        </w:p>
        <w:p w14:paraId="30153A84" w14:textId="59EA3E28" w:rsidR="00C8648B" w:rsidRPr="00262DA5" w:rsidRDefault="0092018E" w:rsidP="0092018E">
          <w:pPr>
            <w:pStyle w:val="Header"/>
            <w:ind w:left="720"/>
            <w:jc w:val="right"/>
            <w:rPr>
              <w:rFonts w:ascii="Calibri" w:hAnsi="Calibri" w:cs="Arial"/>
              <w:b/>
              <w:color w:val="FFFFFF" w:themeColor="background1"/>
              <w:sz w:val="28"/>
              <w:szCs w:val="28"/>
            </w:rPr>
          </w:pPr>
          <w:r w:rsidRPr="00CB13DF">
            <w:rPr>
              <w:rFonts w:ascii="Calibri" w:hAnsi="Calibri" w:cs="Arial"/>
              <w:b/>
              <w:color w:val="FFFFFF" w:themeColor="background1"/>
              <w:sz w:val="22"/>
              <w:szCs w:val="22"/>
            </w:rPr>
            <w:t>Firewall</w:t>
          </w:r>
        </w:p>
        <w:p w14:paraId="3972B9B6" w14:textId="77777777" w:rsidR="00C8648B" w:rsidRPr="002A1518" w:rsidRDefault="00C8648B" w:rsidP="00DF1EE0">
          <w:pPr>
            <w:pStyle w:val="Header"/>
            <w:jc w:val="right"/>
            <w:rPr>
              <w:rFonts w:ascii="Calibri" w:hAnsi="Calibri" w:cs="Arial"/>
              <w:b/>
              <w:sz w:val="18"/>
              <w:szCs w:val="18"/>
            </w:rPr>
          </w:pPr>
        </w:p>
      </w:tc>
    </w:tr>
  </w:tbl>
  <w:p w14:paraId="42D043A0" w14:textId="77777777" w:rsidR="00C8648B" w:rsidRDefault="00C8648B">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289B" w14:textId="77777777" w:rsidR="0092018E" w:rsidRDefault="009201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DE03" w14:textId="77777777" w:rsidR="00C8648B" w:rsidRDefault="00C864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BD0A" w14:textId="77777777" w:rsidR="00C8648B" w:rsidRDefault="00C864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4C08" w14:textId="77777777" w:rsidR="00C8648B" w:rsidRDefault="00C864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6EB55943" w14:textId="77777777" w:rsidTr="007B163F">
      <w:trPr>
        <w:trHeight w:val="902"/>
        <w:jc w:val="center"/>
      </w:trPr>
      <w:tc>
        <w:tcPr>
          <w:tcW w:w="8005" w:type="dxa"/>
          <w:shd w:val="clear" w:color="auto" w:fill="D9D9D9" w:themeFill="background1" w:themeFillShade="D9"/>
        </w:tcPr>
        <w:p w14:paraId="5FDE5CF4" w14:textId="77777777" w:rsidR="00C8648B" w:rsidRPr="002A1518" w:rsidRDefault="00C8648B"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9504" behindDoc="0" locked="0" layoutInCell="1" allowOverlap="1" wp14:anchorId="2D307508" wp14:editId="37068A73">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0A0F0B4" w14:textId="77777777" w:rsidR="00C8648B" w:rsidRPr="002A1518" w:rsidRDefault="00C8648B" w:rsidP="00C55A26">
          <w:pPr>
            <w:pStyle w:val="Header"/>
            <w:ind w:left="720"/>
            <w:jc w:val="right"/>
            <w:rPr>
              <w:rStyle w:val="PageNumber"/>
              <w:rFonts w:ascii="Calibri" w:hAnsi="Calibri" w:cs="Arial"/>
              <w:b/>
              <w:bCs/>
              <w:sz w:val="20"/>
              <w:szCs w:val="20"/>
            </w:rPr>
          </w:pPr>
        </w:p>
        <w:p w14:paraId="693F1117" w14:textId="77777777" w:rsidR="00C8648B" w:rsidRPr="00C7764A" w:rsidRDefault="00C8648B"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7F882E" w14:textId="77777777" w:rsidR="00C8648B" w:rsidRPr="00262DA5" w:rsidRDefault="00C8648B"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E982AF9" w14:textId="77777777" w:rsidR="00C8648B" w:rsidRPr="002A1518" w:rsidRDefault="00C8648B" w:rsidP="00C55A26">
          <w:pPr>
            <w:pStyle w:val="Header"/>
            <w:jc w:val="right"/>
            <w:rPr>
              <w:rFonts w:ascii="Calibri" w:hAnsi="Calibri" w:cs="Arial"/>
              <w:b/>
              <w:sz w:val="18"/>
              <w:szCs w:val="18"/>
            </w:rPr>
          </w:pPr>
        </w:p>
      </w:tc>
    </w:tr>
  </w:tbl>
  <w:p w14:paraId="3E2E5221" w14:textId="77777777" w:rsidR="00C8648B" w:rsidRDefault="00C8648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2234C" w:rsidRPr="002A1518" w14:paraId="16364F9B" w14:textId="77777777" w:rsidTr="004E25AB">
      <w:trPr>
        <w:trHeight w:val="902"/>
        <w:jc w:val="center"/>
      </w:trPr>
      <w:tc>
        <w:tcPr>
          <w:tcW w:w="8005" w:type="dxa"/>
          <w:shd w:val="clear" w:color="auto" w:fill="D9D9D9" w:themeFill="background1" w:themeFillShade="D9"/>
        </w:tcPr>
        <w:p w14:paraId="7E54C730" w14:textId="43C77F70" w:rsidR="0032234C" w:rsidRDefault="0032234C" w:rsidP="0032234C">
          <w:pPr>
            <w:pStyle w:val="Header"/>
            <w:spacing w:line="276" w:lineRule="auto"/>
            <w:rPr>
              <w:noProof/>
            </w:rPr>
          </w:pPr>
        </w:p>
        <w:p w14:paraId="2FF7A004" w14:textId="29F409B6" w:rsidR="00903F96" w:rsidRDefault="00903F96" w:rsidP="00903F96">
          <w:pPr>
            <w:rPr>
              <w:noProof/>
            </w:rPr>
          </w:pPr>
          <w:r>
            <w:rPr>
              <w:noProof/>
            </w:rPr>
            <w:drawing>
              <wp:inline distT="0" distB="0" distL="0" distR="0" wp14:anchorId="0A708DAA" wp14:editId="1AF77406">
                <wp:extent cx="1969770" cy="3937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p w14:paraId="5125728E" w14:textId="56E27B2C" w:rsidR="00903F96" w:rsidRPr="00903F96" w:rsidRDefault="00903F96" w:rsidP="00903F96">
          <w:pPr>
            <w:ind w:firstLine="720"/>
          </w:pPr>
        </w:p>
      </w:tc>
      <w:tc>
        <w:tcPr>
          <w:tcW w:w="2926" w:type="dxa"/>
          <w:shd w:val="clear" w:color="auto" w:fill="D9272D"/>
        </w:tcPr>
        <w:p w14:paraId="24A89E02" w14:textId="77777777" w:rsidR="0032234C" w:rsidRPr="002A1518" w:rsidRDefault="0032234C" w:rsidP="0032234C">
          <w:pPr>
            <w:pStyle w:val="Header"/>
            <w:ind w:left="720"/>
            <w:jc w:val="right"/>
            <w:rPr>
              <w:rStyle w:val="PageNumber"/>
              <w:rFonts w:ascii="Calibri" w:hAnsi="Calibri" w:cs="Arial"/>
              <w:b/>
              <w:bCs/>
              <w:sz w:val="20"/>
              <w:szCs w:val="20"/>
            </w:rPr>
          </w:pPr>
        </w:p>
        <w:p w14:paraId="73C28632" w14:textId="77777777" w:rsidR="0032234C" w:rsidRPr="00C7764A" w:rsidRDefault="0032234C" w:rsidP="0032234C">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08A31358"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7329CF16" w14:textId="77777777" w:rsidR="0032234C" w:rsidRPr="00B50C8F" w:rsidRDefault="0032234C" w:rsidP="0032234C">
          <w:pPr>
            <w:pStyle w:val="Header"/>
            <w:ind w:left="720"/>
            <w:rPr>
              <w:rFonts w:ascii="Calibri" w:hAnsi="Calibri" w:cs="Arial"/>
              <w:b/>
              <w:color w:val="FFFFFF" w:themeColor="background1"/>
            </w:rPr>
          </w:pPr>
          <w:proofErr w:type="spellStart"/>
          <w:r w:rsidRPr="00B50C8F">
            <w:rPr>
              <w:rFonts w:ascii="Calibri" w:hAnsi="Calibri" w:cs="Arial"/>
              <w:b/>
              <w:color w:val="FFFFFF" w:themeColor="background1"/>
            </w:rPr>
            <w:t>UcaaS</w:t>
          </w:r>
          <w:proofErr w:type="spellEnd"/>
          <w:r w:rsidRPr="00B50C8F">
            <w:rPr>
              <w:rFonts w:ascii="Calibri" w:hAnsi="Calibri" w:cs="Arial"/>
              <w:b/>
              <w:color w:val="FFFFFF" w:themeColor="background1"/>
            </w:rPr>
            <w:t xml:space="preserve">  </w:t>
          </w:r>
        </w:p>
        <w:p w14:paraId="25FA8112" w14:textId="77777777" w:rsidR="0032234C" w:rsidRPr="002A1518" w:rsidRDefault="0032234C" w:rsidP="0032234C">
          <w:pPr>
            <w:pStyle w:val="Header"/>
            <w:jc w:val="right"/>
            <w:rPr>
              <w:rFonts w:ascii="Calibri" w:hAnsi="Calibri" w:cs="Arial"/>
              <w:b/>
              <w:sz w:val="18"/>
              <w:szCs w:val="18"/>
            </w:rPr>
          </w:pPr>
        </w:p>
      </w:tc>
    </w:tr>
  </w:tbl>
  <w:p w14:paraId="1DBEFDE3" w14:textId="77777777" w:rsidR="001B03B5" w:rsidRDefault="003D296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3D2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C85CCF"/>
    <w:multiLevelType w:val="hybridMultilevel"/>
    <w:tmpl w:val="5582E0BE"/>
    <w:lvl w:ilvl="0" w:tplc="7FC65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935F4"/>
    <w:multiLevelType w:val="hybridMultilevel"/>
    <w:tmpl w:val="0C7681C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0180F"/>
    <w:multiLevelType w:val="hybridMultilevel"/>
    <w:tmpl w:val="FDBE1908"/>
    <w:lvl w:ilvl="0" w:tplc="FF7C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EE12C3"/>
    <w:multiLevelType w:val="hybridMultilevel"/>
    <w:tmpl w:val="ED9CFEE4"/>
    <w:lvl w:ilvl="0" w:tplc="A438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D813ED"/>
    <w:multiLevelType w:val="hybridMultilevel"/>
    <w:tmpl w:val="3F88D0E2"/>
    <w:lvl w:ilvl="0" w:tplc="F5904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4"/>
  </w:num>
  <w:num w:numId="3">
    <w:abstractNumId w:val="16"/>
  </w:num>
  <w:num w:numId="4">
    <w:abstractNumId w:val="8"/>
  </w:num>
  <w:num w:numId="5">
    <w:abstractNumId w:val="7"/>
  </w:num>
  <w:num w:numId="6">
    <w:abstractNumId w:val="1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21"/>
  </w:num>
  <w:num w:numId="11">
    <w:abstractNumId w:val="17"/>
  </w:num>
  <w:num w:numId="12">
    <w:abstractNumId w:val="28"/>
  </w:num>
  <w:num w:numId="13">
    <w:abstractNumId w:val="11"/>
  </w:num>
  <w:num w:numId="14">
    <w:abstractNumId w:val="3"/>
  </w:num>
  <w:num w:numId="15">
    <w:abstractNumId w:val="9"/>
  </w:num>
  <w:num w:numId="16">
    <w:abstractNumId w:val="1"/>
  </w:num>
  <w:num w:numId="17">
    <w:abstractNumId w:val="15"/>
  </w:num>
  <w:num w:numId="18">
    <w:abstractNumId w:val="19"/>
  </w:num>
  <w:num w:numId="19">
    <w:abstractNumId w:val="12"/>
  </w:num>
  <w:num w:numId="20">
    <w:abstractNumId w:val="20"/>
  </w:num>
  <w:num w:numId="21">
    <w:abstractNumId w:val="0"/>
  </w:num>
  <w:num w:numId="22">
    <w:abstractNumId w:val="2"/>
  </w:num>
  <w:num w:numId="23">
    <w:abstractNumId w:val="2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4"/>
  </w:num>
  <w:num w:numId="26">
    <w:abstractNumId w:val="25"/>
  </w:num>
  <w:num w:numId="27">
    <w:abstractNumId w:val="26"/>
  </w:num>
  <w:num w:numId="28">
    <w:abstractNumId w:val="22"/>
  </w:num>
  <w:num w:numId="29">
    <w:abstractNumId w:val="5"/>
  </w:num>
  <w:num w:numId="30">
    <w:abstractNumId w:val="2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2E46"/>
    <w:rsid w:val="000408C2"/>
    <w:rsid w:val="000449F9"/>
    <w:rsid w:val="000565B1"/>
    <w:rsid w:val="00080291"/>
    <w:rsid w:val="00085B39"/>
    <w:rsid w:val="000A26D2"/>
    <w:rsid w:val="000A5C05"/>
    <w:rsid w:val="000B5633"/>
    <w:rsid w:val="000C127D"/>
    <w:rsid w:val="000D504B"/>
    <w:rsid w:val="000F3CB2"/>
    <w:rsid w:val="000F5CE7"/>
    <w:rsid w:val="00191BAF"/>
    <w:rsid w:val="001955FE"/>
    <w:rsid w:val="001C2A15"/>
    <w:rsid w:val="00262DA5"/>
    <w:rsid w:val="00270DE7"/>
    <w:rsid w:val="0029751F"/>
    <w:rsid w:val="002B1CE8"/>
    <w:rsid w:val="002C0178"/>
    <w:rsid w:val="002F130A"/>
    <w:rsid w:val="0032234C"/>
    <w:rsid w:val="00325F78"/>
    <w:rsid w:val="003329FB"/>
    <w:rsid w:val="00345463"/>
    <w:rsid w:val="0037495E"/>
    <w:rsid w:val="00380799"/>
    <w:rsid w:val="003867D2"/>
    <w:rsid w:val="0039061B"/>
    <w:rsid w:val="003930AC"/>
    <w:rsid w:val="003A0575"/>
    <w:rsid w:val="003A3802"/>
    <w:rsid w:val="003B4A95"/>
    <w:rsid w:val="003C5200"/>
    <w:rsid w:val="003C5FF9"/>
    <w:rsid w:val="003D2963"/>
    <w:rsid w:val="003D6514"/>
    <w:rsid w:val="003D76A8"/>
    <w:rsid w:val="003E6B82"/>
    <w:rsid w:val="003F17EF"/>
    <w:rsid w:val="00406C2B"/>
    <w:rsid w:val="004278AA"/>
    <w:rsid w:val="00435574"/>
    <w:rsid w:val="004559D1"/>
    <w:rsid w:val="00462FED"/>
    <w:rsid w:val="00474274"/>
    <w:rsid w:val="004778BE"/>
    <w:rsid w:val="004A47D9"/>
    <w:rsid w:val="004A7AA1"/>
    <w:rsid w:val="004D246E"/>
    <w:rsid w:val="004D732D"/>
    <w:rsid w:val="004F4154"/>
    <w:rsid w:val="004F4488"/>
    <w:rsid w:val="00503A97"/>
    <w:rsid w:val="005427ED"/>
    <w:rsid w:val="00551F30"/>
    <w:rsid w:val="00553810"/>
    <w:rsid w:val="005748E5"/>
    <w:rsid w:val="005957D1"/>
    <w:rsid w:val="00596500"/>
    <w:rsid w:val="00596C59"/>
    <w:rsid w:val="005E29FF"/>
    <w:rsid w:val="00605420"/>
    <w:rsid w:val="00613E09"/>
    <w:rsid w:val="00623AAD"/>
    <w:rsid w:val="0064028C"/>
    <w:rsid w:val="00665E03"/>
    <w:rsid w:val="006A6447"/>
    <w:rsid w:val="006B0555"/>
    <w:rsid w:val="006B09BD"/>
    <w:rsid w:val="006B4989"/>
    <w:rsid w:val="006B7DBC"/>
    <w:rsid w:val="006C2AE9"/>
    <w:rsid w:val="006C2E9E"/>
    <w:rsid w:val="006D7528"/>
    <w:rsid w:val="00704685"/>
    <w:rsid w:val="007249FB"/>
    <w:rsid w:val="00726A74"/>
    <w:rsid w:val="007342E6"/>
    <w:rsid w:val="00743221"/>
    <w:rsid w:val="00756105"/>
    <w:rsid w:val="00766FF5"/>
    <w:rsid w:val="00783474"/>
    <w:rsid w:val="00785ABF"/>
    <w:rsid w:val="007916A2"/>
    <w:rsid w:val="007A13FE"/>
    <w:rsid w:val="007A5E13"/>
    <w:rsid w:val="007C1333"/>
    <w:rsid w:val="007C43B0"/>
    <w:rsid w:val="007D47BB"/>
    <w:rsid w:val="00832317"/>
    <w:rsid w:val="00835E64"/>
    <w:rsid w:val="0083633C"/>
    <w:rsid w:val="00836DB3"/>
    <w:rsid w:val="00840963"/>
    <w:rsid w:val="00883215"/>
    <w:rsid w:val="00885E72"/>
    <w:rsid w:val="008A3350"/>
    <w:rsid w:val="008A4024"/>
    <w:rsid w:val="008B6336"/>
    <w:rsid w:val="008C3E86"/>
    <w:rsid w:val="008D1F71"/>
    <w:rsid w:val="008E3251"/>
    <w:rsid w:val="008E4721"/>
    <w:rsid w:val="00903F96"/>
    <w:rsid w:val="0092018E"/>
    <w:rsid w:val="009301AA"/>
    <w:rsid w:val="00967409"/>
    <w:rsid w:val="00980F10"/>
    <w:rsid w:val="009859BC"/>
    <w:rsid w:val="00990206"/>
    <w:rsid w:val="00990A80"/>
    <w:rsid w:val="00994A4D"/>
    <w:rsid w:val="00996D24"/>
    <w:rsid w:val="009C2DAC"/>
    <w:rsid w:val="009D3008"/>
    <w:rsid w:val="009F048B"/>
    <w:rsid w:val="009F4670"/>
    <w:rsid w:val="00A17ACE"/>
    <w:rsid w:val="00A72021"/>
    <w:rsid w:val="00A8614C"/>
    <w:rsid w:val="00AB0536"/>
    <w:rsid w:val="00AC2BFC"/>
    <w:rsid w:val="00AE0AC9"/>
    <w:rsid w:val="00AE4057"/>
    <w:rsid w:val="00B25065"/>
    <w:rsid w:val="00B43682"/>
    <w:rsid w:val="00B50C8F"/>
    <w:rsid w:val="00B52725"/>
    <w:rsid w:val="00B665AD"/>
    <w:rsid w:val="00B8000E"/>
    <w:rsid w:val="00BA091E"/>
    <w:rsid w:val="00BC6FDD"/>
    <w:rsid w:val="00BD0E8F"/>
    <w:rsid w:val="00BF08E9"/>
    <w:rsid w:val="00C055E5"/>
    <w:rsid w:val="00C50CBF"/>
    <w:rsid w:val="00C60EFD"/>
    <w:rsid w:val="00C66E61"/>
    <w:rsid w:val="00C7764A"/>
    <w:rsid w:val="00C84DC6"/>
    <w:rsid w:val="00C8648B"/>
    <w:rsid w:val="00CA2D54"/>
    <w:rsid w:val="00CA318A"/>
    <w:rsid w:val="00CA318B"/>
    <w:rsid w:val="00CA544D"/>
    <w:rsid w:val="00CB689B"/>
    <w:rsid w:val="00CC69C1"/>
    <w:rsid w:val="00CD243F"/>
    <w:rsid w:val="00CD4771"/>
    <w:rsid w:val="00CF5C87"/>
    <w:rsid w:val="00D1568C"/>
    <w:rsid w:val="00D21F19"/>
    <w:rsid w:val="00D31AF1"/>
    <w:rsid w:val="00D3295F"/>
    <w:rsid w:val="00D34ABA"/>
    <w:rsid w:val="00D47C99"/>
    <w:rsid w:val="00D5500F"/>
    <w:rsid w:val="00D63034"/>
    <w:rsid w:val="00D67C0D"/>
    <w:rsid w:val="00DB7450"/>
    <w:rsid w:val="00DC68FB"/>
    <w:rsid w:val="00DD1DC7"/>
    <w:rsid w:val="00E05530"/>
    <w:rsid w:val="00E31832"/>
    <w:rsid w:val="00E333FB"/>
    <w:rsid w:val="00E42034"/>
    <w:rsid w:val="00E474DA"/>
    <w:rsid w:val="00E536D3"/>
    <w:rsid w:val="00E668C2"/>
    <w:rsid w:val="00E91437"/>
    <w:rsid w:val="00E9731B"/>
    <w:rsid w:val="00EA024F"/>
    <w:rsid w:val="00EA46E9"/>
    <w:rsid w:val="00EB277B"/>
    <w:rsid w:val="00EB4B9B"/>
    <w:rsid w:val="00ED390D"/>
    <w:rsid w:val="00EE3DC4"/>
    <w:rsid w:val="00F0496A"/>
    <w:rsid w:val="00F119A0"/>
    <w:rsid w:val="00F50130"/>
    <w:rsid w:val="00F7671F"/>
    <w:rsid w:val="00F8660C"/>
    <w:rsid w:val="00F95DDA"/>
    <w:rsid w:val="00F96AF5"/>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www.metaswitch.com/legal/standard-terms-and-conditions"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yperlink" Target="http://www.frontier.com/policies" TargetMode="External"/><Relationship Id="rId30" Type="http://schemas.openxmlformats.org/officeDocument/2006/relationships/header" Target="header14.xml"/><Relationship Id="rId8" Type="http://schemas.openxmlformats.org/officeDocument/2006/relationships/header" Target="header1.xml"/></Relationships>
</file>

<file path=word/_rels/header10.xml.rels><?xml version="1.0" encoding="UTF-8" standalone="yes"?>
<Relationships xmlns="http://schemas.openxmlformats.org/package/2006/relationships"><Relationship Id="rId1" Type="http://schemas.openxmlformats.org/officeDocument/2006/relationships/image" Target="media/image2.emf"/></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15</Pages>
  <Words>11315</Words>
  <Characters>64496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146</cp:revision>
  <dcterms:created xsi:type="dcterms:W3CDTF">2021-06-30T14:01:00Z</dcterms:created>
  <dcterms:modified xsi:type="dcterms:W3CDTF">2021-07-28T14:30:00Z</dcterms:modified>
</cp:coreProperties>
</file>