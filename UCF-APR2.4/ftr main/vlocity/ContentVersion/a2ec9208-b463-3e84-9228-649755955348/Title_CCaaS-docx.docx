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AD2A" w14:textId="3A99AF70" w:rsidR="00622985" w:rsidRPr="004D5F42" w:rsidRDefault="00622985" w:rsidP="005043D7">
      <w:pPr>
        <w:tabs>
          <w:tab w:val="left" w:pos="630"/>
        </w:tabs>
        <w:spacing w:after="60"/>
        <w:rPr>
          <w:rFonts w:ascii="Calibri" w:hAnsi="Calibri" w:cs="Calibri"/>
          <w:sz w:val="16"/>
          <w:szCs w:val="16"/>
        </w:rPr>
      </w:pPr>
      <w:r w:rsidRPr="004D5F42">
        <w:rPr>
          <w:rFonts w:ascii="Calibri" w:hAnsi="Calibri" w:cs="Calibri"/>
          <w:b/>
          <w:bCs/>
          <w:sz w:val="16"/>
          <w:szCs w:val="16"/>
        </w:rPr>
        <w:t xml:space="preserve">This is Schedule Number </w:t>
      </w:r>
      <w:r w:rsidR="00F73507">
        <w:rPr>
          <w:rFonts w:ascii="Calibri" w:hAnsi="Calibri" w:cs="Calibri"/>
          <w:b/>
          <w:bCs/>
          <w:sz w:val="16"/>
          <w:szCs w:val="16"/>
        </w:rPr>
        <w:t>{{ScheduleId}}</w:t>
      </w:r>
      <w:r w:rsidRPr="004D5F42">
        <w:rPr>
          <w:rFonts w:ascii="Calibri" w:hAnsi="Calibri" w:cs="Calibri"/>
          <w:b/>
          <w:bCs/>
          <w:sz w:val="16"/>
          <w:szCs w:val="16"/>
        </w:rPr>
        <w:t xml:space="preserve"> </w:t>
      </w:r>
      <w:r w:rsidRPr="004D5F42">
        <w:rPr>
          <w:rFonts w:ascii="Calibri" w:hAnsi="Calibri" w:cs="Calibri"/>
          <w:sz w:val="16"/>
          <w:szCs w:val="16"/>
        </w:rPr>
        <w:t xml:space="preserve">to the Frontier Services Agreement dated </w:t>
      </w:r>
      <w:r w:rsidR="00F73507">
        <w:rPr>
          <w:rFonts w:ascii="Calibri" w:hAnsi="Calibri" w:cs="Calibri"/>
          <w:b/>
          <w:bCs/>
          <w:sz w:val="16"/>
          <w:szCs w:val="16"/>
        </w:rPr>
        <w:t xml:space="preserve">{{Effective_Date}} </w:t>
      </w:r>
      <w:r w:rsidR="00816059" w:rsidRPr="004D5F42">
        <w:rPr>
          <w:rFonts w:ascii="Calibri" w:hAnsi="Calibri" w:cs="Calibri"/>
          <w:b/>
          <w:bCs/>
          <w:sz w:val="16"/>
          <w:szCs w:val="16"/>
        </w:rPr>
        <w:t xml:space="preserve">(“FSA”) </w:t>
      </w:r>
      <w:r w:rsidR="00816059" w:rsidRPr="004D5F42">
        <w:rPr>
          <w:rFonts w:ascii="Calibri" w:hAnsi="Calibri" w:cs="Calibri"/>
          <w:bCs/>
          <w:sz w:val="16"/>
          <w:szCs w:val="16"/>
        </w:rPr>
        <w:t>by and b</w:t>
      </w:r>
      <w:r w:rsidRPr="004D5F42">
        <w:rPr>
          <w:rFonts w:ascii="Calibri" w:hAnsi="Calibri" w:cs="Calibri"/>
          <w:sz w:val="16"/>
          <w:szCs w:val="16"/>
        </w:rPr>
        <w:t xml:space="preserve">etween </w:t>
      </w:r>
      <w:r w:rsidR="00F73507">
        <w:rPr>
          <w:rFonts w:ascii="Calibri" w:hAnsi="Calibri" w:cs="Calibri"/>
          <w:b/>
          <w:bCs/>
          <w:sz w:val="16"/>
          <w:szCs w:val="16"/>
        </w:rPr>
        <w:t xml:space="preserve">{{Subscriber_Name}} </w:t>
      </w:r>
      <w:r w:rsidR="00CC6FFD" w:rsidRPr="004D5F42">
        <w:rPr>
          <w:rFonts w:ascii="Calibri" w:hAnsi="Calibri" w:cs="Calibri"/>
          <w:sz w:val="16"/>
          <w:szCs w:val="16"/>
        </w:rPr>
        <w:t xml:space="preserve">(“Customer”) </w:t>
      </w:r>
      <w:r w:rsidRPr="004D5F42">
        <w:rPr>
          <w:rFonts w:ascii="Calibri" w:hAnsi="Calibri" w:cs="Calibri"/>
          <w:sz w:val="16"/>
          <w:szCs w:val="16"/>
        </w:rPr>
        <w:t xml:space="preserve">and </w:t>
      </w:r>
      <w:r w:rsidRPr="004D5F42">
        <w:rPr>
          <w:rFonts w:ascii="Calibri" w:hAnsi="Calibri" w:cs="Calibri"/>
          <w:b/>
          <w:bCs/>
          <w:sz w:val="16"/>
          <w:szCs w:val="16"/>
        </w:rPr>
        <w:t>Frontier</w:t>
      </w:r>
      <w:r w:rsidR="00816059" w:rsidRPr="004D5F42">
        <w:rPr>
          <w:rFonts w:ascii="Calibri" w:hAnsi="Calibri" w:cs="Calibri"/>
          <w:b/>
          <w:bCs/>
          <w:sz w:val="16"/>
          <w:szCs w:val="16"/>
        </w:rPr>
        <w:t xml:space="preserve"> Communications of America, Inc. </w:t>
      </w:r>
      <w:r w:rsidR="00816059" w:rsidRPr="004D5F42">
        <w:rPr>
          <w:rFonts w:ascii="Calibri" w:hAnsi="Calibri" w:cs="Calibri"/>
          <w:bCs/>
          <w:sz w:val="16"/>
          <w:szCs w:val="16"/>
        </w:rPr>
        <w:t>on behalf of itself and its affiliates</w:t>
      </w:r>
      <w:r w:rsidR="00816059" w:rsidRPr="004D5F42">
        <w:rPr>
          <w:rFonts w:ascii="Calibri" w:hAnsi="Calibri" w:cs="Calibri"/>
          <w:sz w:val="16"/>
          <w:szCs w:val="16"/>
        </w:rPr>
        <w:t xml:space="preserve"> (“Frontier”).</w:t>
      </w:r>
      <w:r w:rsidR="00FB1309" w:rsidRPr="004D5F42">
        <w:rPr>
          <w:rFonts w:ascii="Calibri" w:hAnsi="Calibri" w:cs="Calibri"/>
          <w:sz w:val="16"/>
          <w:szCs w:val="16"/>
        </w:rPr>
        <w:t xml:space="preserve"> </w:t>
      </w:r>
      <w:r w:rsidRPr="004D5F42">
        <w:rPr>
          <w:rFonts w:ascii="Calibri" w:hAnsi="Calibri" w:cs="Calibri"/>
          <w:sz w:val="16"/>
          <w:szCs w:val="16"/>
        </w:rPr>
        <w:t>Customer orders and Frontier agrees to provide the Services</w:t>
      </w:r>
      <w:r w:rsidR="00807428" w:rsidRPr="004D5F42">
        <w:rPr>
          <w:rFonts w:ascii="Calibri" w:hAnsi="Calibri" w:cs="Calibri"/>
          <w:sz w:val="16"/>
          <w:szCs w:val="16"/>
        </w:rPr>
        <w:t xml:space="preserve"> identified in the Schedule</w:t>
      </w:r>
      <w:r w:rsidRPr="004D5F42">
        <w:rPr>
          <w:rFonts w:ascii="Calibri" w:hAnsi="Calibri" w:cs="Calibri"/>
          <w:sz w:val="16"/>
          <w:szCs w:val="16"/>
        </w:rPr>
        <w:t xml:space="preserve"> below.</w:t>
      </w:r>
    </w:p>
    <w:tbl>
      <w:tblPr>
        <w:tblW w:w="10980" w:type="dxa"/>
        <w:tblInd w:w="108" w:type="dxa"/>
        <w:tblLayout w:type="fixed"/>
        <w:tblLook w:val="04A0" w:firstRow="1" w:lastRow="0" w:firstColumn="1" w:lastColumn="0" w:noHBand="0" w:noVBand="1"/>
      </w:tblPr>
      <w:tblGrid>
        <w:gridCol w:w="2214"/>
        <w:gridCol w:w="4246"/>
        <w:gridCol w:w="1684"/>
        <w:gridCol w:w="2836"/>
      </w:tblGrid>
      <w:tr w:rsidR="00DD7B72" w:rsidRPr="004D5F42" w14:paraId="63CF7F96" w14:textId="77777777" w:rsidTr="00DD7B72">
        <w:trPr>
          <w:trHeight w:val="216"/>
        </w:trPr>
        <w:tc>
          <w:tcPr>
            <w:tcW w:w="2214" w:type="dxa"/>
            <w:vAlign w:val="center"/>
          </w:tcPr>
          <w:p w14:paraId="48A00C68" w14:textId="77777777" w:rsidR="00DD7B72" w:rsidRPr="004D5F42" w:rsidRDefault="00DD7B72" w:rsidP="00DD7B72">
            <w:pPr>
              <w:jc w:val="right"/>
              <w:rPr>
                <w:rFonts w:ascii="Calibri" w:hAnsi="Calibri" w:cs="Calibri"/>
                <w:b/>
                <w:bCs/>
                <w:sz w:val="16"/>
                <w:szCs w:val="16"/>
              </w:rPr>
            </w:pPr>
            <w:r w:rsidRPr="004D5F42">
              <w:rPr>
                <w:rFonts w:ascii="Calibri" w:hAnsi="Calibri" w:cs="Calibri"/>
                <w:b/>
                <w:sz w:val="16"/>
                <w:szCs w:val="16"/>
              </w:rPr>
              <w:t>Primary Service Location:</w:t>
            </w:r>
            <w:r w:rsidRPr="004D5F42">
              <w:rPr>
                <w:rFonts w:ascii="Calibri" w:hAnsi="Calibri" w:cs="Calibri"/>
                <w:b/>
                <w:bCs/>
                <w:sz w:val="16"/>
                <w:szCs w:val="16"/>
              </w:rPr>
              <w:t xml:space="preserve"> </w:t>
            </w:r>
          </w:p>
        </w:tc>
        <w:tc>
          <w:tcPr>
            <w:tcW w:w="4246" w:type="dxa"/>
            <w:vAlign w:val="center"/>
          </w:tcPr>
          <w:p w14:paraId="3F08DE0E" w14:textId="1914B5A5" w:rsidR="00DD7B72" w:rsidRPr="004D5F42" w:rsidRDefault="00F73507" w:rsidP="00DD7B72">
            <w:pPr>
              <w:jc w:val="both"/>
              <w:rPr>
                <w:rFonts w:ascii="Calibri" w:hAnsi="Calibri" w:cs="Calibri"/>
                <w:b/>
                <w:bCs/>
                <w:sz w:val="16"/>
                <w:szCs w:val="16"/>
              </w:rPr>
            </w:pPr>
            <w:r>
              <w:rPr>
                <w:rFonts w:ascii="Calibri" w:hAnsi="Calibri" w:cs="Calibri"/>
                <w:b/>
                <w:bCs/>
                <w:sz w:val="16"/>
                <w:szCs w:val="16"/>
              </w:rPr>
              <w:t>{{ServiceStreet}}, {{ServiceCity}}, {{ServiceState}} {{ServicePostalCode}}</w:t>
            </w:r>
          </w:p>
        </w:tc>
        <w:tc>
          <w:tcPr>
            <w:tcW w:w="1684" w:type="dxa"/>
            <w:vAlign w:val="center"/>
          </w:tcPr>
          <w:p w14:paraId="523B849E" w14:textId="77777777" w:rsidR="00DD7B72" w:rsidRPr="004D5F42" w:rsidRDefault="00DD7B72" w:rsidP="00DD7B72">
            <w:pPr>
              <w:jc w:val="right"/>
              <w:rPr>
                <w:rFonts w:ascii="Calibri" w:hAnsi="Calibri" w:cs="Calibri"/>
                <w:b/>
                <w:bCs/>
                <w:sz w:val="16"/>
                <w:szCs w:val="16"/>
              </w:rPr>
            </w:pPr>
            <w:r w:rsidRPr="004D5F42">
              <w:rPr>
                <w:rFonts w:ascii="Calibri" w:hAnsi="Calibri" w:cs="Calibri"/>
                <w:b/>
                <w:bCs/>
                <w:sz w:val="16"/>
                <w:szCs w:val="16"/>
              </w:rPr>
              <w:t>Schedule Date:</w:t>
            </w:r>
          </w:p>
        </w:tc>
        <w:tc>
          <w:tcPr>
            <w:tcW w:w="2836" w:type="dxa"/>
            <w:vAlign w:val="center"/>
          </w:tcPr>
          <w:p w14:paraId="505B90D1" w14:textId="7AF7EFF5" w:rsidR="00DD7B72" w:rsidRPr="004D5F42" w:rsidRDefault="00F73507" w:rsidP="00DD7B72">
            <w:pPr>
              <w:jc w:val="right"/>
              <w:rPr>
                <w:rFonts w:ascii="Calibri" w:hAnsi="Calibri" w:cs="Calibri"/>
                <w:b/>
                <w:bCs/>
                <w:sz w:val="16"/>
                <w:szCs w:val="16"/>
              </w:rPr>
            </w:pPr>
            <w:r>
              <w:rPr>
                <w:rFonts w:ascii="Calibri" w:hAnsi="Calibri" w:cs="Calibri"/>
                <w:b/>
                <w:bCs/>
                <w:sz w:val="16"/>
                <w:szCs w:val="16"/>
              </w:rPr>
              <w:t>{{</w:t>
            </w:r>
            <w:r w:rsidR="002B3250">
              <w:rPr>
                <w:rFonts w:ascii="Calibri" w:hAnsi="Calibri" w:cs="Calibri"/>
                <w:b/>
                <w:bCs/>
                <w:sz w:val="16"/>
                <w:szCs w:val="16"/>
              </w:rPr>
              <w:t>Schedule</w:t>
            </w:r>
            <w:r>
              <w:rPr>
                <w:rFonts w:ascii="Calibri" w:hAnsi="Calibri" w:cs="Calibri"/>
                <w:b/>
                <w:bCs/>
                <w:sz w:val="16"/>
                <w:szCs w:val="16"/>
              </w:rPr>
              <w:t>_Date}}</w:t>
            </w:r>
          </w:p>
        </w:tc>
      </w:tr>
      <w:tr w:rsidR="00DD7B72" w:rsidRPr="004D5F42" w14:paraId="72ECCDAF" w14:textId="77777777" w:rsidTr="00DD7B72">
        <w:trPr>
          <w:trHeight w:val="243"/>
        </w:trPr>
        <w:tc>
          <w:tcPr>
            <w:tcW w:w="2214" w:type="dxa"/>
            <w:vAlign w:val="center"/>
          </w:tcPr>
          <w:p w14:paraId="2A5E7948" w14:textId="77777777" w:rsidR="00DD7B72" w:rsidRPr="004D5F42" w:rsidRDefault="00CC3407" w:rsidP="00CC3407">
            <w:pPr>
              <w:jc w:val="center"/>
              <w:rPr>
                <w:rFonts w:ascii="Calibri" w:hAnsi="Calibri" w:cs="Calibri"/>
                <w:b/>
                <w:bCs/>
                <w:sz w:val="16"/>
                <w:szCs w:val="16"/>
              </w:rPr>
            </w:pPr>
            <w:r w:rsidRPr="004D5F42">
              <w:rPr>
                <w:rFonts w:ascii="Calibri" w:hAnsi="Calibri" w:cs="Calibri"/>
                <w:b/>
                <w:bCs/>
                <w:sz w:val="16"/>
                <w:szCs w:val="16"/>
              </w:rPr>
              <w:t xml:space="preserve">       </w:t>
            </w:r>
            <w:r w:rsidR="00DD7B72" w:rsidRPr="004D5F42">
              <w:rPr>
                <w:rFonts w:ascii="Calibri" w:hAnsi="Calibri" w:cs="Calibri"/>
                <w:b/>
                <w:bCs/>
                <w:sz w:val="16"/>
                <w:szCs w:val="16"/>
              </w:rPr>
              <w:t>Schedule Type/Purpose:</w:t>
            </w:r>
          </w:p>
        </w:tc>
        <w:tc>
          <w:tcPr>
            <w:tcW w:w="4246" w:type="dxa"/>
            <w:vAlign w:val="center"/>
          </w:tcPr>
          <w:p w14:paraId="055F8631" w14:textId="74506288" w:rsidR="00DD7B72" w:rsidRPr="004D5F42" w:rsidRDefault="00F73507" w:rsidP="00DD7B72">
            <w:pPr>
              <w:jc w:val="both"/>
              <w:rPr>
                <w:rFonts w:ascii="Calibri" w:hAnsi="Calibri" w:cs="Calibri"/>
                <w:b/>
                <w:bCs/>
                <w:sz w:val="16"/>
                <w:szCs w:val="16"/>
              </w:rPr>
            </w:pPr>
            <w:r>
              <w:rPr>
                <w:rFonts w:ascii="Calibri" w:hAnsi="Calibri" w:cs="Calibri"/>
                <w:b/>
                <w:bCs/>
                <w:sz w:val="16"/>
                <w:szCs w:val="16"/>
              </w:rPr>
              <w:t>{{ScheduleType}}</w:t>
            </w:r>
          </w:p>
        </w:tc>
        <w:tc>
          <w:tcPr>
            <w:tcW w:w="1684" w:type="dxa"/>
            <w:vAlign w:val="center"/>
          </w:tcPr>
          <w:p w14:paraId="3CABC0C5" w14:textId="77777777" w:rsidR="00DD7B72" w:rsidRPr="004D5F42" w:rsidRDefault="00CC3407" w:rsidP="00CC3407">
            <w:pPr>
              <w:jc w:val="center"/>
              <w:rPr>
                <w:rFonts w:ascii="Calibri" w:hAnsi="Calibri" w:cs="Calibri"/>
                <w:b/>
                <w:bCs/>
                <w:sz w:val="16"/>
                <w:szCs w:val="16"/>
              </w:rPr>
            </w:pPr>
            <w:r w:rsidRPr="004D5F42">
              <w:rPr>
                <w:rFonts w:ascii="Calibri" w:hAnsi="Calibri" w:cs="Calibri"/>
                <w:b/>
                <w:bCs/>
                <w:sz w:val="16"/>
                <w:szCs w:val="16"/>
              </w:rPr>
              <w:t xml:space="preserve">           </w:t>
            </w:r>
            <w:r w:rsidR="00DD7B72" w:rsidRPr="004D5F42">
              <w:rPr>
                <w:rFonts w:ascii="Calibri" w:hAnsi="Calibri" w:cs="Calibri"/>
                <w:b/>
                <w:bCs/>
                <w:sz w:val="16"/>
                <w:szCs w:val="16"/>
              </w:rPr>
              <w:t>Service Term:</w:t>
            </w:r>
          </w:p>
        </w:tc>
        <w:tc>
          <w:tcPr>
            <w:tcW w:w="2836" w:type="dxa"/>
            <w:vAlign w:val="center"/>
          </w:tcPr>
          <w:p w14:paraId="240F1D89" w14:textId="5C3C27BE" w:rsidR="00DD7B72" w:rsidRPr="004D5F42" w:rsidRDefault="00DD7B72" w:rsidP="002E1054">
            <w:pPr>
              <w:jc w:val="right"/>
              <w:rPr>
                <w:rFonts w:ascii="Calibri" w:hAnsi="Calibri" w:cs="Calibri"/>
                <w:b/>
                <w:bCs/>
                <w:sz w:val="16"/>
                <w:szCs w:val="16"/>
              </w:rPr>
            </w:pPr>
            <w:r w:rsidRPr="004D5F42">
              <w:rPr>
                <w:rFonts w:ascii="Calibri" w:hAnsi="Calibri" w:cs="Calibri"/>
                <w:b/>
                <w:bCs/>
                <w:sz w:val="16"/>
                <w:szCs w:val="16"/>
              </w:rPr>
              <w:t xml:space="preserve">        </w:t>
            </w:r>
            <w:r w:rsidR="00F73507">
              <w:rPr>
                <w:rFonts w:ascii="Calibri" w:hAnsi="Calibri" w:cs="Calibri"/>
                <w:b/>
                <w:bCs/>
                <w:sz w:val="16"/>
                <w:szCs w:val="16"/>
              </w:rPr>
              <w:t>{{ContractTerm}}</w:t>
            </w:r>
          </w:p>
        </w:tc>
      </w:tr>
      <w:tr w:rsidR="00DD7B72" w:rsidRPr="004D5F42" w14:paraId="619AC261" w14:textId="77777777" w:rsidTr="00DD7B72">
        <w:trPr>
          <w:trHeight w:val="288"/>
        </w:trPr>
        <w:tc>
          <w:tcPr>
            <w:tcW w:w="10980" w:type="dxa"/>
            <w:gridSpan w:val="4"/>
            <w:vMerge w:val="restart"/>
            <w:vAlign w:val="center"/>
          </w:tcPr>
          <w:p w14:paraId="019BA645" w14:textId="77777777" w:rsidR="00DD7B72" w:rsidRPr="004D5F42" w:rsidRDefault="00DD7B72" w:rsidP="005A6E1E">
            <w:pPr>
              <w:ind w:left="162" w:right="18" w:hanging="162"/>
              <w:rPr>
                <w:rFonts w:ascii="Calibri" w:hAnsi="Calibri" w:cs="Calibri"/>
                <w:bCs/>
                <w:i/>
                <w:sz w:val="16"/>
                <w:szCs w:val="16"/>
              </w:rPr>
            </w:pPr>
            <w:r w:rsidRPr="00801976">
              <w:rPr>
                <w:rFonts w:ascii="Segoe UI Symbol" w:hAnsi="Segoe UI Symbol" w:cs="Segoe UI Symbol"/>
                <w:bCs/>
                <w:color w:val="800000"/>
                <w:sz w:val="16"/>
                <w:szCs w:val="16"/>
              </w:rPr>
              <w:t>★</w:t>
            </w:r>
            <w:r w:rsidRPr="004D5F42">
              <w:rPr>
                <w:rFonts w:ascii="Calibri" w:hAnsi="Calibri" w:cs="Calibri"/>
                <w:bCs/>
                <w:sz w:val="16"/>
                <w:szCs w:val="16"/>
              </w:rPr>
              <w:t xml:space="preserve"> </w:t>
            </w:r>
            <w:r w:rsidRPr="004D5F42">
              <w:rPr>
                <w:rFonts w:ascii="Calibri" w:hAnsi="Calibri" w:cs="Calibri"/>
                <w:bCs/>
                <w:i/>
                <w:sz w:val="16"/>
                <w:szCs w:val="16"/>
                <w:u w:val="single"/>
              </w:rPr>
              <w:t>Additional Service Locations</w:t>
            </w:r>
            <w:r w:rsidRPr="004D5F42">
              <w:rPr>
                <w:rFonts w:ascii="Calibri" w:hAnsi="Calibri" w:cs="Calibri"/>
                <w:bCs/>
                <w:i/>
                <w:sz w:val="16"/>
                <w:szCs w:val="16"/>
              </w:rPr>
              <w:t xml:space="preserve"> may be provisioned.  Addresses and location-specific Service details will be as outlined in the Frontier data collection sheet, and additional E-911 location charges apply, as outlined in the table below.</w:t>
            </w:r>
          </w:p>
          <w:p w14:paraId="4B464390" w14:textId="7B9582C8" w:rsidR="00DB3B90" w:rsidRPr="00973315" w:rsidRDefault="00DB3B90" w:rsidP="00973315">
            <w:pPr>
              <w:tabs>
                <w:tab w:val="left" w:pos="10620"/>
              </w:tabs>
              <w:jc w:val="both"/>
              <w:rPr>
                <w:rFonts w:ascii="Calibri" w:hAnsi="Calibri" w:cs="Calibri"/>
                <w:sz w:val="18"/>
                <w:szCs w:val="18"/>
              </w:rPr>
            </w:pPr>
          </w:p>
        </w:tc>
      </w:tr>
      <w:tr w:rsidR="00DD7B72" w:rsidRPr="00DF28BE" w14:paraId="288AA1C1" w14:textId="77777777" w:rsidTr="00DD7B72">
        <w:trPr>
          <w:trHeight w:val="288"/>
        </w:trPr>
        <w:tc>
          <w:tcPr>
            <w:tcW w:w="10980" w:type="dxa"/>
            <w:gridSpan w:val="4"/>
            <w:vMerge/>
            <w:vAlign w:val="center"/>
          </w:tcPr>
          <w:p w14:paraId="091FEB18" w14:textId="77777777" w:rsidR="00DD7B72" w:rsidRPr="00DF28BE" w:rsidRDefault="00DD7B72" w:rsidP="00622985">
            <w:pPr>
              <w:ind w:right="18"/>
              <w:rPr>
                <w:rFonts w:ascii="Calibri" w:hAnsi="Calibri"/>
                <w:b/>
                <w:bCs/>
                <w:sz w:val="16"/>
                <w:szCs w:val="16"/>
              </w:rPr>
            </w:pPr>
          </w:p>
        </w:tc>
      </w:tr>
    </w:tbl>
    <w:p w14:paraId="696C3F21" w14:textId="77777777" w:rsidR="0007180B" w:rsidRPr="00DF28BE" w:rsidRDefault="0007180B" w:rsidP="00E92CD8">
      <w:pPr>
        <w:pStyle w:val="BodyText"/>
        <w:tabs>
          <w:tab w:val="left" w:pos="2880"/>
        </w:tabs>
        <w:spacing w:after="0"/>
        <w:ind w:left="360" w:right="648"/>
        <w:rPr>
          <w:rFonts w:ascii="Calibri" w:hAnsi="Calibri"/>
          <w:sz w:val="18"/>
          <w:szCs w:val="18"/>
        </w:rPr>
        <w:sectPr w:rsidR="0007180B" w:rsidRPr="00DF28BE" w:rsidSect="00D82030">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792" w:footer="864" w:gutter="0"/>
          <w:cols w:space="720"/>
          <w:docGrid w:linePitch="326"/>
        </w:sectPr>
      </w:pPr>
    </w:p>
    <w:p w14:paraId="469FED9D" w14:textId="77777777" w:rsidR="00155893" w:rsidRDefault="00155893" w:rsidP="00155893">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155893" w14:paraId="038D053D" w14:textId="77777777" w:rsidTr="0065428B">
        <w:tc>
          <w:tcPr>
            <w:tcW w:w="2347" w:type="dxa"/>
            <w:shd w:val="clear" w:color="auto" w:fill="AEAAAA"/>
          </w:tcPr>
          <w:p w14:paraId="006B6952" w14:textId="77777777" w:rsidR="00155893" w:rsidRPr="00CB0823" w:rsidRDefault="00155893" w:rsidP="0065428B">
            <w:pPr>
              <w:tabs>
                <w:tab w:val="left" w:pos="1170"/>
              </w:tabs>
              <w:rPr>
                <w:rFonts w:ascii="Calibri" w:hAnsi="Calibri" w:cs="Arial"/>
                <w:b/>
                <w:sz w:val="22"/>
                <w:szCs w:val="22"/>
              </w:rPr>
            </w:pPr>
            <w:r w:rsidRPr="00CB0823">
              <w:rPr>
                <w:rFonts w:ascii="Calibri" w:hAnsi="Calibri" w:cs="Arial"/>
                <w:b/>
                <w:sz w:val="22"/>
                <w:szCs w:val="22"/>
              </w:rPr>
              <w:t>Product Name</w:t>
            </w:r>
          </w:p>
        </w:tc>
        <w:tc>
          <w:tcPr>
            <w:tcW w:w="1739" w:type="dxa"/>
            <w:shd w:val="clear" w:color="auto" w:fill="AEAAAA"/>
          </w:tcPr>
          <w:p w14:paraId="33B414A1" w14:textId="77777777" w:rsidR="00155893" w:rsidRPr="00CB0823" w:rsidRDefault="00155893" w:rsidP="0065428B">
            <w:pPr>
              <w:tabs>
                <w:tab w:val="left" w:pos="1170"/>
              </w:tabs>
              <w:rPr>
                <w:rFonts w:ascii="Calibri" w:hAnsi="Calibri" w:cs="Arial"/>
                <w:b/>
                <w:sz w:val="22"/>
                <w:szCs w:val="22"/>
              </w:rPr>
            </w:pPr>
            <w:r w:rsidRPr="00CB0823">
              <w:rPr>
                <w:rFonts w:ascii="Calibri" w:hAnsi="Calibri" w:cs="Arial"/>
                <w:b/>
                <w:sz w:val="22"/>
                <w:szCs w:val="22"/>
              </w:rPr>
              <w:t>Qty</w:t>
            </w:r>
          </w:p>
        </w:tc>
        <w:tc>
          <w:tcPr>
            <w:tcW w:w="1814" w:type="dxa"/>
            <w:shd w:val="clear" w:color="auto" w:fill="AEAAAA"/>
          </w:tcPr>
          <w:p w14:paraId="1E8833EA" w14:textId="77777777" w:rsidR="00155893" w:rsidRPr="00CB0823" w:rsidRDefault="00155893" w:rsidP="0065428B">
            <w:pPr>
              <w:tabs>
                <w:tab w:val="left" w:pos="1170"/>
              </w:tabs>
              <w:rPr>
                <w:rFonts w:ascii="Calibri" w:hAnsi="Calibri" w:cs="Arial"/>
                <w:b/>
                <w:sz w:val="22"/>
                <w:szCs w:val="22"/>
              </w:rPr>
            </w:pPr>
            <w:r w:rsidRPr="00CB0823">
              <w:rPr>
                <w:rFonts w:ascii="Calibri" w:hAnsi="Calibri" w:cs="Arial"/>
                <w:b/>
                <w:sz w:val="22"/>
                <w:szCs w:val="22"/>
              </w:rPr>
              <w:t>MRC</w:t>
            </w:r>
          </w:p>
        </w:tc>
        <w:tc>
          <w:tcPr>
            <w:tcW w:w="1724" w:type="dxa"/>
            <w:shd w:val="clear" w:color="auto" w:fill="AEAAAA"/>
          </w:tcPr>
          <w:p w14:paraId="6A3C6BAA" w14:textId="77777777" w:rsidR="00155893" w:rsidRPr="00CB0823" w:rsidRDefault="00155893" w:rsidP="0065428B">
            <w:pPr>
              <w:tabs>
                <w:tab w:val="left" w:pos="1170"/>
              </w:tabs>
              <w:rPr>
                <w:rFonts w:ascii="Calibri" w:hAnsi="Calibri" w:cs="Arial"/>
                <w:b/>
                <w:sz w:val="22"/>
                <w:szCs w:val="22"/>
              </w:rPr>
            </w:pPr>
            <w:r w:rsidRPr="00CB0823">
              <w:rPr>
                <w:rFonts w:ascii="Calibri" w:hAnsi="Calibri" w:cs="Arial"/>
                <w:b/>
                <w:sz w:val="22"/>
                <w:szCs w:val="22"/>
              </w:rPr>
              <w:t>Total MRC</w:t>
            </w:r>
          </w:p>
        </w:tc>
        <w:tc>
          <w:tcPr>
            <w:tcW w:w="2594" w:type="dxa"/>
            <w:shd w:val="clear" w:color="auto" w:fill="AEAAAA"/>
          </w:tcPr>
          <w:p w14:paraId="2AFB3E2D" w14:textId="77777777" w:rsidR="00155893" w:rsidRPr="00CB0823" w:rsidRDefault="00155893" w:rsidP="0065428B">
            <w:pPr>
              <w:tabs>
                <w:tab w:val="left" w:pos="1170"/>
              </w:tabs>
              <w:rPr>
                <w:rFonts w:ascii="Calibri" w:hAnsi="Calibri" w:cs="Arial"/>
                <w:b/>
                <w:sz w:val="22"/>
                <w:szCs w:val="22"/>
              </w:rPr>
            </w:pPr>
            <w:r w:rsidRPr="00CB0823">
              <w:rPr>
                <w:rFonts w:ascii="Calibri" w:hAnsi="Calibri" w:cs="Arial"/>
                <w:b/>
                <w:sz w:val="22"/>
                <w:szCs w:val="22"/>
              </w:rPr>
              <w:t>NRC</w:t>
            </w:r>
          </w:p>
        </w:tc>
      </w:tr>
      <w:tr w:rsidR="00155893" w14:paraId="0219C73F" w14:textId="77777777" w:rsidTr="0065428B">
        <w:trPr>
          <w:trHeight w:val="323"/>
        </w:trPr>
        <w:tc>
          <w:tcPr>
            <w:tcW w:w="2347" w:type="dxa"/>
            <w:shd w:val="clear" w:color="auto" w:fill="auto"/>
          </w:tcPr>
          <w:p w14:paraId="540EB42D" w14:textId="77777777" w:rsidR="00155893" w:rsidRPr="00CB0823" w:rsidRDefault="00155893" w:rsidP="0065428B">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5322F2F8" w14:textId="77777777" w:rsidR="00155893" w:rsidRPr="00CB0823" w:rsidRDefault="00155893" w:rsidP="0065428B">
            <w:pPr>
              <w:tabs>
                <w:tab w:val="left" w:pos="1170"/>
              </w:tabs>
              <w:rPr>
                <w:rFonts w:ascii="Calibri" w:hAnsi="Calibri" w:cs="Arial"/>
                <w:b/>
                <w:sz w:val="18"/>
                <w:szCs w:val="18"/>
              </w:rPr>
            </w:pPr>
            <w:r w:rsidRPr="00CB0823">
              <w:rPr>
                <w:rFonts w:ascii="Calibri" w:hAnsi="Calibri"/>
                <w:sz w:val="18"/>
                <w:szCs w:val="18"/>
              </w:rPr>
              <w:t>{{Quantity}}</w:t>
            </w:r>
          </w:p>
        </w:tc>
        <w:tc>
          <w:tcPr>
            <w:tcW w:w="1814" w:type="dxa"/>
            <w:shd w:val="clear" w:color="auto" w:fill="auto"/>
          </w:tcPr>
          <w:p w14:paraId="7ECFFF03" w14:textId="77777777" w:rsidR="00155893" w:rsidRPr="00CB0823" w:rsidRDefault="00155893" w:rsidP="0065428B">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RecurringCharge</w:t>
            </w:r>
            <w:proofErr w:type="spellEnd"/>
            <w:r w:rsidRPr="00CB0823">
              <w:rPr>
                <w:rFonts w:ascii="Calibri" w:hAnsi="Calibri"/>
                <w:sz w:val="18"/>
                <w:szCs w:val="18"/>
              </w:rPr>
              <w:t>}}</w:t>
            </w:r>
          </w:p>
        </w:tc>
        <w:tc>
          <w:tcPr>
            <w:tcW w:w="1724" w:type="dxa"/>
            <w:shd w:val="clear" w:color="auto" w:fill="auto"/>
          </w:tcPr>
          <w:p w14:paraId="0C771E03" w14:textId="77777777" w:rsidR="00155893" w:rsidRPr="00CB0823" w:rsidRDefault="00155893"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TotalMRC</w:t>
            </w:r>
            <w:proofErr w:type="spellEnd"/>
            <w:r w:rsidRPr="00CB0823">
              <w:rPr>
                <w:rFonts w:ascii="Calibri" w:hAnsi="Calibri"/>
                <w:b/>
                <w:bCs/>
                <w:sz w:val="18"/>
                <w:szCs w:val="18"/>
              </w:rPr>
              <w:t>}}</w:t>
            </w:r>
          </w:p>
        </w:tc>
        <w:tc>
          <w:tcPr>
            <w:tcW w:w="2594" w:type="dxa"/>
            <w:shd w:val="clear" w:color="auto" w:fill="auto"/>
          </w:tcPr>
          <w:p w14:paraId="50C71FBF" w14:textId="77777777" w:rsidR="00155893" w:rsidRPr="00CB0823" w:rsidRDefault="00155893" w:rsidP="0065428B">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OneTimeCharge</w:t>
            </w:r>
            <w:proofErr w:type="spellEnd"/>
            <w:proofErr w:type="gramStart"/>
            <w:r w:rsidRPr="00CB0823">
              <w:rPr>
                <w:rFonts w:ascii="Calibri" w:hAnsi="Calibri"/>
                <w:sz w:val="18"/>
                <w:szCs w:val="18"/>
              </w:rPr>
              <w:t>}}{</w:t>
            </w:r>
            <w:proofErr w:type="gramEnd"/>
            <w:r w:rsidRPr="00CB0823">
              <w:rPr>
                <w:rFonts w:ascii="Calibri" w:hAnsi="Calibri"/>
                <w:sz w:val="18"/>
                <w:szCs w:val="18"/>
              </w:rPr>
              <w:t>{/Product}}</w:t>
            </w:r>
          </w:p>
        </w:tc>
      </w:tr>
      <w:tr w:rsidR="00155893" w14:paraId="2FFF3662" w14:textId="77777777" w:rsidTr="0065428B">
        <w:tc>
          <w:tcPr>
            <w:tcW w:w="2347" w:type="dxa"/>
            <w:shd w:val="clear" w:color="auto" w:fill="auto"/>
          </w:tcPr>
          <w:p w14:paraId="31FD5BBC" w14:textId="77777777" w:rsidR="00155893" w:rsidRPr="00CB0823" w:rsidRDefault="00155893" w:rsidP="0065428B">
            <w:pPr>
              <w:tabs>
                <w:tab w:val="left" w:pos="1170"/>
              </w:tabs>
              <w:rPr>
                <w:rFonts w:ascii="Calibri" w:hAnsi="Calibri" w:cs="Arial"/>
                <w:b/>
                <w:sz w:val="18"/>
                <w:szCs w:val="18"/>
              </w:rPr>
            </w:pPr>
            <w:r w:rsidRPr="00CB0823">
              <w:rPr>
                <w:rFonts w:ascii="Calibri" w:hAnsi="Calibri" w:cs="Arial"/>
                <w:b/>
                <w:sz w:val="18"/>
                <w:szCs w:val="18"/>
              </w:rPr>
              <w:t>Total</w:t>
            </w:r>
          </w:p>
        </w:tc>
        <w:tc>
          <w:tcPr>
            <w:tcW w:w="3553" w:type="dxa"/>
            <w:gridSpan w:val="2"/>
            <w:shd w:val="clear" w:color="auto" w:fill="auto"/>
          </w:tcPr>
          <w:p w14:paraId="5FB4F657" w14:textId="77777777" w:rsidR="00155893" w:rsidRPr="00CB0823" w:rsidRDefault="00155893" w:rsidP="0065428B">
            <w:pPr>
              <w:tabs>
                <w:tab w:val="left" w:pos="1170"/>
              </w:tabs>
              <w:rPr>
                <w:rFonts w:ascii="Calibri" w:hAnsi="Calibri" w:cs="Arial"/>
                <w:b/>
                <w:sz w:val="18"/>
                <w:szCs w:val="18"/>
              </w:rPr>
            </w:pPr>
          </w:p>
        </w:tc>
        <w:tc>
          <w:tcPr>
            <w:tcW w:w="1724" w:type="dxa"/>
            <w:shd w:val="clear" w:color="auto" w:fill="auto"/>
          </w:tcPr>
          <w:p w14:paraId="3C5B5D8B" w14:textId="77777777" w:rsidR="00155893" w:rsidRPr="00CB0823" w:rsidRDefault="00155893"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saRecurringTotal</w:t>
            </w:r>
            <w:proofErr w:type="spellEnd"/>
            <w:r w:rsidRPr="00CB0823">
              <w:rPr>
                <w:rFonts w:ascii="Calibri" w:hAnsi="Calibri"/>
                <w:b/>
                <w:bCs/>
                <w:sz w:val="18"/>
                <w:szCs w:val="18"/>
              </w:rPr>
              <w:t>}}</w:t>
            </w:r>
          </w:p>
        </w:tc>
        <w:tc>
          <w:tcPr>
            <w:tcW w:w="2594" w:type="dxa"/>
            <w:shd w:val="clear" w:color="auto" w:fill="auto"/>
          </w:tcPr>
          <w:p w14:paraId="18207397" w14:textId="77777777" w:rsidR="00155893" w:rsidRPr="00CB0823" w:rsidRDefault="00155893"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saOneTimeTotal</w:t>
            </w:r>
            <w:proofErr w:type="spellEnd"/>
            <w:r w:rsidRPr="00CB0823">
              <w:rPr>
                <w:rFonts w:ascii="Calibri" w:hAnsi="Calibri"/>
                <w:b/>
                <w:bCs/>
                <w:sz w:val="18"/>
                <w:szCs w:val="18"/>
              </w:rPr>
              <w:t>}}</w:t>
            </w:r>
          </w:p>
        </w:tc>
      </w:tr>
    </w:tbl>
    <w:p w14:paraId="6CD60EDD" w14:textId="77777777" w:rsidR="00155893" w:rsidRDefault="00155893" w:rsidP="00155893">
      <w:pPr>
        <w:tabs>
          <w:tab w:val="left" w:pos="1170"/>
        </w:tabs>
        <w:rPr>
          <w:rFonts w:ascii="Calibri" w:hAnsi="Calibri" w:cs="Arial"/>
          <w:b/>
          <w:sz w:val="17"/>
          <w:szCs w:val="17"/>
        </w:rPr>
      </w:pPr>
    </w:p>
    <w:p w14:paraId="6B051624" w14:textId="77777777" w:rsidR="00155893" w:rsidRDefault="00155893" w:rsidP="00155893">
      <w:pPr>
        <w:tabs>
          <w:tab w:val="left" w:pos="1170"/>
        </w:tabs>
        <w:rPr>
          <w:rFonts w:ascii="Calibri" w:hAnsi="Calibri" w:cs="Arial"/>
          <w:b/>
          <w:sz w:val="17"/>
          <w:szCs w:val="17"/>
        </w:rPr>
      </w:pP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710"/>
        <w:gridCol w:w="2610"/>
      </w:tblGrid>
      <w:tr w:rsidR="00155893" w14:paraId="34757E90" w14:textId="77777777" w:rsidTr="00155893">
        <w:tc>
          <w:tcPr>
            <w:tcW w:w="2340" w:type="dxa"/>
            <w:shd w:val="clear" w:color="auto" w:fill="B4C6E7"/>
          </w:tcPr>
          <w:p w14:paraId="3D2F459C" w14:textId="77777777" w:rsidR="00155893" w:rsidRPr="00CB0823" w:rsidRDefault="00155893" w:rsidP="0065428B">
            <w:pPr>
              <w:tabs>
                <w:tab w:val="left" w:pos="1170"/>
              </w:tabs>
              <w:rPr>
                <w:rFonts w:ascii="Calibri" w:hAnsi="Calibri" w:cs="Arial"/>
                <w:b/>
                <w:sz w:val="18"/>
                <w:szCs w:val="18"/>
              </w:rPr>
            </w:pPr>
            <w:r w:rsidRPr="00CB0823">
              <w:rPr>
                <w:rFonts w:ascii="Calibri" w:hAnsi="Calibri" w:cs="Arial"/>
                <w:b/>
                <w:sz w:val="18"/>
                <w:szCs w:val="18"/>
              </w:rPr>
              <w:t>Grand Total</w:t>
            </w:r>
          </w:p>
        </w:tc>
        <w:tc>
          <w:tcPr>
            <w:tcW w:w="3600" w:type="dxa"/>
            <w:shd w:val="clear" w:color="auto" w:fill="B4C6E7"/>
          </w:tcPr>
          <w:p w14:paraId="598E461D" w14:textId="77777777" w:rsidR="00155893" w:rsidRPr="00CB0823" w:rsidRDefault="00155893" w:rsidP="0065428B">
            <w:pPr>
              <w:tabs>
                <w:tab w:val="left" w:pos="1170"/>
              </w:tabs>
              <w:rPr>
                <w:rFonts w:ascii="Calibri" w:hAnsi="Calibri" w:cs="Arial"/>
                <w:b/>
                <w:sz w:val="18"/>
                <w:szCs w:val="18"/>
              </w:rPr>
            </w:pPr>
          </w:p>
        </w:tc>
        <w:tc>
          <w:tcPr>
            <w:tcW w:w="1710" w:type="dxa"/>
            <w:shd w:val="clear" w:color="auto" w:fill="B4C6E7"/>
          </w:tcPr>
          <w:p w14:paraId="4224BB93" w14:textId="77777777" w:rsidR="00155893" w:rsidRPr="00CB0823" w:rsidRDefault="00155893"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RecurringTotal</w:t>
            </w:r>
            <w:proofErr w:type="spellEnd"/>
            <w:r w:rsidRPr="00CB0823">
              <w:rPr>
                <w:rFonts w:ascii="Calibri" w:hAnsi="Calibri"/>
                <w:b/>
                <w:bCs/>
                <w:sz w:val="18"/>
                <w:szCs w:val="18"/>
              </w:rPr>
              <w:t>}}</w:t>
            </w:r>
          </w:p>
        </w:tc>
        <w:tc>
          <w:tcPr>
            <w:tcW w:w="2610" w:type="dxa"/>
            <w:shd w:val="clear" w:color="auto" w:fill="B4C6E7"/>
          </w:tcPr>
          <w:p w14:paraId="163CC59B" w14:textId="77777777" w:rsidR="00155893" w:rsidRPr="00CB0823" w:rsidRDefault="00155893"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OneTimeTotal</w:t>
            </w:r>
            <w:proofErr w:type="spellEnd"/>
            <w:r w:rsidRPr="00CB0823">
              <w:rPr>
                <w:rFonts w:ascii="Calibri" w:hAnsi="Calibri"/>
                <w:b/>
                <w:bCs/>
                <w:sz w:val="18"/>
                <w:szCs w:val="18"/>
              </w:rPr>
              <w:t>}}</w:t>
            </w:r>
          </w:p>
        </w:tc>
      </w:tr>
    </w:tbl>
    <w:p w14:paraId="2A1F10EF" w14:textId="77777777" w:rsidR="00EF32E5" w:rsidRDefault="00801976" w:rsidP="00801976">
      <w:pPr>
        <w:rPr>
          <w:ins w:id="2" w:author="Evirgen, Danielle" w:date="2020-01-14T18:31:00Z"/>
          <w:rFonts w:ascii="Calibri" w:hAnsi="Calibri" w:cs="Arial"/>
          <w:b/>
          <w:bCs/>
          <w:sz w:val="15"/>
          <w:szCs w:val="15"/>
        </w:rPr>
        <w:sectPr w:rsidR="00EF32E5" w:rsidSect="00D82030">
          <w:type w:val="continuous"/>
          <w:pgSz w:w="12240" w:h="15840" w:code="1"/>
          <w:pgMar w:top="720" w:right="720" w:bottom="720" w:left="720" w:header="864" w:footer="864" w:gutter="0"/>
          <w:cols w:space="432"/>
          <w:docGrid w:linePitch="326"/>
        </w:sectPr>
      </w:pPr>
      <w:r>
        <w:br w:type="page"/>
      </w:r>
    </w:p>
    <w:p w14:paraId="04D95AF9" w14:textId="77777777" w:rsidR="00B42908" w:rsidRDefault="00A604C7" w:rsidP="00F4128B">
      <w:pPr>
        <w:pStyle w:val="BodyText"/>
        <w:tabs>
          <w:tab w:val="left" w:pos="2880"/>
          <w:tab w:val="left" w:pos="10800"/>
          <w:tab w:val="left" w:pos="11250"/>
        </w:tabs>
        <w:spacing w:after="0"/>
        <w:ind w:right="-180"/>
        <w:rPr>
          <w:rFonts w:ascii="Calibri" w:hAnsi="Calibri" w:cs="Arial"/>
          <w:b/>
          <w:bCs/>
          <w:caps/>
          <w:sz w:val="15"/>
          <w:szCs w:val="15"/>
        </w:rPr>
      </w:pPr>
      <w:r w:rsidRPr="00A604C7">
        <w:rPr>
          <w:rFonts w:ascii="Calibri" w:hAnsi="Calibri" w:cs="Arial"/>
          <w:b/>
          <w:bCs/>
          <w:sz w:val="15"/>
          <w:szCs w:val="15"/>
        </w:rPr>
        <w:t>1</w:t>
      </w:r>
      <w:r w:rsidRPr="001E2EA6">
        <w:rPr>
          <w:rFonts w:ascii="Calibri" w:hAnsi="Calibri" w:cs="Arial"/>
          <w:b/>
          <w:bCs/>
          <w:caps/>
          <w:sz w:val="15"/>
          <w:szCs w:val="15"/>
        </w:rPr>
        <w:t>.</w:t>
      </w:r>
      <w:r w:rsidR="00FE7CD6" w:rsidRPr="001E2EA6">
        <w:rPr>
          <w:rFonts w:ascii="Calibri" w:hAnsi="Calibri" w:cs="Arial"/>
          <w:b/>
          <w:bCs/>
          <w:caps/>
          <w:sz w:val="15"/>
          <w:szCs w:val="15"/>
        </w:rPr>
        <w:t xml:space="preserve"> </w:t>
      </w:r>
      <w:r w:rsidR="00400B80" w:rsidRPr="005511C4">
        <w:rPr>
          <w:rFonts w:ascii="Calibri" w:hAnsi="Calibri" w:cs="Arial"/>
          <w:b/>
          <w:bCs/>
          <w:caps/>
          <w:sz w:val="15"/>
          <w:szCs w:val="15"/>
        </w:rPr>
        <w:t xml:space="preserve">CONTACT CENTER AS A </w:t>
      </w:r>
      <w:r w:rsidR="00177145" w:rsidRPr="00BD3FE3">
        <w:rPr>
          <w:rFonts w:ascii="Calibri" w:hAnsi="Calibri" w:cs="Arial"/>
          <w:b/>
          <w:bCs/>
          <w:caps/>
          <w:sz w:val="15"/>
          <w:szCs w:val="15"/>
        </w:rPr>
        <w:t>Service</w:t>
      </w:r>
      <w:r w:rsidR="00400B80" w:rsidRPr="00BD3FE3">
        <w:rPr>
          <w:rFonts w:ascii="Calibri" w:hAnsi="Calibri" w:cs="Arial"/>
          <w:b/>
          <w:bCs/>
          <w:caps/>
          <w:sz w:val="15"/>
          <w:szCs w:val="15"/>
        </w:rPr>
        <w:t xml:space="preserve"> (ccaas</w:t>
      </w:r>
      <w:r w:rsidR="00BD40D4" w:rsidRPr="00BD3FE3">
        <w:rPr>
          <w:rFonts w:ascii="Calibri" w:hAnsi="Calibri" w:cs="Arial"/>
          <w:b/>
          <w:bCs/>
          <w:caps/>
          <w:sz w:val="15"/>
          <w:szCs w:val="15"/>
        </w:rPr>
        <w:t xml:space="preserve"> Service</w:t>
      </w:r>
      <w:r w:rsidR="00400B80" w:rsidRPr="005511C4">
        <w:rPr>
          <w:rFonts w:ascii="Calibri" w:hAnsi="Calibri" w:cs="Arial"/>
          <w:b/>
          <w:bCs/>
          <w:caps/>
          <w:sz w:val="15"/>
          <w:szCs w:val="15"/>
          <w:u w:val="single"/>
        </w:rPr>
        <w:t>)</w:t>
      </w:r>
      <w:r w:rsidR="00B56E27" w:rsidRPr="005511C4">
        <w:rPr>
          <w:rFonts w:ascii="Calibri" w:hAnsi="Calibri" w:cs="Arial"/>
          <w:b/>
          <w:bCs/>
          <w:caps/>
          <w:sz w:val="15"/>
          <w:szCs w:val="15"/>
        </w:rPr>
        <w:t>.</w:t>
      </w:r>
      <w:r w:rsidR="005172C1" w:rsidRPr="005511C4">
        <w:rPr>
          <w:rFonts w:ascii="Calibri" w:hAnsi="Calibri" w:cs="Arial"/>
          <w:b/>
          <w:bCs/>
          <w:caps/>
          <w:sz w:val="15"/>
          <w:szCs w:val="15"/>
        </w:rPr>
        <w:t xml:space="preserve">  </w:t>
      </w:r>
    </w:p>
    <w:p w14:paraId="2183B423" w14:textId="77777777" w:rsidR="00BE0EC8" w:rsidRDefault="00B42908" w:rsidP="00B42908">
      <w:pPr>
        <w:pStyle w:val="BodyText"/>
        <w:spacing w:after="0"/>
        <w:rPr>
          <w:rFonts w:ascii="Calibri" w:hAnsi="Calibri" w:cs="Calibri"/>
          <w:sz w:val="15"/>
          <w:szCs w:val="15"/>
        </w:rPr>
      </w:pPr>
      <w:r>
        <w:rPr>
          <w:rFonts w:ascii="Calibri" w:hAnsi="Calibri" w:cs="Calibri"/>
          <w:sz w:val="15"/>
          <w:szCs w:val="15"/>
        </w:rPr>
        <w:tab/>
        <w:t xml:space="preserve">A.  </w:t>
      </w:r>
      <w:r w:rsidRPr="00B42908">
        <w:rPr>
          <w:rFonts w:ascii="Calibri" w:hAnsi="Calibri" w:cs="Calibri"/>
          <w:sz w:val="15"/>
          <w:szCs w:val="15"/>
          <w:u w:val="single"/>
        </w:rPr>
        <w:t>General Description</w:t>
      </w:r>
      <w:r>
        <w:rPr>
          <w:rFonts w:ascii="Calibri" w:hAnsi="Calibri" w:cs="Calibri"/>
          <w:sz w:val="15"/>
          <w:szCs w:val="15"/>
        </w:rPr>
        <w:t xml:space="preserve">: </w:t>
      </w:r>
      <w:r w:rsidR="005172C1" w:rsidRPr="005511C4">
        <w:rPr>
          <w:rFonts w:ascii="Calibri" w:hAnsi="Calibri" w:cs="Calibri"/>
          <w:sz w:val="15"/>
          <w:szCs w:val="15"/>
        </w:rPr>
        <w:t xml:space="preserve">Unified Communications by Frontier </w:t>
      </w:r>
      <w:r w:rsidR="00CE39BA">
        <w:rPr>
          <w:rFonts w:ascii="Calibri" w:hAnsi="Calibri" w:cs="Calibri"/>
          <w:sz w:val="15"/>
          <w:szCs w:val="15"/>
        </w:rPr>
        <w:t xml:space="preserve">is </w:t>
      </w:r>
      <w:r w:rsidR="00DA2F90">
        <w:rPr>
          <w:rFonts w:ascii="Calibri" w:hAnsi="Calibri" w:cs="Calibri"/>
          <w:sz w:val="15"/>
          <w:szCs w:val="15"/>
        </w:rPr>
        <w:t xml:space="preserve">a hosted </w:t>
      </w:r>
      <w:r w:rsidR="005172C1" w:rsidRPr="005511C4">
        <w:rPr>
          <w:rFonts w:ascii="Calibri" w:hAnsi="Calibri" w:cs="Calibri"/>
          <w:sz w:val="15"/>
          <w:szCs w:val="15"/>
        </w:rPr>
        <w:t>cloud</w:t>
      </w:r>
      <w:r w:rsidR="00DA2F90">
        <w:rPr>
          <w:rFonts w:ascii="Calibri" w:hAnsi="Calibri" w:cs="Calibri"/>
          <w:sz w:val="15"/>
          <w:szCs w:val="15"/>
        </w:rPr>
        <w:t xml:space="preserve"> </w:t>
      </w:r>
      <w:r w:rsidR="005172C1" w:rsidRPr="005511C4">
        <w:rPr>
          <w:rFonts w:ascii="Calibri" w:hAnsi="Calibri" w:cs="Calibri"/>
          <w:sz w:val="15"/>
          <w:szCs w:val="15"/>
        </w:rPr>
        <w:t>contact center solution (CCaaS Service)</w:t>
      </w:r>
      <w:r w:rsidR="00DA2F90">
        <w:rPr>
          <w:rFonts w:ascii="Calibri" w:hAnsi="Calibri" w:cs="Calibri"/>
          <w:sz w:val="15"/>
          <w:szCs w:val="15"/>
        </w:rPr>
        <w:t xml:space="preserve"> with a tiered feature set corresponding to </w:t>
      </w:r>
      <w:r w:rsidR="00DA2F90">
        <w:rPr>
          <w:rFonts w:ascii="Calibri" w:hAnsi="Calibri" w:cs="Calibri"/>
          <w:sz w:val="15"/>
          <w:szCs w:val="15"/>
        </w:rPr>
        <w:tab/>
        <w:t xml:space="preserve">each license </w:t>
      </w:r>
      <w:r w:rsidR="005172C1" w:rsidRPr="005511C4">
        <w:rPr>
          <w:rFonts w:ascii="Calibri" w:hAnsi="Calibri" w:cs="Calibri"/>
          <w:sz w:val="15"/>
          <w:szCs w:val="15"/>
        </w:rPr>
        <w:t>(Silver, Gold, Platinum)</w:t>
      </w:r>
      <w:r w:rsidR="00DA2F90">
        <w:rPr>
          <w:rFonts w:ascii="Calibri" w:hAnsi="Calibri" w:cs="Calibri"/>
          <w:sz w:val="15"/>
          <w:szCs w:val="15"/>
        </w:rPr>
        <w:t xml:space="preserve">.  </w:t>
      </w:r>
      <w:r w:rsidRPr="00B42908">
        <w:rPr>
          <w:rFonts w:ascii="Calibri" w:hAnsi="Calibri" w:cs="Calibri"/>
          <w:sz w:val="15"/>
          <w:szCs w:val="15"/>
        </w:rPr>
        <w:t xml:space="preserve">Upon and subject to the terms of the </w:t>
      </w:r>
      <w:r>
        <w:rPr>
          <w:rFonts w:ascii="Calibri" w:hAnsi="Calibri" w:cs="Calibri"/>
          <w:sz w:val="15"/>
          <w:szCs w:val="15"/>
        </w:rPr>
        <w:t xml:space="preserve">FSA </w:t>
      </w:r>
      <w:r w:rsidRPr="00B42908">
        <w:rPr>
          <w:rFonts w:ascii="Calibri" w:hAnsi="Calibri" w:cs="Calibri"/>
          <w:sz w:val="15"/>
          <w:szCs w:val="15"/>
        </w:rPr>
        <w:t xml:space="preserve">and </w:t>
      </w:r>
      <w:r>
        <w:rPr>
          <w:rFonts w:ascii="Calibri" w:hAnsi="Calibri" w:cs="Calibri"/>
          <w:sz w:val="15"/>
          <w:szCs w:val="15"/>
        </w:rPr>
        <w:t>this Schedule</w:t>
      </w:r>
      <w:r w:rsidRPr="00B42908">
        <w:rPr>
          <w:rFonts w:ascii="Calibri" w:hAnsi="Calibri" w:cs="Calibri"/>
          <w:sz w:val="15"/>
          <w:szCs w:val="15"/>
        </w:rPr>
        <w:t>, including without limitation the license restrictions</w:t>
      </w:r>
      <w:r>
        <w:rPr>
          <w:rFonts w:ascii="Calibri" w:hAnsi="Calibri" w:cs="Calibri"/>
          <w:sz w:val="15"/>
          <w:szCs w:val="15"/>
        </w:rPr>
        <w:t xml:space="preserve">, </w:t>
      </w:r>
      <w:r w:rsidRPr="00B42908">
        <w:rPr>
          <w:rFonts w:ascii="Calibri" w:hAnsi="Calibri" w:cs="Calibri"/>
          <w:sz w:val="15"/>
          <w:szCs w:val="15"/>
        </w:rPr>
        <w:t xml:space="preserve">Customer </w:t>
      </w:r>
      <w:r w:rsidR="00706C93">
        <w:rPr>
          <w:rFonts w:ascii="Calibri" w:hAnsi="Calibri" w:cs="Calibri"/>
          <w:sz w:val="15"/>
          <w:szCs w:val="15"/>
        </w:rPr>
        <w:tab/>
      </w:r>
      <w:r w:rsidR="00706C93">
        <w:rPr>
          <w:rFonts w:ascii="Calibri" w:hAnsi="Calibri" w:cs="Calibri"/>
          <w:sz w:val="15"/>
          <w:szCs w:val="15"/>
        </w:rPr>
        <w:tab/>
      </w:r>
      <w:r w:rsidRPr="00B42908">
        <w:rPr>
          <w:rFonts w:ascii="Calibri" w:hAnsi="Calibri" w:cs="Calibri"/>
          <w:sz w:val="15"/>
          <w:szCs w:val="15"/>
        </w:rPr>
        <w:t xml:space="preserve">is hereby granted a non-exclusive, non-transferable, limited, revocable license to </w:t>
      </w:r>
      <w:r>
        <w:rPr>
          <w:rFonts w:ascii="Calibri" w:hAnsi="Calibri" w:cs="Calibri"/>
          <w:sz w:val="15"/>
          <w:szCs w:val="15"/>
        </w:rPr>
        <w:t>u</w:t>
      </w:r>
      <w:r w:rsidRPr="00B42908">
        <w:rPr>
          <w:rFonts w:ascii="Calibri" w:hAnsi="Calibri" w:cs="Calibri"/>
          <w:sz w:val="15"/>
          <w:szCs w:val="15"/>
        </w:rPr>
        <w:t>se during the S</w:t>
      </w:r>
      <w:r>
        <w:rPr>
          <w:rFonts w:ascii="Calibri" w:hAnsi="Calibri" w:cs="Calibri"/>
          <w:sz w:val="15"/>
          <w:szCs w:val="15"/>
        </w:rPr>
        <w:t>ervice Term</w:t>
      </w:r>
      <w:r w:rsidR="00DA2F90">
        <w:rPr>
          <w:rFonts w:ascii="Calibri" w:hAnsi="Calibri" w:cs="Calibri"/>
          <w:sz w:val="15"/>
          <w:szCs w:val="15"/>
        </w:rPr>
        <w:t xml:space="preserve"> for Customer’s internal business purposes only.  </w:t>
      </w:r>
      <w:r>
        <w:rPr>
          <w:rFonts w:ascii="Calibri" w:hAnsi="Calibri" w:cs="Calibri"/>
          <w:sz w:val="15"/>
          <w:szCs w:val="15"/>
        </w:rPr>
        <w:t xml:space="preserve">  </w:t>
      </w:r>
      <w:r w:rsidRPr="00B42908">
        <w:rPr>
          <w:rFonts w:ascii="Calibri" w:hAnsi="Calibri" w:cs="Calibri"/>
          <w:sz w:val="15"/>
          <w:szCs w:val="15"/>
        </w:rPr>
        <w:t xml:space="preserve"> </w:t>
      </w:r>
      <w:r w:rsidR="005172C1" w:rsidRPr="005511C4">
        <w:rPr>
          <w:rFonts w:ascii="Calibri" w:hAnsi="Calibri" w:cs="Calibri"/>
          <w:sz w:val="15"/>
          <w:szCs w:val="15"/>
        </w:rPr>
        <w:t xml:space="preserve">  </w:t>
      </w:r>
    </w:p>
    <w:p w14:paraId="54A26699" w14:textId="77777777" w:rsidR="00DA2F90" w:rsidRPr="005511C4" w:rsidRDefault="00DA2F90" w:rsidP="00B42908">
      <w:pPr>
        <w:pStyle w:val="BodyText"/>
        <w:spacing w:after="0"/>
        <w:rPr>
          <w:rFonts w:ascii="Calibri" w:hAnsi="Calibri" w:cs="Arial"/>
          <w:sz w:val="15"/>
          <w:szCs w:val="15"/>
        </w:rPr>
      </w:pPr>
    </w:p>
    <w:p w14:paraId="7546EB26" w14:textId="77777777" w:rsidR="00930B66" w:rsidRDefault="00930B66" w:rsidP="00E468D4">
      <w:pPr>
        <w:ind w:left="360"/>
        <w:rPr>
          <w:rFonts w:ascii="Calibri" w:hAnsi="Calibri" w:cs="Calibri"/>
          <w:sz w:val="15"/>
          <w:szCs w:val="15"/>
        </w:rPr>
      </w:pPr>
      <w:r>
        <w:rPr>
          <w:rFonts w:ascii="Calibri" w:hAnsi="Calibri" w:cs="Calibri"/>
          <w:sz w:val="15"/>
          <w:szCs w:val="15"/>
        </w:rPr>
        <w:t>`</w:t>
      </w:r>
      <w:r>
        <w:rPr>
          <w:rFonts w:ascii="Calibri" w:hAnsi="Calibri" w:cs="Calibri"/>
          <w:sz w:val="15"/>
          <w:szCs w:val="15"/>
        </w:rPr>
        <w:tab/>
        <w:t xml:space="preserve">B.  </w:t>
      </w:r>
      <w:r w:rsidRPr="00E83033">
        <w:rPr>
          <w:rFonts w:ascii="Calibri" w:hAnsi="Calibri" w:cs="Calibri"/>
          <w:sz w:val="15"/>
          <w:szCs w:val="15"/>
          <w:u w:val="single"/>
        </w:rPr>
        <w:t>CCaaS Service Feature</w:t>
      </w:r>
      <w:r w:rsidR="00DA2F90" w:rsidRPr="00E83033">
        <w:rPr>
          <w:rFonts w:ascii="Calibri" w:hAnsi="Calibri" w:cs="Calibri"/>
          <w:sz w:val="15"/>
          <w:szCs w:val="15"/>
          <w:u w:val="single"/>
        </w:rPr>
        <w:t xml:space="preserve"> Set</w:t>
      </w:r>
      <w:r w:rsidRPr="00E83033">
        <w:rPr>
          <w:rFonts w:ascii="Calibri" w:hAnsi="Calibri" w:cs="Calibri"/>
          <w:sz w:val="15"/>
          <w:szCs w:val="15"/>
          <w:u w:val="single"/>
        </w:rPr>
        <w:t xml:space="preserve"> List</w:t>
      </w:r>
      <w:r>
        <w:rPr>
          <w:rFonts w:ascii="Calibri" w:hAnsi="Calibri" w:cs="Calibri"/>
          <w:sz w:val="15"/>
          <w:szCs w:val="15"/>
        </w:rPr>
        <w:t xml:space="preserve"> (</w:t>
      </w:r>
      <w:r w:rsidR="00A9070F">
        <w:rPr>
          <w:rFonts w:ascii="Calibri" w:hAnsi="Calibri" w:cs="Calibri"/>
          <w:sz w:val="15"/>
          <w:szCs w:val="15"/>
        </w:rPr>
        <w:t>f</w:t>
      </w:r>
      <w:r>
        <w:rPr>
          <w:rFonts w:ascii="Calibri" w:hAnsi="Calibri" w:cs="Calibri"/>
          <w:sz w:val="15"/>
          <w:szCs w:val="15"/>
        </w:rPr>
        <w:t>eature is subject to availability by tier)</w:t>
      </w:r>
    </w:p>
    <w:p w14:paraId="3CB7FC67"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Data Center Features</w:t>
      </w:r>
    </w:p>
    <w:p w14:paraId="795ACEF6"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Queue Features</w:t>
      </w:r>
    </w:p>
    <w:p w14:paraId="2BC2A183"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Call Center Group Features</w:t>
      </w:r>
    </w:p>
    <w:p w14:paraId="64BAF907"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Quality Management</w:t>
      </w:r>
    </w:p>
    <w:p w14:paraId="73F06498"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Reporting</w:t>
      </w:r>
    </w:p>
    <w:p w14:paraId="6850205D"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Routing capabilities</w:t>
      </w:r>
    </w:p>
    <w:p w14:paraId="64F68772"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Intelligent Routing</w:t>
      </w:r>
    </w:p>
    <w:p w14:paraId="60B6FD53"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Announcement</w:t>
      </w:r>
    </w:p>
    <w:p w14:paraId="67213BFB"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Advanced IVR</w:t>
      </w:r>
    </w:p>
    <w:p w14:paraId="0106FC6E"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Directory Integrations</w:t>
      </w:r>
    </w:p>
    <w:p w14:paraId="040EBF30" w14:textId="77777777" w:rsidR="00930B66" w:rsidRDefault="00930B66" w:rsidP="00930B66">
      <w:pPr>
        <w:numPr>
          <w:ilvl w:val="0"/>
          <w:numId w:val="27"/>
        </w:numPr>
        <w:rPr>
          <w:rFonts w:ascii="Calibri" w:hAnsi="Calibri" w:cs="Calibri"/>
          <w:sz w:val="15"/>
          <w:szCs w:val="15"/>
        </w:rPr>
      </w:pPr>
      <w:r>
        <w:rPr>
          <w:rFonts w:ascii="Calibri" w:hAnsi="Calibri" w:cs="Calibri"/>
          <w:sz w:val="15"/>
          <w:szCs w:val="15"/>
        </w:rPr>
        <w:t>Call Recording</w:t>
      </w:r>
    </w:p>
    <w:p w14:paraId="44C942E5" w14:textId="77777777" w:rsidR="005172C1" w:rsidRDefault="00930B66" w:rsidP="00930B66">
      <w:pPr>
        <w:numPr>
          <w:ilvl w:val="0"/>
          <w:numId w:val="27"/>
        </w:numPr>
        <w:rPr>
          <w:rFonts w:ascii="Calibri" w:hAnsi="Calibri" w:cs="Calibri"/>
          <w:sz w:val="15"/>
          <w:szCs w:val="15"/>
        </w:rPr>
      </w:pPr>
      <w:r>
        <w:rPr>
          <w:rFonts w:ascii="Calibri" w:hAnsi="Calibri" w:cs="Calibri"/>
          <w:sz w:val="15"/>
          <w:szCs w:val="15"/>
        </w:rPr>
        <w:t xml:space="preserve">Workforce Management </w:t>
      </w:r>
    </w:p>
    <w:p w14:paraId="781821D7" w14:textId="77777777" w:rsidR="00930B66" w:rsidRPr="005511C4" w:rsidRDefault="00930B66" w:rsidP="00B47222">
      <w:pPr>
        <w:ind w:left="720"/>
        <w:rPr>
          <w:rFonts w:ascii="Calibri" w:hAnsi="Calibri" w:cs="Calibri"/>
          <w:sz w:val="15"/>
          <w:szCs w:val="15"/>
        </w:rPr>
      </w:pPr>
    </w:p>
    <w:p w14:paraId="50D71D1B" w14:textId="77777777" w:rsidR="005511C4" w:rsidRPr="005511C4" w:rsidRDefault="00B42908" w:rsidP="005511C4">
      <w:pPr>
        <w:ind w:left="360"/>
        <w:rPr>
          <w:rFonts w:ascii="Calibri" w:hAnsi="Calibri" w:cs="Calibri"/>
          <w:sz w:val="15"/>
          <w:szCs w:val="15"/>
        </w:rPr>
      </w:pPr>
      <w:r>
        <w:rPr>
          <w:rFonts w:ascii="Calibri" w:hAnsi="Calibri" w:cs="Calibri"/>
          <w:sz w:val="15"/>
          <w:szCs w:val="15"/>
        </w:rPr>
        <w:tab/>
      </w:r>
      <w:r w:rsidR="00930B66">
        <w:rPr>
          <w:rFonts w:ascii="Calibri" w:hAnsi="Calibri" w:cs="Calibri"/>
          <w:sz w:val="15"/>
          <w:szCs w:val="15"/>
        </w:rPr>
        <w:t>C</w:t>
      </w:r>
      <w:r w:rsidR="005172C1" w:rsidRPr="005511C4">
        <w:rPr>
          <w:rFonts w:ascii="Calibri" w:hAnsi="Calibri" w:cs="Calibri"/>
          <w:sz w:val="15"/>
          <w:szCs w:val="15"/>
        </w:rPr>
        <w:t xml:space="preserve">.  </w:t>
      </w:r>
      <w:r w:rsidR="005511C4" w:rsidRPr="005511C4">
        <w:rPr>
          <w:rFonts w:ascii="Calibri" w:hAnsi="Calibri" w:cs="Calibri"/>
          <w:sz w:val="15"/>
          <w:szCs w:val="15"/>
          <w:u w:val="single"/>
        </w:rPr>
        <w:t>Restrictions,</w:t>
      </w:r>
      <w:r w:rsidR="008D115C">
        <w:rPr>
          <w:rFonts w:ascii="Calibri" w:hAnsi="Calibri" w:cs="Calibri"/>
          <w:sz w:val="15"/>
          <w:szCs w:val="15"/>
          <w:u w:val="single"/>
        </w:rPr>
        <w:t xml:space="preserve"> </w:t>
      </w:r>
      <w:r w:rsidR="00597ADE">
        <w:rPr>
          <w:rFonts w:ascii="Calibri" w:hAnsi="Calibri" w:cs="Calibri"/>
          <w:sz w:val="15"/>
          <w:szCs w:val="15"/>
          <w:u w:val="single"/>
        </w:rPr>
        <w:t xml:space="preserve">Prohibited Uses, </w:t>
      </w:r>
      <w:r w:rsidR="00BD3FE3">
        <w:rPr>
          <w:rFonts w:ascii="Calibri" w:hAnsi="Calibri" w:cs="Calibri"/>
          <w:sz w:val="15"/>
          <w:szCs w:val="15"/>
          <w:u w:val="single"/>
        </w:rPr>
        <w:t>Warranties, and</w:t>
      </w:r>
      <w:r w:rsidR="00706C93">
        <w:rPr>
          <w:rFonts w:ascii="Calibri" w:hAnsi="Calibri" w:cs="Calibri"/>
          <w:sz w:val="15"/>
          <w:szCs w:val="15"/>
          <w:u w:val="single"/>
        </w:rPr>
        <w:t xml:space="preserve"> Privacy</w:t>
      </w:r>
      <w:r w:rsidR="008D115C">
        <w:rPr>
          <w:rFonts w:ascii="Calibri" w:hAnsi="Calibri" w:cs="Calibri"/>
          <w:sz w:val="15"/>
          <w:szCs w:val="15"/>
          <w:u w:val="single"/>
        </w:rPr>
        <w:t xml:space="preserve"> </w:t>
      </w:r>
      <w:r w:rsidR="005511C4" w:rsidRPr="005511C4">
        <w:rPr>
          <w:rFonts w:ascii="Calibri" w:hAnsi="Calibri" w:cs="Calibri"/>
          <w:sz w:val="15"/>
          <w:szCs w:val="15"/>
          <w:u w:val="single"/>
        </w:rPr>
        <w:t xml:space="preserve"> </w:t>
      </w:r>
    </w:p>
    <w:p w14:paraId="67847324" w14:textId="77777777" w:rsidR="005511C4" w:rsidRPr="005511C4" w:rsidRDefault="005511C4" w:rsidP="005511C4">
      <w:pPr>
        <w:ind w:left="360"/>
        <w:rPr>
          <w:rFonts w:ascii="Calibri" w:hAnsi="Calibri" w:cs="Calibri"/>
          <w:sz w:val="15"/>
          <w:szCs w:val="15"/>
        </w:rPr>
      </w:pPr>
      <w:r w:rsidRPr="005511C4">
        <w:rPr>
          <w:rFonts w:ascii="Calibri" w:hAnsi="Calibri" w:cs="Calibri"/>
          <w:sz w:val="15"/>
          <w:szCs w:val="15"/>
        </w:rPr>
        <w:tab/>
      </w:r>
      <w:r w:rsidR="00B42908">
        <w:rPr>
          <w:rFonts w:ascii="Calibri" w:hAnsi="Calibri" w:cs="Calibri"/>
          <w:sz w:val="15"/>
          <w:szCs w:val="15"/>
        </w:rPr>
        <w:tab/>
      </w:r>
      <w:r w:rsidRPr="005511C4">
        <w:rPr>
          <w:rFonts w:ascii="Calibri" w:hAnsi="Calibri" w:cs="Calibri"/>
          <w:sz w:val="15"/>
          <w:szCs w:val="15"/>
        </w:rPr>
        <w:t xml:space="preserve">i.  Restrictions:  </w:t>
      </w:r>
      <w:r w:rsidRPr="005511C4">
        <w:rPr>
          <w:rFonts w:ascii="Calibri" w:eastAsia="Calibri" w:hAnsi="Calibri" w:cs="Calibri"/>
          <w:sz w:val="15"/>
          <w:szCs w:val="15"/>
        </w:rPr>
        <w:t xml:space="preserve">Other than as permitted herein, Customer shall not, and shall cause its </w:t>
      </w:r>
      <w:r>
        <w:rPr>
          <w:rFonts w:ascii="Calibri" w:eastAsia="Calibri" w:hAnsi="Calibri" w:cs="Calibri"/>
          <w:sz w:val="15"/>
          <w:szCs w:val="15"/>
        </w:rPr>
        <w:t xml:space="preserve">permitted users </w:t>
      </w:r>
      <w:r w:rsidRPr="005511C4">
        <w:rPr>
          <w:rFonts w:ascii="Calibri" w:eastAsia="Calibri" w:hAnsi="Calibri" w:cs="Calibri"/>
          <w:sz w:val="15"/>
          <w:szCs w:val="15"/>
        </w:rPr>
        <w:t xml:space="preserve">not to, license, sub-license, sell, rent, transfer, </w:t>
      </w:r>
      <w:r w:rsidR="008D115C">
        <w:rPr>
          <w:rFonts w:ascii="Calibri" w:eastAsia="Calibri" w:hAnsi="Calibri" w:cs="Calibri"/>
          <w:sz w:val="15"/>
          <w:szCs w:val="15"/>
        </w:rPr>
        <w:tab/>
      </w:r>
      <w:r w:rsidR="008D115C">
        <w:rPr>
          <w:rFonts w:ascii="Calibri" w:eastAsia="Calibri" w:hAnsi="Calibri" w:cs="Calibri"/>
          <w:sz w:val="15"/>
          <w:szCs w:val="15"/>
        </w:rPr>
        <w:tab/>
      </w:r>
      <w:r w:rsidR="008D115C">
        <w:rPr>
          <w:rFonts w:ascii="Calibri" w:eastAsia="Calibri" w:hAnsi="Calibri" w:cs="Calibri"/>
          <w:sz w:val="15"/>
          <w:szCs w:val="15"/>
        </w:rPr>
        <w:tab/>
      </w:r>
      <w:r w:rsidRPr="005511C4">
        <w:rPr>
          <w:rFonts w:ascii="Calibri" w:eastAsia="Calibri" w:hAnsi="Calibri" w:cs="Calibri"/>
          <w:sz w:val="15"/>
          <w:szCs w:val="15"/>
        </w:rPr>
        <w:t xml:space="preserve">assign, distribute or otherwise commercially exploit or make available to any third party the Licensed Product or Content in any way.  Customer shall not, </w:t>
      </w:r>
      <w:r w:rsidR="008D115C">
        <w:rPr>
          <w:rFonts w:ascii="Calibri" w:eastAsia="Calibri" w:hAnsi="Calibri" w:cs="Calibri"/>
          <w:sz w:val="15"/>
          <w:szCs w:val="15"/>
        </w:rPr>
        <w:tab/>
      </w:r>
      <w:r w:rsidR="008D115C">
        <w:rPr>
          <w:rFonts w:ascii="Calibri" w:eastAsia="Calibri" w:hAnsi="Calibri" w:cs="Calibri"/>
          <w:sz w:val="15"/>
          <w:szCs w:val="15"/>
        </w:rPr>
        <w:tab/>
      </w:r>
      <w:r w:rsidRPr="005511C4">
        <w:rPr>
          <w:rFonts w:ascii="Calibri" w:eastAsia="Calibri" w:hAnsi="Calibri" w:cs="Calibri"/>
          <w:sz w:val="15"/>
          <w:szCs w:val="15"/>
        </w:rPr>
        <w:t xml:space="preserve">and shall cause its </w:t>
      </w:r>
      <w:r>
        <w:rPr>
          <w:rFonts w:ascii="Calibri" w:eastAsia="Calibri" w:hAnsi="Calibri" w:cs="Calibri"/>
          <w:sz w:val="15"/>
          <w:szCs w:val="15"/>
        </w:rPr>
        <w:t xml:space="preserve">permitted users </w:t>
      </w:r>
      <w:r w:rsidRPr="005511C4">
        <w:rPr>
          <w:rFonts w:ascii="Calibri" w:eastAsia="Calibri" w:hAnsi="Calibri" w:cs="Calibri"/>
          <w:sz w:val="15"/>
          <w:szCs w:val="15"/>
        </w:rPr>
        <w:t>not to, do any of the following:</w:t>
      </w:r>
    </w:p>
    <w:p w14:paraId="5F422037" w14:textId="77777777" w:rsidR="008D115C" w:rsidRDefault="005511C4" w:rsidP="008D115C">
      <w:pPr>
        <w:numPr>
          <w:ilvl w:val="1"/>
          <w:numId w:val="26"/>
        </w:numPr>
        <w:spacing w:after="160"/>
        <w:ind w:left="2340" w:firstLine="0"/>
        <w:rPr>
          <w:rFonts w:ascii="Calibri" w:eastAsia="Calibri" w:hAnsi="Calibri" w:cs="Calibri"/>
          <w:sz w:val="15"/>
          <w:szCs w:val="15"/>
        </w:rPr>
      </w:pPr>
      <w:r w:rsidRPr="005511C4">
        <w:rPr>
          <w:rFonts w:ascii="Calibri" w:eastAsia="Calibri" w:hAnsi="Calibri" w:cs="Calibri"/>
          <w:sz w:val="15"/>
          <w:szCs w:val="15"/>
        </w:rPr>
        <w:t xml:space="preserve">modify or make derivative works based upon the Licensed Product or Content; </w:t>
      </w:r>
    </w:p>
    <w:p w14:paraId="06DACCA7" w14:textId="77777777" w:rsidR="008D115C" w:rsidRDefault="005511C4" w:rsidP="008D115C">
      <w:pPr>
        <w:numPr>
          <w:ilvl w:val="1"/>
          <w:numId w:val="26"/>
        </w:numPr>
        <w:spacing w:after="160"/>
        <w:ind w:left="2340" w:firstLine="0"/>
        <w:rPr>
          <w:rFonts w:ascii="Calibri" w:eastAsia="Calibri" w:hAnsi="Calibri" w:cs="Calibri"/>
          <w:sz w:val="15"/>
          <w:szCs w:val="15"/>
        </w:rPr>
      </w:pPr>
      <w:r w:rsidRPr="008D115C">
        <w:rPr>
          <w:rFonts w:ascii="Calibri" w:eastAsia="Calibri" w:hAnsi="Calibri" w:cs="Calibri"/>
          <w:sz w:val="15"/>
          <w:szCs w:val="15"/>
        </w:rPr>
        <w:t>create</w:t>
      </w:r>
      <w:r w:rsidR="004F451F">
        <w:rPr>
          <w:rFonts w:ascii="Calibri" w:eastAsia="Calibri" w:hAnsi="Calibri" w:cs="Calibri"/>
          <w:sz w:val="15"/>
          <w:szCs w:val="15"/>
        </w:rPr>
        <w:t xml:space="preserve"> </w:t>
      </w:r>
      <w:r w:rsidR="00BD3FE3">
        <w:rPr>
          <w:rFonts w:ascii="Calibri" w:eastAsia="Calibri" w:hAnsi="Calibri" w:cs="Calibri"/>
          <w:sz w:val="15"/>
          <w:szCs w:val="15"/>
        </w:rPr>
        <w:t>i</w:t>
      </w:r>
      <w:r w:rsidRPr="008D115C">
        <w:rPr>
          <w:rFonts w:ascii="Calibri" w:eastAsia="Calibri" w:hAnsi="Calibri" w:cs="Calibri"/>
          <w:sz w:val="15"/>
          <w:szCs w:val="15"/>
        </w:rPr>
        <w:t xml:space="preserve">nternet ‘links’ to the </w:t>
      </w:r>
      <w:r w:rsidR="00706C93">
        <w:rPr>
          <w:rFonts w:ascii="Calibri" w:eastAsia="Calibri" w:hAnsi="Calibri" w:cs="Calibri"/>
          <w:sz w:val="15"/>
          <w:szCs w:val="15"/>
        </w:rPr>
        <w:t xml:space="preserve">CCaaS Service </w:t>
      </w:r>
      <w:r w:rsidRPr="008D115C">
        <w:rPr>
          <w:rFonts w:ascii="Calibri" w:eastAsia="Calibri" w:hAnsi="Calibri" w:cs="Calibri"/>
          <w:sz w:val="15"/>
          <w:szCs w:val="15"/>
        </w:rPr>
        <w:t xml:space="preserve">or ‘frame’ or ‘mirror’ any </w:t>
      </w:r>
      <w:r w:rsidR="00706C93">
        <w:rPr>
          <w:rFonts w:ascii="Calibri" w:eastAsia="Calibri" w:hAnsi="Calibri" w:cs="Calibri"/>
          <w:sz w:val="15"/>
          <w:szCs w:val="15"/>
        </w:rPr>
        <w:t>c</w:t>
      </w:r>
      <w:r w:rsidRPr="008D115C">
        <w:rPr>
          <w:rFonts w:ascii="Calibri" w:eastAsia="Calibri" w:hAnsi="Calibri" w:cs="Calibri"/>
          <w:sz w:val="15"/>
          <w:szCs w:val="15"/>
        </w:rPr>
        <w:t xml:space="preserve">ontent on any other server or wireless or Internet-based device; </w:t>
      </w:r>
    </w:p>
    <w:p w14:paraId="12E9E103" w14:textId="77777777" w:rsidR="008D115C" w:rsidRDefault="005511C4" w:rsidP="008D115C">
      <w:pPr>
        <w:numPr>
          <w:ilvl w:val="1"/>
          <w:numId w:val="26"/>
        </w:numPr>
        <w:spacing w:after="160"/>
        <w:ind w:left="2340" w:firstLine="0"/>
        <w:rPr>
          <w:rFonts w:ascii="Calibri" w:eastAsia="Calibri" w:hAnsi="Calibri" w:cs="Calibri"/>
          <w:sz w:val="15"/>
          <w:szCs w:val="15"/>
        </w:rPr>
      </w:pPr>
      <w:r w:rsidRPr="008D115C">
        <w:rPr>
          <w:rFonts w:ascii="Calibri" w:eastAsia="Calibri" w:hAnsi="Calibri" w:cs="Calibri"/>
          <w:sz w:val="15"/>
          <w:szCs w:val="15"/>
        </w:rPr>
        <w:t xml:space="preserve">obscure, remove or alter any of the trademarks, trade names, logos, patent or copyright notices or marking to the Licensed Product, nor add any other notices or markings to the </w:t>
      </w:r>
      <w:r w:rsidR="00706C93" w:rsidRPr="00706C93">
        <w:rPr>
          <w:rFonts w:ascii="Calibri" w:eastAsia="Calibri" w:hAnsi="Calibri" w:cs="Calibri"/>
          <w:sz w:val="15"/>
          <w:szCs w:val="15"/>
        </w:rPr>
        <w:t xml:space="preserve">CCaaS Service </w:t>
      </w:r>
      <w:r w:rsidRPr="008D115C">
        <w:rPr>
          <w:rFonts w:ascii="Calibri" w:eastAsia="Calibri" w:hAnsi="Calibri" w:cs="Calibri"/>
          <w:sz w:val="15"/>
          <w:szCs w:val="15"/>
        </w:rPr>
        <w:t xml:space="preserve">or any portion thereof; or </w:t>
      </w:r>
    </w:p>
    <w:p w14:paraId="3169E85D" w14:textId="77777777" w:rsidR="008D115C" w:rsidRDefault="005511C4" w:rsidP="008D115C">
      <w:pPr>
        <w:numPr>
          <w:ilvl w:val="1"/>
          <w:numId w:val="26"/>
        </w:numPr>
        <w:spacing w:after="160"/>
        <w:ind w:left="2340" w:firstLine="0"/>
        <w:rPr>
          <w:rFonts w:ascii="Calibri" w:eastAsia="Calibri" w:hAnsi="Calibri" w:cs="Calibri"/>
          <w:sz w:val="15"/>
          <w:szCs w:val="15"/>
        </w:rPr>
      </w:pPr>
      <w:r w:rsidRPr="008D115C">
        <w:rPr>
          <w:rFonts w:ascii="Calibri" w:eastAsia="Calibri" w:hAnsi="Calibri" w:cs="Calibri"/>
          <w:sz w:val="15"/>
          <w:szCs w:val="15"/>
        </w:rPr>
        <w:t xml:space="preserve">reverse engineer or access the Licensed Product (unless and only to the extent expressly permitted or required under applicable law) in order to: </w:t>
      </w:r>
    </w:p>
    <w:p w14:paraId="4703FB12" w14:textId="77777777" w:rsidR="005511C4" w:rsidRPr="008D115C" w:rsidRDefault="008D115C" w:rsidP="008D115C">
      <w:pPr>
        <w:numPr>
          <w:ilvl w:val="2"/>
          <w:numId w:val="26"/>
        </w:numPr>
        <w:spacing w:after="160"/>
        <w:ind w:left="3060"/>
        <w:rPr>
          <w:rFonts w:ascii="Calibri" w:eastAsia="Calibri" w:hAnsi="Calibri" w:cs="Calibri"/>
          <w:sz w:val="15"/>
          <w:szCs w:val="15"/>
        </w:rPr>
      </w:pPr>
      <w:r>
        <w:rPr>
          <w:rFonts w:ascii="Calibri" w:eastAsia="Calibri" w:hAnsi="Calibri" w:cs="Calibri"/>
          <w:sz w:val="15"/>
          <w:szCs w:val="15"/>
        </w:rPr>
        <w:t xml:space="preserve"> </w:t>
      </w:r>
      <w:r w:rsidR="005511C4" w:rsidRPr="008D115C">
        <w:rPr>
          <w:rFonts w:ascii="Calibri" w:eastAsia="Calibri" w:hAnsi="Calibri" w:cs="Calibri"/>
          <w:sz w:val="15"/>
          <w:szCs w:val="15"/>
        </w:rPr>
        <w:t xml:space="preserve">build competitive products or services, </w:t>
      </w:r>
    </w:p>
    <w:p w14:paraId="7EC3BFB8" w14:textId="77777777" w:rsidR="005511C4" w:rsidRPr="005511C4" w:rsidRDefault="005511C4" w:rsidP="008D115C">
      <w:pPr>
        <w:numPr>
          <w:ilvl w:val="2"/>
          <w:numId w:val="26"/>
        </w:numPr>
        <w:spacing w:after="160"/>
        <w:ind w:left="3060"/>
        <w:rPr>
          <w:rFonts w:ascii="Calibri" w:eastAsia="Calibri" w:hAnsi="Calibri" w:cs="Calibri"/>
          <w:sz w:val="15"/>
          <w:szCs w:val="15"/>
        </w:rPr>
      </w:pPr>
      <w:r w:rsidRPr="005511C4">
        <w:rPr>
          <w:rFonts w:ascii="Calibri" w:eastAsia="Calibri" w:hAnsi="Calibri" w:cs="Calibri"/>
          <w:sz w:val="15"/>
          <w:szCs w:val="15"/>
        </w:rPr>
        <w:t xml:space="preserve">build a product using similar ideas, features, functions or graphics of the </w:t>
      </w:r>
      <w:r w:rsidR="00706C93" w:rsidRPr="00706C93">
        <w:rPr>
          <w:rFonts w:ascii="Calibri" w:eastAsia="Calibri" w:hAnsi="Calibri" w:cs="Calibri"/>
          <w:sz w:val="15"/>
          <w:szCs w:val="15"/>
        </w:rPr>
        <w:t>CCaaS Service</w:t>
      </w:r>
      <w:r w:rsidRPr="005511C4">
        <w:rPr>
          <w:rFonts w:ascii="Calibri" w:eastAsia="Calibri" w:hAnsi="Calibri" w:cs="Calibri"/>
          <w:sz w:val="15"/>
          <w:szCs w:val="15"/>
        </w:rPr>
        <w:t xml:space="preserve">, or </w:t>
      </w:r>
    </w:p>
    <w:p w14:paraId="369F0269" w14:textId="77777777" w:rsidR="005511C4" w:rsidRPr="005511C4" w:rsidRDefault="005511C4" w:rsidP="008D115C">
      <w:pPr>
        <w:numPr>
          <w:ilvl w:val="2"/>
          <w:numId w:val="26"/>
        </w:numPr>
        <w:spacing w:after="160"/>
        <w:ind w:left="3060"/>
        <w:rPr>
          <w:rFonts w:ascii="Calibri" w:eastAsia="Calibri" w:hAnsi="Calibri" w:cs="Calibri"/>
          <w:sz w:val="15"/>
          <w:szCs w:val="15"/>
        </w:rPr>
      </w:pPr>
      <w:r w:rsidRPr="005511C4">
        <w:rPr>
          <w:rFonts w:ascii="Calibri" w:eastAsia="Calibri" w:hAnsi="Calibri" w:cs="Calibri"/>
          <w:sz w:val="15"/>
          <w:szCs w:val="15"/>
        </w:rPr>
        <w:t xml:space="preserve">copy any ideas, features, functions or graphics of the </w:t>
      </w:r>
      <w:r w:rsidR="00706C93" w:rsidRPr="00706C93">
        <w:rPr>
          <w:rFonts w:ascii="Calibri" w:eastAsia="Calibri" w:hAnsi="Calibri" w:cs="Calibri"/>
          <w:sz w:val="15"/>
          <w:szCs w:val="15"/>
        </w:rPr>
        <w:t>CCaaS Service</w:t>
      </w:r>
      <w:r w:rsidRPr="005511C4">
        <w:rPr>
          <w:rFonts w:ascii="Calibri" w:eastAsia="Calibri" w:hAnsi="Calibri" w:cs="Calibri"/>
          <w:sz w:val="15"/>
          <w:szCs w:val="15"/>
        </w:rPr>
        <w:t>.</w:t>
      </w:r>
    </w:p>
    <w:p w14:paraId="0D2C46B2" w14:textId="77777777" w:rsidR="00597ADE" w:rsidRPr="00597ADE" w:rsidRDefault="005511C4" w:rsidP="005043D7">
      <w:pPr>
        <w:ind w:left="360"/>
        <w:rPr>
          <w:rFonts w:ascii="Calibri" w:hAnsi="Calibri" w:cs="Calibri"/>
          <w:iCs/>
          <w:sz w:val="15"/>
          <w:szCs w:val="15"/>
        </w:rPr>
      </w:pPr>
      <w:r w:rsidRPr="005511C4">
        <w:rPr>
          <w:rFonts w:ascii="Calibri" w:hAnsi="Calibri" w:cs="Calibri"/>
          <w:sz w:val="15"/>
          <w:szCs w:val="15"/>
        </w:rPr>
        <w:t xml:space="preserve"> </w:t>
      </w:r>
      <w:r>
        <w:rPr>
          <w:rFonts w:ascii="Calibri" w:hAnsi="Calibri" w:cs="Calibri"/>
          <w:sz w:val="15"/>
          <w:szCs w:val="15"/>
        </w:rPr>
        <w:tab/>
      </w:r>
      <w:r w:rsidR="008D115C">
        <w:rPr>
          <w:rFonts w:ascii="Calibri" w:hAnsi="Calibri" w:cs="Calibri"/>
          <w:sz w:val="15"/>
          <w:szCs w:val="15"/>
        </w:rPr>
        <w:tab/>
      </w:r>
      <w:r w:rsidR="00597ADE">
        <w:rPr>
          <w:rFonts w:ascii="Calibri" w:hAnsi="Calibri" w:cs="Calibri"/>
          <w:sz w:val="15"/>
          <w:szCs w:val="15"/>
        </w:rPr>
        <w:t xml:space="preserve">ii.  </w:t>
      </w:r>
      <w:bookmarkStart w:id="3" w:name="_Ref416867512"/>
      <w:r w:rsidR="00597ADE" w:rsidRPr="00597ADE">
        <w:rPr>
          <w:rFonts w:ascii="Calibri" w:hAnsi="Calibri" w:cs="Calibri"/>
          <w:iCs/>
          <w:sz w:val="15"/>
          <w:szCs w:val="15"/>
        </w:rPr>
        <w:t xml:space="preserve">Prohibited Uses. Customer shall not, and shall cause its </w:t>
      </w:r>
      <w:r w:rsidR="000A5FBD">
        <w:rPr>
          <w:rFonts w:ascii="Calibri" w:hAnsi="Calibri" w:cs="Calibri"/>
          <w:iCs/>
          <w:sz w:val="15"/>
          <w:szCs w:val="15"/>
        </w:rPr>
        <w:t xml:space="preserve">permitted end users </w:t>
      </w:r>
      <w:r w:rsidR="00597ADE" w:rsidRPr="00597ADE">
        <w:rPr>
          <w:rFonts w:ascii="Calibri" w:hAnsi="Calibri" w:cs="Calibri"/>
          <w:iCs/>
          <w:sz w:val="15"/>
          <w:szCs w:val="15"/>
        </w:rPr>
        <w:t xml:space="preserve">not to, do any of the following in connection with the </w:t>
      </w:r>
      <w:r w:rsidR="000A5FBD">
        <w:rPr>
          <w:rFonts w:ascii="Calibri" w:hAnsi="Calibri" w:cs="Calibri"/>
          <w:iCs/>
          <w:sz w:val="15"/>
          <w:szCs w:val="15"/>
        </w:rPr>
        <w:t>u</w:t>
      </w:r>
      <w:r w:rsidR="00597ADE" w:rsidRPr="00597ADE">
        <w:rPr>
          <w:rFonts w:ascii="Calibri" w:hAnsi="Calibri" w:cs="Calibri"/>
          <w:iCs/>
          <w:sz w:val="15"/>
          <w:szCs w:val="15"/>
        </w:rPr>
        <w:t xml:space="preserve">se of the </w:t>
      </w:r>
      <w:r w:rsidR="000A5FBD">
        <w:rPr>
          <w:rFonts w:ascii="Calibri" w:hAnsi="Calibri" w:cs="Calibri"/>
          <w:iCs/>
          <w:sz w:val="15"/>
          <w:szCs w:val="15"/>
        </w:rPr>
        <w:t xml:space="preserve">CCaaS </w:t>
      </w:r>
      <w:r w:rsidR="000A5FBD">
        <w:rPr>
          <w:rFonts w:ascii="Calibri" w:hAnsi="Calibri" w:cs="Calibri"/>
          <w:iCs/>
          <w:sz w:val="15"/>
          <w:szCs w:val="15"/>
        </w:rPr>
        <w:tab/>
      </w:r>
      <w:r w:rsidR="005043D7">
        <w:rPr>
          <w:rFonts w:ascii="Calibri" w:hAnsi="Calibri" w:cs="Calibri"/>
          <w:iCs/>
          <w:sz w:val="15"/>
          <w:szCs w:val="15"/>
        </w:rPr>
        <w:tab/>
      </w:r>
      <w:r w:rsidR="005043D7">
        <w:rPr>
          <w:rFonts w:ascii="Calibri" w:hAnsi="Calibri" w:cs="Calibri"/>
          <w:iCs/>
          <w:sz w:val="15"/>
          <w:szCs w:val="15"/>
        </w:rPr>
        <w:tab/>
      </w:r>
      <w:r w:rsidR="000A5FBD">
        <w:rPr>
          <w:rFonts w:ascii="Calibri" w:hAnsi="Calibri" w:cs="Calibri"/>
          <w:iCs/>
          <w:sz w:val="15"/>
          <w:szCs w:val="15"/>
        </w:rPr>
        <w:t>Service</w:t>
      </w:r>
      <w:r w:rsidR="00597ADE" w:rsidRPr="00597ADE">
        <w:rPr>
          <w:rFonts w:ascii="Calibri" w:hAnsi="Calibri" w:cs="Calibri"/>
          <w:iCs/>
          <w:sz w:val="15"/>
          <w:szCs w:val="15"/>
        </w:rPr>
        <w:t>:</w:t>
      </w:r>
      <w:bookmarkEnd w:id="3"/>
    </w:p>
    <w:p w14:paraId="76A0D841" w14:textId="77777777" w:rsidR="00597ADE" w:rsidRPr="00597ADE" w:rsidRDefault="00597ADE" w:rsidP="00597ADE">
      <w:pPr>
        <w:numPr>
          <w:ilvl w:val="0"/>
          <w:numId w:val="29"/>
        </w:numPr>
        <w:ind w:left="2340" w:firstLine="0"/>
        <w:rPr>
          <w:rFonts w:ascii="Calibri" w:hAnsi="Calibri" w:cs="Calibri"/>
          <w:iCs/>
          <w:sz w:val="15"/>
          <w:szCs w:val="15"/>
        </w:rPr>
      </w:pPr>
      <w:r w:rsidRPr="00597ADE">
        <w:rPr>
          <w:rFonts w:ascii="Calibri" w:hAnsi="Calibri" w:cs="Calibri"/>
          <w:iCs/>
          <w:sz w:val="15"/>
          <w:szCs w:val="15"/>
        </w:rPr>
        <w:t xml:space="preserve">engage in any activity which could cause loss or degradation of data or </w:t>
      </w:r>
      <w:r w:rsidR="000A5FBD">
        <w:rPr>
          <w:rFonts w:ascii="Calibri" w:hAnsi="Calibri" w:cs="Calibri"/>
          <w:iCs/>
          <w:sz w:val="15"/>
          <w:szCs w:val="15"/>
        </w:rPr>
        <w:t>u</w:t>
      </w:r>
      <w:r w:rsidRPr="00597ADE">
        <w:rPr>
          <w:rFonts w:ascii="Calibri" w:hAnsi="Calibri" w:cs="Calibri"/>
          <w:iCs/>
          <w:sz w:val="15"/>
          <w:szCs w:val="15"/>
        </w:rPr>
        <w:t xml:space="preserve">se of the </w:t>
      </w:r>
      <w:r w:rsidR="000A5FBD">
        <w:rPr>
          <w:rFonts w:ascii="Calibri" w:hAnsi="Calibri" w:cs="Calibri"/>
          <w:iCs/>
          <w:sz w:val="15"/>
          <w:szCs w:val="15"/>
        </w:rPr>
        <w:t xml:space="preserve">CCaaS Service </w:t>
      </w:r>
      <w:r w:rsidRPr="00597ADE">
        <w:rPr>
          <w:rFonts w:ascii="Calibri" w:hAnsi="Calibri" w:cs="Calibri"/>
          <w:iCs/>
          <w:sz w:val="15"/>
          <w:szCs w:val="15"/>
        </w:rPr>
        <w:t>by third parties;</w:t>
      </w:r>
    </w:p>
    <w:p w14:paraId="13951B4B" w14:textId="77777777" w:rsidR="00597ADE" w:rsidRPr="00597ADE" w:rsidRDefault="00597ADE" w:rsidP="00597ADE">
      <w:pPr>
        <w:numPr>
          <w:ilvl w:val="0"/>
          <w:numId w:val="29"/>
        </w:numPr>
        <w:ind w:left="2340" w:firstLine="0"/>
        <w:rPr>
          <w:rFonts w:ascii="Calibri" w:hAnsi="Calibri" w:cs="Calibri"/>
          <w:iCs/>
          <w:sz w:val="15"/>
          <w:szCs w:val="15"/>
        </w:rPr>
      </w:pPr>
      <w:r w:rsidRPr="00597ADE">
        <w:rPr>
          <w:rFonts w:ascii="Calibri" w:hAnsi="Calibri" w:cs="Calibri"/>
          <w:iCs/>
          <w:sz w:val="15"/>
          <w:szCs w:val="15"/>
        </w:rPr>
        <w:t>compromise the security or integrity of the data, computer systems or software of</w:t>
      </w:r>
      <w:r w:rsidR="000A5FBD">
        <w:rPr>
          <w:rFonts w:ascii="Calibri" w:hAnsi="Calibri" w:cs="Calibri"/>
          <w:iCs/>
          <w:sz w:val="15"/>
          <w:szCs w:val="15"/>
        </w:rPr>
        <w:t xml:space="preserve"> Frontier or its suppliers </w:t>
      </w:r>
      <w:r w:rsidRPr="00597ADE">
        <w:rPr>
          <w:rFonts w:ascii="Calibri" w:hAnsi="Calibri" w:cs="Calibri"/>
          <w:iCs/>
          <w:sz w:val="15"/>
          <w:szCs w:val="15"/>
        </w:rPr>
        <w:t xml:space="preserve">or third parties or </w:t>
      </w:r>
      <w:r w:rsidR="000A5FBD">
        <w:rPr>
          <w:rFonts w:ascii="Calibri" w:hAnsi="Calibri" w:cs="Calibri"/>
          <w:iCs/>
          <w:sz w:val="15"/>
          <w:szCs w:val="15"/>
        </w:rPr>
        <w:t>u</w:t>
      </w:r>
      <w:r w:rsidRPr="00597ADE">
        <w:rPr>
          <w:rFonts w:ascii="Calibri" w:hAnsi="Calibri" w:cs="Calibri"/>
          <w:iCs/>
          <w:sz w:val="15"/>
          <w:szCs w:val="15"/>
        </w:rPr>
        <w:t xml:space="preserve">se </w:t>
      </w:r>
      <w:r w:rsidR="00E83033">
        <w:rPr>
          <w:rFonts w:ascii="Calibri" w:hAnsi="Calibri" w:cs="Calibri"/>
          <w:iCs/>
          <w:sz w:val="15"/>
          <w:szCs w:val="15"/>
        </w:rPr>
        <w:tab/>
      </w:r>
      <w:r w:rsidR="00E83033">
        <w:rPr>
          <w:rFonts w:ascii="Calibri" w:hAnsi="Calibri" w:cs="Calibri"/>
          <w:iCs/>
          <w:sz w:val="15"/>
          <w:szCs w:val="15"/>
        </w:rPr>
        <w:tab/>
      </w:r>
      <w:r w:rsidRPr="00597ADE">
        <w:rPr>
          <w:rFonts w:ascii="Calibri" w:hAnsi="Calibri" w:cs="Calibri"/>
          <w:iCs/>
          <w:sz w:val="15"/>
          <w:szCs w:val="15"/>
        </w:rPr>
        <w:t xml:space="preserve">the </w:t>
      </w:r>
      <w:r w:rsidR="000A5FBD">
        <w:rPr>
          <w:rFonts w:ascii="Calibri" w:hAnsi="Calibri" w:cs="Calibri"/>
          <w:iCs/>
          <w:sz w:val="15"/>
          <w:szCs w:val="15"/>
        </w:rPr>
        <w:t xml:space="preserve">CCaaS Service </w:t>
      </w:r>
      <w:r w:rsidRPr="00597ADE">
        <w:rPr>
          <w:rFonts w:ascii="Calibri" w:hAnsi="Calibri" w:cs="Calibri"/>
          <w:iCs/>
          <w:sz w:val="15"/>
          <w:szCs w:val="15"/>
        </w:rPr>
        <w:t xml:space="preserve">to store or transmit viruses, worms, time bombs, Trojan horses or other harmful or malicious code, files, </w:t>
      </w:r>
      <w:r w:rsidR="00E83033">
        <w:rPr>
          <w:rFonts w:ascii="Calibri" w:hAnsi="Calibri" w:cs="Calibri"/>
          <w:iCs/>
          <w:sz w:val="15"/>
          <w:szCs w:val="15"/>
        </w:rPr>
        <w:tab/>
      </w:r>
      <w:r w:rsidRPr="00597ADE">
        <w:rPr>
          <w:rFonts w:ascii="Calibri" w:hAnsi="Calibri" w:cs="Calibri"/>
          <w:iCs/>
          <w:sz w:val="15"/>
          <w:szCs w:val="15"/>
        </w:rPr>
        <w:t>scripts, agents or programs; or</w:t>
      </w:r>
    </w:p>
    <w:p w14:paraId="5A44D274" w14:textId="77777777" w:rsidR="00597ADE" w:rsidRPr="00597ADE" w:rsidRDefault="00597ADE" w:rsidP="00597ADE">
      <w:pPr>
        <w:numPr>
          <w:ilvl w:val="0"/>
          <w:numId w:val="29"/>
        </w:numPr>
        <w:ind w:left="2340" w:firstLine="0"/>
        <w:rPr>
          <w:rFonts w:ascii="Calibri" w:hAnsi="Calibri" w:cs="Calibri"/>
          <w:iCs/>
          <w:sz w:val="15"/>
          <w:szCs w:val="15"/>
        </w:rPr>
      </w:pPr>
      <w:r w:rsidRPr="00597ADE">
        <w:rPr>
          <w:rFonts w:ascii="Calibri" w:hAnsi="Calibri" w:cs="Calibri"/>
          <w:iCs/>
          <w:sz w:val="15"/>
          <w:szCs w:val="15"/>
        </w:rPr>
        <w:t xml:space="preserve">breach any applicable laws, Internet etiquette rules or protocols, or otherwise infringe any third party’s intellectual property, </w:t>
      </w:r>
      <w:r w:rsidR="00E83033">
        <w:rPr>
          <w:rFonts w:ascii="Calibri" w:hAnsi="Calibri" w:cs="Calibri"/>
          <w:iCs/>
          <w:sz w:val="15"/>
          <w:szCs w:val="15"/>
        </w:rPr>
        <w:tab/>
      </w:r>
      <w:r w:rsidRPr="00597ADE">
        <w:rPr>
          <w:rFonts w:ascii="Calibri" w:hAnsi="Calibri" w:cs="Calibri"/>
          <w:iCs/>
          <w:sz w:val="15"/>
          <w:szCs w:val="15"/>
        </w:rPr>
        <w:t>privacy or other rights.</w:t>
      </w:r>
    </w:p>
    <w:p w14:paraId="1D4A8D8D" w14:textId="77777777" w:rsidR="00597ADE" w:rsidRPr="00E83033" w:rsidRDefault="00597ADE" w:rsidP="00597ADE">
      <w:pPr>
        <w:ind w:left="360"/>
        <w:rPr>
          <w:rFonts w:ascii="Calibri" w:hAnsi="Calibri" w:cs="Calibri"/>
          <w:iCs/>
          <w:sz w:val="15"/>
          <w:szCs w:val="15"/>
        </w:rPr>
      </w:pPr>
      <w:r w:rsidRPr="00E83033">
        <w:rPr>
          <w:rFonts w:ascii="Calibri" w:hAnsi="Calibri" w:cs="Calibri"/>
          <w:iCs/>
          <w:sz w:val="15"/>
          <w:szCs w:val="15"/>
        </w:rPr>
        <w:tab/>
      </w:r>
      <w:r w:rsidRPr="00E83033">
        <w:rPr>
          <w:rFonts w:ascii="Calibri" w:hAnsi="Calibri" w:cs="Calibri"/>
          <w:iCs/>
          <w:sz w:val="15"/>
          <w:szCs w:val="15"/>
        </w:rPr>
        <w:tab/>
      </w:r>
    </w:p>
    <w:p w14:paraId="502512CB" w14:textId="77777777" w:rsidR="00597ADE" w:rsidRDefault="00597ADE" w:rsidP="00E83033">
      <w:pPr>
        <w:ind w:left="1440"/>
        <w:rPr>
          <w:rFonts w:ascii="Calibri" w:hAnsi="Calibri" w:cs="Calibri"/>
          <w:iCs/>
          <w:sz w:val="15"/>
          <w:szCs w:val="15"/>
        </w:rPr>
      </w:pPr>
      <w:r w:rsidRPr="00E83033">
        <w:rPr>
          <w:rFonts w:ascii="Calibri" w:hAnsi="Calibri" w:cs="Calibri"/>
          <w:iCs/>
          <w:sz w:val="15"/>
          <w:szCs w:val="15"/>
        </w:rPr>
        <w:tab/>
      </w:r>
      <w:r w:rsidRPr="000A5FBD">
        <w:rPr>
          <w:rFonts w:ascii="Calibri" w:hAnsi="Calibri" w:cs="Calibri"/>
          <w:iCs/>
          <w:sz w:val="15"/>
          <w:szCs w:val="15"/>
        </w:rPr>
        <w:t xml:space="preserve">If Frontier or its suppliers detects or is advised of any violations of this Section </w:t>
      </w:r>
      <w:r w:rsidR="000A5FBD">
        <w:rPr>
          <w:rFonts w:ascii="Calibri" w:hAnsi="Calibri" w:cs="Calibri"/>
          <w:iCs/>
          <w:sz w:val="15"/>
          <w:szCs w:val="15"/>
        </w:rPr>
        <w:t xml:space="preserve">C. ii </w:t>
      </w:r>
      <w:r w:rsidRPr="000A5FBD">
        <w:rPr>
          <w:rFonts w:ascii="Calibri" w:hAnsi="Calibri" w:cs="Calibri"/>
          <w:iCs/>
          <w:sz w:val="15"/>
          <w:szCs w:val="15"/>
        </w:rPr>
        <w:t xml:space="preserve">by Customer or its permitted end user(s), Frontier will promptly notify </w:t>
      </w:r>
      <w:r w:rsidRPr="00E83033">
        <w:rPr>
          <w:rFonts w:ascii="Calibri" w:hAnsi="Calibri" w:cs="Calibri"/>
          <w:iCs/>
          <w:sz w:val="15"/>
          <w:szCs w:val="15"/>
        </w:rPr>
        <w:t xml:space="preserve">Customer of the violation.  Customer understands and agrees that Frontier has the right to take such measures as it deems necessary to protect the integrity of Frontier’s  and its suppliers’ network and systems, including but not limited to temporary suspension or throttling of traffic in the event of excessive use of disk space, bandwidth or other resources.  </w:t>
      </w:r>
    </w:p>
    <w:p w14:paraId="394ED4E8" w14:textId="77777777" w:rsidR="005043D7" w:rsidRPr="00E07838" w:rsidRDefault="005043D7" w:rsidP="00E83033">
      <w:pPr>
        <w:ind w:left="1440"/>
        <w:rPr>
          <w:rFonts w:ascii="Calibri" w:hAnsi="Calibri" w:cs="Calibri"/>
          <w:iCs/>
          <w:sz w:val="15"/>
          <w:szCs w:val="15"/>
        </w:rPr>
      </w:pPr>
    </w:p>
    <w:p w14:paraId="204A95FC" w14:textId="77777777" w:rsidR="005043D7" w:rsidRPr="00E07838" w:rsidRDefault="005043D7" w:rsidP="005043D7">
      <w:pPr>
        <w:keepLines/>
        <w:autoSpaceDE w:val="0"/>
        <w:autoSpaceDN w:val="0"/>
        <w:adjustRightInd w:val="0"/>
        <w:spacing w:after="120"/>
        <w:ind w:left="720"/>
        <w:contextualSpacing/>
        <w:jc w:val="both"/>
        <w:rPr>
          <w:rFonts w:ascii="Calibri" w:eastAsia="SimSun" w:hAnsi="Calibri" w:cs="Calibri"/>
          <w:iCs/>
          <w:color w:val="000000"/>
          <w:sz w:val="15"/>
          <w:szCs w:val="15"/>
          <w:lang w:eastAsia="zh-CN"/>
        </w:rPr>
      </w:pPr>
      <w:r w:rsidRPr="00E07838">
        <w:rPr>
          <w:rFonts w:ascii="Calibri" w:eastAsia="SimSun" w:hAnsi="Calibri" w:cs="Calibri"/>
          <w:iCs/>
          <w:color w:val="000000"/>
          <w:sz w:val="15"/>
          <w:szCs w:val="15"/>
          <w:lang w:eastAsia="zh-CN"/>
        </w:rPr>
        <w:tab/>
      </w:r>
      <w:r w:rsidRPr="00E07838">
        <w:rPr>
          <w:rFonts w:ascii="Calibri" w:eastAsia="SimSun" w:hAnsi="Calibri" w:cs="Calibri"/>
          <w:iCs/>
          <w:color w:val="000000"/>
          <w:sz w:val="15"/>
          <w:szCs w:val="15"/>
          <w:lang w:eastAsia="zh-CN"/>
        </w:rPr>
        <w:tab/>
        <w:t xml:space="preserve">Frontier may terminate this Schedule or suspend Customer’s subscription to the CCaaS Service (i) upon thirty days’ written notice for material </w:t>
      </w:r>
      <w:r w:rsidRPr="00E07838">
        <w:rPr>
          <w:rFonts w:ascii="Calibri" w:eastAsia="SimSun" w:hAnsi="Calibri" w:cs="Calibri"/>
          <w:iCs/>
          <w:color w:val="000000"/>
          <w:sz w:val="15"/>
          <w:szCs w:val="15"/>
          <w:lang w:eastAsia="zh-CN"/>
        </w:rPr>
        <w:tab/>
        <w:t xml:space="preserve">breach if such breach remains uncured in the thirty-day period, (ii) upon thirty days’ written notice for any breach of Section </w:t>
      </w:r>
      <w:r w:rsidRPr="00E07838">
        <w:rPr>
          <w:rFonts w:ascii="Calibri" w:eastAsia="SimSun" w:hAnsi="Calibri" w:cs="Calibri"/>
          <w:sz w:val="15"/>
          <w:szCs w:val="15"/>
          <w:lang w:eastAsia="zh-CN"/>
        </w:rPr>
        <w:t xml:space="preserve">C. ii. </w:t>
      </w:r>
      <w:r w:rsidRPr="00E07838">
        <w:rPr>
          <w:rFonts w:ascii="Calibri" w:eastAsia="SimSun" w:hAnsi="Calibri" w:cs="Calibri"/>
          <w:iCs/>
          <w:color w:val="000000"/>
          <w:sz w:val="15"/>
          <w:szCs w:val="15"/>
          <w:lang w:eastAsia="zh-CN"/>
        </w:rPr>
        <w:t xml:space="preserve"> of this Schedule if such </w:t>
      </w:r>
      <w:r w:rsidRPr="00E07838">
        <w:rPr>
          <w:rFonts w:ascii="Calibri" w:eastAsia="SimSun" w:hAnsi="Calibri" w:cs="Calibri"/>
          <w:iCs/>
          <w:color w:val="000000"/>
          <w:sz w:val="15"/>
          <w:szCs w:val="15"/>
          <w:lang w:eastAsia="zh-CN"/>
        </w:rPr>
        <w:tab/>
        <w:t xml:space="preserve">breach remains uncured in the thirty-day period, or upon reasonable written notice if Frontier or its suppliers becomes aware that Frontier or its </w:t>
      </w:r>
      <w:r w:rsidRPr="00E07838">
        <w:rPr>
          <w:rFonts w:ascii="Calibri" w:eastAsia="SimSun" w:hAnsi="Calibri" w:cs="Calibri"/>
          <w:iCs/>
          <w:color w:val="000000"/>
          <w:sz w:val="15"/>
          <w:szCs w:val="15"/>
          <w:lang w:eastAsia="zh-CN"/>
        </w:rPr>
        <w:tab/>
        <w:t xml:space="preserve">suppliers intends to discontinue or otherwise cease to provide the CCaaS Service.  </w:t>
      </w:r>
    </w:p>
    <w:p w14:paraId="6868A5E2" w14:textId="77777777" w:rsidR="005043D7" w:rsidRPr="00E83033" w:rsidRDefault="005043D7" w:rsidP="00E83033">
      <w:pPr>
        <w:ind w:left="1440"/>
        <w:rPr>
          <w:rFonts w:ascii="Calibri" w:hAnsi="Calibri" w:cs="Calibri"/>
          <w:iCs/>
          <w:sz w:val="15"/>
          <w:szCs w:val="15"/>
        </w:rPr>
      </w:pPr>
    </w:p>
    <w:p w14:paraId="11B0B7EE" w14:textId="77777777" w:rsidR="00597ADE" w:rsidRPr="00E83033" w:rsidRDefault="00597ADE" w:rsidP="00E468D4">
      <w:pPr>
        <w:ind w:left="360"/>
        <w:rPr>
          <w:rFonts w:ascii="Calibri" w:hAnsi="Calibri" w:cs="Calibri"/>
          <w:iCs/>
          <w:sz w:val="15"/>
          <w:szCs w:val="15"/>
        </w:rPr>
      </w:pPr>
    </w:p>
    <w:p w14:paraId="438CDD5C" w14:textId="77777777" w:rsidR="005511C4" w:rsidRPr="002C0496" w:rsidRDefault="00597ADE" w:rsidP="00E468D4">
      <w:pPr>
        <w:ind w:left="360"/>
        <w:rPr>
          <w:rFonts w:ascii="Calibri" w:hAnsi="Calibri" w:cs="Calibri"/>
          <w:iCs/>
          <w:sz w:val="15"/>
          <w:szCs w:val="15"/>
        </w:rPr>
      </w:pPr>
      <w:r w:rsidRPr="00E83033">
        <w:rPr>
          <w:rFonts w:ascii="Calibri" w:hAnsi="Calibri" w:cs="Calibri"/>
          <w:iCs/>
          <w:sz w:val="15"/>
          <w:szCs w:val="15"/>
        </w:rPr>
        <w:tab/>
      </w:r>
      <w:r w:rsidRPr="00E83033">
        <w:rPr>
          <w:rFonts w:ascii="Calibri" w:hAnsi="Calibri" w:cs="Calibri"/>
          <w:iCs/>
          <w:sz w:val="15"/>
          <w:szCs w:val="15"/>
        </w:rPr>
        <w:tab/>
      </w:r>
      <w:r w:rsidR="005511C4" w:rsidRPr="00E83033">
        <w:rPr>
          <w:rFonts w:ascii="Calibri" w:hAnsi="Calibri" w:cs="Calibri"/>
          <w:iCs/>
          <w:sz w:val="15"/>
          <w:szCs w:val="15"/>
        </w:rPr>
        <w:t>iii.  FRONTIER</w:t>
      </w:r>
      <w:r w:rsidR="00B42908" w:rsidRPr="00E83033">
        <w:rPr>
          <w:rFonts w:ascii="Calibri" w:hAnsi="Calibri" w:cs="Calibri"/>
          <w:iCs/>
          <w:sz w:val="15"/>
          <w:szCs w:val="15"/>
        </w:rPr>
        <w:t>, AND ITS SUPPLIERS</w:t>
      </w:r>
      <w:r w:rsidR="005511C4" w:rsidRPr="00E83033">
        <w:rPr>
          <w:rFonts w:ascii="Calibri" w:hAnsi="Calibri" w:cs="Calibri"/>
          <w:iCs/>
          <w:sz w:val="15"/>
          <w:szCs w:val="15"/>
        </w:rPr>
        <w:t xml:space="preserve"> MAKES NO WARRANTY OF ANY KIND IN RESPECT OF THE </w:t>
      </w:r>
      <w:r w:rsidR="00706C93" w:rsidRPr="00E83033">
        <w:rPr>
          <w:rFonts w:ascii="Calibri" w:hAnsi="Calibri" w:cs="Calibri"/>
          <w:iCs/>
          <w:sz w:val="15"/>
          <w:szCs w:val="15"/>
        </w:rPr>
        <w:t>CCAAS SE</w:t>
      </w:r>
      <w:r w:rsidR="00706C93" w:rsidRPr="000A5FBD">
        <w:rPr>
          <w:rFonts w:ascii="Calibri" w:hAnsi="Calibri" w:cs="Calibri"/>
          <w:iCs/>
          <w:sz w:val="15"/>
          <w:szCs w:val="15"/>
        </w:rPr>
        <w:t xml:space="preserve">RVICE </w:t>
      </w:r>
      <w:r w:rsidR="005511C4" w:rsidRPr="000A5FBD">
        <w:rPr>
          <w:rFonts w:ascii="Calibri" w:hAnsi="Calibri" w:cs="Calibri"/>
          <w:iCs/>
          <w:sz w:val="15"/>
          <w:szCs w:val="15"/>
        </w:rPr>
        <w:t xml:space="preserve">OR </w:t>
      </w:r>
      <w:r w:rsidR="000A5FBD">
        <w:rPr>
          <w:rFonts w:ascii="Calibri" w:hAnsi="Calibri" w:cs="Calibri"/>
          <w:iCs/>
          <w:sz w:val="15"/>
          <w:szCs w:val="15"/>
        </w:rPr>
        <w:t xml:space="preserve">CCAAS </w:t>
      </w:r>
      <w:r w:rsidR="000A5FBD">
        <w:rPr>
          <w:rFonts w:ascii="Calibri" w:hAnsi="Calibri" w:cs="Calibri"/>
          <w:iCs/>
          <w:sz w:val="15"/>
          <w:szCs w:val="15"/>
        </w:rPr>
        <w:tab/>
      </w:r>
      <w:r w:rsidR="005511C4" w:rsidRPr="000A5FBD">
        <w:rPr>
          <w:rFonts w:ascii="Calibri" w:hAnsi="Calibri" w:cs="Calibri"/>
          <w:iCs/>
          <w:sz w:val="15"/>
          <w:szCs w:val="15"/>
        </w:rPr>
        <w:t xml:space="preserve">PROFESSIONAL </w:t>
      </w:r>
      <w:r w:rsidR="00706C93" w:rsidRPr="00E83033">
        <w:rPr>
          <w:rFonts w:ascii="Calibri" w:hAnsi="Calibri" w:cs="Calibri"/>
          <w:iCs/>
          <w:sz w:val="15"/>
          <w:szCs w:val="15"/>
        </w:rPr>
        <w:tab/>
      </w:r>
      <w:r w:rsidR="00706C93" w:rsidRPr="00E83033">
        <w:rPr>
          <w:rFonts w:ascii="Calibri" w:hAnsi="Calibri" w:cs="Calibri"/>
          <w:iCs/>
          <w:sz w:val="15"/>
          <w:szCs w:val="15"/>
        </w:rPr>
        <w:tab/>
      </w:r>
      <w:r w:rsidR="00706C93" w:rsidRPr="00E83033">
        <w:rPr>
          <w:rFonts w:ascii="Calibri" w:hAnsi="Calibri" w:cs="Calibri"/>
          <w:iCs/>
          <w:sz w:val="15"/>
          <w:szCs w:val="15"/>
        </w:rPr>
        <w:tab/>
      </w:r>
      <w:r w:rsidR="000A5FBD">
        <w:rPr>
          <w:rFonts w:ascii="Calibri" w:hAnsi="Calibri" w:cs="Calibri"/>
          <w:iCs/>
          <w:sz w:val="15"/>
          <w:szCs w:val="15"/>
        </w:rPr>
        <w:tab/>
      </w:r>
      <w:r w:rsidR="005511C4" w:rsidRPr="000A5FBD">
        <w:rPr>
          <w:rFonts w:ascii="Calibri" w:hAnsi="Calibri" w:cs="Calibri"/>
          <w:iCs/>
          <w:sz w:val="15"/>
          <w:szCs w:val="15"/>
        </w:rPr>
        <w:t xml:space="preserve">SERVICES, WHETHER EXPRESS, IMPLIED, STATUTORY OR OTHERWISE, AND </w:t>
      </w:r>
      <w:r w:rsidR="000A5FBD">
        <w:rPr>
          <w:rFonts w:ascii="Calibri" w:hAnsi="Calibri" w:cs="Calibri"/>
          <w:iCs/>
          <w:sz w:val="15"/>
          <w:szCs w:val="15"/>
        </w:rPr>
        <w:t xml:space="preserve">FORNTIER AND ITS SUPPLIERS </w:t>
      </w:r>
      <w:r w:rsidR="005511C4" w:rsidRPr="000A5FBD">
        <w:rPr>
          <w:rFonts w:ascii="Calibri" w:hAnsi="Calibri" w:cs="Calibri"/>
          <w:iCs/>
          <w:sz w:val="15"/>
          <w:szCs w:val="15"/>
        </w:rPr>
        <w:t xml:space="preserve">SPECIFICALLY DISCLAIMS ALL IMPLIED </w:t>
      </w:r>
      <w:r w:rsidR="000A5FBD">
        <w:rPr>
          <w:rFonts w:ascii="Calibri" w:hAnsi="Calibri" w:cs="Calibri"/>
          <w:iCs/>
          <w:sz w:val="15"/>
          <w:szCs w:val="15"/>
        </w:rPr>
        <w:tab/>
      </w:r>
      <w:r w:rsidR="000A5FBD">
        <w:rPr>
          <w:rFonts w:ascii="Calibri" w:hAnsi="Calibri" w:cs="Calibri"/>
          <w:iCs/>
          <w:sz w:val="15"/>
          <w:szCs w:val="15"/>
        </w:rPr>
        <w:tab/>
      </w:r>
      <w:r w:rsidR="000A5FBD">
        <w:rPr>
          <w:rFonts w:ascii="Calibri" w:hAnsi="Calibri" w:cs="Calibri"/>
          <w:iCs/>
          <w:sz w:val="15"/>
          <w:szCs w:val="15"/>
        </w:rPr>
        <w:tab/>
      </w:r>
      <w:r w:rsidR="005511C4" w:rsidRPr="000A5FBD">
        <w:rPr>
          <w:rFonts w:ascii="Calibri" w:hAnsi="Calibri" w:cs="Calibri"/>
          <w:iCs/>
          <w:sz w:val="15"/>
          <w:szCs w:val="15"/>
        </w:rPr>
        <w:t>WARRANTIES, INCLUDING</w:t>
      </w:r>
      <w:r w:rsidR="000A5FBD">
        <w:rPr>
          <w:rFonts w:ascii="Calibri" w:hAnsi="Calibri" w:cs="Calibri"/>
          <w:iCs/>
          <w:sz w:val="15"/>
          <w:szCs w:val="15"/>
        </w:rPr>
        <w:t xml:space="preserve"> </w:t>
      </w:r>
      <w:r w:rsidR="005511C4" w:rsidRPr="000A5FBD">
        <w:rPr>
          <w:rFonts w:ascii="Calibri" w:hAnsi="Calibri" w:cs="Calibri"/>
          <w:iCs/>
          <w:sz w:val="15"/>
          <w:szCs w:val="15"/>
        </w:rPr>
        <w:t xml:space="preserve">ANY WARRANTIES OF MERCHANTABILITY, FITNESS FOR A PARTICULAR PURPOSE, ACCURACY, NON-INFRINGEMENT OF </w:t>
      </w:r>
      <w:r w:rsidR="000A5FBD">
        <w:rPr>
          <w:rFonts w:ascii="Calibri" w:hAnsi="Calibri" w:cs="Calibri"/>
          <w:iCs/>
          <w:sz w:val="15"/>
          <w:szCs w:val="15"/>
        </w:rPr>
        <w:tab/>
      </w:r>
      <w:r w:rsidR="000A5FBD">
        <w:rPr>
          <w:rFonts w:ascii="Calibri" w:hAnsi="Calibri" w:cs="Calibri"/>
          <w:iCs/>
          <w:sz w:val="15"/>
          <w:szCs w:val="15"/>
        </w:rPr>
        <w:tab/>
      </w:r>
      <w:r w:rsidR="000A5FBD">
        <w:rPr>
          <w:rFonts w:ascii="Calibri" w:hAnsi="Calibri" w:cs="Calibri"/>
          <w:iCs/>
          <w:sz w:val="15"/>
          <w:szCs w:val="15"/>
        </w:rPr>
        <w:tab/>
      </w:r>
      <w:r w:rsidR="005511C4" w:rsidRPr="000A5FBD">
        <w:rPr>
          <w:rFonts w:ascii="Calibri" w:hAnsi="Calibri" w:cs="Calibri"/>
          <w:iCs/>
          <w:sz w:val="15"/>
          <w:szCs w:val="15"/>
        </w:rPr>
        <w:t xml:space="preserve">INTELLECTUAL PROPERTY RIGHTS, ABSENCE OF VIRUSES, RESULTS OR WORKMANLIKE EFFORT, TO THE MAXIMUM EXTENT PERMITTED BY APPLICABLE </w:t>
      </w:r>
      <w:r w:rsidR="000A5FBD">
        <w:rPr>
          <w:rFonts w:ascii="Calibri" w:hAnsi="Calibri" w:cs="Calibri"/>
          <w:iCs/>
          <w:sz w:val="15"/>
          <w:szCs w:val="15"/>
        </w:rPr>
        <w:tab/>
      </w:r>
      <w:r w:rsidR="000A5FBD">
        <w:rPr>
          <w:rFonts w:ascii="Calibri" w:hAnsi="Calibri" w:cs="Calibri"/>
          <w:iCs/>
          <w:sz w:val="15"/>
          <w:szCs w:val="15"/>
        </w:rPr>
        <w:tab/>
      </w:r>
      <w:r w:rsidR="000A5FBD">
        <w:rPr>
          <w:rFonts w:ascii="Calibri" w:hAnsi="Calibri" w:cs="Calibri"/>
          <w:iCs/>
          <w:sz w:val="15"/>
          <w:szCs w:val="15"/>
        </w:rPr>
        <w:tab/>
      </w:r>
      <w:r w:rsidR="005511C4" w:rsidRPr="000A5FBD">
        <w:rPr>
          <w:rFonts w:ascii="Calibri" w:hAnsi="Calibri" w:cs="Calibri"/>
          <w:iCs/>
          <w:sz w:val="15"/>
          <w:szCs w:val="15"/>
        </w:rPr>
        <w:t xml:space="preserve">LAW.  IN NO EVENT WILL </w:t>
      </w:r>
      <w:r w:rsidR="00706C93" w:rsidRPr="000A5FBD">
        <w:rPr>
          <w:rFonts w:ascii="Calibri" w:hAnsi="Calibri" w:cs="Calibri"/>
          <w:iCs/>
          <w:sz w:val="15"/>
          <w:szCs w:val="15"/>
        </w:rPr>
        <w:t xml:space="preserve">FRONTIER </w:t>
      </w:r>
      <w:r w:rsidR="005511C4" w:rsidRPr="000A5FBD">
        <w:rPr>
          <w:rFonts w:ascii="Calibri" w:hAnsi="Calibri" w:cs="Calibri"/>
          <w:iCs/>
          <w:sz w:val="15"/>
          <w:szCs w:val="15"/>
        </w:rPr>
        <w:t>OR ITS</w:t>
      </w:r>
      <w:r w:rsidR="00706C93" w:rsidRPr="000A5FBD">
        <w:rPr>
          <w:rFonts w:ascii="Calibri" w:hAnsi="Calibri" w:cs="Calibri"/>
          <w:iCs/>
          <w:sz w:val="15"/>
          <w:szCs w:val="15"/>
        </w:rPr>
        <w:t xml:space="preserve"> </w:t>
      </w:r>
      <w:r w:rsidR="005511C4" w:rsidRPr="000A5FBD">
        <w:rPr>
          <w:rFonts w:ascii="Calibri" w:hAnsi="Calibri" w:cs="Calibri"/>
          <w:iCs/>
          <w:sz w:val="15"/>
          <w:szCs w:val="15"/>
        </w:rPr>
        <w:t xml:space="preserve">SUPPLIERS OR LICENSORS BE LIABLE FOR ANY CONSEQUENTIAL, INDIRECT, SPECIAL, INCIDENTAL, OR PUNITIVE </w:t>
      </w:r>
      <w:r w:rsidR="000A5FBD">
        <w:rPr>
          <w:rFonts w:ascii="Calibri" w:hAnsi="Calibri" w:cs="Calibri"/>
          <w:iCs/>
          <w:sz w:val="15"/>
          <w:szCs w:val="15"/>
        </w:rPr>
        <w:tab/>
      </w:r>
      <w:r w:rsidR="000A5FBD">
        <w:rPr>
          <w:rFonts w:ascii="Calibri" w:hAnsi="Calibri" w:cs="Calibri"/>
          <w:iCs/>
          <w:sz w:val="15"/>
          <w:szCs w:val="15"/>
        </w:rPr>
        <w:tab/>
      </w:r>
      <w:r w:rsidR="005511C4" w:rsidRPr="000A5FBD">
        <w:rPr>
          <w:rFonts w:ascii="Calibri" w:hAnsi="Calibri" w:cs="Calibri"/>
          <w:iCs/>
          <w:sz w:val="15"/>
          <w:szCs w:val="15"/>
        </w:rPr>
        <w:t>DAMAGES, OR FOR LOSSES DUE TO</w:t>
      </w:r>
      <w:r w:rsidR="000A5FBD">
        <w:rPr>
          <w:rFonts w:ascii="Calibri" w:hAnsi="Calibri" w:cs="Calibri"/>
          <w:iCs/>
          <w:sz w:val="15"/>
          <w:szCs w:val="15"/>
        </w:rPr>
        <w:t xml:space="preserve"> </w:t>
      </w:r>
      <w:r w:rsidR="005511C4" w:rsidRPr="000A5FBD">
        <w:rPr>
          <w:rFonts w:ascii="Calibri" w:hAnsi="Calibri" w:cs="Calibri"/>
          <w:iCs/>
          <w:sz w:val="15"/>
          <w:szCs w:val="15"/>
        </w:rPr>
        <w:t>LOST</w:t>
      </w:r>
      <w:r w:rsidR="00706C93" w:rsidRPr="000A5FBD">
        <w:rPr>
          <w:rFonts w:ascii="Calibri" w:hAnsi="Calibri" w:cs="Calibri"/>
          <w:iCs/>
          <w:sz w:val="15"/>
          <w:szCs w:val="15"/>
        </w:rPr>
        <w:t xml:space="preserve"> </w:t>
      </w:r>
      <w:r w:rsidR="005511C4" w:rsidRPr="000A5FBD">
        <w:rPr>
          <w:rFonts w:ascii="Calibri" w:hAnsi="Calibri" w:cs="Calibri"/>
          <w:iCs/>
          <w:sz w:val="15"/>
          <w:szCs w:val="15"/>
        </w:rPr>
        <w:t xml:space="preserve">PROFITS, OPPORTUNITY COSTS, LOSS OF DATA, OR LOSS OF USE OF FACILITIES ARISING OUT OF OR IN </w:t>
      </w:r>
      <w:r w:rsidR="000A5FBD">
        <w:rPr>
          <w:rFonts w:ascii="Calibri" w:hAnsi="Calibri" w:cs="Calibri"/>
          <w:iCs/>
          <w:sz w:val="15"/>
          <w:szCs w:val="15"/>
        </w:rPr>
        <w:tab/>
      </w:r>
      <w:r w:rsidR="000A5FBD">
        <w:rPr>
          <w:rFonts w:ascii="Calibri" w:hAnsi="Calibri" w:cs="Calibri"/>
          <w:iCs/>
          <w:sz w:val="15"/>
          <w:szCs w:val="15"/>
        </w:rPr>
        <w:tab/>
      </w:r>
      <w:r w:rsidR="000A5FBD">
        <w:rPr>
          <w:rFonts w:ascii="Calibri" w:hAnsi="Calibri" w:cs="Calibri"/>
          <w:iCs/>
          <w:sz w:val="15"/>
          <w:szCs w:val="15"/>
        </w:rPr>
        <w:tab/>
      </w:r>
      <w:r w:rsidR="005511C4" w:rsidRPr="002C0496">
        <w:rPr>
          <w:rFonts w:ascii="Calibri" w:hAnsi="Calibri" w:cs="Calibri"/>
          <w:iCs/>
          <w:sz w:val="15"/>
          <w:szCs w:val="15"/>
        </w:rPr>
        <w:t xml:space="preserve">CONNECTION WITH THE </w:t>
      </w:r>
      <w:r w:rsidR="00706C93" w:rsidRPr="002C0496">
        <w:rPr>
          <w:rFonts w:ascii="Calibri" w:hAnsi="Calibri" w:cs="Calibri"/>
          <w:iCs/>
          <w:sz w:val="15"/>
          <w:szCs w:val="15"/>
        </w:rPr>
        <w:t>CCAAS SERVICE</w:t>
      </w:r>
      <w:r w:rsidR="005511C4" w:rsidRPr="002C0496">
        <w:rPr>
          <w:rFonts w:ascii="Calibri" w:hAnsi="Calibri" w:cs="Calibri"/>
          <w:iCs/>
          <w:sz w:val="15"/>
          <w:szCs w:val="15"/>
        </w:rPr>
        <w:t xml:space="preserve"> OR</w:t>
      </w:r>
      <w:r w:rsidR="000A5FBD" w:rsidRPr="002C0496">
        <w:rPr>
          <w:rFonts w:ascii="Calibri" w:hAnsi="Calibri" w:cs="Calibri"/>
          <w:iCs/>
          <w:sz w:val="15"/>
          <w:szCs w:val="15"/>
        </w:rPr>
        <w:t xml:space="preserve"> </w:t>
      </w:r>
      <w:r w:rsidR="00706C93" w:rsidRPr="002C0496">
        <w:rPr>
          <w:rFonts w:ascii="Calibri" w:hAnsi="Calibri" w:cs="Calibri"/>
          <w:iCs/>
          <w:sz w:val="15"/>
          <w:szCs w:val="15"/>
        </w:rPr>
        <w:t xml:space="preserve">CCAAS </w:t>
      </w:r>
      <w:r w:rsidR="005511C4" w:rsidRPr="002C0496">
        <w:rPr>
          <w:rFonts w:ascii="Calibri" w:hAnsi="Calibri" w:cs="Calibri"/>
          <w:iCs/>
          <w:sz w:val="15"/>
          <w:szCs w:val="15"/>
        </w:rPr>
        <w:t xml:space="preserve">PROFESSIONAL SERVICES, EVEN IF ADVISED IN ADVANCE OF THE POSSIBILITY OF THE DAMAGES IN </w:t>
      </w:r>
      <w:r w:rsidR="000A5FBD" w:rsidRPr="002C0496">
        <w:rPr>
          <w:rFonts w:ascii="Calibri" w:hAnsi="Calibri" w:cs="Calibri"/>
          <w:iCs/>
          <w:sz w:val="15"/>
          <w:szCs w:val="15"/>
        </w:rPr>
        <w:tab/>
      </w:r>
      <w:r w:rsidR="000A5FBD" w:rsidRPr="002C0496">
        <w:rPr>
          <w:rFonts w:ascii="Calibri" w:hAnsi="Calibri" w:cs="Calibri"/>
          <w:iCs/>
          <w:sz w:val="15"/>
          <w:szCs w:val="15"/>
        </w:rPr>
        <w:tab/>
      </w:r>
      <w:r w:rsidR="000A5FBD" w:rsidRPr="002C0496">
        <w:rPr>
          <w:rFonts w:ascii="Calibri" w:hAnsi="Calibri" w:cs="Calibri"/>
          <w:iCs/>
          <w:sz w:val="15"/>
          <w:szCs w:val="15"/>
        </w:rPr>
        <w:tab/>
      </w:r>
      <w:r w:rsidR="005511C4" w:rsidRPr="002C0496">
        <w:rPr>
          <w:rFonts w:ascii="Calibri" w:hAnsi="Calibri" w:cs="Calibri"/>
          <w:iCs/>
          <w:sz w:val="15"/>
          <w:szCs w:val="15"/>
        </w:rPr>
        <w:t>QUESTION AND EVEN IF SUCH DAMAGES WERE FORESEEABLE.</w:t>
      </w:r>
    </w:p>
    <w:p w14:paraId="0E14D93C" w14:textId="77777777" w:rsidR="005172C1" w:rsidRPr="002C0496" w:rsidRDefault="005172C1" w:rsidP="00E468D4">
      <w:pPr>
        <w:ind w:left="360"/>
        <w:rPr>
          <w:rFonts w:ascii="Calibri" w:hAnsi="Calibri" w:cs="Calibri"/>
          <w:iCs/>
          <w:sz w:val="15"/>
          <w:szCs w:val="15"/>
        </w:rPr>
      </w:pPr>
    </w:p>
    <w:p w14:paraId="50DE78DC" w14:textId="50547107" w:rsidR="002715AF" w:rsidRDefault="002C0496" w:rsidP="002C0496">
      <w:pPr>
        <w:ind w:left="1440"/>
        <w:rPr>
          <w:rFonts w:ascii="Calibri" w:hAnsi="Calibri" w:cs="Calibri"/>
          <w:bCs/>
          <w:iCs/>
          <w:sz w:val="15"/>
          <w:szCs w:val="15"/>
        </w:rPr>
      </w:pPr>
      <w:r w:rsidRPr="002C0496">
        <w:rPr>
          <w:rFonts w:ascii="Calibri" w:hAnsi="Calibri" w:cs="Calibri"/>
          <w:iCs/>
          <w:sz w:val="15"/>
          <w:szCs w:val="15"/>
        </w:rPr>
        <w:t xml:space="preserve">iv. </w:t>
      </w:r>
      <w:r w:rsidR="00CF59CF" w:rsidRPr="002C0496">
        <w:rPr>
          <w:rFonts w:ascii="Calibri" w:hAnsi="Calibri" w:cs="Calibri"/>
          <w:iCs/>
          <w:sz w:val="15"/>
          <w:szCs w:val="15"/>
        </w:rPr>
        <w:t xml:space="preserve">Privacy.  Customer hereby consents and agrees to the collection and use of information about Customer and its </w:t>
      </w:r>
      <w:r w:rsidR="00597ADE" w:rsidRPr="002C0496">
        <w:rPr>
          <w:rFonts w:ascii="Calibri" w:hAnsi="Calibri" w:cs="Calibri"/>
          <w:iCs/>
          <w:sz w:val="15"/>
          <w:szCs w:val="15"/>
        </w:rPr>
        <w:t xml:space="preserve">permitted end users </w:t>
      </w:r>
      <w:r w:rsidR="00CF59CF" w:rsidRPr="002C0496">
        <w:rPr>
          <w:rFonts w:ascii="Calibri" w:hAnsi="Calibri" w:cs="Calibri"/>
          <w:iCs/>
          <w:sz w:val="15"/>
          <w:szCs w:val="15"/>
        </w:rPr>
        <w:t>by Frontier and its</w:t>
      </w:r>
      <w:r w:rsidR="00CF59CF" w:rsidRPr="00597ADE">
        <w:rPr>
          <w:rFonts w:ascii="Calibri" w:hAnsi="Calibri" w:cs="Calibri"/>
          <w:bCs/>
          <w:iCs/>
          <w:sz w:val="15"/>
          <w:szCs w:val="15"/>
        </w:rPr>
        <w:t xml:space="preserve"> suppliers in accordance with the Telax Privacy Policy, available at </w:t>
      </w:r>
      <w:hyperlink r:id="rId14" w:history="1">
        <w:r w:rsidR="002715AF" w:rsidRPr="008E53B7">
          <w:rPr>
            <w:rStyle w:val="Hyperlink"/>
            <w:rFonts w:ascii="Calibri" w:hAnsi="Calibri" w:cs="Calibri"/>
            <w:bCs/>
            <w:iCs/>
            <w:sz w:val="15"/>
            <w:szCs w:val="15"/>
          </w:rPr>
          <w:t>https://www.intermedia.net/legal/policies</w:t>
        </w:r>
      </w:hyperlink>
    </w:p>
    <w:p w14:paraId="01CF7441" w14:textId="77777777" w:rsidR="00BD3FE3" w:rsidRDefault="00BD3FE3" w:rsidP="00BD3FE3">
      <w:pPr>
        <w:ind w:left="1440"/>
        <w:rPr>
          <w:rFonts w:ascii="Calibri" w:hAnsi="Calibri" w:cs="Calibri"/>
          <w:bCs/>
          <w:iCs/>
          <w:sz w:val="15"/>
          <w:szCs w:val="15"/>
        </w:rPr>
      </w:pPr>
    </w:p>
    <w:p w14:paraId="0EAB9D69" w14:textId="77777777" w:rsidR="00400B80" w:rsidRPr="00BD3FE3" w:rsidRDefault="00E83033" w:rsidP="00E83033">
      <w:pPr>
        <w:ind w:left="720"/>
        <w:rPr>
          <w:rFonts w:ascii="Calibri" w:hAnsi="Calibri" w:cs="Calibri"/>
          <w:bCs/>
          <w:iCs/>
          <w:sz w:val="15"/>
          <w:szCs w:val="15"/>
        </w:rPr>
      </w:pPr>
      <w:r w:rsidRPr="00E83033">
        <w:rPr>
          <w:rFonts w:ascii="Calibri" w:hAnsi="Calibri" w:cs="Calibri"/>
          <w:sz w:val="15"/>
          <w:szCs w:val="15"/>
        </w:rPr>
        <w:t xml:space="preserve">D.      </w:t>
      </w:r>
      <w:r w:rsidR="00BD40D4" w:rsidRPr="00E83033">
        <w:rPr>
          <w:rFonts w:ascii="Calibri" w:hAnsi="Calibri" w:cs="Calibri"/>
          <w:sz w:val="15"/>
          <w:szCs w:val="15"/>
          <w:u w:val="single"/>
        </w:rPr>
        <w:t xml:space="preserve">Frontier Contact Center </w:t>
      </w:r>
      <w:r w:rsidR="00400B80" w:rsidRPr="00E83033">
        <w:rPr>
          <w:rFonts w:ascii="Calibri" w:hAnsi="Calibri" w:cs="Calibri"/>
          <w:sz w:val="15"/>
          <w:szCs w:val="15"/>
          <w:u w:val="single"/>
        </w:rPr>
        <w:t>Professional Services</w:t>
      </w:r>
      <w:r w:rsidR="00BD40D4" w:rsidRPr="00BD3FE3">
        <w:rPr>
          <w:rFonts w:ascii="Calibri" w:hAnsi="Calibri" w:cs="Calibri"/>
          <w:sz w:val="15"/>
          <w:szCs w:val="15"/>
        </w:rPr>
        <w:t xml:space="preserve"> (</w:t>
      </w:r>
      <w:r w:rsidR="00706C93" w:rsidRPr="00BD3FE3">
        <w:rPr>
          <w:rFonts w:ascii="Calibri" w:hAnsi="Calibri" w:cs="Calibri"/>
          <w:sz w:val="15"/>
          <w:szCs w:val="15"/>
        </w:rPr>
        <w:t xml:space="preserve">CCaaS </w:t>
      </w:r>
      <w:r w:rsidR="00BD40D4" w:rsidRPr="00BD3FE3">
        <w:rPr>
          <w:rFonts w:ascii="Calibri" w:hAnsi="Calibri" w:cs="Calibri"/>
          <w:sz w:val="15"/>
          <w:szCs w:val="15"/>
        </w:rPr>
        <w:t>Professional Services)</w:t>
      </w:r>
      <w:r w:rsidR="00400B80" w:rsidRPr="00BD3FE3">
        <w:rPr>
          <w:rFonts w:ascii="Calibri" w:hAnsi="Calibri" w:cs="Calibri"/>
          <w:sz w:val="15"/>
          <w:szCs w:val="15"/>
        </w:rPr>
        <w:t>.</w:t>
      </w:r>
    </w:p>
    <w:p w14:paraId="68C276AC" w14:textId="77777777" w:rsidR="00BD40D4" w:rsidRPr="00E07838" w:rsidRDefault="00E83033" w:rsidP="002C0496">
      <w:pPr>
        <w:ind w:left="1440"/>
        <w:rPr>
          <w:rFonts w:ascii="Calibri" w:hAnsi="Calibri" w:cs="Calibri"/>
          <w:sz w:val="15"/>
          <w:szCs w:val="15"/>
        </w:rPr>
      </w:pPr>
      <w:r w:rsidRPr="00E07838">
        <w:rPr>
          <w:rFonts w:ascii="Calibri" w:hAnsi="Calibri" w:cs="Calibri"/>
          <w:sz w:val="16"/>
          <w:szCs w:val="16"/>
        </w:rPr>
        <w:t xml:space="preserve">i.  </w:t>
      </w:r>
      <w:r w:rsidR="00400B80" w:rsidRPr="00E07838">
        <w:rPr>
          <w:rFonts w:ascii="Calibri" w:hAnsi="Calibri" w:cs="Calibri"/>
          <w:sz w:val="15"/>
          <w:szCs w:val="15"/>
        </w:rPr>
        <w:t xml:space="preserve">Frontier will provide Customer with the </w:t>
      </w:r>
      <w:r w:rsidR="00706C93" w:rsidRPr="00E07838">
        <w:rPr>
          <w:rFonts w:ascii="Calibri" w:hAnsi="Calibri" w:cs="Calibri"/>
          <w:sz w:val="15"/>
          <w:szCs w:val="15"/>
        </w:rPr>
        <w:t xml:space="preserve">CCaaS </w:t>
      </w:r>
      <w:r w:rsidR="00BD40D4" w:rsidRPr="00E07838">
        <w:rPr>
          <w:rFonts w:ascii="Calibri" w:hAnsi="Calibri" w:cs="Calibri"/>
          <w:sz w:val="15"/>
          <w:szCs w:val="15"/>
        </w:rPr>
        <w:t>P</w:t>
      </w:r>
      <w:r w:rsidR="00400B80" w:rsidRPr="00E07838">
        <w:rPr>
          <w:rFonts w:ascii="Calibri" w:hAnsi="Calibri" w:cs="Calibri"/>
          <w:sz w:val="15"/>
          <w:szCs w:val="15"/>
        </w:rPr>
        <w:t xml:space="preserve">rofessional </w:t>
      </w:r>
      <w:r w:rsidR="00BD40D4" w:rsidRPr="00E07838">
        <w:rPr>
          <w:rFonts w:ascii="Calibri" w:hAnsi="Calibri" w:cs="Calibri"/>
          <w:sz w:val="15"/>
          <w:szCs w:val="15"/>
        </w:rPr>
        <w:t>S</w:t>
      </w:r>
      <w:r w:rsidR="00400B80" w:rsidRPr="00E07838">
        <w:rPr>
          <w:rFonts w:ascii="Calibri" w:hAnsi="Calibri" w:cs="Calibri"/>
          <w:sz w:val="15"/>
          <w:szCs w:val="15"/>
        </w:rPr>
        <w:t>ervices required to launch Customer’s CCaaS</w:t>
      </w:r>
      <w:r w:rsidR="00A9070F" w:rsidRPr="00E07838">
        <w:rPr>
          <w:rFonts w:ascii="Calibri" w:hAnsi="Calibri" w:cs="Calibri"/>
          <w:sz w:val="15"/>
          <w:szCs w:val="15"/>
        </w:rPr>
        <w:t xml:space="preserve"> Service</w:t>
      </w:r>
      <w:r w:rsidR="00400B80" w:rsidRPr="00E07838">
        <w:rPr>
          <w:rFonts w:ascii="Calibri" w:hAnsi="Calibri" w:cs="Calibri"/>
          <w:sz w:val="15"/>
          <w:szCs w:val="15"/>
        </w:rPr>
        <w:t xml:space="preserve">.  Frontier </w:t>
      </w:r>
      <w:r w:rsidR="00BD40D4" w:rsidRPr="00E07838">
        <w:rPr>
          <w:rFonts w:ascii="Calibri" w:hAnsi="Calibri" w:cs="Calibri"/>
          <w:sz w:val="15"/>
          <w:szCs w:val="15"/>
        </w:rPr>
        <w:t>P</w:t>
      </w:r>
      <w:r w:rsidR="00400B80" w:rsidRPr="00E07838">
        <w:rPr>
          <w:rFonts w:ascii="Calibri" w:hAnsi="Calibri" w:cs="Calibri"/>
          <w:sz w:val="15"/>
          <w:szCs w:val="15"/>
        </w:rPr>
        <w:t xml:space="preserve">rofessional </w:t>
      </w:r>
      <w:r w:rsidR="00BD40D4" w:rsidRPr="00E07838">
        <w:rPr>
          <w:rFonts w:ascii="Calibri" w:hAnsi="Calibri" w:cs="Calibri"/>
          <w:sz w:val="15"/>
          <w:szCs w:val="15"/>
        </w:rPr>
        <w:t>S</w:t>
      </w:r>
      <w:r w:rsidR="00400B80" w:rsidRPr="00E07838">
        <w:rPr>
          <w:rFonts w:ascii="Calibri" w:hAnsi="Calibri" w:cs="Calibri"/>
          <w:sz w:val="15"/>
          <w:szCs w:val="15"/>
        </w:rPr>
        <w:t>ervices will be</w:t>
      </w:r>
      <w:r w:rsidRPr="00E07838">
        <w:rPr>
          <w:rFonts w:ascii="Calibri" w:hAnsi="Calibri" w:cs="Calibri"/>
          <w:sz w:val="15"/>
          <w:szCs w:val="15"/>
        </w:rPr>
        <w:t xml:space="preserve"> </w:t>
      </w:r>
      <w:r w:rsidR="00400B80" w:rsidRPr="00E07838">
        <w:rPr>
          <w:rFonts w:ascii="Calibri" w:hAnsi="Calibri" w:cs="Calibri"/>
          <w:sz w:val="15"/>
          <w:szCs w:val="15"/>
        </w:rPr>
        <w:t>delivered and includes</w:t>
      </w:r>
      <w:r w:rsidR="00E132BE" w:rsidRPr="00E07838">
        <w:rPr>
          <w:rFonts w:ascii="Calibri" w:hAnsi="Calibri" w:cs="Calibri"/>
          <w:sz w:val="15"/>
          <w:szCs w:val="15"/>
        </w:rPr>
        <w:t xml:space="preserve">, and as more specifically described </w:t>
      </w:r>
      <w:r w:rsidR="00463A95" w:rsidRPr="00E07838">
        <w:rPr>
          <w:rFonts w:ascii="Calibri" w:hAnsi="Calibri" w:cs="Calibri"/>
          <w:sz w:val="15"/>
          <w:szCs w:val="15"/>
        </w:rPr>
        <w:t>in Exhibit 1</w:t>
      </w:r>
      <w:r w:rsidR="00400B80" w:rsidRPr="00E07838">
        <w:rPr>
          <w:rFonts w:ascii="Calibri" w:hAnsi="Calibri" w:cs="Calibri"/>
          <w:sz w:val="15"/>
          <w:szCs w:val="15"/>
        </w:rPr>
        <w:t xml:space="preserve">:  </w:t>
      </w:r>
    </w:p>
    <w:p w14:paraId="074F97CE" w14:textId="77777777" w:rsidR="00BD40D4" w:rsidRDefault="00E83033" w:rsidP="00BD40D4">
      <w:pPr>
        <w:numPr>
          <w:ilvl w:val="0"/>
          <w:numId w:val="24"/>
        </w:numPr>
        <w:ind w:hanging="180"/>
        <w:rPr>
          <w:rFonts w:ascii="Calibri" w:hAnsi="Calibri" w:cs="Calibri"/>
          <w:sz w:val="15"/>
          <w:szCs w:val="15"/>
        </w:rPr>
      </w:pPr>
      <w:r>
        <w:rPr>
          <w:rFonts w:ascii="Calibri" w:hAnsi="Calibri" w:cs="Calibri"/>
          <w:sz w:val="15"/>
          <w:szCs w:val="15"/>
        </w:rPr>
        <w:t>Project Coordination</w:t>
      </w:r>
    </w:p>
    <w:p w14:paraId="137F5BDB" w14:textId="77777777" w:rsidR="00E83033" w:rsidRPr="00E83033" w:rsidRDefault="00E83033" w:rsidP="00E83033">
      <w:pPr>
        <w:numPr>
          <w:ilvl w:val="0"/>
          <w:numId w:val="24"/>
        </w:numPr>
        <w:ind w:hanging="180"/>
        <w:rPr>
          <w:rFonts w:ascii="Calibri" w:hAnsi="Calibri" w:cs="Calibri"/>
          <w:sz w:val="15"/>
          <w:szCs w:val="15"/>
        </w:rPr>
      </w:pPr>
      <w:r>
        <w:rPr>
          <w:rFonts w:ascii="Calibri" w:hAnsi="Calibri" w:cs="Calibri"/>
          <w:sz w:val="15"/>
          <w:szCs w:val="15"/>
        </w:rPr>
        <w:t xml:space="preserve">Database Collection </w:t>
      </w:r>
    </w:p>
    <w:p w14:paraId="17F3A5DF" w14:textId="77777777" w:rsidR="00BD40D4" w:rsidRPr="00E83033" w:rsidRDefault="00BD40D4" w:rsidP="00BD40D4">
      <w:pPr>
        <w:numPr>
          <w:ilvl w:val="0"/>
          <w:numId w:val="24"/>
        </w:numPr>
        <w:ind w:hanging="180"/>
        <w:rPr>
          <w:rFonts w:ascii="Calibri" w:hAnsi="Calibri" w:cs="Calibri"/>
          <w:sz w:val="15"/>
          <w:szCs w:val="15"/>
        </w:rPr>
      </w:pPr>
      <w:r w:rsidRPr="00E83033">
        <w:rPr>
          <w:rFonts w:ascii="Calibri" w:hAnsi="Calibri" w:cs="Calibri"/>
          <w:sz w:val="15"/>
          <w:szCs w:val="15"/>
        </w:rPr>
        <w:t>CCaaS Service p</w:t>
      </w:r>
      <w:r w:rsidR="00944A2F" w:rsidRPr="00E83033">
        <w:rPr>
          <w:rFonts w:ascii="Calibri" w:hAnsi="Calibri" w:cs="Calibri"/>
          <w:sz w:val="15"/>
          <w:szCs w:val="15"/>
        </w:rPr>
        <w:t xml:space="preserve">rovisioning </w:t>
      </w:r>
    </w:p>
    <w:p w14:paraId="792F1029" w14:textId="77777777" w:rsidR="00BD40D4" w:rsidRPr="00E83033" w:rsidRDefault="00944A2F" w:rsidP="00BD40D4">
      <w:pPr>
        <w:numPr>
          <w:ilvl w:val="0"/>
          <w:numId w:val="24"/>
        </w:numPr>
        <w:ind w:hanging="180"/>
        <w:rPr>
          <w:rFonts w:ascii="Calibri" w:hAnsi="Calibri" w:cs="Calibri"/>
          <w:sz w:val="15"/>
          <w:szCs w:val="15"/>
        </w:rPr>
      </w:pPr>
      <w:r w:rsidRPr="00E83033">
        <w:rPr>
          <w:rFonts w:ascii="Calibri" w:hAnsi="Calibri" w:cs="Calibri"/>
          <w:sz w:val="15"/>
          <w:szCs w:val="15"/>
        </w:rPr>
        <w:t>Systems Integration Support</w:t>
      </w:r>
    </w:p>
    <w:p w14:paraId="1D8BDEEC" w14:textId="77777777" w:rsidR="00BD40D4" w:rsidRPr="00E83033" w:rsidRDefault="00BD40D4" w:rsidP="00BD40D4">
      <w:pPr>
        <w:numPr>
          <w:ilvl w:val="0"/>
          <w:numId w:val="24"/>
        </w:numPr>
        <w:ind w:hanging="180"/>
        <w:rPr>
          <w:rFonts w:ascii="Calibri" w:hAnsi="Calibri" w:cs="Calibri"/>
          <w:sz w:val="15"/>
          <w:szCs w:val="15"/>
        </w:rPr>
      </w:pPr>
      <w:r w:rsidRPr="00E83033">
        <w:rPr>
          <w:rFonts w:ascii="Calibri" w:hAnsi="Calibri" w:cs="Calibri"/>
          <w:sz w:val="15"/>
          <w:szCs w:val="15"/>
        </w:rPr>
        <w:t>Preliminary Go-Live testing</w:t>
      </w:r>
    </w:p>
    <w:p w14:paraId="19F3B81D" w14:textId="77777777" w:rsidR="00BD40D4" w:rsidRPr="00E83033" w:rsidRDefault="00BD40D4" w:rsidP="00BD40D4">
      <w:pPr>
        <w:numPr>
          <w:ilvl w:val="0"/>
          <w:numId w:val="24"/>
        </w:numPr>
        <w:ind w:hanging="180"/>
        <w:rPr>
          <w:rFonts w:ascii="Calibri" w:hAnsi="Calibri" w:cs="Calibri"/>
          <w:sz w:val="15"/>
          <w:szCs w:val="15"/>
        </w:rPr>
      </w:pPr>
      <w:r w:rsidRPr="00E83033">
        <w:rPr>
          <w:rFonts w:ascii="Calibri" w:hAnsi="Calibri" w:cs="Calibri"/>
          <w:sz w:val="15"/>
          <w:szCs w:val="15"/>
        </w:rPr>
        <w:t>Remote Agent and Supervisor training</w:t>
      </w:r>
    </w:p>
    <w:p w14:paraId="35EAE2BD" w14:textId="77777777" w:rsidR="00BD40D4" w:rsidRPr="00E83033" w:rsidRDefault="00BD40D4" w:rsidP="00BD40D4">
      <w:pPr>
        <w:numPr>
          <w:ilvl w:val="0"/>
          <w:numId w:val="24"/>
        </w:numPr>
        <w:ind w:hanging="180"/>
        <w:rPr>
          <w:rFonts w:ascii="Calibri" w:hAnsi="Calibri" w:cs="Calibri"/>
          <w:sz w:val="15"/>
          <w:szCs w:val="15"/>
        </w:rPr>
      </w:pPr>
      <w:r w:rsidRPr="00E83033">
        <w:rPr>
          <w:rFonts w:ascii="Calibri" w:hAnsi="Calibri" w:cs="Calibri"/>
          <w:sz w:val="15"/>
          <w:szCs w:val="15"/>
        </w:rPr>
        <w:t>Go-Live CCaaS activation and testing</w:t>
      </w:r>
    </w:p>
    <w:p w14:paraId="0F093AF7" w14:textId="77777777" w:rsidR="00BD40D4" w:rsidRPr="00E83033" w:rsidRDefault="00BD40D4" w:rsidP="00BD40D4">
      <w:pPr>
        <w:numPr>
          <w:ilvl w:val="0"/>
          <w:numId w:val="24"/>
        </w:numPr>
        <w:ind w:hanging="180"/>
        <w:rPr>
          <w:rFonts w:ascii="Calibri" w:hAnsi="Calibri" w:cs="Calibri"/>
          <w:sz w:val="15"/>
          <w:szCs w:val="15"/>
        </w:rPr>
      </w:pPr>
      <w:r w:rsidRPr="00E83033">
        <w:rPr>
          <w:rFonts w:ascii="Calibri" w:hAnsi="Calibri" w:cs="Calibri"/>
          <w:sz w:val="15"/>
          <w:szCs w:val="15"/>
        </w:rPr>
        <w:t>30 Day Contact Center onboarding support</w:t>
      </w:r>
    </w:p>
    <w:p w14:paraId="7027C216" w14:textId="77777777" w:rsidR="00BD40D4" w:rsidRPr="00E83033" w:rsidRDefault="00BD40D4" w:rsidP="00BD40D4">
      <w:pPr>
        <w:numPr>
          <w:ilvl w:val="0"/>
          <w:numId w:val="24"/>
        </w:numPr>
        <w:ind w:hanging="180"/>
        <w:rPr>
          <w:rFonts w:ascii="Calibri" w:hAnsi="Calibri" w:cs="Calibri"/>
          <w:sz w:val="15"/>
          <w:szCs w:val="15"/>
        </w:rPr>
      </w:pPr>
      <w:r w:rsidRPr="00E83033">
        <w:rPr>
          <w:rFonts w:ascii="Calibri" w:hAnsi="Calibri" w:cs="Calibri"/>
          <w:sz w:val="15"/>
          <w:szCs w:val="15"/>
        </w:rPr>
        <w:t xml:space="preserve">24x7x365 service and support </w:t>
      </w:r>
    </w:p>
    <w:p w14:paraId="404DB436" w14:textId="77777777" w:rsidR="00BD40D4" w:rsidRPr="00E83033" w:rsidRDefault="00BD40D4" w:rsidP="00A9070F">
      <w:pPr>
        <w:ind w:left="1800"/>
        <w:rPr>
          <w:rFonts w:ascii="Calibri" w:hAnsi="Calibri" w:cs="Calibri"/>
          <w:sz w:val="15"/>
          <w:szCs w:val="15"/>
        </w:rPr>
      </w:pPr>
    </w:p>
    <w:p w14:paraId="00075CF4" w14:textId="77777777" w:rsidR="00400B80" w:rsidRPr="002C0496" w:rsidRDefault="002C0496" w:rsidP="002C0496">
      <w:pPr>
        <w:ind w:left="1080"/>
        <w:rPr>
          <w:rFonts w:ascii="Calibri" w:hAnsi="Calibri" w:cs="Calibri"/>
          <w:sz w:val="15"/>
          <w:szCs w:val="15"/>
        </w:rPr>
      </w:pPr>
      <w:r>
        <w:rPr>
          <w:rFonts w:ascii="Calibri" w:hAnsi="Calibri" w:cs="Calibri"/>
          <w:sz w:val="15"/>
          <w:szCs w:val="15"/>
        </w:rPr>
        <w:t xml:space="preserve">ii.  </w:t>
      </w:r>
      <w:r w:rsidR="00BD40D4" w:rsidRPr="00BD40D4">
        <w:rPr>
          <w:rFonts w:ascii="Calibri" w:hAnsi="Calibri" w:cs="Calibri"/>
          <w:sz w:val="15"/>
          <w:szCs w:val="15"/>
        </w:rPr>
        <w:t xml:space="preserve">Frontier Contact Center Professional Services are delivered during normal business hours, </w:t>
      </w:r>
      <w:r w:rsidR="00BD40D4">
        <w:rPr>
          <w:rFonts w:ascii="Calibri" w:hAnsi="Calibri" w:cs="Calibri"/>
          <w:sz w:val="15"/>
          <w:szCs w:val="15"/>
        </w:rPr>
        <w:t>(</w:t>
      </w:r>
      <w:r w:rsidR="00BD40D4" w:rsidRPr="00BD40D4">
        <w:rPr>
          <w:rFonts w:ascii="Calibri" w:hAnsi="Calibri" w:cs="Calibri"/>
          <w:sz w:val="15"/>
          <w:szCs w:val="15"/>
        </w:rPr>
        <w:t>M</w:t>
      </w:r>
      <w:r w:rsidR="00BD40D4">
        <w:rPr>
          <w:rFonts w:ascii="Calibri" w:hAnsi="Calibri" w:cs="Calibri"/>
          <w:sz w:val="15"/>
          <w:szCs w:val="15"/>
        </w:rPr>
        <w:t xml:space="preserve">onday through </w:t>
      </w:r>
      <w:r w:rsidR="00BD40D4" w:rsidRPr="00BD40D4">
        <w:rPr>
          <w:rFonts w:ascii="Calibri" w:hAnsi="Calibri" w:cs="Calibri"/>
          <w:sz w:val="15"/>
          <w:szCs w:val="15"/>
        </w:rPr>
        <w:t>F</w:t>
      </w:r>
      <w:r w:rsidR="00BD40D4">
        <w:rPr>
          <w:rFonts w:ascii="Calibri" w:hAnsi="Calibri" w:cs="Calibri"/>
          <w:sz w:val="15"/>
          <w:szCs w:val="15"/>
        </w:rPr>
        <w:t>riday</w:t>
      </w:r>
      <w:r w:rsidR="00BD40D4" w:rsidRPr="00BD40D4">
        <w:rPr>
          <w:rFonts w:ascii="Calibri" w:hAnsi="Calibri" w:cs="Calibri"/>
          <w:sz w:val="15"/>
          <w:szCs w:val="15"/>
        </w:rPr>
        <w:t>, 8:00 AM E</w:t>
      </w:r>
      <w:r w:rsidR="00BD40D4">
        <w:rPr>
          <w:rFonts w:ascii="Calibri" w:hAnsi="Calibri" w:cs="Calibri"/>
          <w:sz w:val="15"/>
          <w:szCs w:val="15"/>
        </w:rPr>
        <w:t>astern Time</w:t>
      </w:r>
      <w:r w:rsidR="00BD40D4" w:rsidRPr="00BD40D4">
        <w:rPr>
          <w:rFonts w:ascii="Calibri" w:hAnsi="Calibri" w:cs="Calibri"/>
          <w:sz w:val="15"/>
          <w:szCs w:val="15"/>
        </w:rPr>
        <w:t xml:space="preserve"> through 5:00 PM </w:t>
      </w:r>
      <w:r w:rsidR="00BD40D4" w:rsidRPr="002C0496">
        <w:rPr>
          <w:rFonts w:ascii="Calibri" w:hAnsi="Calibri" w:cs="Calibri"/>
          <w:sz w:val="15"/>
          <w:szCs w:val="15"/>
        </w:rPr>
        <w:t>Pacific Time). Contact center Professional Services delivered after hours or on weekends are subject to additional charges and availability of Frontier resources.</w:t>
      </w:r>
    </w:p>
    <w:p w14:paraId="3585AE3E" w14:textId="77777777" w:rsidR="00BD40D4" w:rsidRPr="002C0496" w:rsidRDefault="00BD40D4" w:rsidP="002C0496">
      <w:pPr>
        <w:ind w:left="1080"/>
        <w:rPr>
          <w:rFonts w:ascii="Calibri" w:hAnsi="Calibri" w:cs="Calibri"/>
          <w:sz w:val="15"/>
          <w:szCs w:val="15"/>
        </w:rPr>
      </w:pPr>
    </w:p>
    <w:p w14:paraId="647A63CE" w14:textId="528107D6" w:rsidR="00377740" w:rsidRPr="004512F6" w:rsidRDefault="002C0496" w:rsidP="0000638A">
      <w:pPr>
        <w:numPr>
          <w:ilvl w:val="0"/>
          <w:numId w:val="31"/>
        </w:numPr>
        <w:rPr>
          <w:rFonts w:ascii="Calibri" w:hAnsi="Calibri" w:cs="Arial"/>
          <w:sz w:val="15"/>
          <w:szCs w:val="15"/>
        </w:rPr>
      </w:pPr>
      <w:r w:rsidRPr="004512F6">
        <w:rPr>
          <w:rFonts w:ascii="Calibri" w:hAnsi="Calibri" w:cs="Arial"/>
          <w:sz w:val="15"/>
          <w:szCs w:val="15"/>
        </w:rPr>
        <w:t xml:space="preserve"> </w:t>
      </w:r>
      <w:r w:rsidR="003A439A" w:rsidRPr="004512F6">
        <w:rPr>
          <w:rFonts w:ascii="Calibri" w:hAnsi="Calibri" w:cs="Arial"/>
          <w:sz w:val="15"/>
          <w:szCs w:val="15"/>
        </w:rPr>
        <w:t>Training.</w:t>
      </w:r>
      <w:r w:rsidR="00377740" w:rsidRPr="004512F6">
        <w:rPr>
          <w:rFonts w:ascii="Calibri" w:eastAsia="Calibri" w:hAnsi="Calibri"/>
          <w:sz w:val="28"/>
          <w:szCs w:val="28"/>
        </w:rPr>
        <w:t xml:space="preserve"> </w:t>
      </w:r>
      <w:r w:rsidR="00377740" w:rsidRPr="004512F6">
        <w:rPr>
          <w:rFonts w:ascii="Calibri" w:hAnsi="Calibri" w:cs="Arial"/>
          <w:sz w:val="15"/>
          <w:szCs w:val="15"/>
        </w:rPr>
        <w:t xml:space="preserve">Training for this Service will utilize Training Videos. These videos are a user interactive web-based training aid, which can be accessed at any time at, </w:t>
      </w:r>
      <w:hyperlink r:id="rId15" w:history="1">
        <w:r w:rsidR="004512F6" w:rsidRPr="004512F6">
          <w:rPr>
            <w:rStyle w:val="Hyperlink"/>
            <w:rFonts w:ascii="Calibri" w:hAnsi="Calibri" w:cs="Arial"/>
            <w:sz w:val="15"/>
            <w:szCs w:val="15"/>
          </w:rPr>
          <w:t>https://enterprise.frontier.com/cloud-collaboration</w:t>
        </w:r>
      </w:hyperlink>
      <w:r w:rsidR="00377740" w:rsidRPr="004512F6">
        <w:rPr>
          <w:rFonts w:ascii="Calibri" w:hAnsi="Calibri" w:cs="Arial"/>
          <w:sz w:val="15"/>
          <w:szCs w:val="15"/>
        </w:rPr>
        <w:t xml:space="preserve">. </w:t>
      </w:r>
      <w:r w:rsidR="00E47116">
        <w:rPr>
          <w:rFonts w:ascii="Calibri" w:hAnsi="Calibri" w:cs="Arial"/>
          <w:sz w:val="15"/>
          <w:szCs w:val="15"/>
        </w:rPr>
        <w:t xml:space="preserve">  </w:t>
      </w:r>
      <w:r w:rsidR="00377740" w:rsidRPr="004512F6">
        <w:rPr>
          <w:rFonts w:ascii="Calibri" w:hAnsi="Calibri" w:cs="Arial"/>
          <w:sz w:val="15"/>
          <w:szCs w:val="15"/>
        </w:rPr>
        <w:t>In the event that onsite training is requested, additional charges will apply and must be noted as an exception to the standard Installation Services Scope of Work</w:t>
      </w:r>
    </w:p>
    <w:p w14:paraId="4653B0CC" w14:textId="77777777" w:rsidR="00D82030" w:rsidRPr="00EF7F64" w:rsidRDefault="00D82030" w:rsidP="00D82030">
      <w:pPr>
        <w:tabs>
          <w:tab w:val="left" w:pos="360"/>
          <w:tab w:val="left" w:pos="720"/>
          <w:tab w:val="left" w:pos="3600"/>
        </w:tabs>
        <w:spacing w:after="60"/>
        <w:ind w:left="720"/>
        <w:jc w:val="both"/>
        <w:rPr>
          <w:rFonts w:ascii="Calibri" w:hAnsi="Calibri" w:cs="Arial"/>
          <w:sz w:val="15"/>
          <w:szCs w:val="15"/>
        </w:rPr>
      </w:pPr>
    </w:p>
    <w:p w14:paraId="13B26F95" w14:textId="77777777" w:rsidR="00455D97" w:rsidRPr="00DF28BE" w:rsidRDefault="00D82030" w:rsidP="0088018D">
      <w:pPr>
        <w:spacing w:after="60"/>
        <w:jc w:val="both"/>
        <w:rPr>
          <w:rFonts w:ascii="Calibri" w:hAnsi="Calibri" w:cs="Arial"/>
          <w:b/>
          <w:bCs/>
          <w:sz w:val="15"/>
          <w:szCs w:val="15"/>
          <w:u w:val="single"/>
        </w:rPr>
      </w:pPr>
      <w:r>
        <w:rPr>
          <w:rFonts w:ascii="Calibri" w:hAnsi="Calibri" w:cs="Arial"/>
          <w:b/>
          <w:bCs/>
          <w:sz w:val="15"/>
          <w:szCs w:val="15"/>
        </w:rPr>
        <w:t>2</w:t>
      </w:r>
      <w:r w:rsidR="0088018D" w:rsidRPr="001E2EA6">
        <w:rPr>
          <w:rFonts w:ascii="Calibri" w:hAnsi="Calibri" w:cs="Arial"/>
          <w:b/>
          <w:bCs/>
          <w:caps/>
          <w:sz w:val="15"/>
          <w:szCs w:val="15"/>
        </w:rPr>
        <w:t xml:space="preserve">.       </w:t>
      </w:r>
      <w:r w:rsidR="00455D97" w:rsidRPr="001E2EA6">
        <w:rPr>
          <w:rFonts w:ascii="Calibri" w:hAnsi="Calibri" w:cs="Arial"/>
          <w:b/>
          <w:bCs/>
          <w:caps/>
          <w:sz w:val="15"/>
          <w:szCs w:val="15"/>
          <w:u w:val="single"/>
        </w:rPr>
        <w:t>Customer Obligations</w:t>
      </w:r>
      <w:r w:rsidR="00455D97" w:rsidRPr="001E2EA6">
        <w:rPr>
          <w:rFonts w:ascii="Calibri" w:hAnsi="Calibri" w:cs="Arial"/>
          <w:b/>
          <w:bCs/>
          <w:caps/>
          <w:sz w:val="15"/>
          <w:szCs w:val="15"/>
        </w:rPr>
        <w:t>.</w:t>
      </w:r>
      <w:r w:rsidR="00455D97" w:rsidRPr="00DF28BE">
        <w:rPr>
          <w:rFonts w:ascii="Calibri" w:hAnsi="Calibri" w:cs="Arial"/>
          <w:b/>
          <w:bCs/>
          <w:sz w:val="15"/>
          <w:szCs w:val="15"/>
        </w:rPr>
        <w:t xml:space="preserve"> </w:t>
      </w:r>
      <w:r w:rsidR="00455D97" w:rsidRPr="00DF28BE">
        <w:rPr>
          <w:rFonts w:ascii="Calibri" w:hAnsi="Calibri" w:cs="Arial"/>
          <w:snapToGrid w:val="0"/>
          <w:sz w:val="15"/>
          <w:szCs w:val="15"/>
        </w:rPr>
        <w:t>In addition to the other obligations of Customer contained within the FSA, Customer will be responsible for the following obligations:</w:t>
      </w:r>
    </w:p>
    <w:p w14:paraId="3F6F6911" w14:textId="77777777" w:rsidR="00455D97" w:rsidRDefault="00FD2A7A" w:rsidP="000A73C7">
      <w:pPr>
        <w:numPr>
          <w:ilvl w:val="0"/>
          <w:numId w:val="4"/>
        </w:numPr>
        <w:tabs>
          <w:tab w:val="left" w:pos="360"/>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Customer</w:t>
      </w:r>
      <w:r w:rsidR="00455D97" w:rsidRPr="00DF28BE">
        <w:rPr>
          <w:rFonts w:ascii="Calibri" w:hAnsi="Calibri" w:cs="Arial"/>
          <w:sz w:val="15"/>
          <w:szCs w:val="15"/>
          <w:u w:val="single"/>
        </w:rPr>
        <w:t xml:space="preserve"> Facilities:</w:t>
      </w:r>
      <w:r w:rsidR="00FB1309" w:rsidRPr="00DF28BE">
        <w:rPr>
          <w:rFonts w:ascii="Calibri" w:hAnsi="Calibri" w:cs="Arial"/>
          <w:sz w:val="15"/>
          <w:szCs w:val="15"/>
        </w:rPr>
        <w:t xml:space="preserve"> </w:t>
      </w:r>
      <w:r w:rsidR="00455D97" w:rsidRPr="00DF28BE">
        <w:rPr>
          <w:rFonts w:ascii="Calibri" w:hAnsi="Calibri" w:cs="Arial"/>
          <w:sz w:val="15"/>
          <w:szCs w:val="15"/>
        </w:rPr>
        <w:t>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w:t>
      </w:r>
      <w:r w:rsidR="00FB1309" w:rsidRPr="00DF28BE">
        <w:rPr>
          <w:rFonts w:ascii="Calibri" w:hAnsi="Calibri" w:cs="Arial"/>
          <w:sz w:val="15"/>
          <w:szCs w:val="15"/>
        </w:rPr>
        <w:t xml:space="preserve"> </w:t>
      </w:r>
      <w:r w:rsidR="00455D97" w:rsidRPr="00DF28BE">
        <w:rPr>
          <w:rFonts w:ascii="Calibri" w:hAnsi="Calibri" w:cs="Arial"/>
          <w:sz w:val="15"/>
          <w:szCs w:val="15"/>
        </w:rPr>
        <w:t>Customer is responsible for ensuring that such Facilities are compatible with Frontier’s requirements and that they continue to be compatible with subsequent revision levels of Frontier’s Network relevant to the Services</w:t>
      </w:r>
      <w:r w:rsidR="009F2B71" w:rsidRPr="00DF28BE">
        <w:rPr>
          <w:rFonts w:ascii="Calibri" w:hAnsi="Calibri" w:cs="Arial"/>
          <w:sz w:val="15"/>
          <w:szCs w:val="15"/>
        </w:rPr>
        <w:t xml:space="preserve">, </w:t>
      </w:r>
      <w:r w:rsidR="009F2B71" w:rsidRPr="002715AF">
        <w:rPr>
          <w:rFonts w:ascii="Calibri" w:hAnsi="Calibri" w:cs="Arial"/>
          <w:sz w:val="15"/>
          <w:szCs w:val="15"/>
        </w:rPr>
        <w:t xml:space="preserve">and for meeting the minimum requirements outlined for </w:t>
      </w:r>
      <w:r w:rsidR="00E47116" w:rsidRPr="00E47116">
        <w:rPr>
          <w:rFonts w:ascii="Calibri" w:hAnsi="Calibri" w:cs="Arial"/>
          <w:sz w:val="15"/>
          <w:szCs w:val="15"/>
        </w:rPr>
        <w:t>Unified Communications by Frontier</w:t>
      </w:r>
      <w:r w:rsidR="009F2B71" w:rsidRPr="00E47116">
        <w:rPr>
          <w:rFonts w:ascii="Calibri" w:hAnsi="Calibri" w:cs="Arial"/>
          <w:sz w:val="15"/>
          <w:szCs w:val="15"/>
        </w:rPr>
        <w:t xml:space="preserve"> Service at </w:t>
      </w:r>
      <w:r w:rsidR="004366D4" w:rsidRPr="00E47116">
        <w:rPr>
          <w:rFonts w:ascii="Calibri" w:hAnsi="Calibri" w:cs="Arial"/>
          <w:sz w:val="15"/>
          <w:szCs w:val="15"/>
        </w:rPr>
        <w:t>www.</w:t>
      </w:r>
      <w:r w:rsidR="00F44543">
        <w:rPr>
          <w:rFonts w:ascii="Calibri" w:hAnsi="Calibri" w:cs="Arial"/>
          <w:sz w:val="15"/>
          <w:szCs w:val="15"/>
        </w:rPr>
        <w:t>enterprise.</w:t>
      </w:r>
      <w:r w:rsidR="004366D4" w:rsidRPr="00E47116">
        <w:rPr>
          <w:rFonts w:ascii="Calibri" w:hAnsi="Calibri" w:cs="Arial"/>
          <w:sz w:val="15"/>
          <w:szCs w:val="15"/>
        </w:rPr>
        <w:t>frontier.com</w:t>
      </w:r>
      <w:r w:rsidR="00455D97" w:rsidRPr="00E47116">
        <w:rPr>
          <w:rFonts w:ascii="Calibri" w:hAnsi="Calibri" w:cs="Arial"/>
          <w:sz w:val="15"/>
          <w:szCs w:val="15"/>
        </w:rPr>
        <w:t>.</w:t>
      </w:r>
      <w:r w:rsidR="00FB1309" w:rsidRPr="00E47116">
        <w:rPr>
          <w:rFonts w:ascii="Calibri" w:hAnsi="Calibri" w:cs="Arial"/>
          <w:sz w:val="15"/>
          <w:szCs w:val="15"/>
        </w:rPr>
        <w:t xml:space="preserve"> </w:t>
      </w:r>
      <w:r w:rsidR="00455D97" w:rsidRPr="00E47116">
        <w:rPr>
          <w:rFonts w:ascii="Calibri" w:hAnsi="Calibri" w:cs="Arial"/>
          <w:sz w:val="15"/>
          <w:szCs w:val="15"/>
        </w:rPr>
        <w:t>Frontier</w:t>
      </w:r>
      <w:r w:rsidR="00455D97" w:rsidRPr="00DF28BE">
        <w:rPr>
          <w:rFonts w:ascii="Calibri" w:hAnsi="Calibri" w:cs="Arial"/>
          <w:sz w:val="15"/>
          <w:szCs w:val="15"/>
        </w:rPr>
        <w:t xml:space="preserve"> is not responsible for the availability, capacity and/or condition of any Facilities not provided by Frontier.</w:t>
      </w:r>
      <w:r w:rsidR="00FB1309" w:rsidRPr="00DF28BE">
        <w:rPr>
          <w:rFonts w:ascii="Calibri" w:hAnsi="Calibri" w:cs="Arial"/>
          <w:sz w:val="15"/>
          <w:szCs w:val="15"/>
        </w:rPr>
        <w:t xml:space="preserve"> </w:t>
      </w:r>
      <w:r w:rsidR="00455D97" w:rsidRPr="00DF28BE">
        <w:rPr>
          <w:rFonts w:ascii="Calibri" w:hAnsi="Calibri" w:cs="Arial"/>
          <w:sz w:val="15"/>
          <w:szCs w:val="15"/>
        </w:rPr>
        <w:t>Customer is responsible for operation and configuration of its computer(s) and LAN/WAN.</w:t>
      </w:r>
      <w:r w:rsidR="00FB1309" w:rsidRPr="00DF28BE">
        <w:rPr>
          <w:rFonts w:ascii="Calibri" w:hAnsi="Calibri" w:cs="Arial"/>
          <w:sz w:val="15"/>
          <w:szCs w:val="15"/>
        </w:rPr>
        <w:t xml:space="preserve"> </w:t>
      </w:r>
      <w:r w:rsidR="00455D97" w:rsidRPr="00DF28BE">
        <w:rPr>
          <w:rFonts w:ascii="Calibri" w:hAnsi="Calibri" w:cs="Arial"/>
          <w:sz w:val="15"/>
          <w:szCs w:val="15"/>
        </w:rPr>
        <w:t>If Customer connects any Facilities to IP Service, Customer is solely responsible for any effects that arise from that connection and Customer waives any claims against Frontier relating to the performance of IP Service.</w:t>
      </w:r>
      <w:r w:rsidR="00FB1309" w:rsidRPr="00DF28BE">
        <w:rPr>
          <w:rFonts w:ascii="Calibri" w:hAnsi="Calibri" w:cs="Arial"/>
          <w:sz w:val="15"/>
          <w:szCs w:val="15"/>
        </w:rPr>
        <w:t xml:space="preserve"> </w:t>
      </w:r>
    </w:p>
    <w:p w14:paraId="301E8506" w14:textId="77777777" w:rsidR="00413ABA" w:rsidRPr="00413ABA" w:rsidRDefault="00CF59CF" w:rsidP="00413ABA">
      <w:pPr>
        <w:numPr>
          <w:ilvl w:val="0"/>
          <w:numId w:val="4"/>
        </w:numPr>
        <w:tabs>
          <w:tab w:val="left" w:pos="360"/>
          <w:tab w:val="left" w:pos="720"/>
        </w:tabs>
        <w:spacing w:after="60"/>
        <w:jc w:val="both"/>
        <w:rPr>
          <w:rFonts w:ascii="Calibri" w:hAnsi="Calibri" w:cs="Arial"/>
          <w:sz w:val="15"/>
          <w:szCs w:val="15"/>
        </w:rPr>
      </w:pPr>
      <w:r>
        <w:rPr>
          <w:rFonts w:ascii="Calibri" w:hAnsi="Calibri" w:cs="Arial"/>
          <w:sz w:val="15"/>
          <w:szCs w:val="15"/>
        </w:rPr>
        <w:t>Customer is responsible for m</w:t>
      </w:r>
      <w:r w:rsidR="00413ABA" w:rsidRPr="00413ABA">
        <w:rPr>
          <w:rFonts w:ascii="Calibri" w:hAnsi="Calibri" w:cs="Arial"/>
          <w:sz w:val="15"/>
          <w:szCs w:val="15"/>
        </w:rPr>
        <w:t xml:space="preserve">aintaining the confidentiality of any passwords issued to access the </w:t>
      </w:r>
      <w:r w:rsidR="00454852">
        <w:rPr>
          <w:rFonts w:ascii="Calibri" w:hAnsi="Calibri" w:cs="Arial"/>
          <w:sz w:val="15"/>
          <w:szCs w:val="15"/>
        </w:rPr>
        <w:t xml:space="preserve">CCaaS </w:t>
      </w:r>
      <w:r w:rsidRPr="002C0496">
        <w:rPr>
          <w:rFonts w:ascii="Calibri" w:hAnsi="Calibri" w:cs="Arial"/>
          <w:sz w:val="15"/>
          <w:szCs w:val="15"/>
        </w:rPr>
        <w:t>Service.</w:t>
      </w:r>
      <w:r>
        <w:rPr>
          <w:rFonts w:ascii="Calibri" w:hAnsi="Calibri" w:cs="Arial"/>
          <w:sz w:val="15"/>
          <w:szCs w:val="15"/>
        </w:rPr>
        <w:t xml:space="preserve">  </w:t>
      </w:r>
      <w:r w:rsidR="00413ABA" w:rsidRPr="00413ABA">
        <w:rPr>
          <w:rFonts w:ascii="Calibri" w:hAnsi="Calibri" w:cs="Arial"/>
          <w:sz w:val="15"/>
          <w:szCs w:val="15"/>
        </w:rPr>
        <w:t xml:space="preserve">  Customer and/or its </w:t>
      </w:r>
      <w:r w:rsidR="00454852">
        <w:rPr>
          <w:rFonts w:ascii="Calibri" w:hAnsi="Calibri" w:cs="Arial"/>
          <w:sz w:val="15"/>
          <w:szCs w:val="15"/>
        </w:rPr>
        <w:t xml:space="preserve">permitted end users </w:t>
      </w:r>
      <w:r w:rsidR="00413ABA" w:rsidRPr="00413ABA">
        <w:rPr>
          <w:rFonts w:ascii="Calibri" w:hAnsi="Calibri" w:cs="Arial"/>
          <w:sz w:val="15"/>
          <w:szCs w:val="15"/>
        </w:rPr>
        <w:t>shall notify</w:t>
      </w:r>
      <w:r>
        <w:rPr>
          <w:rFonts w:ascii="Calibri" w:hAnsi="Calibri" w:cs="Arial"/>
          <w:sz w:val="15"/>
          <w:szCs w:val="15"/>
        </w:rPr>
        <w:t xml:space="preserve"> Frontier </w:t>
      </w:r>
      <w:r w:rsidR="00413ABA" w:rsidRPr="00413ABA">
        <w:rPr>
          <w:rFonts w:ascii="Calibri" w:hAnsi="Calibri" w:cs="Arial"/>
          <w:sz w:val="15"/>
          <w:szCs w:val="15"/>
        </w:rPr>
        <w:t xml:space="preserve">support immediately of any unauthorized use of any unauthorized use of any password or account or any other known or suspected breach of security. </w:t>
      </w:r>
    </w:p>
    <w:p w14:paraId="1DE1F479" w14:textId="77777777" w:rsidR="00413ABA" w:rsidRPr="00413ABA" w:rsidRDefault="00413ABA" w:rsidP="00413ABA">
      <w:pPr>
        <w:numPr>
          <w:ilvl w:val="0"/>
          <w:numId w:val="4"/>
        </w:numPr>
        <w:tabs>
          <w:tab w:val="left" w:pos="360"/>
          <w:tab w:val="left" w:pos="720"/>
        </w:tabs>
        <w:spacing w:after="60"/>
        <w:jc w:val="both"/>
        <w:rPr>
          <w:rFonts w:ascii="Calibri" w:hAnsi="Calibri" w:cs="Arial"/>
          <w:sz w:val="15"/>
          <w:szCs w:val="15"/>
        </w:rPr>
      </w:pPr>
      <w:r w:rsidRPr="00413ABA">
        <w:rPr>
          <w:rFonts w:ascii="Calibri" w:hAnsi="Calibri" w:cs="Arial"/>
          <w:sz w:val="15"/>
          <w:szCs w:val="15"/>
        </w:rPr>
        <w:t xml:space="preserve">Performing the </w:t>
      </w:r>
      <w:r w:rsidR="002C0496">
        <w:rPr>
          <w:rFonts w:ascii="Calibri" w:hAnsi="Calibri" w:cs="Arial"/>
          <w:sz w:val="15"/>
          <w:szCs w:val="15"/>
        </w:rPr>
        <w:t xml:space="preserve">Customer </w:t>
      </w:r>
      <w:r w:rsidRPr="00413ABA">
        <w:rPr>
          <w:rFonts w:ascii="Calibri" w:hAnsi="Calibri" w:cs="Arial"/>
          <w:sz w:val="15"/>
          <w:szCs w:val="15"/>
        </w:rPr>
        <w:t xml:space="preserve">Responsibilities as set forth in </w:t>
      </w:r>
      <w:r w:rsidR="002C0496">
        <w:rPr>
          <w:rFonts w:ascii="Calibri" w:hAnsi="Calibri" w:cs="Arial"/>
          <w:sz w:val="15"/>
          <w:szCs w:val="15"/>
        </w:rPr>
        <w:t>Exhibit 1</w:t>
      </w:r>
      <w:r w:rsidRPr="00413ABA">
        <w:rPr>
          <w:rFonts w:ascii="Calibri" w:hAnsi="Calibri" w:cs="Arial"/>
          <w:sz w:val="15"/>
          <w:szCs w:val="15"/>
        </w:rPr>
        <w:t>.</w:t>
      </w:r>
    </w:p>
    <w:p w14:paraId="006C8FC4" w14:textId="77777777" w:rsidR="00413ABA" w:rsidRPr="00DF28BE" w:rsidRDefault="00413ABA" w:rsidP="00CF59CF">
      <w:pPr>
        <w:tabs>
          <w:tab w:val="left" w:pos="360"/>
          <w:tab w:val="left" w:pos="720"/>
        </w:tabs>
        <w:spacing w:after="60"/>
        <w:ind w:left="360"/>
        <w:jc w:val="both"/>
        <w:rPr>
          <w:rFonts w:ascii="Calibri" w:hAnsi="Calibri" w:cs="Arial"/>
          <w:sz w:val="15"/>
          <w:szCs w:val="15"/>
        </w:rPr>
      </w:pPr>
    </w:p>
    <w:p w14:paraId="5FD40275" w14:textId="77777777" w:rsidR="002540AF" w:rsidRPr="00DF28BE" w:rsidRDefault="00455D97" w:rsidP="000A73C7">
      <w:pPr>
        <w:numPr>
          <w:ilvl w:val="0"/>
          <w:numId w:val="4"/>
        </w:numPr>
        <w:tabs>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Security:</w:t>
      </w:r>
      <w:r w:rsidR="00FB1309" w:rsidRPr="00DF28BE">
        <w:rPr>
          <w:rFonts w:ascii="Calibri" w:hAnsi="Calibri" w:cs="Arial"/>
          <w:sz w:val="15"/>
          <w:szCs w:val="15"/>
        </w:rPr>
        <w:t xml:space="preserve"> </w:t>
      </w:r>
    </w:p>
    <w:p w14:paraId="636F1B71" w14:textId="77777777" w:rsidR="00AE5651" w:rsidRPr="00DF28BE" w:rsidRDefault="00455D97" w:rsidP="000A73C7">
      <w:pPr>
        <w:numPr>
          <w:ilvl w:val="1"/>
          <w:numId w:val="4"/>
        </w:numPr>
        <w:tabs>
          <w:tab w:val="left" w:pos="1080"/>
        </w:tabs>
        <w:spacing w:after="60"/>
        <w:ind w:left="0" w:firstLine="720"/>
        <w:jc w:val="both"/>
        <w:rPr>
          <w:rFonts w:ascii="Calibri" w:hAnsi="Calibri" w:cs="Arial"/>
          <w:sz w:val="15"/>
          <w:szCs w:val="15"/>
        </w:rPr>
      </w:pPr>
      <w:r w:rsidRPr="00DF28BE">
        <w:rPr>
          <w:rFonts w:ascii="Calibri" w:hAnsi="Calibri" w:cs="Arial"/>
          <w:sz w:val="15"/>
          <w:szCs w:val="15"/>
        </w:rPr>
        <w:t>Use of IP Service, like other network-based services, carries certain security risks to the systems and networks of Customer, Frontier</w:t>
      </w:r>
      <w:r w:rsidR="00E8065D" w:rsidRPr="00DF28BE">
        <w:rPr>
          <w:rFonts w:ascii="Calibri" w:hAnsi="Calibri" w:cs="Arial"/>
          <w:sz w:val="15"/>
          <w:szCs w:val="15"/>
        </w:rPr>
        <w:t>,</w:t>
      </w:r>
      <w:r w:rsidRPr="00DF28BE">
        <w:rPr>
          <w:rFonts w:ascii="Calibri" w:hAnsi="Calibri" w:cs="Arial"/>
          <w:sz w:val="15"/>
          <w:szCs w:val="15"/>
        </w:rPr>
        <w:t xml:space="preserve"> and third parties</w:t>
      </w:r>
      <w:r w:rsidR="001979F5" w:rsidRPr="00DF28BE">
        <w:rPr>
          <w:rFonts w:ascii="Calibri" w:hAnsi="Calibri" w:cs="Arial"/>
          <w:sz w:val="15"/>
          <w:szCs w:val="15"/>
        </w:rPr>
        <w:t>, including</w:t>
      </w:r>
      <w:r w:rsidRPr="00DF28BE">
        <w:rPr>
          <w:rFonts w:ascii="Calibri" w:hAnsi="Calibri" w:cs="Arial"/>
          <w:sz w:val="15"/>
          <w:szCs w:val="15"/>
        </w:rPr>
        <w:t xml:space="preserve"> but not limited to: misuse; unauthorized access; alterations; theft; destruction; corruption; and attacks (“Occurrences”).</w:t>
      </w:r>
      <w:r w:rsidR="00FB1309" w:rsidRPr="00DF28BE">
        <w:rPr>
          <w:rFonts w:ascii="Calibri" w:hAnsi="Calibri" w:cs="Arial"/>
          <w:sz w:val="15"/>
          <w:szCs w:val="15"/>
        </w:rPr>
        <w:t xml:space="preserve"> </w:t>
      </w:r>
      <w:r w:rsidRPr="00DF28BE">
        <w:rPr>
          <w:rFonts w:ascii="Calibri" w:hAnsi="Calibri" w:cs="Arial"/>
          <w:sz w:val="15"/>
          <w:szCs w:val="15"/>
        </w:rPr>
        <w:t>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w:t>
      </w:r>
      <w:r w:rsidR="00FB1309" w:rsidRPr="00DF28BE">
        <w:rPr>
          <w:rFonts w:ascii="Calibri" w:hAnsi="Calibri" w:cs="Arial"/>
          <w:sz w:val="15"/>
          <w:szCs w:val="15"/>
        </w:rPr>
        <w:t xml:space="preserve"> </w:t>
      </w:r>
      <w:r w:rsidR="0060442F" w:rsidRPr="00DF28BE">
        <w:rPr>
          <w:rFonts w:ascii="Calibri" w:hAnsi="Calibri" w:cs="Arial"/>
          <w:caps/>
          <w:sz w:val="15"/>
          <w:szCs w:val="15"/>
        </w:rPr>
        <w:t xml:space="preserve">Customer agrees that FRONTIER is not liable, in contract, tort, or on any other basis, for any loss resulting from any occurrences or use of </w:t>
      </w:r>
      <w:r w:rsidR="00817F39" w:rsidRPr="00DF28BE">
        <w:rPr>
          <w:rFonts w:ascii="Calibri" w:hAnsi="Calibri" w:cs="Arial"/>
          <w:sz w:val="15"/>
          <w:szCs w:val="15"/>
        </w:rPr>
        <w:t>FRONTIER’S NETWORK,</w:t>
      </w:r>
      <w:r w:rsidR="0060442F" w:rsidRPr="00DF28BE">
        <w:rPr>
          <w:rFonts w:ascii="Calibri" w:hAnsi="Calibri" w:cs="Arial"/>
          <w:caps/>
          <w:sz w:val="15"/>
          <w:szCs w:val="15"/>
        </w:rPr>
        <w:t xml:space="preserve"> </w:t>
      </w:r>
      <w:r w:rsidR="00817F39" w:rsidRPr="00DF28BE">
        <w:rPr>
          <w:rFonts w:ascii="Calibri" w:hAnsi="Calibri" w:cs="Arial"/>
          <w:caps/>
          <w:sz w:val="15"/>
          <w:szCs w:val="15"/>
        </w:rPr>
        <w:t xml:space="preserve">ip </w:t>
      </w:r>
      <w:r w:rsidR="0060442F" w:rsidRPr="00DF28BE">
        <w:rPr>
          <w:rFonts w:ascii="Calibri" w:hAnsi="Calibri" w:cs="Arial"/>
          <w:caps/>
          <w:sz w:val="15"/>
          <w:szCs w:val="15"/>
        </w:rPr>
        <w:t>traffic, Facilities or other equipment, software, data and systems.</w:t>
      </w:r>
      <w:r w:rsidR="00FB1309" w:rsidRPr="00DF28BE">
        <w:rPr>
          <w:rFonts w:ascii="Calibri" w:hAnsi="Calibri" w:cs="Arial"/>
          <w:caps/>
          <w:sz w:val="15"/>
          <w:szCs w:val="15"/>
        </w:rPr>
        <w:t xml:space="preserve"> </w:t>
      </w:r>
      <w:r w:rsidR="0060442F" w:rsidRPr="00DF28BE">
        <w:rPr>
          <w:rFonts w:ascii="Calibri" w:hAnsi="Calibri" w:cs="Arial"/>
          <w:caps/>
          <w:sz w:val="15"/>
          <w:szCs w:val="15"/>
        </w:rPr>
        <w:t>Customer is responsible for all security measures, even if Customer uses a third party or FRONTIER to configure and implement them.</w:t>
      </w:r>
    </w:p>
    <w:p w14:paraId="387CBAA8" w14:textId="77777777" w:rsidR="00C86E7D" w:rsidRPr="00DF28BE" w:rsidRDefault="00455D97" w:rsidP="000A73C7">
      <w:pPr>
        <w:numPr>
          <w:ilvl w:val="1"/>
          <w:numId w:val="4"/>
        </w:numPr>
        <w:tabs>
          <w:tab w:val="left" w:pos="1080"/>
        </w:tabs>
        <w:spacing w:after="60"/>
        <w:ind w:left="0" w:firstLine="720"/>
        <w:jc w:val="both"/>
        <w:rPr>
          <w:rFonts w:ascii="Calibri" w:hAnsi="Calibri" w:cs="Arial"/>
          <w:sz w:val="15"/>
          <w:szCs w:val="15"/>
        </w:rPr>
      </w:pPr>
      <w:r w:rsidRPr="00DF28BE">
        <w:rPr>
          <w:rFonts w:ascii="Calibri" w:hAnsi="Calibri" w:cs="Arial"/>
          <w:sz w:val="15"/>
          <w:szCs w:val="15"/>
        </w:rPr>
        <w:t>Customer shall properly use any equipment or software, and all pass codes, personal identification numbers (</w:t>
      </w:r>
      <w:r w:rsidRPr="00DF28BE">
        <w:rPr>
          <w:rFonts w:ascii="Calibri" w:hAnsi="Calibri" w:cs="Arial"/>
          <w:b/>
          <w:bCs/>
          <w:sz w:val="15"/>
          <w:szCs w:val="15"/>
        </w:rPr>
        <w:t>“PINs”</w:t>
      </w:r>
      <w:r w:rsidRPr="00DF28BE">
        <w:rPr>
          <w:rFonts w:ascii="Calibri" w:hAnsi="Calibri" w:cs="Arial"/>
          <w:sz w:val="15"/>
          <w:szCs w:val="15"/>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w:t>
      </w:r>
      <w:r w:rsidR="00FB1309" w:rsidRPr="00DF28BE">
        <w:rPr>
          <w:rFonts w:ascii="Calibri" w:hAnsi="Calibri" w:cs="Arial"/>
          <w:sz w:val="15"/>
          <w:szCs w:val="15"/>
        </w:rPr>
        <w:t xml:space="preserve"> </w:t>
      </w:r>
      <w:r w:rsidRPr="00DF28BE">
        <w:rPr>
          <w:rFonts w:ascii="Calibri" w:hAnsi="Calibri" w:cs="Arial"/>
          <w:sz w:val="15"/>
          <w:szCs w:val="15"/>
        </w:rPr>
        <w:t>Customer shall be responsible for all uses of PINs, pass codes or other access capability during or after the term hereof.</w:t>
      </w:r>
      <w:r w:rsidR="00FB1309" w:rsidRPr="00DF28BE">
        <w:rPr>
          <w:rFonts w:ascii="Calibri" w:hAnsi="Calibri" w:cs="Arial"/>
          <w:sz w:val="15"/>
          <w:szCs w:val="15"/>
        </w:rPr>
        <w:t xml:space="preserve"> </w:t>
      </w:r>
      <w:r w:rsidRPr="00DF28BE">
        <w:rPr>
          <w:rFonts w:ascii="Calibri" w:hAnsi="Calibri" w:cs="Arial"/>
          <w:sz w:val="15"/>
          <w:szCs w:val="15"/>
        </w:rPr>
        <w:t>Customer’s use of any software component of the Service is limited to use with the Service, subject to and in strict compliance with the end user lic</w:t>
      </w:r>
      <w:r w:rsidR="00016762" w:rsidRPr="00DF28BE">
        <w:rPr>
          <w:rFonts w:ascii="Calibri" w:hAnsi="Calibri" w:cs="Arial"/>
          <w:sz w:val="15"/>
          <w:szCs w:val="15"/>
        </w:rPr>
        <w:t>ense agreement embedded in the s</w:t>
      </w:r>
      <w:r w:rsidRPr="00DF28BE">
        <w:rPr>
          <w:rFonts w:ascii="Calibri" w:hAnsi="Calibri" w:cs="Arial"/>
          <w:sz w:val="15"/>
          <w:szCs w:val="15"/>
        </w:rPr>
        <w:t>oftware.</w:t>
      </w:r>
      <w:r w:rsidR="00FB1309" w:rsidRPr="00DF28BE">
        <w:rPr>
          <w:rFonts w:ascii="Calibri" w:hAnsi="Calibri" w:cs="Arial"/>
          <w:sz w:val="15"/>
          <w:szCs w:val="15"/>
        </w:rPr>
        <w:t xml:space="preserve"> </w:t>
      </w:r>
      <w:r w:rsidRPr="00DF28BE">
        <w:rPr>
          <w:rFonts w:ascii="Calibri" w:hAnsi="Calibri" w:cs="Arial"/>
          <w:sz w:val="15"/>
          <w:szCs w:val="15"/>
        </w:rPr>
        <w:t>Titl</w:t>
      </w:r>
      <w:r w:rsidR="00016762" w:rsidRPr="00DF28BE">
        <w:rPr>
          <w:rFonts w:ascii="Calibri" w:hAnsi="Calibri" w:cs="Arial"/>
          <w:sz w:val="15"/>
          <w:szCs w:val="15"/>
        </w:rPr>
        <w:t>e and all other rights to the s</w:t>
      </w:r>
      <w:r w:rsidRPr="00DF28BE">
        <w:rPr>
          <w:rFonts w:ascii="Calibri" w:hAnsi="Calibri" w:cs="Arial"/>
          <w:sz w:val="15"/>
          <w:szCs w:val="15"/>
        </w:rPr>
        <w:t>oftware shall remain at all times with Frontier or its suppliers.</w:t>
      </w:r>
      <w:r w:rsidR="00240CAC" w:rsidRPr="00DF28BE">
        <w:rPr>
          <w:rFonts w:ascii="Calibri" w:hAnsi="Calibri" w:cs="Arial"/>
          <w:sz w:val="15"/>
          <w:szCs w:val="15"/>
        </w:rPr>
        <w:t xml:space="preserve"> Customer is responsible for all costs and procedures associated with fraud, such as subscription fraud, cloning fraud, fraud associated with the use of the Service,</w:t>
      </w:r>
      <w:r w:rsidR="00240CAC" w:rsidRPr="00DF28BE" w:rsidDel="00B03221">
        <w:rPr>
          <w:rFonts w:ascii="Calibri" w:hAnsi="Calibri" w:cs="Arial"/>
          <w:sz w:val="15"/>
          <w:szCs w:val="15"/>
        </w:rPr>
        <w:t xml:space="preserve"> </w:t>
      </w:r>
      <w:r w:rsidR="00240CAC" w:rsidRPr="00DF28BE">
        <w:rPr>
          <w:rFonts w:ascii="Calibri" w:hAnsi="Calibri" w:cs="Arial"/>
          <w:sz w:val="15"/>
          <w:szCs w:val="15"/>
        </w:rPr>
        <w:t>hacking, or usage on lost or stolen devices that Customer has failed to notify Frontier should be deactivated.</w:t>
      </w:r>
    </w:p>
    <w:p w14:paraId="24119B7F" w14:textId="77777777" w:rsidR="00C86E7D" w:rsidRPr="00DF28BE" w:rsidRDefault="00C86E7D" w:rsidP="000A73C7">
      <w:pPr>
        <w:numPr>
          <w:ilvl w:val="1"/>
          <w:numId w:val="4"/>
        </w:numPr>
        <w:tabs>
          <w:tab w:val="left" w:pos="1080"/>
        </w:tabs>
        <w:spacing w:after="60"/>
        <w:ind w:left="0" w:firstLine="720"/>
        <w:jc w:val="both"/>
        <w:rPr>
          <w:rFonts w:ascii="Calibri" w:hAnsi="Calibri" w:cs="Arial"/>
          <w:sz w:val="15"/>
          <w:szCs w:val="15"/>
        </w:rPr>
      </w:pPr>
      <w:r w:rsidRPr="00DF28BE">
        <w:rPr>
          <w:rFonts w:ascii="Calibri" w:hAnsi="Calibri" w:cs="Arial"/>
          <w:iCs/>
          <w:sz w:val="15"/>
          <w:szCs w:val="15"/>
        </w:rPr>
        <w:t>Customer is solely responsible for the security of its own networks, equipment, hardware, software and software applications, including</w:t>
      </w:r>
      <w:r w:rsidRPr="00DF28BE">
        <w:rPr>
          <w:rFonts w:ascii="Calibri" w:eastAsia="MS Mincho" w:hAnsi="Calibri" w:cs="Arial"/>
          <w:sz w:val="15"/>
          <w:szCs w:val="15"/>
        </w:rPr>
        <w:t xml:space="preserve"> security features for protection against unauthorized or fraudulent use of the Equipment or the Service. Customer is solely responsible for e</w:t>
      </w:r>
      <w:r w:rsidRPr="00DF28BE">
        <w:rPr>
          <w:rFonts w:ascii="Calibri" w:hAnsi="Calibri" w:cs="Arial"/>
          <w:sz w:val="15"/>
          <w:szCs w:val="15"/>
        </w:rPr>
        <w:t>nsuring that all of Customer’s data files are adequately duplicated and documented at all times.</w:t>
      </w:r>
      <w:r w:rsidR="00FB1309" w:rsidRPr="00DF28BE">
        <w:rPr>
          <w:rFonts w:ascii="Calibri" w:hAnsi="Calibri" w:cs="Arial"/>
          <w:sz w:val="15"/>
          <w:szCs w:val="15"/>
        </w:rPr>
        <w:t xml:space="preserve"> </w:t>
      </w:r>
      <w:r w:rsidRPr="00DF28BE">
        <w:rPr>
          <w:rFonts w:ascii="Calibri" w:hAnsi="Calibri" w:cs="Arial"/>
          <w:sz w:val="15"/>
          <w:szCs w:val="15"/>
        </w:rPr>
        <w:t>Frontier and its contractors are not responsible or liable for data loss for any reason.</w:t>
      </w:r>
      <w:r w:rsidR="00FB1309" w:rsidRPr="00DF28BE">
        <w:rPr>
          <w:rFonts w:ascii="Calibri" w:hAnsi="Calibri" w:cs="Arial"/>
          <w:sz w:val="15"/>
          <w:szCs w:val="15"/>
        </w:rPr>
        <w:t xml:space="preserve"> </w:t>
      </w:r>
      <w:r w:rsidRPr="00DF28BE">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w:t>
      </w:r>
      <w:r w:rsidRPr="00E47116">
        <w:rPr>
          <w:rFonts w:ascii="Calibri" w:hAnsi="Calibri" w:cs="Arial"/>
          <w:iCs/>
          <w:sz w:val="15"/>
          <w:szCs w:val="15"/>
        </w:rPr>
        <w:t>accounts or Internet access by Frontier.</w:t>
      </w:r>
      <w:r w:rsidR="00FB1309" w:rsidRPr="00E47116">
        <w:rPr>
          <w:rFonts w:ascii="Calibri" w:hAnsi="Calibri" w:cs="Arial"/>
          <w:iCs/>
          <w:sz w:val="15"/>
          <w:szCs w:val="15"/>
        </w:rPr>
        <w:t xml:space="preserve"> </w:t>
      </w:r>
      <w:r w:rsidRPr="00E47116">
        <w:rPr>
          <w:rFonts w:ascii="Calibri" w:hAnsi="Calibri" w:cs="Arial"/>
          <w:iCs/>
          <w:sz w:val="15"/>
          <w:szCs w:val="15"/>
        </w:rPr>
        <w:t xml:space="preserve">Customer will defend and indemnify Frontier and its affiliates with respect to claims arising from Customer’s or third parties’ usage of the </w:t>
      </w:r>
      <w:r w:rsidR="00F70D3E" w:rsidRPr="00E47116">
        <w:rPr>
          <w:rFonts w:ascii="Calibri" w:hAnsi="Calibri" w:cs="Arial"/>
          <w:iCs/>
          <w:sz w:val="15"/>
          <w:szCs w:val="15"/>
        </w:rPr>
        <w:t>CCaaS</w:t>
      </w:r>
      <w:r w:rsidRPr="00E47116">
        <w:rPr>
          <w:rFonts w:ascii="Calibri" w:hAnsi="Calibri" w:cs="Arial"/>
          <w:iCs/>
          <w:sz w:val="15"/>
          <w:szCs w:val="15"/>
        </w:rPr>
        <w:t xml:space="preserve"> or Frontier</w:t>
      </w:r>
      <w:r w:rsidRPr="00DF28BE">
        <w:rPr>
          <w:rFonts w:ascii="Calibri" w:hAnsi="Calibri" w:cs="Arial"/>
          <w:iCs/>
          <w:sz w:val="15"/>
          <w:szCs w:val="15"/>
        </w:rPr>
        <w:t xml:space="preserve"> Internet access through Customer’s hardware or software. </w:t>
      </w:r>
    </w:p>
    <w:p w14:paraId="52871028" w14:textId="77777777" w:rsidR="0045184B" w:rsidRDefault="0045184B" w:rsidP="000A73C7">
      <w:pPr>
        <w:numPr>
          <w:ilvl w:val="1"/>
          <w:numId w:val="4"/>
        </w:numPr>
        <w:tabs>
          <w:tab w:val="left" w:pos="1080"/>
        </w:tabs>
        <w:spacing w:after="60"/>
        <w:ind w:left="0" w:firstLine="720"/>
        <w:jc w:val="both"/>
        <w:rPr>
          <w:rFonts w:ascii="Calibri" w:hAnsi="Calibri" w:cs="Arial"/>
          <w:b/>
          <w:sz w:val="15"/>
          <w:szCs w:val="15"/>
        </w:rPr>
      </w:pPr>
      <w:r w:rsidRPr="00DF28BE">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2283B124" w14:textId="77777777" w:rsidR="005E1D50" w:rsidRPr="00DF28BE" w:rsidRDefault="005E1D50" w:rsidP="005E1D50">
      <w:pPr>
        <w:tabs>
          <w:tab w:val="left" w:pos="1080"/>
        </w:tabs>
        <w:spacing w:after="60"/>
        <w:ind w:left="720"/>
        <w:jc w:val="both"/>
        <w:rPr>
          <w:rFonts w:ascii="Calibri" w:hAnsi="Calibri" w:cs="Arial"/>
          <w:b/>
          <w:sz w:val="15"/>
          <w:szCs w:val="15"/>
        </w:rPr>
      </w:pPr>
    </w:p>
    <w:p w14:paraId="312F670E" w14:textId="3B1684F8" w:rsidR="00F53B6F" w:rsidRPr="00F64424" w:rsidRDefault="00C86E7D" w:rsidP="000A73C7">
      <w:pPr>
        <w:numPr>
          <w:ilvl w:val="0"/>
          <w:numId w:val="4"/>
        </w:numPr>
        <w:tabs>
          <w:tab w:val="left" w:pos="720"/>
        </w:tabs>
        <w:spacing w:after="60"/>
        <w:ind w:left="0" w:firstLine="360"/>
        <w:jc w:val="both"/>
        <w:rPr>
          <w:rFonts w:ascii="Calibri" w:hAnsi="Calibri" w:cs="Arial"/>
          <w:sz w:val="15"/>
          <w:szCs w:val="15"/>
        </w:rPr>
      </w:pPr>
      <w:r w:rsidRPr="00E47116">
        <w:rPr>
          <w:rFonts w:ascii="Calibri" w:hAnsi="Calibri" w:cs="Arial"/>
          <w:b/>
          <w:iCs/>
          <w:caps/>
          <w:sz w:val="15"/>
          <w:szCs w:val="15"/>
          <w:u w:val="single"/>
        </w:rPr>
        <w:t>Acceptable and Fair Use</w:t>
      </w:r>
      <w:r w:rsidRPr="00E47116">
        <w:rPr>
          <w:rFonts w:ascii="Calibri" w:hAnsi="Calibri" w:cs="Arial"/>
          <w:iCs/>
          <w:sz w:val="15"/>
          <w:szCs w:val="15"/>
        </w:rPr>
        <w:t>.</w:t>
      </w:r>
      <w:r w:rsidR="00FB1309" w:rsidRPr="00E47116">
        <w:rPr>
          <w:rFonts w:ascii="Calibri" w:hAnsi="Calibri" w:cs="Arial"/>
          <w:iCs/>
          <w:sz w:val="15"/>
          <w:szCs w:val="15"/>
        </w:rPr>
        <w:t xml:space="preserve"> </w:t>
      </w:r>
      <w:r w:rsidR="000102F1" w:rsidRPr="00E47116">
        <w:rPr>
          <w:rFonts w:ascii="Calibri" w:hAnsi="Calibri" w:cs="Arial"/>
          <w:iCs/>
          <w:sz w:val="15"/>
          <w:szCs w:val="15"/>
        </w:rPr>
        <w:t xml:space="preserve">Customer shall comply, and shall cause all Service users to comply, with Frontier’s </w:t>
      </w:r>
      <w:r w:rsidR="000102F1" w:rsidRPr="00E47116">
        <w:rPr>
          <w:rFonts w:ascii="Calibri" w:hAnsi="Calibri" w:cs="Arial"/>
          <w:b/>
          <w:iCs/>
          <w:sz w:val="15"/>
          <w:szCs w:val="15"/>
        </w:rPr>
        <w:t>Acceptable Use Policy</w:t>
      </w:r>
      <w:r w:rsidR="000102F1" w:rsidRPr="00E47116">
        <w:rPr>
          <w:rFonts w:ascii="Calibri" w:hAnsi="Calibri" w:cs="Arial"/>
          <w:iCs/>
          <w:sz w:val="15"/>
          <w:szCs w:val="15"/>
        </w:rPr>
        <w:t xml:space="preserve"> (</w:t>
      </w:r>
      <w:r w:rsidR="000102F1" w:rsidRPr="00E47116">
        <w:rPr>
          <w:rFonts w:ascii="Calibri" w:hAnsi="Calibri" w:cs="Arial"/>
          <w:b/>
          <w:bCs/>
          <w:iCs/>
          <w:sz w:val="15"/>
          <w:szCs w:val="15"/>
        </w:rPr>
        <w:t>“AUP”</w:t>
      </w:r>
      <w:r w:rsidR="000102F1" w:rsidRPr="00E47116">
        <w:rPr>
          <w:rFonts w:ascii="Calibri" w:hAnsi="Calibri" w:cs="Arial"/>
          <w:iCs/>
          <w:sz w:val="15"/>
          <w:szCs w:val="15"/>
        </w:rPr>
        <w:t xml:space="preserve">) and </w:t>
      </w:r>
      <w:r w:rsidR="00136FE8" w:rsidRPr="00E47116">
        <w:rPr>
          <w:rFonts w:ascii="Calibri" w:hAnsi="Calibri" w:cs="Arial"/>
          <w:iCs/>
          <w:sz w:val="15"/>
          <w:szCs w:val="15"/>
        </w:rPr>
        <w:t xml:space="preserve">the </w:t>
      </w:r>
      <w:r w:rsidR="00E47116" w:rsidRPr="00E47116">
        <w:rPr>
          <w:rFonts w:ascii="Calibri" w:hAnsi="Calibri" w:cs="Arial"/>
          <w:iCs/>
          <w:sz w:val="15"/>
          <w:szCs w:val="15"/>
        </w:rPr>
        <w:t xml:space="preserve">Unified Communications by Frontier </w:t>
      </w:r>
      <w:r w:rsidR="000102F1" w:rsidRPr="00E47116">
        <w:rPr>
          <w:rFonts w:ascii="Calibri" w:hAnsi="Calibri" w:cs="Arial"/>
          <w:b/>
          <w:iCs/>
          <w:sz w:val="15"/>
          <w:szCs w:val="15"/>
        </w:rPr>
        <w:t>Fair Use Policy</w:t>
      </w:r>
      <w:r w:rsidR="000102F1" w:rsidRPr="00E47116">
        <w:rPr>
          <w:rFonts w:ascii="Calibri" w:hAnsi="Calibri" w:cs="Arial"/>
          <w:iCs/>
          <w:sz w:val="15"/>
          <w:szCs w:val="15"/>
        </w:rPr>
        <w:t xml:space="preserve"> (“</w:t>
      </w:r>
      <w:r w:rsidR="000102F1" w:rsidRPr="00E47116">
        <w:rPr>
          <w:rFonts w:ascii="Calibri" w:hAnsi="Calibri" w:cs="Arial"/>
          <w:b/>
          <w:iCs/>
          <w:sz w:val="15"/>
          <w:szCs w:val="15"/>
        </w:rPr>
        <w:t>FAFUP</w:t>
      </w:r>
      <w:r w:rsidR="000102F1" w:rsidRPr="00E47116">
        <w:rPr>
          <w:rFonts w:ascii="Calibri" w:hAnsi="Calibri" w:cs="Arial"/>
          <w:iCs/>
          <w:sz w:val="15"/>
          <w:szCs w:val="15"/>
        </w:rPr>
        <w:t xml:space="preserve">”), </w:t>
      </w:r>
      <w:r w:rsidR="00136FE8" w:rsidRPr="00E47116">
        <w:rPr>
          <w:rFonts w:ascii="Calibri" w:hAnsi="Calibri" w:cs="Arial"/>
          <w:iCs/>
          <w:sz w:val="15"/>
          <w:szCs w:val="15"/>
        </w:rPr>
        <w:t>each as may be modified by</w:t>
      </w:r>
      <w:r w:rsidR="000102F1" w:rsidRPr="00E47116">
        <w:rPr>
          <w:rFonts w:ascii="Calibri" w:hAnsi="Calibri" w:cs="Arial"/>
          <w:iCs/>
          <w:sz w:val="15"/>
          <w:szCs w:val="15"/>
        </w:rPr>
        <w:t xml:space="preserve"> Frontier </w:t>
      </w:r>
      <w:r w:rsidR="00136FE8" w:rsidRPr="00E47116">
        <w:rPr>
          <w:rFonts w:ascii="Calibri" w:hAnsi="Calibri" w:cs="Arial"/>
          <w:iCs/>
          <w:sz w:val="15"/>
          <w:szCs w:val="15"/>
        </w:rPr>
        <w:t>from time to time</w:t>
      </w:r>
      <w:r w:rsidR="000102F1" w:rsidRPr="00E47116">
        <w:rPr>
          <w:rFonts w:ascii="Calibri" w:hAnsi="Calibri" w:cs="Arial"/>
          <w:iCs/>
          <w:sz w:val="15"/>
          <w:szCs w:val="15"/>
        </w:rPr>
        <w:t>.</w:t>
      </w:r>
      <w:r w:rsidR="00FB1309" w:rsidRPr="00E47116">
        <w:rPr>
          <w:rFonts w:ascii="Calibri" w:hAnsi="Calibri" w:cs="Arial"/>
          <w:iCs/>
          <w:sz w:val="15"/>
          <w:szCs w:val="15"/>
        </w:rPr>
        <w:t xml:space="preserve"> </w:t>
      </w:r>
      <w:r w:rsidR="000102F1" w:rsidRPr="00E47116">
        <w:rPr>
          <w:rFonts w:ascii="Calibri" w:hAnsi="Calibri" w:cs="Arial"/>
          <w:iCs/>
          <w:sz w:val="15"/>
          <w:szCs w:val="15"/>
        </w:rPr>
        <w:t xml:space="preserve">The current AUP </w:t>
      </w:r>
      <w:r w:rsidR="008302D5" w:rsidRPr="00E47116">
        <w:rPr>
          <w:rFonts w:ascii="Calibri" w:hAnsi="Calibri" w:cs="Arial"/>
          <w:iCs/>
          <w:sz w:val="15"/>
          <w:szCs w:val="15"/>
        </w:rPr>
        <w:t>and FAFUP are</w:t>
      </w:r>
      <w:r w:rsidR="000102F1" w:rsidRPr="00E47116">
        <w:rPr>
          <w:rFonts w:ascii="Calibri" w:hAnsi="Calibri" w:cs="Arial"/>
          <w:iCs/>
          <w:sz w:val="15"/>
          <w:szCs w:val="15"/>
        </w:rPr>
        <w:t xml:space="preserve"> available for review at the following address, subject to change: </w:t>
      </w:r>
      <w:bookmarkStart w:id="4" w:name="OLE_LINK1"/>
      <w:r w:rsidR="00EF0105" w:rsidRPr="00E47116">
        <w:rPr>
          <w:rFonts w:ascii="Calibri" w:hAnsi="Calibri" w:cs="Arial"/>
          <w:iCs/>
          <w:sz w:val="15"/>
          <w:szCs w:val="15"/>
        </w:rPr>
        <w:fldChar w:fldCharType="begin"/>
      </w:r>
      <w:r w:rsidR="00EF0105" w:rsidRPr="00E47116">
        <w:rPr>
          <w:rFonts w:ascii="Calibri" w:hAnsi="Calibri" w:cs="Arial"/>
          <w:iCs/>
          <w:sz w:val="15"/>
          <w:szCs w:val="15"/>
        </w:rPr>
        <w:instrText xml:space="preserve"> HYPERLINK "http://www.frontier.com/policies" </w:instrText>
      </w:r>
      <w:r w:rsidR="00EF0105" w:rsidRPr="00E47116">
        <w:rPr>
          <w:rFonts w:ascii="Calibri" w:hAnsi="Calibri" w:cs="Arial"/>
          <w:iCs/>
          <w:sz w:val="15"/>
          <w:szCs w:val="15"/>
        </w:rPr>
        <w:fldChar w:fldCharType="separate"/>
      </w:r>
      <w:r w:rsidR="00EF0105" w:rsidRPr="00E47116">
        <w:rPr>
          <w:rStyle w:val="Hyperlink"/>
          <w:rFonts w:ascii="Calibri" w:hAnsi="Calibri" w:cs="Arial"/>
          <w:iCs/>
          <w:sz w:val="15"/>
          <w:szCs w:val="15"/>
        </w:rPr>
        <w:t>http://www.frontier.com/policies</w:t>
      </w:r>
      <w:bookmarkEnd w:id="4"/>
      <w:r w:rsidR="00EF0105" w:rsidRPr="00E47116">
        <w:rPr>
          <w:rFonts w:ascii="Calibri" w:hAnsi="Calibri" w:cs="Arial"/>
          <w:iCs/>
          <w:sz w:val="15"/>
          <w:szCs w:val="15"/>
        </w:rPr>
        <w:fldChar w:fldCharType="end"/>
      </w:r>
      <w:r w:rsidR="000102F1" w:rsidRPr="00E47116">
        <w:rPr>
          <w:rFonts w:ascii="Calibri" w:hAnsi="Calibri" w:cs="Arial"/>
          <w:b/>
          <w:bCs/>
          <w:iCs/>
          <w:sz w:val="15"/>
          <w:szCs w:val="15"/>
        </w:rPr>
        <w:t>.</w:t>
      </w:r>
      <w:r w:rsidR="00EF0105" w:rsidRPr="00E47116">
        <w:rPr>
          <w:rFonts w:ascii="Calibri" w:hAnsi="Calibri" w:cs="Arial"/>
          <w:b/>
          <w:bCs/>
          <w:iCs/>
          <w:sz w:val="15"/>
          <w:szCs w:val="15"/>
        </w:rPr>
        <w:t xml:space="preserve"> </w:t>
      </w:r>
      <w:r w:rsidR="000102F1" w:rsidRPr="00E47116">
        <w:rPr>
          <w:rFonts w:ascii="Calibri" w:hAnsi="Calibri" w:cs="Arial"/>
          <w:b/>
          <w:iCs/>
          <w:sz w:val="15"/>
          <w:szCs w:val="15"/>
        </w:rPr>
        <w:t>Customer is responsible for maintaining awareness of and adhering to the AUP and FAFUP as</w:t>
      </w:r>
      <w:r w:rsidR="000102F1" w:rsidRPr="00DF28BE">
        <w:rPr>
          <w:rFonts w:ascii="Calibri" w:hAnsi="Calibri" w:cs="Arial"/>
          <w:b/>
          <w:iCs/>
          <w:sz w:val="15"/>
          <w:szCs w:val="15"/>
        </w:rPr>
        <w:t xml:space="preserve"> amended from time to time.</w:t>
      </w:r>
      <w:r w:rsidR="00FB1309" w:rsidRPr="00DF28BE">
        <w:rPr>
          <w:rFonts w:ascii="Calibri" w:hAnsi="Calibri" w:cs="Arial"/>
          <w:iCs/>
          <w:sz w:val="15"/>
          <w:szCs w:val="15"/>
        </w:rPr>
        <w:t xml:space="preserve"> </w:t>
      </w:r>
      <w:r w:rsidR="000102F1" w:rsidRPr="00DF28BE">
        <w:rPr>
          <w:rFonts w:ascii="Calibri" w:hAnsi="Calibri" w:cs="Arial"/>
          <w:iCs/>
          <w:sz w:val="15"/>
          <w:szCs w:val="15"/>
        </w:rPr>
        <w:t xml:space="preserve">Failure to comply with the AUP or FAFUP is </w:t>
      </w:r>
      <w:r w:rsidR="00D35345" w:rsidRPr="00DF28BE">
        <w:rPr>
          <w:rFonts w:ascii="Calibri" w:hAnsi="Calibri" w:cs="Arial"/>
          <w:iCs/>
          <w:sz w:val="15"/>
          <w:szCs w:val="15"/>
        </w:rPr>
        <w:t>justification</w:t>
      </w:r>
      <w:r w:rsidR="000102F1" w:rsidRPr="00DF28BE">
        <w:rPr>
          <w:rFonts w:ascii="Calibri" w:hAnsi="Calibri" w:cs="Arial"/>
          <w:iCs/>
          <w:sz w:val="15"/>
          <w:szCs w:val="15"/>
        </w:rPr>
        <w:t xml:space="preserve"> for immediate suspension or termination of the Service, notwithstanding any notice requirement </w:t>
      </w:r>
      <w:r w:rsidR="00D35345" w:rsidRPr="00DF28BE">
        <w:rPr>
          <w:rFonts w:ascii="Calibri" w:hAnsi="Calibri" w:cs="Arial"/>
          <w:iCs/>
          <w:sz w:val="15"/>
          <w:szCs w:val="15"/>
        </w:rPr>
        <w:t xml:space="preserve">which may </w:t>
      </w:r>
      <w:r w:rsidR="000102F1" w:rsidRPr="00DF28BE">
        <w:rPr>
          <w:rFonts w:ascii="Calibri" w:hAnsi="Calibri" w:cs="Arial"/>
          <w:iCs/>
          <w:sz w:val="15"/>
          <w:szCs w:val="15"/>
        </w:rPr>
        <w:t xml:space="preserve">otherwise </w:t>
      </w:r>
      <w:r w:rsidR="00D35345" w:rsidRPr="00DF28BE">
        <w:rPr>
          <w:rFonts w:ascii="Calibri" w:hAnsi="Calibri" w:cs="Arial"/>
          <w:iCs/>
          <w:sz w:val="15"/>
          <w:szCs w:val="15"/>
        </w:rPr>
        <w:t xml:space="preserve">be </w:t>
      </w:r>
      <w:r w:rsidR="000102F1" w:rsidRPr="00DF28BE">
        <w:rPr>
          <w:rFonts w:ascii="Calibri" w:hAnsi="Calibri" w:cs="Arial"/>
          <w:iCs/>
          <w:sz w:val="15"/>
          <w:szCs w:val="15"/>
        </w:rPr>
        <w:t>outlined in the FSA.</w:t>
      </w:r>
      <w:r w:rsidR="00FB1309" w:rsidRPr="00DF28BE">
        <w:rPr>
          <w:rFonts w:ascii="Calibri" w:hAnsi="Calibri" w:cs="Arial"/>
          <w:iCs/>
          <w:sz w:val="15"/>
          <w:szCs w:val="15"/>
        </w:rPr>
        <w:t xml:space="preserve"> </w:t>
      </w:r>
    </w:p>
    <w:p w14:paraId="029147AD" w14:textId="77777777" w:rsidR="00BE0EC8" w:rsidRPr="00FB7126" w:rsidRDefault="00BE0EC8" w:rsidP="000A73C7">
      <w:pPr>
        <w:numPr>
          <w:ilvl w:val="0"/>
          <w:numId w:val="4"/>
        </w:numPr>
        <w:tabs>
          <w:tab w:val="left" w:pos="720"/>
        </w:tabs>
        <w:spacing w:after="60"/>
        <w:ind w:left="0" w:firstLine="360"/>
        <w:jc w:val="both"/>
        <w:rPr>
          <w:rFonts w:ascii="Calibri" w:hAnsi="Calibri" w:cs="Arial"/>
          <w:b/>
          <w:caps/>
          <w:sz w:val="15"/>
          <w:szCs w:val="15"/>
        </w:rPr>
      </w:pPr>
      <w:r w:rsidRPr="00FB7126">
        <w:rPr>
          <w:rFonts w:ascii="Calibri" w:hAnsi="Calibri" w:cs="Arial"/>
          <w:b/>
          <w:bCs/>
          <w:caps/>
          <w:sz w:val="15"/>
          <w:szCs w:val="15"/>
          <w:u w:val="single"/>
        </w:rPr>
        <w:t>Emergency 911 Service</w:t>
      </w:r>
      <w:r w:rsidR="002561EC" w:rsidRPr="00FB7126">
        <w:rPr>
          <w:rFonts w:ascii="Calibri" w:hAnsi="Calibri" w:cs="Arial"/>
          <w:b/>
          <w:bCs/>
          <w:caps/>
          <w:sz w:val="15"/>
          <w:szCs w:val="15"/>
        </w:rPr>
        <w:t>.</w:t>
      </w:r>
    </w:p>
    <w:p w14:paraId="1A77652F" w14:textId="77777777" w:rsidR="00BB4897" w:rsidRPr="00FB7126" w:rsidRDefault="003116A6" w:rsidP="000A73C7">
      <w:pPr>
        <w:numPr>
          <w:ilvl w:val="0"/>
          <w:numId w:val="6"/>
        </w:numPr>
        <w:tabs>
          <w:tab w:val="left" w:pos="1080"/>
          <w:tab w:val="left" w:pos="1620"/>
        </w:tabs>
        <w:spacing w:after="60"/>
        <w:ind w:left="0" w:firstLine="720"/>
        <w:jc w:val="both"/>
        <w:rPr>
          <w:rFonts w:ascii="Calibri" w:hAnsi="Calibri" w:cs="Arial"/>
          <w:sz w:val="16"/>
          <w:szCs w:val="15"/>
        </w:rPr>
      </w:pPr>
      <w:r w:rsidRPr="00FB7126">
        <w:rPr>
          <w:rFonts w:ascii="Calibri" w:hAnsi="Calibri" w:cs="Arial"/>
          <w:bCs/>
          <w:sz w:val="16"/>
          <w:szCs w:val="15"/>
        </w:rPr>
        <w:t>Customer acknowledges that IP phones and Softphones are portable and may be used at the Service Location or elsewhere.</w:t>
      </w:r>
      <w:r w:rsidR="00FB1309" w:rsidRPr="00FB7126">
        <w:rPr>
          <w:rFonts w:ascii="Calibri" w:hAnsi="Calibri" w:cs="Arial"/>
          <w:bCs/>
          <w:sz w:val="16"/>
          <w:szCs w:val="15"/>
        </w:rPr>
        <w:t xml:space="preserve"> </w:t>
      </w:r>
      <w:r w:rsidRPr="00FB7126">
        <w:rPr>
          <w:rFonts w:ascii="Calibri" w:hAnsi="Calibri" w:cs="Arial"/>
          <w:b/>
          <w:bCs/>
          <w:caps/>
          <w:color w:val="FF0000"/>
          <w:sz w:val="16"/>
          <w:szCs w:val="15"/>
          <w:u w:val="single"/>
        </w:rPr>
        <w:t>If the IP phone or Softphone is moved</w:t>
      </w:r>
      <w:r w:rsidR="00047DF4" w:rsidRPr="00FB7126">
        <w:rPr>
          <w:rFonts w:ascii="Calibri" w:hAnsi="Calibri" w:cs="Arial"/>
          <w:b/>
          <w:bCs/>
          <w:caps/>
          <w:color w:val="FF0000"/>
          <w:sz w:val="16"/>
          <w:szCs w:val="15"/>
          <w:u w:val="single"/>
        </w:rPr>
        <w:t>,</w:t>
      </w:r>
      <w:r w:rsidRPr="00FB7126">
        <w:rPr>
          <w:rFonts w:ascii="Calibri" w:hAnsi="Calibri" w:cs="Arial"/>
          <w:b/>
          <w:bCs/>
          <w:caps/>
          <w:color w:val="FF0000"/>
          <w:sz w:val="16"/>
          <w:szCs w:val="15"/>
          <w:u w:val="single"/>
        </w:rPr>
        <w:t xml:space="preserve"> Customer must call Frontier at 855-438-7273 to register the phone’s new location for emergency calling purposes</w:t>
      </w:r>
      <w:r w:rsidRPr="00FB7126">
        <w:rPr>
          <w:rFonts w:ascii="Calibri" w:hAnsi="Calibri" w:cs="Arial"/>
          <w:b/>
          <w:bCs/>
          <w:caps/>
          <w:color w:val="FF0000"/>
          <w:sz w:val="16"/>
          <w:szCs w:val="15"/>
        </w:rPr>
        <w:t>.</w:t>
      </w:r>
      <w:r w:rsidR="00FB1309" w:rsidRPr="00FB7126">
        <w:rPr>
          <w:rFonts w:ascii="Calibri" w:hAnsi="Calibri" w:cs="Arial"/>
          <w:bCs/>
          <w:caps/>
          <w:sz w:val="16"/>
          <w:szCs w:val="15"/>
        </w:rPr>
        <w:t xml:space="preserve"> </w:t>
      </w:r>
      <w:r w:rsidRPr="00FB7126">
        <w:rPr>
          <w:rFonts w:ascii="Calibri" w:hAnsi="Calibri" w:cs="Arial"/>
          <w:bCs/>
          <w:caps/>
          <w:sz w:val="16"/>
          <w:szCs w:val="15"/>
        </w:rPr>
        <w:t>T</w:t>
      </w:r>
      <w:r w:rsidRPr="00FB7126">
        <w:rPr>
          <w:rFonts w:ascii="Calibri" w:hAnsi="Calibri" w:cs="Arial"/>
          <w:bCs/>
          <w:sz w:val="16"/>
          <w:szCs w:val="15"/>
        </w:rPr>
        <w:t>here are additional charges for each new location that Customer would like to register phones.</w:t>
      </w:r>
      <w:r w:rsidR="00FB1309" w:rsidRPr="00FB7126">
        <w:rPr>
          <w:rFonts w:ascii="Calibri" w:hAnsi="Calibri" w:cs="Arial"/>
          <w:bCs/>
          <w:sz w:val="16"/>
          <w:szCs w:val="15"/>
        </w:rPr>
        <w:t xml:space="preserve"> </w:t>
      </w:r>
      <w:r w:rsidRPr="00FB7126">
        <w:rPr>
          <w:rFonts w:ascii="Calibri" w:hAnsi="Calibri" w:cs="Arial"/>
          <w:bCs/>
          <w:sz w:val="16"/>
          <w:szCs w:val="15"/>
        </w:rPr>
        <w:t>These locations must be ordered in advance, in order to properly register the phones’ new location.</w:t>
      </w:r>
      <w:r w:rsidR="00FB1309" w:rsidRPr="00FB7126">
        <w:rPr>
          <w:rFonts w:ascii="Calibri" w:hAnsi="Calibri" w:cs="Arial"/>
          <w:b/>
          <w:bCs/>
          <w:sz w:val="16"/>
          <w:szCs w:val="15"/>
        </w:rPr>
        <w:t xml:space="preserve"> </w:t>
      </w:r>
      <w:r w:rsidRPr="00FB7126">
        <w:rPr>
          <w:rFonts w:ascii="Calibri" w:hAnsi="Calibri" w:cs="Arial"/>
          <w:b/>
          <w:bCs/>
          <w:sz w:val="16"/>
          <w:szCs w:val="15"/>
        </w:rPr>
        <w:t>If the new locations are not ordered in advance, 911 calls will not be delivered to the correct Public Safety Answering Point (“PSAP”) until the new location is ordered, configured in the system, and the phone properly registered to the new location.</w:t>
      </w:r>
      <w:r w:rsidR="00FB1309" w:rsidRPr="00FB7126">
        <w:rPr>
          <w:rFonts w:ascii="Calibri" w:hAnsi="Calibri" w:cs="Arial"/>
          <w:b/>
          <w:bCs/>
          <w:sz w:val="16"/>
          <w:szCs w:val="15"/>
        </w:rPr>
        <w:t xml:space="preserve"> </w:t>
      </w:r>
    </w:p>
    <w:p w14:paraId="71716B6E" w14:textId="77777777" w:rsidR="003116A6" w:rsidRPr="00FB7126" w:rsidRDefault="003116A6" w:rsidP="000A73C7">
      <w:pPr>
        <w:numPr>
          <w:ilvl w:val="0"/>
          <w:numId w:val="6"/>
        </w:numPr>
        <w:tabs>
          <w:tab w:val="left" w:pos="1080"/>
          <w:tab w:val="left" w:pos="1620"/>
        </w:tabs>
        <w:spacing w:after="60"/>
        <w:ind w:left="0" w:firstLine="720"/>
        <w:jc w:val="both"/>
        <w:rPr>
          <w:rFonts w:ascii="Calibri" w:hAnsi="Calibri" w:cs="Arial"/>
          <w:color w:val="FF0000"/>
          <w:sz w:val="16"/>
          <w:szCs w:val="15"/>
        </w:rPr>
      </w:pPr>
      <w:r w:rsidRPr="00FB7126">
        <w:rPr>
          <w:rFonts w:ascii="Calibri" w:hAnsi="Calibri" w:cs="Arial"/>
          <w:bCs/>
          <w:sz w:val="16"/>
          <w:szCs w:val="15"/>
        </w:rPr>
        <w:lastRenderedPageBreak/>
        <w:t xml:space="preserve">Customer shall notify and inform each user that </w:t>
      </w:r>
      <w:r w:rsidR="00622799" w:rsidRPr="00FB7126">
        <w:rPr>
          <w:rFonts w:ascii="Calibri" w:hAnsi="Calibri" w:cs="Arial"/>
          <w:bCs/>
          <w:sz w:val="16"/>
          <w:szCs w:val="15"/>
        </w:rPr>
        <w:t xml:space="preserve">(a) </w:t>
      </w:r>
      <w:r w:rsidRPr="00FB7126">
        <w:rPr>
          <w:rFonts w:ascii="Calibri" w:hAnsi="Calibri" w:cs="Arial"/>
          <w:bCs/>
          <w:sz w:val="16"/>
          <w:szCs w:val="15"/>
        </w:rPr>
        <w:t>911 calls may not be delivered to the correct PSAP in some locations and that delays may occur in making a new location available through the PSAP's database</w:t>
      </w:r>
      <w:r w:rsidR="00622799" w:rsidRPr="00FB7126">
        <w:rPr>
          <w:rFonts w:ascii="Calibri" w:hAnsi="Calibri" w:cs="Arial"/>
          <w:bCs/>
          <w:sz w:val="16"/>
          <w:szCs w:val="15"/>
        </w:rPr>
        <w:t xml:space="preserve">; </w:t>
      </w:r>
      <w:r w:rsidR="00311D7A" w:rsidRPr="00FB7126">
        <w:rPr>
          <w:rFonts w:ascii="Calibri" w:hAnsi="Calibri" w:cs="Arial"/>
          <w:bCs/>
          <w:sz w:val="16"/>
          <w:szCs w:val="15"/>
        </w:rPr>
        <w:t>(</w:t>
      </w:r>
      <w:r w:rsidR="00622799" w:rsidRPr="00FB7126">
        <w:rPr>
          <w:rFonts w:ascii="Calibri" w:hAnsi="Calibri" w:cs="Arial"/>
          <w:bCs/>
          <w:sz w:val="16"/>
          <w:szCs w:val="15"/>
        </w:rPr>
        <w:t>b</w:t>
      </w:r>
      <w:r w:rsidR="00311D7A" w:rsidRPr="00FB7126">
        <w:rPr>
          <w:rFonts w:ascii="Calibri" w:hAnsi="Calibri" w:cs="Arial"/>
          <w:bCs/>
          <w:sz w:val="16"/>
          <w:szCs w:val="15"/>
        </w:rPr>
        <w:t>)</w:t>
      </w:r>
      <w:r w:rsidRPr="00FB7126">
        <w:rPr>
          <w:rFonts w:ascii="Calibri" w:hAnsi="Calibri" w:cs="Arial"/>
          <w:bCs/>
          <w:sz w:val="16"/>
          <w:szCs w:val="15"/>
        </w:rPr>
        <w:t xml:space="preserve">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w:t>
      </w:r>
      <w:r w:rsidR="00311D7A" w:rsidRPr="00FB7126">
        <w:rPr>
          <w:rFonts w:ascii="Calibri" w:hAnsi="Calibri" w:cs="Arial"/>
          <w:bCs/>
          <w:sz w:val="16"/>
          <w:szCs w:val="15"/>
        </w:rPr>
        <w:t>(</w:t>
      </w:r>
      <w:r w:rsidR="00DF6A22" w:rsidRPr="00FB7126">
        <w:rPr>
          <w:rFonts w:ascii="Calibri" w:hAnsi="Calibri" w:cs="Arial"/>
          <w:bCs/>
          <w:sz w:val="16"/>
          <w:szCs w:val="15"/>
        </w:rPr>
        <w:t>c</w:t>
      </w:r>
      <w:r w:rsidR="00311D7A" w:rsidRPr="00FB7126">
        <w:rPr>
          <w:rFonts w:ascii="Calibri" w:hAnsi="Calibri" w:cs="Arial"/>
          <w:bCs/>
          <w:sz w:val="16"/>
          <w:szCs w:val="15"/>
        </w:rPr>
        <w:t>)</w:t>
      </w:r>
      <w:r w:rsidRPr="00FB7126">
        <w:rPr>
          <w:rFonts w:ascii="Calibri" w:hAnsi="Calibri" w:cs="Arial"/>
          <w:bCs/>
          <w:sz w:val="16"/>
          <w:szCs w:val="15"/>
        </w:rPr>
        <w:t xml:space="preserve"> the IP phones cannot be used for any calls, including emergency calls, if the broadband connection used by the phone fails, or if electrical power is not available to power the phone.</w:t>
      </w:r>
      <w:r w:rsidR="00FB1309" w:rsidRPr="00FB7126">
        <w:rPr>
          <w:rFonts w:ascii="Calibri" w:hAnsi="Calibri" w:cs="Arial"/>
          <w:b/>
          <w:bCs/>
          <w:sz w:val="16"/>
          <w:szCs w:val="15"/>
        </w:rPr>
        <w:t xml:space="preserve"> </w:t>
      </w:r>
      <w:r w:rsidR="005837BF" w:rsidRPr="00FB7126">
        <w:rPr>
          <w:rFonts w:ascii="Calibri" w:hAnsi="Calibri" w:cs="Arial"/>
          <w:b/>
          <w:bCs/>
          <w:sz w:val="16"/>
          <w:szCs w:val="15"/>
        </w:rPr>
        <w:t xml:space="preserve">  </w:t>
      </w:r>
      <w:r w:rsidR="005837BF" w:rsidRPr="00FB7126">
        <w:rPr>
          <w:rFonts w:ascii="Calibri" w:hAnsi="Calibri" w:cs="Arial"/>
          <w:b/>
          <w:bCs/>
          <w:caps/>
          <w:color w:val="FF0000"/>
          <w:sz w:val="16"/>
          <w:szCs w:val="15"/>
          <w:u w:val="single"/>
        </w:rPr>
        <w:t xml:space="preserve">In addition, Customer is responsible for </w:t>
      </w:r>
      <w:r w:rsidR="0073159F" w:rsidRPr="00FB7126">
        <w:rPr>
          <w:rFonts w:ascii="Calibri" w:hAnsi="Calibri" w:cs="Arial"/>
          <w:b/>
          <w:bCs/>
          <w:caps/>
          <w:color w:val="FF0000"/>
          <w:sz w:val="16"/>
          <w:szCs w:val="15"/>
          <w:u w:val="single"/>
        </w:rPr>
        <w:t xml:space="preserve">ensuring that </w:t>
      </w:r>
      <w:r w:rsidR="00EA7EE4" w:rsidRPr="00FB7126">
        <w:rPr>
          <w:rFonts w:ascii="Calibri" w:hAnsi="Calibri" w:cs="Arial"/>
          <w:b/>
          <w:bCs/>
          <w:caps/>
          <w:color w:val="FF0000"/>
          <w:sz w:val="16"/>
          <w:szCs w:val="15"/>
          <w:u w:val="single"/>
        </w:rPr>
        <w:t xml:space="preserve">any warning labels provided by Frontier outlining the limitations of 911 services </w:t>
      </w:r>
      <w:r w:rsidR="0073159F" w:rsidRPr="00FB7126">
        <w:rPr>
          <w:rFonts w:ascii="Calibri" w:hAnsi="Calibri" w:cs="Arial"/>
          <w:b/>
          <w:bCs/>
          <w:caps/>
          <w:color w:val="FF0000"/>
          <w:sz w:val="16"/>
          <w:szCs w:val="15"/>
          <w:u w:val="single"/>
        </w:rPr>
        <w:t>over IP phones</w:t>
      </w:r>
      <w:r w:rsidR="00EA7EE4" w:rsidRPr="00FB7126">
        <w:rPr>
          <w:rFonts w:ascii="Calibri" w:hAnsi="Calibri" w:cs="Arial"/>
          <w:b/>
          <w:bCs/>
          <w:caps/>
          <w:color w:val="FF0000"/>
          <w:sz w:val="16"/>
          <w:szCs w:val="15"/>
          <w:u w:val="single"/>
        </w:rPr>
        <w:t xml:space="preserve"> </w:t>
      </w:r>
      <w:r w:rsidR="0073159F" w:rsidRPr="00FB7126">
        <w:rPr>
          <w:rFonts w:ascii="Calibri" w:hAnsi="Calibri" w:cs="Arial"/>
          <w:b/>
          <w:bCs/>
          <w:caps/>
          <w:color w:val="FF0000"/>
          <w:sz w:val="16"/>
          <w:szCs w:val="15"/>
          <w:u w:val="single"/>
        </w:rPr>
        <w:t xml:space="preserve">are placed on and/or near the equipment used in conjunction with the </w:t>
      </w:r>
      <w:r w:rsidR="00081145" w:rsidRPr="00FB7126">
        <w:rPr>
          <w:rFonts w:ascii="Calibri" w:hAnsi="Calibri" w:cs="Arial"/>
          <w:b/>
          <w:bCs/>
          <w:caps/>
          <w:color w:val="FF0000"/>
          <w:sz w:val="16"/>
          <w:szCs w:val="15"/>
          <w:u w:val="single"/>
        </w:rPr>
        <w:t>IP phone service.</w:t>
      </w:r>
    </w:p>
    <w:p w14:paraId="27334403" w14:textId="77777777" w:rsidR="002B6FBB" w:rsidRPr="00FB7126" w:rsidRDefault="001D7331" w:rsidP="000A73C7">
      <w:pPr>
        <w:numPr>
          <w:ilvl w:val="0"/>
          <w:numId w:val="6"/>
        </w:numPr>
        <w:tabs>
          <w:tab w:val="left" w:pos="720"/>
          <w:tab w:val="left" w:pos="1080"/>
        </w:tabs>
        <w:spacing w:after="60"/>
        <w:ind w:left="0" w:firstLine="720"/>
        <w:jc w:val="both"/>
        <w:rPr>
          <w:rFonts w:ascii="Calibri" w:hAnsi="Calibri" w:cs="Arial"/>
          <w:sz w:val="16"/>
          <w:szCs w:val="15"/>
        </w:rPr>
      </w:pPr>
      <w:r w:rsidRPr="00FB7126">
        <w:rPr>
          <w:rFonts w:ascii="Calibri" w:hAnsi="Calibri" w:cs="Arial"/>
          <w:sz w:val="16"/>
          <w:szCs w:val="15"/>
        </w:rPr>
        <w:t>Customer is advised that the</w:t>
      </w:r>
      <w:r w:rsidR="00773C62" w:rsidRPr="00FB7126">
        <w:rPr>
          <w:rFonts w:ascii="Calibri" w:hAnsi="Calibri" w:cs="Arial"/>
          <w:sz w:val="16"/>
          <w:szCs w:val="15"/>
        </w:rPr>
        <w:t xml:space="preserve"> </w:t>
      </w:r>
      <w:r w:rsidRPr="00FB7126">
        <w:rPr>
          <w:rFonts w:ascii="Calibri" w:hAnsi="Calibri" w:cs="Arial"/>
          <w:sz w:val="16"/>
          <w:szCs w:val="15"/>
        </w:rPr>
        <w:t xml:space="preserve">operation of e-911 requires accurate information be provided by Customer to </w:t>
      </w:r>
      <w:r w:rsidR="00773C62" w:rsidRPr="00FB7126">
        <w:rPr>
          <w:rFonts w:ascii="Calibri" w:hAnsi="Calibri" w:cs="Arial"/>
          <w:sz w:val="16"/>
          <w:szCs w:val="15"/>
        </w:rPr>
        <w:t>Frontier</w:t>
      </w:r>
      <w:r w:rsidRPr="00FB7126">
        <w:rPr>
          <w:rFonts w:ascii="Calibri" w:hAnsi="Calibri" w:cs="Arial"/>
          <w:sz w:val="16"/>
          <w:szCs w:val="15"/>
        </w:rPr>
        <w:t xml:space="preserve"> for storage in </w:t>
      </w:r>
      <w:r w:rsidR="00773C62" w:rsidRPr="00FB7126">
        <w:rPr>
          <w:rFonts w:ascii="Calibri" w:hAnsi="Calibri" w:cs="Arial"/>
          <w:sz w:val="16"/>
          <w:szCs w:val="15"/>
        </w:rPr>
        <w:t>Frontier</w:t>
      </w:r>
      <w:r w:rsidRPr="00FB7126">
        <w:rPr>
          <w:rFonts w:ascii="Calibri" w:hAnsi="Calibri" w:cs="Arial"/>
          <w:sz w:val="16"/>
          <w:szCs w:val="15"/>
        </w:rPr>
        <w:t>’s database, which Customer is solely</w:t>
      </w:r>
      <w:r w:rsidR="00773C62" w:rsidRPr="00FB7126">
        <w:rPr>
          <w:rFonts w:ascii="Calibri" w:hAnsi="Calibri" w:cs="Arial"/>
          <w:sz w:val="16"/>
          <w:szCs w:val="15"/>
        </w:rPr>
        <w:t xml:space="preserve"> </w:t>
      </w:r>
      <w:r w:rsidRPr="00FB7126">
        <w:rPr>
          <w:rFonts w:ascii="Calibri" w:hAnsi="Calibri" w:cs="Arial"/>
          <w:sz w:val="16"/>
          <w:szCs w:val="15"/>
        </w:rPr>
        <w:t xml:space="preserve">responsible for updating. Further, Customer acknowledges and agrees that e-911 service will not be available, and </w:t>
      </w:r>
      <w:r w:rsidR="00773C62" w:rsidRPr="00FB7126">
        <w:rPr>
          <w:rFonts w:ascii="Calibri" w:hAnsi="Calibri" w:cs="Arial"/>
          <w:sz w:val="16"/>
          <w:szCs w:val="15"/>
        </w:rPr>
        <w:t>Frontier</w:t>
      </w:r>
      <w:r w:rsidRPr="00FB7126">
        <w:rPr>
          <w:rFonts w:ascii="Calibri" w:hAnsi="Calibri" w:cs="Arial"/>
          <w:sz w:val="16"/>
          <w:szCs w:val="15"/>
        </w:rPr>
        <w:t xml:space="preserve"> assumes no liability: </w:t>
      </w:r>
      <w:r w:rsidR="00311D7A" w:rsidRPr="00FB7126">
        <w:rPr>
          <w:rFonts w:ascii="Calibri" w:hAnsi="Calibri" w:cs="Arial"/>
          <w:sz w:val="16"/>
          <w:szCs w:val="15"/>
        </w:rPr>
        <w:t>(a)</w:t>
      </w:r>
      <w:r w:rsidR="00773C62" w:rsidRPr="00FB7126">
        <w:rPr>
          <w:rFonts w:ascii="Calibri" w:hAnsi="Calibri" w:cs="Arial"/>
          <w:sz w:val="16"/>
          <w:szCs w:val="15"/>
        </w:rPr>
        <w:t xml:space="preserve"> </w:t>
      </w:r>
      <w:r w:rsidRPr="00FB7126">
        <w:rPr>
          <w:rFonts w:ascii="Calibri" w:hAnsi="Calibri" w:cs="Arial"/>
          <w:sz w:val="16"/>
          <w:szCs w:val="15"/>
        </w:rPr>
        <w:t xml:space="preserve">if there is a power failure or some other type of failure of the equipment installed at the </w:t>
      </w:r>
      <w:r w:rsidR="008020FD" w:rsidRPr="00FB7126">
        <w:rPr>
          <w:rFonts w:ascii="Calibri" w:hAnsi="Calibri" w:cs="Arial"/>
          <w:sz w:val="16"/>
          <w:szCs w:val="15"/>
        </w:rPr>
        <w:t>Service Location</w:t>
      </w:r>
      <w:r w:rsidRPr="00FB7126">
        <w:rPr>
          <w:rFonts w:ascii="Calibri" w:hAnsi="Calibri" w:cs="Arial"/>
          <w:sz w:val="16"/>
          <w:szCs w:val="15"/>
        </w:rPr>
        <w:t xml:space="preserve">; </w:t>
      </w:r>
      <w:r w:rsidR="00311D7A" w:rsidRPr="00FB7126">
        <w:rPr>
          <w:rFonts w:ascii="Calibri" w:hAnsi="Calibri" w:cs="Arial"/>
          <w:sz w:val="16"/>
          <w:szCs w:val="15"/>
        </w:rPr>
        <w:t>(b)</w:t>
      </w:r>
      <w:r w:rsidRPr="00FB7126">
        <w:rPr>
          <w:rFonts w:ascii="Calibri" w:hAnsi="Calibri" w:cs="Arial"/>
          <w:sz w:val="16"/>
          <w:szCs w:val="15"/>
        </w:rPr>
        <w:t xml:space="preserve"> if there is a failure or congestion</w:t>
      </w:r>
      <w:r w:rsidR="00773C62" w:rsidRPr="00FB7126">
        <w:rPr>
          <w:rFonts w:ascii="Calibri" w:hAnsi="Calibri" w:cs="Arial"/>
          <w:sz w:val="16"/>
          <w:szCs w:val="15"/>
        </w:rPr>
        <w:t xml:space="preserve"> </w:t>
      </w:r>
      <w:r w:rsidRPr="00FB7126">
        <w:rPr>
          <w:rFonts w:ascii="Calibri" w:hAnsi="Calibri" w:cs="Arial"/>
          <w:sz w:val="16"/>
          <w:szCs w:val="15"/>
        </w:rPr>
        <w:t xml:space="preserve">of the access connection (such as dsl or t-1 connection) or associated equipment provided to connect the </w:t>
      </w:r>
      <w:r w:rsidR="008020FD" w:rsidRPr="00FB7126">
        <w:rPr>
          <w:rFonts w:ascii="Calibri" w:hAnsi="Calibri" w:cs="Arial"/>
          <w:sz w:val="16"/>
          <w:szCs w:val="15"/>
        </w:rPr>
        <w:t>Service L</w:t>
      </w:r>
      <w:r w:rsidRPr="00FB7126">
        <w:rPr>
          <w:rFonts w:ascii="Calibri" w:hAnsi="Calibri" w:cs="Arial"/>
          <w:sz w:val="16"/>
          <w:szCs w:val="15"/>
        </w:rPr>
        <w:t>ocation to the VOIP service</w:t>
      </w:r>
      <w:r w:rsidR="00773C62" w:rsidRPr="00FB7126">
        <w:rPr>
          <w:rFonts w:ascii="Calibri" w:hAnsi="Calibri" w:cs="Arial"/>
          <w:sz w:val="16"/>
          <w:szCs w:val="15"/>
        </w:rPr>
        <w:t xml:space="preserve"> </w:t>
      </w:r>
      <w:r w:rsidRPr="00FB7126">
        <w:rPr>
          <w:rFonts w:ascii="Calibri" w:hAnsi="Calibri" w:cs="Arial"/>
          <w:sz w:val="16"/>
          <w:szCs w:val="15"/>
        </w:rPr>
        <w:t xml:space="preserve">network; </w:t>
      </w:r>
      <w:r w:rsidR="00775838" w:rsidRPr="00FB7126">
        <w:rPr>
          <w:rFonts w:ascii="Calibri" w:hAnsi="Calibri" w:cs="Arial"/>
          <w:sz w:val="16"/>
          <w:szCs w:val="15"/>
        </w:rPr>
        <w:t>(c)</w:t>
      </w:r>
      <w:r w:rsidRPr="00FB7126">
        <w:rPr>
          <w:rFonts w:ascii="Calibri" w:hAnsi="Calibri" w:cs="Arial"/>
          <w:sz w:val="16"/>
          <w:szCs w:val="15"/>
        </w:rPr>
        <w:t xml:space="preserve"> if there is a failure or congestion of the VOIP network providing Customer’s VOIP service, the public switched telephone network</w:t>
      </w:r>
      <w:r w:rsidR="00773C62" w:rsidRPr="00FB7126">
        <w:rPr>
          <w:rFonts w:ascii="Calibri" w:hAnsi="Calibri" w:cs="Arial"/>
          <w:sz w:val="16"/>
          <w:szCs w:val="15"/>
        </w:rPr>
        <w:t xml:space="preserve"> </w:t>
      </w:r>
      <w:r w:rsidRPr="00FB7126">
        <w:rPr>
          <w:rFonts w:ascii="Calibri" w:hAnsi="Calibri" w:cs="Arial"/>
          <w:sz w:val="16"/>
          <w:szCs w:val="15"/>
        </w:rPr>
        <w:t xml:space="preserve">(pstn), the 911 service provider’s network or the emergency services network; </w:t>
      </w:r>
      <w:r w:rsidR="00775838" w:rsidRPr="00FB7126">
        <w:rPr>
          <w:rFonts w:ascii="Calibri" w:hAnsi="Calibri" w:cs="Arial"/>
          <w:sz w:val="16"/>
          <w:szCs w:val="15"/>
        </w:rPr>
        <w:t>(d)</w:t>
      </w:r>
      <w:r w:rsidRPr="00FB7126">
        <w:rPr>
          <w:rFonts w:ascii="Calibri" w:hAnsi="Calibri" w:cs="Arial"/>
          <w:sz w:val="16"/>
          <w:szCs w:val="15"/>
        </w:rPr>
        <w:t xml:space="preserve"> if Customer is using the Services outside of the United</w:t>
      </w:r>
      <w:r w:rsidR="00773C62" w:rsidRPr="00FB7126">
        <w:rPr>
          <w:rFonts w:ascii="Calibri" w:hAnsi="Calibri" w:cs="Arial"/>
          <w:sz w:val="16"/>
          <w:szCs w:val="15"/>
        </w:rPr>
        <w:t xml:space="preserve"> </w:t>
      </w:r>
      <w:r w:rsidRPr="00FB7126">
        <w:rPr>
          <w:rFonts w:ascii="Calibri" w:hAnsi="Calibri" w:cs="Arial"/>
          <w:sz w:val="16"/>
          <w:szCs w:val="15"/>
        </w:rPr>
        <w:t xml:space="preserve">States; </w:t>
      </w:r>
      <w:r w:rsidR="00775838" w:rsidRPr="00FB7126">
        <w:rPr>
          <w:rFonts w:ascii="Calibri" w:hAnsi="Calibri" w:cs="Arial"/>
          <w:sz w:val="16"/>
          <w:szCs w:val="15"/>
        </w:rPr>
        <w:t>(e)</w:t>
      </w:r>
      <w:r w:rsidRPr="00FB7126">
        <w:rPr>
          <w:rFonts w:ascii="Calibri" w:hAnsi="Calibri" w:cs="Arial"/>
          <w:sz w:val="16"/>
          <w:szCs w:val="15"/>
        </w:rPr>
        <w:t xml:space="preserve"> if Customer has moved the VOIP device, delayed in providing or failed to provide accurate location information to </w:t>
      </w:r>
      <w:r w:rsidR="00BA4968" w:rsidRPr="00FB7126">
        <w:rPr>
          <w:rFonts w:ascii="Calibri" w:hAnsi="Calibri" w:cs="Arial"/>
          <w:sz w:val="16"/>
          <w:szCs w:val="15"/>
        </w:rPr>
        <w:t>Frontier</w:t>
      </w:r>
      <w:r w:rsidRPr="00FB7126">
        <w:rPr>
          <w:rFonts w:ascii="Calibri" w:hAnsi="Calibri" w:cs="Arial"/>
          <w:sz w:val="16"/>
          <w:szCs w:val="15"/>
        </w:rPr>
        <w:t xml:space="preserve">, or the information provided has not yet been updated by or is inaccurate; </w:t>
      </w:r>
      <w:r w:rsidR="00775838" w:rsidRPr="00FB7126">
        <w:rPr>
          <w:rFonts w:ascii="Calibri" w:hAnsi="Calibri" w:cs="Arial"/>
          <w:sz w:val="16"/>
          <w:szCs w:val="15"/>
        </w:rPr>
        <w:t>(f)</w:t>
      </w:r>
      <w:r w:rsidRPr="00FB7126">
        <w:rPr>
          <w:rFonts w:ascii="Calibri" w:hAnsi="Calibri" w:cs="Arial"/>
          <w:sz w:val="16"/>
          <w:szCs w:val="15"/>
        </w:rPr>
        <w:t xml:space="preserve"> if the Services have</w:t>
      </w:r>
      <w:r w:rsidR="00773C62" w:rsidRPr="00FB7126">
        <w:rPr>
          <w:rFonts w:ascii="Calibri" w:hAnsi="Calibri" w:cs="Arial"/>
          <w:sz w:val="16"/>
          <w:szCs w:val="15"/>
        </w:rPr>
        <w:t xml:space="preserve"> </w:t>
      </w:r>
      <w:r w:rsidRPr="00FB7126">
        <w:rPr>
          <w:rFonts w:ascii="Calibri" w:hAnsi="Calibri" w:cs="Arial"/>
          <w:sz w:val="16"/>
          <w:szCs w:val="15"/>
        </w:rPr>
        <w:t xml:space="preserve">been disconnected or suspended for non-payment or any other reason; </w:t>
      </w:r>
      <w:r w:rsidR="007F1CB0" w:rsidRPr="00FB7126">
        <w:rPr>
          <w:rFonts w:ascii="Calibri" w:hAnsi="Calibri" w:cs="Arial"/>
          <w:sz w:val="16"/>
          <w:szCs w:val="15"/>
        </w:rPr>
        <w:t>(g)</w:t>
      </w:r>
      <w:r w:rsidRPr="00FB7126">
        <w:rPr>
          <w:rFonts w:ascii="Calibri" w:hAnsi="Calibri" w:cs="Arial"/>
          <w:sz w:val="16"/>
          <w:szCs w:val="15"/>
        </w:rPr>
        <w:t xml:space="preserve"> for those circumstances under which 911 service may be limited</w:t>
      </w:r>
      <w:r w:rsidR="00773C62" w:rsidRPr="00FB7126">
        <w:rPr>
          <w:rFonts w:ascii="Calibri" w:hAnsi="Calibri" w:cs="Arial"/>
          <w:sz w:val="16"/>
          <w:szCs w:val="15"/>
        </w:rPr>
        <w:t xml:space="preserve"> </w:t>
      </w:r>
      <w:r w:rsidRPr="00FB7126">
        <w:rPr>
          <w:rFonts w:ascii="Calibri" w:hAnsi="Calibri" w:cs="Arial"/>
          <w:sz w:val="16"/>
          <w:szCs w:val="15"/>
        </w:rPr>
        <w:t>to traditional 911 service rather than enhanced 911 (or ‘e-911’). With e-911 the Customer address and callback information is automatically</w:t>
      </w:r>
      <w:r w:rsidR="00773C62" w:rsidRPr="00FB7126">
        <w:rPr>
          <w:rFonts w:ascii="Calibri" w:hAnsi="Calibri" w:cs="Arial"/>
          <w:sz w:val="16"/>
          <w:szCs w:val="15"/>
        </w:rPr>
        <w:t xml:space="preserve"> </w:t>
      </w:r>
      <w:r w:rsidRPr="00FB7126">
        <w:rPr>
          <w:rFonts w:ascii="Calibri" w:hAnsi="Calibri" w:cs="Arial"/>
          <w:sz w:val="16"/>
          <w:szCs w:val="15"/>
        </w:rPr>
        <w:t>provided to the emergency services systems</w:t>
      </w:r>
      <w:r w:rsidR="00265AA2" w:rsidRPr="00FB7126">
        <w:rPr>
          <w:rFonts w:ascii="Calibri" w:hAnsi="Calibri" w:cs="Arial"/>
          <w:sz w:val="16"/>
          <w:szCs w:val="15"/>
        </w:rPr>
        <w:t xml:space="preserve">; or </w:t>
      </w:r>
      <w:r w:rsidR="007F1CB0" w:rsidRPr="00FB7126">
        <w:rPr>
          <w:rFonts w:ascii="Calibri" w:hAnsi="Calibri" w:cs="Arial"/>
          <w:sz w:val="16"/>
          <w:szCs w:val="15"/>
        </w:rPr>
        <w:t>(h)</w:t>
      </w:r>
      <w:r w:rsidR="001426D1" w:rsidRPr="00FB7126">
        <w:rPr>
          <w:rFonts w:ascii="Calibri" w:hAnsi="Calibri" w:cs="Arial"/>
          <w:sz w:val="16"/>
          <w:szCs w:val="15"/>
        </w:rPr>
        <w:t xml:space="preserve"> </w:t>
      </w:r>
      <w:r w:rsidR="00265AA2" w:rsidRPr="00FB7126">
        <w:rPr>
          <w:rFonts w:ascii="Calibri" w:hAnsi="Calibri" w:cs="Arial"/>
          <w:sz w:val="16"/>
          <w:szCs w:val="15"/>
        </w:rPr>
        <w:t>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w:t>
      </w:r>
      <w:r w:rsidRPr="00FB7126">
        <w:rPr>
          <w:rFonts w:ascii="Calibri" w:hAnsi="Calibri" w:cs="Arial"/>
          <w:sz w:val="16"/>
          <w:szCs w:val="15"/>
        </w:rPr>
        <w:t>. If e-911 service is not available in Customer’s area or at the time of the 911 call, then, the system</w:t>
      </w:r>
      <w:r w:rsidR="00773C62" w:rsidRPr="00FB7126">
        <w:rPr>
          <w:rFonts w:ascii="Calibri" w:hAnsi="Calibri" w:cs="Arial"/>
          <w:sz w:val="16"/>
          <w:szCs w:val="15"/>
        </w:rPr>
        <w:t xml:space="preserve"> </w:t>
      </w:r>
      <w:r w:rsidRPr="00FB7126">
        <w:rPr>
          <w:rFonts w:ascii="Calibri" w:hAnsi="Calibri" w:cs="Arial"/>
          <w:sz w:val="16"/>
          <w:szCs w:val="15"/>
        </w:rPr>
        <w:t>may default to traditional 911 service and the Customer may be required to verbally inform the 911 call taker or emergency responder of</w:t>
      </w:r>
      <w:r w:rsidR="00773C62" w:rsidRPr="00FB7126">
        <w:rPr>
          <w:rFonts w:ascii="Calibri" w:hAnsi="Calibri" w:cs="Arial"/>
          <w:sz w:val="16"/>
          <w:szCs w:val="15"/>
        </w:rPr>
        <w:t xml:space="preserve"> </w:t>
      </w:r>
      <w:r w:rsidR="00265AA2" w:rsidRPr="00FB7126">
        <w:rPr>
          <w:rFonts w:ascii="Calibri" w:hAnsi="Calibri" w:cs="Arial"/>
          <w:sz w:val="16"/>
          <w:szCs w:val="15"/>
        </w:rPr>
        <w:t>their address and phone number</w:t>
      </w:r>
      <w:r w:rsidRPr="00FB7126">
        <w:rPr>
          <w:rFonts w:ascii="Calibri" w:hAnsi="Calibri" w:cs="Arial"/>
          <w:sz w:val="16"/>
          <w:szCs w:val="15"/>
        </w:rPr>
        <w:t>.</w:t>
      </w:r>
      <w:r w:rsidR="00773C62" w:rsidRPr="00FB7126">
        <w:rPr>
          <w:rFonts w:ascii="Calibri" w:hAnsi="Calibri" w:cs="Arial"/>
          <w:sz w:val="16"/>
          <w:szCs w:val="15"/>
        </w:rPr>
        <w:tab/>
      </w:r>
    </w:p>
    <w:p w14:paraId="74C4F40A" w14:textId="77777777" w:rsidR="00FF24E3" w:rsidRPr="00FB7126" w:rsidRDefault="002B6FBB" w:rsidP="000A73C7">
      <w:pPr>
        <w:numPr>
          <w:ilvl w:val="0"/>
          <w:numId w:val="6"/>
        </w:numPr>
        <w:tabs>
          <w:tab w:val="left" w:pos="720"/>
          <w:tab w:val="left" w:pos="1080"/>
        </w:tabs>
        <w:spacing w:after="60"/>
        <w:ind w:left="0" w:firstLine="720"/>
        <w:jc w:val="both"/>
        <w:rPr>
          <w:rFonts w:ascii="Calibri" w:hAnsi="Calibri" w:cs="Arial"/>
          <w:sz w:val="16"/>
          <w:szCs w:val="15"/>
        </w:rPr>
      </w:pPr>
      <w:r w:rsidRPr="00FB7126">
        <w:rPr>
          <w:rFonts w:ascii="Calibri" w:hAnsi="Calibri" w:cs="Arial"/>
          <w:sz w:val="16"/>
          <w:szCs w:val="15"/>
        </w:rPr>
        <w:t xml:space="preserve">911 service is offered solely as an aid in contacting an appropriate </w:t>
      </w:r>
      <w:r w:rsidR="002560CD" w:rsidRPr="00FB7126">
        <w:rPr>
          <w:rFonts w:ascii="Calibri" w:hAnsi="Calibri" w:cs="Arial"/>
          <w:sz w:val="16"/>
          <w:szCs w:val="15"/>
        </w:rPr>
        <w:t xml:space="preserve">PSAP </w:t>
      </w:r>
      <w:r w:rsidRPr="00FB7126">
        <w:rPr>
          <w:rFonts w:ascii="Calibri" w:hAnsi="Calibri" w:cs="Arial"/>
          <w:sz w:val="16"/>
          <w:szCs w:val="15"/>
        </w:rPr>
        <w:t>in connection with fire, police and other emergencies.</w:t>
      </w:r>
      <w:r w:rsidR="00FB1309" w:rsidRPr="00FB7126">
        <w:rPr>
          <w:rFonts w:ascii="Calibri" w:hAnsi="Calibri" w:cs="Arial"/>
          <w:b/>
          <w:sz w:val="16"/>
          <w:szCs w:val="15"/>
        </w:rPr>
        <w:t xml:space="preserve"> </w:t>
      </w:r>
      <w:r w:rsidR="00817F39" w:rsidRPr="00FB7126">
        <w:rPr>
          <w:rFonts w:ascii="Calibri" w:hAnsi="Calibri" w:cs="Arial"/>
          <w:b/>
          <w:sz w:val="16"/>
          <w:szCs w:val="15"/>
        </w:rPr>
        <w:t>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w:t>
      </w:r>
      <w:r w:rsidR="002F42C9" w:rsidRPr="00FB7126">
        <w:rPr>
          <w:rFonts w:ascii="Calibri" w:hAnsi="Calibri" w:cs="Arial"/>
          <w:b/>
          <w:sz w:val="16"/>
          <w:szCs w:val="15"/>
        </w:rPr>
        <w:t>AIMED TO HAVE BEEN CAUSED BY: (a</w:t>
      </w:r>
      <w:r w:rsidR="00817F39" w:rsidRPr="00FB7126">
        <w:rPr>
          <w:rFonts w:ascii="Calibri" w:hAnsi="Calibri" w:cs="Arial"/>
          <w:b/>
          <w:sz w:val="16"/>
          <w:szCs w:val="15"/>
        </w:rPr>
        <w:t>) MISTAKES, OMISSIONS, INTERRUPTIONS, DELAYS, ERRORS OR OTHER DEFECTS IN THE PROVISION</w:t>
      </w:r>
      <w:r w:rsidR="002F42C9" w:rsidRPr="00FB7126">
        <w:rPr>
          <w:rFonts w:ascii="Calibri" w:hAnsi="Calibri" w:cs="Arial"/>
          <w:b/>
          <w:sz w:val="16"/>
          <w:szCs w:val="15"/>
        </w:rPr>
        <w:t xml:space="preserve"> OF EMERGENCY 911 SERVICE, OR (b</w:t>
      </w:r>
      <w:r w:rsidR="00817F39" w:rsidRPr="00FB7126">
        <w:rPr>
          <w:rFonts w:ascii="Calibri" w:hAnsi="Calibri" w:cs="Arial"/>
          <w:b/>
          <w:sz w:val="16"/>
          <w:szCs w:val="15"/>
        </w:rPr>
        <w:t>) INSTALLATION, OPERATION, FAILURE TO OPERATE, MAINTENANCE, REMOVAL, PRESENCE, CONDITION, LOCATION OR USE OF ANY EQUIPMENT AND FACILITIE</w:t>
      </w:r>
      <w:r w:rsidR="002F42C9" w:rsidRPr="00FB7126">
        <w:rPr>
          <w:rFonts w:ascii="Calibri" w:hAnsi="Calibri" w:cs="Arial"/>
          <w:b/>
          <w:sz w:val="16"/>
          <w:szCs w:val="15"/>
        </w:rPr>
        <w:t>S FURNISHING THIS SERVICE, OR (c</w:t>
      </w:r>
      <w:r w:rsidR="00817F39" w:rsidRPr="00FB7126">
        <w:rPr>
          <w:rFonts w:ascii="Calibri" w:hAnsi="Calibri" w:cs="Arial"/>
          <w:b/>
          <w:sz w:val="16"/>
          <w:szCs w:val="15"/>
        </w:rPr>
        <w:t xml:space="preserve">) </w:t>
      </w:r>
      <w:r w:rsidR="00817F39" w:rsidRPr="00FB7126">
        <w:rPr>
          <w:rFonts w:ascii="Calibri" w:hAnsi="Calibri" w:cs="Arial"/>
          <w:b/>
          <w:bCs/>
          <w:sz w:val="16"/>
          <w:szCs w:val="15"/>
        </w:rPr>
        <w:t>CUSTOMER’S FAILURE TO NOTIFY FRONTIER WHEN A PHONE IS MOVED IN A TIMELY MANNER.</w:t>
      </w:r>
    </w:p>
    <w:p w14:paraId="42D31261" w14:textId="77777777" w:rsidR="007448F7" w:rsidRPr="00FB7126" w:rsidRDefault="00BE0EC8" w:rsidP="000A73C7">
      <w:pPr>
        <w:numPr>
          <w:ilvl w:val="0"/>
          <w:numId w:val="6"/>
        </w:numPr>
        <w:tabs>
          <w:tab w:val="left" w:pos="720"/>
          <w:tab w:val="left" w:pos="1080"/>
        </w:tabs>
        <w:spacing w:after="60"/>
        <w:ind w:left="0" w:firstLine="720"/>
        <w:jc w:val="both"/>
        <w:rPr>
          <w:rFonts w:ascii="Calibri" w:hAnsi="Calibri" w:cs="Arial"/>
          <w:sz w:val="16"/>
          <w:szCs w:val="15"/>
        </w:rPr>
      </w:pPr>
      <w:r w:rsidRPr="00FB7126">
        <w:rPr>
          <w:rFonts w:ascii="Calibri" w:hAnsi="Calibri" w:cs="Arial"/>
          <w:b/>
          <w:sz w:val="16"/>
          <w:szCs w:val="15"/>
        </w:rPr>
        <w:t>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w:t>
      </w:r>
      <w:r w:rsidR="00FB1309" w:rsidRPr="00FB7126">
        <w:rPr>
          <w:rFonts w:ascii="Calibri" w:hAnsi="Calibri" w:cs="Arial"/>
          <w:b/>
          <w:sz w:val="16"/>
          <w:szCs w:val="15"/>
        </w:rPr>
        <w:t xml:space="preserve"> </w:t>
      </w:r>
      <w:r w:rsidRPr="00FB7126">
        <w:rPr>
          <w:rFonts w:ascii="Calibri" w:hAnsi="Calibri" w:cs="Arial"/>
          <w:b/>
          <w:sz w:val="16"/>
          <w:szCs w:val="15"/>
        </w:rPr>
        <w:t xml:space="preserve">CUSTOMER, ITS </w:t>
      </w:r>
      <w:r w:rsidR="00C54782" w:rsidRPr="00FB7126">
        <w:rPr>
          <w:rFonts w:ascii="Calibri" w:hAnsi="Calibri" w:cs="Arial"/>
          <w:b/>
          <w:sz w:val="16"/>
          <w:szCs w:val="15"/>
        </w:rPr>
        <w:t xml:space="preserve">SERVICE </w:t>
      </w:r>
      <w:r w:rsidRPr="00FB7126">
        <w:rPr>
          <w:rFonts w:ascii="Calibri" w:hAnsi="Calibri" w:cs="Arial"/>
          <w:b/>
          <w:sz w:val="16"/>
          <w:szCs w:val="15"/>
        </w:rPr>
        <w:t>USERS, AGENCIES OR MUNICIPALITIES, OR THE EMPLOYEES OR AGENTS OF ANY ONE OF THEM.</w:t>
      </w:r>
      <w:r w:rsidR="007448F7" w:rsidRPr="00FB7126">
        <w:rPr>
          <w:rFonts w:ascii="Calibri" w:hAnsi="Calibri" w:cs="Arial"/>
          <w:b/>
          <w:sz w:val="16"/>
          <w:szCs w:val="15"/>
        </w:rPr>
        <w:t xml:space="preserve"> </w:t>
      </w:r>
    </w:p>
    <w:p w14:paraId="3674D8B3" w14:textId="77777777" w:rsidR="00BE0EC8" w:rsidRPr="00FB7126" w:rsidRDefault="007448F7" w:rsidP="000A73C7">
      <w:pPr>
        <w:numPr>
          <w:ilvl w:val="0"/>
          <w:numId w:val="6"/>
        </w:numPr>
        <w:tabs>
          <w:tab w:val="left" w:pos="720"/>
          <w:tab w:val="left" w:pos="1080"/>
        </w:tabs>
        <w:spacing w:after="60"/>
        <w:ind w:left="0" w:firstLine="720"/>
        <w:jc w:val="both"/>
        <w:rPr>
          <w:rFonts w:ascii="Calibri" w:hAnsi="Calibri" w:cs="Arial"/>
          <w:sz w:val="16"/>
          <w:szCs w:val="15"/>
        </w:rPr>
      </w:pPr>
      <w:r w:rsidRPr="00FB7126">
        <w:rPr>
          <w:rFonts w:ascii="Calibri" w:hAnsi="Calibri" w:cs="Arial"/>
          <w:b/>
          <w:bCs/>
          <w:color w:val="FF0000"/>
          <w:sz w:val="16"/>
          <w:szCs w:val="15"/>
          <w:u w:val="single"/>
        </w:rPr>
        <w:t>Customer specifically acknowledges receipt of and understanding of these limitations on emergency calling capabilities</w:t>
      </w:r>
      <w:r w:rsidRPr="00FB7126">
        <w:rPr>
          <w:rFonts w:ascii="Calibri" w:hAnsi="Calibri" w:cs="Arial"/>
          <w:b/>
          <w:bCs/>
          <w:color w:val="800000"/>
          <w:sz w:val="16"/>
          <w:szCs w:val="15"/>
          <w:u w:val="single"/>
        </w:rPr>
        <w:t>.</w:t>
      </w:r>
      <w:r w:rsidRPr="00FB7126">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3BAA0D1D" w14:textId="77777777" w:rsidR="009A36BE" w:rsidRPr="00FB7126" w:rsidRDefault="009A36BE" w:rsidP="009A36BE">
      <w:pPr>
        <w:pStyle w:val="FootnoteText"/>
        <w:spacing w:after="60"/>
        <w:rPr>
          <w:rFonts w:ascii="Calibri" w:hAnsi="Calibri"/>
          <w:b/>
          <w:sz w:val="15"/>
          <w:szCs w:val="15"/>
        </w:rPr>
      </w:pPr>
    </w:p>
    <w:p w14:paraId="05C5F352" w14:textId="77777777" w:rsidR="00F70D3E" w:rsidRPr="00FB7126" w:rsidRDefault="005043D7" w:rsidP="00F70D3E">
      <w:pPr>
        <w:pStyle w:val="FootnoteText"/>
        <w:spacing w:after="60"/>
        <w:rPr>
          <w:rFonts w:ascii="Calibri" w:hAnsi="Calibri"/>
          <w:bCs/>
          <w:sz w:val="15"/>
          <w:szCs w:val="15"/>
        </w:rPr>
      </w:pPr>
      <w:r w:rsidRPr="00FB7126">
        <w:rPr>
          <w:rFonts w:ascii="Calibri" w:hAnsi="Calibri"/>
          <w:b/>
          <w:sz w:val="15"/>
          <w:szCs w:val="15"/>
        </w:rPr>
        <w:t>3</w:t>
      </w:r>
      <w:r w:rsidR="00F70D3E" w:rsidRPr="00FB7126">
        <w:rPr>
          <w:rFonts w:ascii="Calibri" w:hAnsi="Calibri"/>
          <w:b/>
          <w:sz w:val="15"/>
          <w:szCs w:val="15"/>
        </w:rPr>
        <w:t xml:space="preserve">.  </w:t>
      </w:r>
      <w:r w:rsidR="00F70D3E" w:rsidRPr="00FB7126">
        <w:rPr>
          <w:rFonts w:ascii="Calibri" w:hAnsi="Calibri"/>
          <w:bCs/>
          <w:sz w:val="15"/>
          <w:szCs w:val="15"/>
        </w:rPr>
        <w:t>Equipment Purchase With respect to CCaaS Services, Frontier will notify Customer upon Frontier’s completion of the</w:t>
      </w:r>
      <w:r w:rsidR="002C0496" w:rsidRPr="00FB7126">
        <w:rPr>
          <w:rFonts w:ascii="Calibri" w:hAnsi="Calibri"/>
          <w:bCs/>
          <w:sz w:val="15"/>
          <w:szCs w:val="15"/>
        </w:rPr>
        <w:t xml:space="preserve"> installation</w:t>
      </w:r>
      <w:r w:rsidR="00F70D3E" w:rsidRPr="00FB7126">
        <w:rPr>
          <w:rFonts w:ascii="Calibri" w:hAnsi="Calibri"/>
          <w:bCs/>
          <w:sz w:val="15"/>
          <w:szCs w:val="15"/>
        </w:rPr>
        <w:t xml:space="preserve"> </w:t>
      </w:r>
      <w:r w:rsidR="002C0496" w:rsidRPr="00FB7126">
        <w:rPr>
          <w:rFonts w:ascii="Calibri" w:hAnsi="Calibri"/>
          <w:bCs/>
          <w:sz w:val="15"/>
          <w:szCs w:val="15"/>
        </w:rPr>
        <w:t xml:space="preserve">of </w:t>
      </w:r>
      <w:r w:rsidR="00F70D3E" w:rsidRPr="00FB7126">
        <w:rPr>
          <w:rFonts w:ascii="Calibri" w:hAnsi="Calibri"/>
          <w:bCs/>
          <w:sz w:val="15"/>
          <w:szCs w:val="15"/>
        </w:rPr>
        <w:t xml:space="preserve">CCaaS Services.  If the total payment amount is less than $25,000, then Frontier shall provide to Customer a Certificate of Completion (“COC”) for installation (that the Customer is not required to complete and return to Frontier) and billing for such CCaaS Services shall commence. If the total payment amount is equal to or greater than $25,000, then Frontier shall provide to Customer a Certificate of Acceptance (“COA”) for </w:t>
      </w:r>
      <w:r w:rsidR="002C0496" w:rsidRPr="00FB7126">
        <w:rPr>
          <w:rFonts w:ascii="Calibri" w:hAnsi="Calibri"/>
          <w:bCs/>
          <w:sz w:val="15"/>
          <w:szCs w:val="15"/>
        </w:rPr>
        <w:t xml:space="preserve">installation of </w:t>
      </w:r>
      <w:r w:rsidR="00F70D3E" w:rsidRPr="00FB7126">
        <w:rPr>
          <w:rFonts w:ascii="Calibri" w:hAnsi="Calibri"/>
          <w:bCs/>
          <w:sz w:val="15"/>
          <w:szCs w:val="15"/>
        </w:rPr>
        <w:t xml:space="preserve">CCaaS Services  that Customer shall complete and return to Frontier within five (5) business days and billing shall commence. If the COA for </w:t>
      </w:r>
      <w:r w:rsidR="002C0496" w:rsidRPr="00FB7126">
        <w:rPr>
          <w:rFonts w:ascii="Calibri" w:hAnsi="Calibri"/>
          <w:bCs/>
          <w:sz w:val="15"/>
          <w:szCs w:val="15"/>
        </w:rPr>
        <w:t xml:space="preserve">installation of </w:t>
      </w:r>
      <w:r w:rsidR="00F70D3E" w:rsidRPr="00FB7126">
        <w:rPr>
          <w:rFonts w:ascii="Calibri" w:hAnsi="Calibri"/>
          <w:bCs/>
          <w:sz w:val="15"/>
          <w:szCs w:val="15"/>
        </w:rPr>
        <w:t>CCaaS Services is not returned within such period, and Customer has not notified Frontier in writing of a material problem related to the CCaaS Services, then Customer shall be deemed to have accepted such Services (“Acceptance”) and billing shall commence. If there are minor pending items, the COA for</w:t>
      </w:r>
      <w:r w:rsidR="002C0496" w:rsidRPr="00FB7126">
        <w:rPr>
          <w:rFonts w:ascii="Calibri" w:hAnsi="Calibri"/>
          <w:bCs/>
          <w:sz w:val="15"/>
          <w:szCs w:val="15"/>
        </w:rPr>
        <w:t xml:space="preserve"> installation of</w:t>
      </w:r>
      <w:r w:rsidR="00F70D3E" w:rsidRPr="00FB7126">
        <w:rPr>
          <w:rFonts w:ascii="Calibri" w:hAnsi="Calibri"/>
          <w:bCs/>
          <w:sz w:val="15"/>
          <w:szCs w:val="15"/>
        </w:rPr>
        <w:t xml:space="preserve"> CCaaS Services will be signed by Customer with a list of exceptions (punch list), and Frontier will address the punch list items in a timely manner following the Acceptance. </w:t>
      </w:r>
    </w:p>
    <w:p w14:paraId="161445D7" w14:textId="77777777" w:rsidR="0063788B" w:rsidRPr="00FB7126" w:rsidRDefault="0063788B" w:rsidP="009A36BE">
      <w:pPr>
        <w:pStyle w:val="FootnoteText"/>
        <w:spacing w:after="60"/>
        <w:rPr>
          <w:rFonts w:ascii="Calibri" w:hAnsi="Calibri"/>
          <w:b/>
          <w:sz w:val="15"/>
          <w:szCs w:val="15"/>
        </w:rPr>
        <w:sectPr w:rsidR="0063788B" w:rsidRPr="00FB7126" w:rsidSect="00D82030">
          <w:type w:val="continuous"/>
          <w:pgSz w:w="12240" w:h="15840" w:code="1"/>
          <w:pgMar w:top="720" w:right="720" w:bottom="720" w:left="720" w:header="288" w:footer="288" w:gutter="0"/>
          <w:cols w:space="720"/>
          <w:docGrid w:linePitch="326"/>
        </w:sectPr>
      </w:pPr>
    </w:p>
    <w:p w14:paraId="22C813A9" w14:textId="77777777" w:rsidR="00825258" w:rsidRPr="00637D82" w:rsidRDefault="006D5C44" w:rsidP="00181DC2">
      <w:pPr>
        <w:pStyle w:val="List"/>
        <w:tabs>
          <w:tab w:val="left" w:pos="360"/>
        </w:tabs>
        <w:spacing w:after="120"/>
        <w:ind w:left="0" w:right="-36" w:firstLine="0"/>
        <w:jc w:val="both"/>
        <w:rPr>
          <w:rFonts w:ascii="Calibri" w:hAnsi="Calibri"/>
          <w:sz w:val="15"/>
          <w:szCs w:val="15"/>
        </w:rPr>
      </w:pPr>
      <w:r w:rsidRPr="00FB7126">
        <w:rPr>
          <w:rFonts w:ascii="Calibri" w:hAnsi="Calibri"/>
          <w:b/>
          <w:sz w:val="15"/>
          <w:szCs w:val="15"/>
        </w:rPr>
        <w:t>This Schedule is not effective and pricing, dates and terms are subject to chan</w:t>
      </w:r>
      <w:r w:rsidR="007D499A" w:rsidRPr="00FB7126">
        <w:rPr>
          <w:rFonts w:ascii="Calibri" w:hAnsi="Calibri"/>
          <w:b/>
          <w:sz w:val="15"/>
          <w:szCs w:val="15"/>
        </w:rPr>
        <w:t>ge until signed by both parties</w:t>
      </w:r>
      <w:r w:rsidRPr="00FB7126">
        <w:rPr>
          <w:rFonts w:ascii="Calibri" w:hAnsi="Calibri"/>
          <w:b/>
          <w:sz w:val="15"/>
          <w:szCs w:val="15"/>
        </w:rPr>
        <w:t>.</w:t>
      </w:r>
      <w:r w:rsidR="00FB1309" w:rsidRPr="00FB7126">
        <w:rPr>
          <w:rFonts w:ascii="Calibri" w:hAnsi="Calibri"/>
          <w:sz w:val="15"/>
          <w:szCs w:val="15"/>
        </w:rPr>
        <w:t xml:space="preserve"> </w:t>
      </w:r>
      <w:r w:rsidRPr="00FB7126">
        <w:rPr>
          <w:rFonts w:ascii="Calibri" w:hAnsi="Calibri"/>
          <w:sz w:val="15"/>
          <w:szCs w:val="15"/>
        </w:rPr>
        <w:t xml:space="preserve">This Schedule and any of the provisions hereof may </w:t>
      </w:r>
      <w:r w:rsidRPr="00FB7126">
        <w:rPr>
          <w:rFonts w:ascii="Calibri" w:hAnsi="Calibri"/>
          <w:sz w:val="15"/>
          <w:szCs w:val="15"/>
          <w:u w:val="single"/>
        </w:rPr>
        <w:t>not</w:t>
      </w:r>
      <w:r w:rsidRPr="00FB7126">
        <w:rPr>
          <w:rFonts w:ascii="Calibri" w:hAnsi="Calibri"/>
          <w:sz w:val="15"/>
          <w:szCs w:val="15"/>
        </w:rPr>
        <w:t xml:space="preserve"> be modified in any manner except by mutual written agreement.</w:t>
      </w:r>
      <w:r w:rsidR="00FB1309" w:rsidRPr="00FB7126">
        <w:rPr>
          <w:rFonts w:ascii="Calibri" w:hAnsi="Calibri"/>
          <w:sz w:val="15"/>
          <w:szCs w:val="15"/>
        </w:rPr>
        <w:t xml:space="preserve"> </w:t>
      </w:r>
      <w:r w:rsidRPr="00FB7126">
        <w:rPr>
          <w:rFonts w:ascii="Calibri" w:hAnsi="Calibri"/>
          <w:sz w:val="15"/>
          <w:szCs w:val="15"/>
        </w:rPr>
        <w:t>The above rates do not inclu</w:t>
      </w:r>
      <w:r w:rsidR="005451CE" w:rsidRPr="00FB7126">
        <w:rPr>
          <w:rFonts w:ascii="Calibri" w:hAnsi="Calibri"/>
          <w:sz w:val="15"/>
          <w:szCs w:val="15"/>
        </w:rPr>
        <w:t>de any taxes, fees or surcharges</w:t>
      </w:r>
      <w:r w:rsidRPr="00FB7126">
        <w:rPr>
          <w:rFonts w:ascii="Calibri" w:hAnsi="Calibri"/>
          <w:sz w:val="15"/>
          <w:szCs w:val="15"/>
        </w:rPr>
        <w:t xml:space="preserve"> applicable to the Service. This Schedule,</w:t>
      </w:r>
      <w:r w:rsidR="00A86FFC" w:rsidRPr="00FB7126">
        <w:rPr>
          <w:rFonts w:ascii="Calibri" w:hAnsi="Calibri"/>
          <w:sz w:val="15"/>
          <w:szCs w:val="15"/>
        </w:rPr>
        <w:t xml:space="preserve"> the documents incorporated herein by reference,</w:t>
      </w:r>
      <w:r w:rsidRPr="00FB7126">
        <w:rPr>
          <w:rFonts w:ascii="Calibri" w:hAnsi="Calibri"/>
          <w:sz w:val="15"/>
          <w:szCs w:val="15"/>
        </w:rPr>
        <w:t xml:space="preserve"> and all terms and conditions of the FSA</w:t>
      </w:r>
      <w:r w:rsidR="00EA4251" w:rsidRPr="00FB7126">
        <w:rPr>
          <w:rFonts w:ascii="Calibri" w:hAnsi="Calibri"/>
          <w:sz w:val="15"/>
          <w:szCs w:val="15"/>
        </w:rPr>
        <w:t xml:space="preserve"> comprise</w:t>
      </w:r>
      <w:r w:rsidRPr="00FB7126">
        <w:rPr>
          <w:rFonts w:ascii="Calibri" w:hAnsi="Calibri"/>
          <w:sz w:val="15"/>
          <w:szCs w:val="15"/>
        </w:rPr>
        <w:t xml:space="preserve"> the entire agreement between the parties with respect to the Services described herein, and supersede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414A3" w:rsidRPr="00DF28BE" w14:paraId="4ADF74DD" w14:textId="77777777" w:rsidTr="00C414A3">
        <w:trPr>
          <w:cantSplit/>
          <w:trHeight w:val="288"/>
        </w:trPr>
        <w:tc>
          <w:tcPr>
            <w:tcW w:w="5490" w:type="dxa"/>
            <w:gridSpan w:val="2"/>
            <w:shd w:val="clear" w:color="auto" w:fill="auto"/>
            <w:vAlign w:val="bottom"/>
            <w:hideMark/>
          </w:tcPr>
          <w:p w14:paraId="70A709F7" w14:textId="77777777" w:rsidR="00C414A3" w:rsidRPr="00DF28BE" w:rsidRDefault="00C414A3" w:rsidP="00C414A3">
            <w:pPr>
              <w:rPr>
                <w:rFonts w:ascii="Calibri" w:hAnsi="Calibri"/>
                <w:b/>
                <w:bCs/>
                <w:color w:val="000000"/>
                <w:sz w:val="16"/>
                <w:szCs w:val="16"/>
              </w:rPr>
            </w:pPr>
            <w:r w:rsidRPr="00DF28BE">
              <w:rPr>
                <w:rFonts w:ascii="Calibri" w:hAnsi="Calibri"/>
                <w:b/>
                <w:bCs/>
                <w:color w:val="000000"/>
                <w:sz w:val="16"/>
                <w:szCs w:val="16"/>
              </w:rPr>
              <w:t>Frontier Communications of America, Inc.</w:t>
            </w:r>
          </w:p>
        </w:tc>
        <w:tc>
          <w:tcPr>
            <w:tcW w:w="270" w:type="dxa"/>
            <w:vMerge w:val="restart"/>
            <w:shd w:val="clear" w:color="auto" w:fill="auto"/>
            <w:vAlign w:val="bottom"/>
          </w:tcPr>
          <w:p w14:paraId="5336452F" w14:textId="77777777" w:rsidR="00C414A3" w:rsidRPr="00DF28BE" w:rsidRDefault="00C414A3" w:rsidP="00C414A3">
            <w:pPr>
              <w:rPr>
                <w:rFonts w:ascii="Calibri" w:hAnsi="Calibri"/>
                <w:b/>
                <w:bCs/>
                <w:color w:val="000000"/>
                <w:sz w:val="16"/>
                <w:szCs w:val="16"/>
              </w:rPr>
            </w:pPr>
          </w:p>
        </w:tc>
        <w:tc>
          <w:tcPr>
            <w:tcW w:w="5220" w:type="dxa"/>
            <w:gridSpan w:val="2"/>
            <w:shd w:val="clear" w:color="auto" w:fill="auto"/>
            <w:vAlign w:val="bottom"/>
            <w:hideMark/>
          </w:tcPr>
          <w:p w14:paraId="64091109" w14:textId="2002E51A" w:rsidR="00C414A3" w:rsidRPr="00DF28BE" w:rsidRDefault="00F73507" w:rsidP="00C414A3">
            <w:pPr>
              <w:rPr>
                <w:rFonts w:ascii="Calibri" w:hAnsi="Calibri"/>
                <w:b/>
                <w:bCs/>
                <w:color w:val="000000"/>
                <w:sz w:val="16"/>
                <w:szCs w:val="16"/>
              </w:rPr>
            </w:pPr>
            <w:r>
              <w:rPr>
                <w:rFonts w:ascii="Calibri" w:hAnsi="Calibri"/>
                <w:b/>
                <w:bCs/>
                <w:color w:val="000000"/>
                <w:sz w:val="16"/>
                <w:szCs w:val="16"/>
              </w:rPr>
              <w:t>{{Subscriber_Name}}</w:t>
            </w:r>
          </w:p>
        </w:tc>
      </w:tr>
      <w:tr w:rsidR="00152B83" w:rsidRPr="00152B83" w14:paraId="6C52B63E" w14:textId="77777777" w:rsidTr="00C414A3">
        <w:trPr>
          <w:cantSplit/>
          <w:trHeight w:val="648"/>
        </w:trPr>
        <w:tc>
          <w:tcPr>
            <w:tcW w:w="1260" w:type="dxa"/>
            <w:shd w:val="clear" w:color="auto" w:fill="auto"/>
            <w:vAlign w:val="bottom"/>
          </w:tcPr>
          <w:p w14:paraId="79932004"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Signature:</w:t>
            </w:r>
          </w:p>
        </w:tc>
        <w:tc>
          <w:tcPr>
            <w:tcW w:w="4230" w:type="dxa"/>
            <w:tcBorders>
              <w:bottom w:val="single" w:sz="4" w:space="0" w:color="auto"/>
            </w:tcBorders>
            <w:shd w:val="clear" w:color="auto" w:fill="auto"/>
            <w:vAlign w:val="bottom"/>
          </w:tcPr>
          <w:p w14:paraId="1C404293" w14:textId="62DE8092" w:rsidR="00C414A3" w:rsidRPr="00A015D0" w:rsidRDefault="00F73507" w:rsidP="00C414A3">
            <w:pPr>
              <w:spacing w:after="120"/>
              <w:ind w:right="288"/>
              <w:rPr>
                <w:rFonts w:ascii="Calibri" w:hAnsi="Calibri"/>
                <w:bCs/>
                <w:color w:val="FFFFFF"/>
                <w:sz w:val="16"/>
                <w:szCs w:val="16"/>
              </w:rPr>
            </w:pPr>
            <w:r w:rsidRPr="00A015D0">
              <w:rPr>
                <w:rFonts w:ascii="Calibri" w:hAnsi="Calibri"/>
                <w:bCs/>
                <w:color w:val="FFFFFF"/>
                <w:sz w:val="16"/>
                <w:szCs w:val="16"/>
              </w:rPr>
              <w:t>{{Signer</w:t>
            </w:r>
            <w:r w:rsidR="005D3DB3" w:rsidRPr="00A015D0">
              <w:rPr>
                <w:rFonts w:ascii="Calibri" w:hAnsi="Calibri"/>
                <w:bCs/>
                <w:color w:val="FFFFFF"/>
                <w:sz w:val="16"/>
                <w:szCs w:val="16"/>
              </w:rPr>
              <w:t>2</w:t>
            </w:r>
            <w:r w:rsidRPr="00A015D0">
              <w:rPr>
                <w:rFonts w:ascii="Calibri" w:hAnsi="Calibri"/>
                <w:bCs/>
                <w:color w:val="FFFFFF"/>
                <w:sz w:val="16"/>
                <w:szCs w:val="16"/>
              </w:rPr>
              <w:t>Signature}}</w:t>
            </w:r>
          </w:p>
        </w:tc>
        <w:tc>
          <w:tcPr>
            <w:tcW w:w="270" w:type="dxa"/>
            <w:vMerge/>
            <w:shd w:val="clear" w:color="auto" w:fill="auto"/>
            <w:vAlign w:val="bottom"/>
          </w:tcPr>
          <w:p w14:paraId="6846C476" w14:textId="77777777" w:rsidR="00C414A3" w:rsidRPr="00152B83" w:rsidRDefault="00C414A3" w:rsidP="00C414A3">
            <w:pPr>
              <w:rPr>
                <w:rFonts w:ascii="Calibri" w:hAnsi="Calibri"/>
                <w:bCs/>
                <w:sz w:val="16"/>
                <w:szCs w:val="16"/>
              </w:rPr>
            </w:pPr>
          </w:p>
        </w:tc>
        <w:tc>
          <w:tcPr>
            <w:tcW w:w="1235" w:type="dxa"/>
            <w:shd w:val="clear" w:color="auto" w:fill="auto"/>
            <w:vAlign w:val="bottom"/>
          </w:tcPr>
          <w:p w14:paraId="7DEBD282" w14:textId="77777777" w:rsidR="00C414A3" w:rsidRPr="00152B83" w:rsidRDefault="00C414A3" w:rsidP="00C414A3">
            <w:pPr>
              <w:rPr>
                <w:rFonts w:ascii="Calibri" w:hAnsi="Calibri"/>
                <w:bCs/>
                <w:sz w:val="16"/>
                <w:szCs w:val="16"/>
              </w:rPr>
            </w:pPr>
            <w:r w:rsidRPr="00152B83">
              <w:rPr>
                <w:rFonts w:ascii="Calibri" w:hAnsi="Calibri"/>
                <w:bCs/>
                <w:sz w:val="16"/>
                <w:szCs w:val="16"/>
              </w:rPr>
              <w:t>Signature:</w:t>
            </w:r>
          </w:p>
        </w:tc>
        <w:tc>
          <w:tcPr>
            <w:tcW w:w="3985" w:type="dxa"/>
            <w:tcBorders>
              <w:bottom w:val="single" w:sz="4" w:space="0" w:color="auto"/>
            </w:tcBorders>
            <w:shd w:val="clear" w:color="auto" w:fill="auto"/>
            <w:vAlign w:val="bottom"/>
          </w:tcPr>
          <w:p w14:paraId="5AF7B7CA" w14:textId="3312C547" w:rsidR="00C414A3" w:rsidRPr="00A015D0" w:rsidRDefault="00F73507" w:rsidP="00C414A3">
            <w:pPr>
              <w:rPr>
                <w:rFonts w:ascii="Calibri" w:hAnsi="Calibri"/>
                <w:bCs/>
                <w:color w:val="FFFFFF"/>
                <w:sz w:val="16"/>
                <w:szCs w:val="16"/>
              </w:rPr>
            </w:pPr>
            <w:r w:rsidRPr="00A015D0">
              <w:rPr>
                <w:rFonts w:ascii="Calibri" w:hAnsi="Calibri"/>
                <w:bCs/>
                <w:color w:val="FFFFFF"/>
                <w:sz w:val="16"/>
                <w:szCs w:val="16"/>
              </w:rPr>
              <w:t>{{Signer</w:t>
            </w:r>
            <w:r w:rsidR="005D3DB3" w:rsidRPr="00A015D0">
              <w:rPr>
                <w:rFonts w:ascii="Calibri" w:hAnsi="Calibri"/>
                <w:bCs/>
                <w:color w:val="FFFFFF"/>
                <w:sz w:val="16"/>
                <w:szCs w:val="16"/>
              </w:rPr>
              <w:t>1</w:t>
            </w:r>
            <w:r w:rsidRPr="00A015D0">
              <w:rPr>
                <w:rFonts w:ascii="Calibri" w:hAnsi="Calibri"/>
                <w:bCs/>
                <w:color w:val="FFFFFF"/>
                <w:sz w:val="16"/>
                <w:szCs w:val="16"/>
              </w:rPr>
              <w:t>Signature}}</w:t>
            </w:r>
          </w:p>
        </w:tc>
      </w:tr>
      <w:tr w:rsidR="00152B83" w:rsidRPr="00152B83" w14:paraId="39202194" w14:textId="77777777" w:rsidTr="00C414A3">
        <w:trPr>
          <w:cantSplit/>
          <w:trHeight w:val="288"/>
        </w:trPr>
        <w:tc>
          <w:tcPr>
            <w:tcW w:w="1260" w:type="dxa"/>
            <w:shd w:val="clear" w:color="auto" w:fill="auto"/>
            <w:vAlign w:val="bottom"/>
            <w:hideMark/>
          </w:tcPr>
          <w:p w14:paraId="3C265E03"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 xml:space="preserve">Printed Name: </w:t>
            </w:r>
          </w:p>
        </w:tc>
        <w:tc>
          <w:tcPr>
            <w:tcW w:w="4230" w:type="dxa"/>
            <w:tcBorders>
              <w:bottom w:val="single" w:sz="4" w:space="0" w:color="auto"/>
            </w:tcBorders>
            <w:shd w:val="clear" w:color="auto" w:fill="auto"/>
            <w:vAlign w:val="bottom"/>
          </w:tcPr>
          <w:p w14:paraId="26F16BBD" w14:textId="080FC812" w:rsidR="00C414A3" w:rsidRPr="00A015D0" w:rsidRDefault="00F73507" w:rsidP="00C414A3">
            <w:pPr>
              <w:rPr>
                <w:rFonts w:ascii="Calibri" w:hAnsi="Calibri"/>
                <w:bCs/>
                <w:color w:val="FFFFFF"/>
                <w:sz w:val="16"/>
                <w:szCs w:val="16"/>
              </w:rPr>
            </w:pPr>
            <w:r w:rsidRPr="00A015D0">
              <w:rPr>
                <w:rFonts w:ascii="Calibri" w:hAnsi="Calibri"/>
                <w:bCs/>
                <w:color w:val="FFFFFF"/>
                <w:sz w:val="16"/>
                <w:szCs w:val="16"/>
              </w:rPr>
              <w:t>{{Signer</w:t>
            </w:r>
            <w:r w:rsidR="005D3DB3" w:rsidRPr="00A015D0">
              <w:rPr>
                <w:rFonts w:ascii="Calibri" w:hAnsi="Calibri"/>
                <w:bCs/>
                <w:color w:val="FFFFFF"/>
                <w:sz w:val="16"/>
                <w:szCs w:val="16"/>
              </w:rPr>
              <w:t>2</w:t>
            </w:r>
            <w:r w:rsidRPr="00A015D0">
              <w:rPr>
                <w:rFonts w:ascii="Calibri" w:hAnsi="Calibri"/>
                <w:bCs/>
                <w:color w:val="FFFFFF"/>
                <w:sz w:val="16"/>
                <w:szCs w:val="16"/>
              </w:rPr>
              <w:t>FullName}}</w:t>
            </w:r>
          </w:p>
        </w:tc>
        <w:tc>
          <w:tcPr>
            <w:tcW w:w="270" w:type="dxa"/>
            <w:vMerge/>
            <w:shd w:val="clear" w:color="auto" w:fill="auto"/>
            <w:vAlign w:val="bottom"/>
            <w:hideMark/>
          </w:tcPr>
          <w:p w14:paraId="16BEF28D" w14:textId="77777777" w:rsidR="00C414A3" w:rsidRPr="00152B83" w:rsidRDefault="00C414A3" w:rsidP="00C414A3">
            <w:pPr>
              <w:rPr>
                <w:rFonts w:ascii="Calibri" w:hAnsi="Calibri"/>
                <w:bCs/>
                <w:sz w:val="16"/>
                <w:szCs w:val="16"/>
              </w:rPr>
            </w:pPr>
          </w:p>
        </w:tc>
        <w:tc>
          <w:tcPr>
            <w:tcW w:w="1235" w:type="dxa"/>
            <w:shd w:val="clear" w:color="auto" w:fill="auto"/>
            <w:vAlign w:val="bottom"/>
            <w:hideMark/>
          </w:tcPr>
          <w:p w14:paraId="366BCA3D" w14:textId="77777777" w:rsidR="00C414A3" w:rsidRPr="00152B83" w:rsidRDefault="00C414A3" w:rsidP="00C414A3">
            <w:pPr>
              <w:rPr>
                <w:rFonts w:ascii="Calibri" w:hAnsi="Calibri"/>
                <w:bCs/>
                <w:sz w:val="16"/>
                <w:szCs w:val="16"/>
              </w:rPr>
            </w:pPr>
            <w:r w:rsidRPr="00152B83">
              <w:rPr>
                <w:rFonts w:ascii="Calibri" w:hAnsi="Calibri"/>
                <w:bCs/>
                <w:sz w:val="16"/>
                <w:szCs w:val="16"/>
              </w:rPr>
              <w:t xml:space="preserve">Printed Name: </w:t>
            </w:r>
            <w:bookmarkStart w:id="5" w:name="Text141"/>
          </w:p>
        </w:tc>
        <w:bookmarkEnd w:id="5"/>
        <w:tc>
          <w:tcPr>
            <w:tcW w:w="3985" w:type="dxa"/>
            <w:tcBorders>
              <w:bottom w:val="single" w:sz="4" w:space="0" w:color="auto"/>
            </w:tcBorders>
            <w:shd w:val="clear" w:color="auto" w:fill="auto"/>
            <w:vAlign w:val="bottom"/>
          </w:tcPr>
          <w:p w14:paraId="603A56C8" w14:textId="394B1205" w:rsidR="00C414A3" w:rsidRPr="00A015D0" w:rsidRDefault="00F73507" w:rsidP="00C414A3">
            <w:pPr>
              <w:rPr>
                <w:rFonts w:ascii="Calibri" w:hAnsi="Calibri"/>
                <w:bCs/>
                <w:color w:val="FFFFFF"/>
                <w:sz w:val="16"/>
                <w:szCs w:val="16"/>
              </w:rPr>
            </w:pPr>
            <w:r w:rsidRPr="00A015D0">
              <w:rPr>
                <w:rFonts w:ascii="Calibri" w:hAnsi="Calibri"/>
                <w:bCs/>
                <w:color w:val="FFFFFF"/>
                <w:sz w:val="16"/>
                <w:szCs w:val="16"/>
              </w:rPr>
              <w:t>{{Signer</w:t>
            </w:r>
            <w:r w:rsidR="005D3DB3" w:rsidRPr="00A015D0">
              <w:rPr>
                <w:rFonts w:ascii="Calibri" w:hAnsi="Calibri"/>
                <w:bCs/>
                <w:color w:val="FFFFFF"/>
                <w:sz w:val="16"/>
                <w:szCs w:val="16"/>
              </w:rPr>
              <w:t>1</w:t>
            </w:r>
            <w:r w:rsidRPr="00A015D0">
              <w:rPr>
                <w:rFonts w:ascii="Calibri" w:hAnsi="Calibri"/>
                <w:bCs/>
                <w:color w:val="FFFFFF"/>
                <w:sz w:val="16"/>
                <w:szCs w:val="16"/>
              </w:rPr>
              <w:t>FullName}}</w:t>
            </w:r>
          </w:p>
        </w:tc>
      </w:tr>
      <w:tr w:rsidR="00152B83" w:rsidRPr="00152B83" w14:paraId="31D4D7BC" w14:textId="77777777" w:rsidTr="00C414A3">
        <w:trPr>
          <w:cantSplit/>
          <w:trHeight w:val="288"/>
        </w:trPr>
        <w:tc>
          <w:tcPr>
            <w:tcW w:w="1260" w:type="dxa"/>
            <w:shd w:val="clear" w:color="auto" w:fill="auto"/>
            <w:vAlign w:val="bottom"/>
            <w:hideMark/>
          </w:tcPr>
          <w:p w14:paraId="20B50C53"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5CA692A9" w14:textId="6DCC8A7E" w:rsidR="00C414A3" w:rsidRPr="00A015D0" w:rsidRDefault="00F73507" w:rsidP="00C414A3">
            <w:pPr>
              <w:rPr>
                <w:rFonts w:ascii="Calibri" w:hAnsi="Calibri"/>
                <w:bCs/>
                <w:color w:val="FFFFFF"/>
                <w:sz w:val="16"/>
                <w:szCs w:val="16"/>
              </w:rPr>
            </w:pPr>
            <w:r w:rsidRPr="00A015D0">
              <w:rPr>
                <w:rFonts w:ascii="Calibri" w:hAnsi="Calibri"/>
                <w:bCs/>
                <w:color w:val="FFFFFF"/>
                <w:sz w:val="16"/>
                <w:szCs w:val="16"/>
              </w:rPr>
              <w:t>{{Signer</w:t>
            </w:r>
            <w:r w:rsidR="005D3DB3" w:rsidRPr="00A015D0">
              <w:rPr>
                <w:rFonts w:ascii="Calibri" w:hAnsi="Calibri"/>
                <w:bCs/>
                <w:color w:val="FFFFFF"/>
                <w:sz w:val="16"/>
                <w:szCs w:val="16"/>
              </w:rPr>
              <w:t>2</w:t>
            </w:r>
            <w:r w:rsidRPr="00A015D0">
              <w:rPr>
                <w:rFonts w:ascii="Calibri" w:hAnsi="Calibri"/>
                <w:bCs/>
                <w:color w:val="FFFFFF"/>
                <w:sz w:val="16"/>
                <w:szCs w:val="16"/>
              </w:rPr>
              <w:t>Title}}</w:t>
            </w:r>
          </w:p>
        </w:tc>
        <w:tc>
          <w:tcPr>
            <w:tcW w:w="270" w:type="dxa"/>
            <w:vMerge/>
            <w:shd w:val="clear" w:color="auto" w:fill="auto"/>
            <w:vAlign w:val="bottom"/>
            <w:hideMark/>
          </w:tcPr>
          <w:p w14:paraId="7D55344F" w14:textId="77777777" w:rsidR="00C414A3" w:rsidRPr="00152B83" w:rsidRDefault="00C414A3" w:rsidP="00C414A3">
            <w:pPr>
              <w:rPr>
                <w:rFonts w:ascii="Calibri" w:hAnsi="Calibri"/>
                <w:bCs/>
                <w:sz w:val="16"/>
                <w:szCs w:val="16"/>
              </w:rPr>
            </w:pPr>
          </w:p>
        </w:tc>
        <w:tc>
          <w:tcPr>
            <w:tcW w:w="1235" w:type="dxa"/>
            <w:shd w:val="clear" w:color="auto" w:fill="auto"/>
            <w:vAlign w:val="bottom"/>
            <w:hideMark/>
          </w:tcPr>
          <w:p w14:paraId="48C4AF83" w14:textId="77777777" w:rsidR="00C414A3" w:rsidRPr="00152B83" w:rsidRDefault="00C414A3" w:rsidP="00C414A3">
            <w:pPr>
              <w:rPr>
                <w:rFonts w:ascii="Calibri" w:hAnsi="Calibri"/>
                <w:bCs/>
                <w:sz w:val="16"/>
                <w:szCs w:val="16"/>
              </w:rPr>
            </w:pPr>
            <w:r w:rsidRPr="00152B83">
              <w:rPr>
                <w:rFonts w:ascii="Calibri" w:hAnsi="Calibri"/>
                <w:bCs/>
                <w:sz w:val="16"/>
                <w:szCs w:val="16"/>
              </w:rPr>
              <w:t>Title:</w:t>
            </w:r>
          </w:p>
        </w:tc>
        <w:tc>
          <w:tcPr>
            <w:tcW w:w="3985" w:type="dxa"/>
            <w:tcBorders>
              <w:top w:val="single" w:sz="4" w:space="0" w:color="auto"/>
              <w:bottom w:val="single" w:sz="4" w:space="0" w:color="auto"/>
            </w:tcBorders>
            <w:shd w:val="clear" w:color="auto" w:fill="auto"/>
            <w:vAlign w:val="bottom"/>
          </w:tcPr>
          <w:p w14:paraId="3C8E1553" w14:textId="4A8BEFC1" w:rsidR="00C414A3" w:rsidRPr="00A015D0" w:rsidRDefault="00F73507" w:rsidP="00C414A3">
            <w:pPr>
              <w:rPr>
                <w:rFonts w:ascii="Calibri" w:hAnsi="Calibri"/>
                <w:bCs/>
                <w:color w:val="FFFFFF"/>
                <w:sz w:val="16"/>
                <w:szCs w:val="16"/>
              </w:rPr>
            </w:pPr>
            <w:r w:rsidRPr="00A015D0">
              <w:rPr>
                <w:rFonts w:ascii="Calibri" w:hAnsi="Calibri"/>
                <w:bCs/>
                <w:color w:val="FFFFFF"/>
                <w:sz w:val="16"/>
                <w:szCs w:val="16"/>
              </w:rPr>
              <w:t>{{Signer</w:t>
            </w:r>
            <w:r w:rsidR="005D3DB3" w:rsidRPr="00A015D0">
              <w:rPr>
                <w:rFonts w:ascii="Calibri" w:hAnsi="Calibri"/>
                <w:bCs/>
                <w:color w:val="FFFFFF"/>
                <w:sz w:val="16"/>
                <w:szCs w:val="16"/>
              </w:rPr>
              <w:t>1</w:t>
            </w:r>
            <w:r w:rsidRPr="00A015D0">
              <w:rPr>
                <w:rFonts w:ascii="Calibri" w:hAnsi="Calibri"/>
                <w:bCs/>
                <w:color w:val="FFFFFF"/>
                <w:sz w:val="16"/>
                <w:szCs w:val="16"/>
              </w:rPr>
              <w:t>Title}}</w:t>
            </w:r>
          </w:p>
        </w:tc>
      </w:tr>
      <w:tr w:rsidR="00152B83" w:rsidRPr="00152B83" w14:paraId="76B33318" w14:textId="77777777" w:rsidTr="00C414A3">
        <w:trPr>
          <w:cantSplit/>
          <w:trHeight w:val="288"/>
        </w:trPr>
        <w:tc>
          <w:tcPr>
            <w:tcW w:w="1260" w:type="dxa"/>
            <w:shd w:val="clear" w:color="auto" w:fill="auto"/>
            <w:vAlign w:val="bottom"/>
            <w:hideMark/>
          </w:tcPr>
          <w:p w14:paraId="4D65252E" w14:textId="77777777" w:rsidR="00C414A3" w:rsidRPr="00DF28BE" w:rsidRDefault="00C414A3" w:rsidP="00C414A3">
            <w:pPr>
              <w:rPr>
                <w:rFonts w:ascii="Calibri" w:hAnsi="Calibri"/>
                <w:bCs/>
                <w:color w:val="000000"/>
                <w:sz w:val="16"/>
                <w:szCs w:val="16"/>
              </w:rPr>
            </w:pPr>
            <w:r w:rsidRPr="00DF28BE">
              <w:rPr>
                <w:rFonts w:ascii="Calibri" w:hAnsi="Calibri"/>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3C504667" w14:textId="59FE7529" w:rsidR="00C414A3" w:rsidRPr="00A015D0" w:rsidRDefault="00F73507" w:rsidP="00C414A3">
            <w:pPr>
              <w:rPr>
                <w:rFonts w:ascii="Calibri" w:hAnsi="Calibri"/>
                <w:bCs/>
                <w:color w:val="FFFFFF"/>
                <w:sz w:val="16"/>
                <w:szCs w:val="16"/>
              </w:rPr>
            </w:pPr>
            <w:r w:rsidRPr="00A015D0">
              <w:rPr>
                <w:rFonts w:ascii="Calibri" w:hAnsi="Calibri"/>
                <w:bCs/>
                <w:color w:val="FFFFFF"/>
                <w:sz w:val="16"/>
                <w:szCs w:val="16"/>
              </w:rPr>
              <w:t>{{Signer</w:t>
            </w:r>
            <w:r w:rsidR="005D3DB3" w:rsidRPr="00A015D0">
              <w:rPr>
                <w:rFonts w:ascii="Calibri" w:hAnsi="Calibri"/>
                <w:bCs/>
                <w:color w:val="FFFFFF"/>
                <w:sz w:val="16"/>
                <w:szCs w:val="16"/>
              </w:rPr>
              <w:t>2</w:t>
            </w:r>
            <w:r w:rsidRPr="00A015D0">
              <w:rPr>
                <w:rFonts w:ascii="Calibri" w:hAnsi="Calibri"/>
                <w:bCs/>
                <w:color w:val="FFFFFF"/>
                <w:sz w:val="16"/>
                <w:szCs w:val="16"/>
              </w:rPr>
              <w:t>Date}}</w:t>
            </w:r>
          </w:p>
        </w:tc>
        <w:tc>
          <w:tcPr>
            <w:tcW w:w="270" w:type="dxa"/>
            <w:vMerge/>
            <w:shd w:val="clear" w:color="auto" w:fill="auto"/>
            <w:vAlign w:val="bottom"/>
            <w:hideMark/>
          </w:tcPr>
          <w:p w14:paraId="6EA9BE73" w14:textId="77777777" w:rsidR="00C414A3" w:rsidRPr="00152B83" w:rsidRDefault="00C414A3" w:rsidP="00C414A3">
            <w:pPr>
              <w:rPr>
                <w:rFonts w:ascii="Calibri" w:hAnsi="Calibri"/>
                <w:bCs/>
                <w:sz w:val="16"/>
                <w:szCs w:val="16"/>
              </w:rPr>
            </w:pPr>
          </w:p>
        </w:tc>
        <w:tc>
          <w:tcPr>
            <w:tcW w:w="1235" w:type="dxa"/>
            <w:shd w:val="clear" w:color="auto" w:fill="auto"/>
            <w:vAlign w:val="bottom"/>
            <w:hideMark/>
          </w:tcPr>
          <w:p w14:paraId="00FC243D" w14:textId="77777777" w:rsidR="00C414A3" w:rsidRPr="00152B83" w:rsidRDefault="00C414A3" w:rsidP="00C414A3">
            <w:pPr>
              <w:rPr>
                <w:rFonts w:ascii="Calibri" w:hAnsi="Calibri"/>
                <w:bCs/>
                <w:sz w:val="16"/>
                <w:szCs w:val="16"/>
              </w:rPr>
            </w:pPr>
            <w:r w:rsidRPr="00152B83">
              <w:rPr>
                <w:rFonts w:ascii="Calibri" w:hAnsi="Calibri"/>
                <w:bCs/>
                <w:sz w:val="16"/>
                <w:szCs w:val="16"/>
              </w:rPr>
              <w:t>Date:</w:t>
            </w:r>
          </w:p>
        </w:tc>
        <w:tc>
          <w:tcPr>
            <w:tcW w:w="3985" w:type="dxa"/>
            <w:tcBorders>
              <w:top w:val="single" w:sz="4" w:space="0" w:color="auto"/>
              <w:bottom w:val="single" w:sz="4" w:space="0" w:color="auto"/>
            </w:tcBorders>
            <w:shd w:val="clear" w:color="auto" w:fill="auto"/>
            <w:vAlign w:val="bottom"/>
          </w:tcPr>
          <w:p w14:paraId="6406DF59" w14:textId="55329735" w:rsidR="00C414A3" w:rsidRPr="00A015D0" w:rsidRDefault="00F73507" w:rsidP="00C414A3">
            <w:pPr>
              <w:rPr>
                <w:rFonts w:ascii="Calibri" w:hAnsi="Calibri"/>
                <w:bCs/>
                <w:color w:val="FFFFFF"/>
                <w:sz w:val="16"/>
                <w:szCs w:val="16"/>
              </w:rPr>
            </w:pPr>
            <w:r w:rsidRPr="00A015D0">
              <w:rPr>
                <w:rFonts w:ascii="Calibri" w:hAnsi="Calibri"/>
                <w:bCs/>
                <w:color w:val="FFFFFF"/>
                <w:sz w:val="16"/>
                <w:szCs w:val="16"/>
              </w:rPr>
              <w:t>{{Signer</w:t>
            </w:r>
            <w:r w:rsidR="005D3DB3" w:rsidRPr="00A015D0">
              <w:rPr>
                <w:rFonts w:ascii="Calibri" w:hAnsi="Calibri"/>
                <w:bCs/>
                <w:color w:val="FFFFFF"/>
                <w:sz w:val="16"/>
                <w:szCs w:val="16"/>
              </w:rPr>
              <w:t>1</w:t>
            </w:r>
            <w:r w:rsidRPr="00A015D0">
              <w:rPr>
                <w:rFonts w:ascii="Calibri" w:hAnsi="Calibri"/>
                <w:bCs/>
                <w:color w:val="FFFFFF"/>
                <w:sz w:val="16"/>
                <w:szCs w:val="16"/>
              </w:rPr>
              <w:t>Date}}</w:t>
            </w:r>
          </w:p>
        </w:tc>
      </w:tr>
    </w:tbl>
    <w:p w14:paraId="53BC1C40" w14:textId="77777777" w:rsidR="00336BF6" w:rsidRDefault="00336BF6" w:rsidP="00DB6C2C">
      <w:pPr>
        <w:pStyle w:val="List"/>
        <w:spacing w:after="120"/>
        <w:ind w:left="0" w:right="288" w:firstLine="0"/>
        <w:rPr>
          <w:rFonts w:ascii="Calibri" w:hAnsi="Calibri" w:cs="Arial"/>
          <w:sz w:val="16"/>
          <w:szCs w:val="16"/>
        </w:rPr>
      </w:pPr>
    </w:p>
    <w:p w14:paraId="729498E4" w14:textId="77777777" w:rsidR="0088767D" w:rsidRPr="00C014EE" w:rsidRDefault="00336BF6" w:rsidP="00C014EE">
      <w:pPr>
        <w:pStyle w:val="List"/>
        <w:spacing w:after="120"/>
        <w:ind w:left="0" w:right="288" w:firstLine="0"/>
        <w:jc w:val="center"/>
        <w:rPr>
          <w:rFonts w:ascii="Calibri" w:hAnsi="Calibri" w:cs="Arial"/>
          <w:b/>
          <w:bCs/>
          <w:sz w:val="18"/>
          <w:szCs w:val="18"/>
        </w:rPr>
      </w:pPr>
      <w:r>
        <w:rPr>
          <w:rFonts w:ascii="Calibri" w:hAnsi="Calibri" w:cs="Arial"/>
          <w:sz w:val="16"/>
          <w:szCs w:val="16"/>
        </w:rPr>
        <w:br w:type="page"/>
      </w:r>
      <w:r w:rsidRPr="00C014EE">
        <w:rPr>
          <w:rFonts w:ascii="Calibri" w:hAnsi="Calibri" w:cs="Arial"/>
          <w:b/>
          <w:bCs/>
          <w:sz w:val="18"/>
          <w:szCs w:val="18"/>
        </w:rPr>
        <w:lastRenderedPageBreak/>
        <w:t xml:space="preserve">Exhibit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4090"/>
        <w:gridCol w:w="4953"/>
      </w:tblGrid>
      <w:tr w:rsidR="00A22125" w:rsidRPr="001D1F19" w14:paraId="369A8698" w14:textId="77777777" w:rsidTr="001D1F19">
        <w:tc>
          <w:tcPr>
            <w:tcW w:w="2065" w:type="dxa"/>
            <w:shd w:val="clear" w:color="auto" w:fill="auto"/>
          </w:tcPr>
          <w:p w14:paraId="49BA5445" w14:textId="77777777" w:rsidR="00336BF6" w:rsidRPr="001D1F19" w:rsidRDefault="00336BF6" w:rsidP="001D1F19">
            <w:pPr>
              <w:pStyle w:val="List"/>
              <w:spacing w:after="120"/>
              <w:ind w:right="288"/>
              <w:rPr>
                <w:rFonts w:ascii="Calibri" w:hAnsi="Calibri" w:cs="Arial"/>
                <w:sz w:val="16"/>
                <w:szCs w:val="16"/>
              </w:rPr>
            </w:pPr>
          </w:p>
        </w:tc>
        <w:tc>
          <w:tcPr>
            <w:tcW w:w="4320" w:type="dxa"/>
            <w:shd w:val="clear" w:color="auto" w:fill="auto"/>
          </w:tcPr>
          <w:p w14:paraId="0C3FB535" w14:textId="77777777" w:rsidR="00336BF6" w:rsidRPr="001D1F19" w:rsidRDefault="00336BF6" w:rsidP="001D1F19">
            <w:pPr>
              <w:pStyle w:val="List"/>
              <w:spacing w:after="120"/>
              <w:ind w:right="288"/>
              <w:rPr>
                <w:rFonts w:ascii="Calibri" w:hAnsi="Calibri" w:cs="Arial"/>
                <w:b/>
                <w:bCs/>
                <w:sz w:val="16"/>
                <w:szCs w:val="16"/>
              </w:rPr>
            </w:pPr>
            <w:r w:rsidRPr="001D1F19">
              <w:rPr>
                <w:rFonts w:ascii="Calibri" w:hAnsi="Calibri" w:cs="Arial"/>
                <w:b/>
                <w:bCs/>
                <w:sz w:val="16"/>
                <w:szCs w:val="16"/>
              </w:rPr>
              <w:t xml:space="preserve">Frontier Responsibilities </w:t>
            </w:r>
          </w:p>
        </w:tc>
        <w:tc>
          <w:tcPr>
            <w:tcW w:w="5400" w:type="dxa"/>
            <w:shd w:val="clear" w:color="auto" w:fill="auto"/>
          </w:tcPr>
          <w:p w14:paraId="03177971" w14:textId="77777777" w:rsidR="00336BF6" w:rsidRPr="001D1F19" w:rsidRDefault="00336BF6" w:rsidP="001D1F19">
            <w:pPr>
              <w:pStyle w:val="List"/>
              <w:spacing w:after="120"/>
              <w:ind w:right="288"/>
              <w:rPr>
                <w:rFonts w:ascii="Calibri" w:hAnsi="Calibri" w:cs="Arial"/>
                <w:b/>
                <w:bCs/>
                <w:sz w:val="16"/>
                <w:szCs w:val="16"/>
              </w:rPr>
            </w:pPr>
            <w:r w:rsidRPr="001D1F19">
              <w:rPr>
                <w:rFonts w:ascii="Calibri" w:hAnsi="Calibri" w:cs="Arial"/>
                <w:b/>
                <w:bCs/>
                <w:sz w:val="16"/>
                <w:szCs w:val="16"/>
              </w:rPr>
              <w:t xml:space="preserve">Customer Responsibilities  </w:t>
            </w:r>
          </w:p>
        </w:tc>
      </w:tr>
      <w:tr w:rsidR="00A22125" w:rsidRPr="00E07838" w14:paraId="38AE36F0" w14:textId="77777777" w:rsidTr="001D1F19">
        <w:tc>
          <w:tcPr>
            <w:tcW w:w="2065" w:type="dxa"/>
            <w:shd w:val="clear" w:color="auto" w:fill="auto"/>
          </w:tcPr>
          <w:p w14:paraId="612A44F1" w14:textId="77777777" w:rsidR="00336BF6" w:rsidRPr="00E07838" w:rsidRDefault="00336BF6" w:rsidP="001D1F19">
            <w:pPr>
              <w:pStyle w:val="List"/>
              <w:spacing w:after="120"/>
              <w:ind w:right="288"/>
              <w:rPr>
                <w:rFonts w:ascii="Calibri" w:hAnsi="Calibri" w:cs="Calibri"/>
                <w:b/>
                <w:bCs/>
                <w:sz w:val="14"/>
                <w:szCs w:val="14"/>
              </w:rPr>
            </w:pPr>
            <w:r w:rsidRPr="00E07838">
              <w:rPr>
                <w:rFonts w:ascii="Calibri" w:hAnsi="Calibri" w:cs="Calibri"/>
                <w:b/>
                <w:bCs/>
                <w:sz w:val="14"/>
                <w:szCs w:val="14"/>
              </w:rPr>
              <w:t xml:space="preserve">Project Coordination </w:t>
            </w:r>
          </w:p>
        </w:tc>
        <w:tc>
          <w:tcPr>
            <w:tcW w:w="4320" w:type="dxa"/>
            <w:shd w:val="clear" w:color="auto" w:fill="auto"/>
          </w:tcPr>
          <w:p w14:paraId="2DA3CC96" w14:textId="77777777" w:rsidR="00336BF6" w:rsidRPr="00E07838" w:rsidRDefault="00336BF6" w:rsidP="002C0496">
            <w:pPr>
              <w:pStyle w:val="List"/>
              <w:spacing w:after="120"/>
              <w:ind w:left="2" w:right="288" w:firstLine="2"/>
              <w:rPr>
                <w:rFonts w:ascii="Calibri" w:hAnsi="Calibri" w:cs="Calibri"/>
                <w:sz w:val="15"/>
                <w:szCs w:val="15"/>
              </w:rPr>
            </w:pPr>
            <w:r w:rsidRPr="00E07838">
              <w:rPr>
                <w:rFonts w:ascii="Calibri" w:hAnsi="Calibri" w:cs="Calibri"/>
                <w:sz w:val="15"/>
                <w:szCs w:val="15"/>
              </w:rPr>
              <w:t>Frontier will assign a project coordinator to facilitate the</w:t>
            </w:r>
            <w:r w:rsidR="002C0496" w:rsidRPr="00E07838">
              <w:rPr>
                <w:rFonts w:ascii="Calibri" w:hAnsi="Calibri" w:cs="Calibri"/>
                <w:sz w:val="15"/>
                <w:szCs w:val="15"/>
              </w:rPr>
              <w:t xml:space="preserve"> </w:t>
            </w:r>
            <w:r w:rsidRPr="00E07838">
              <w:rPr>
                <w:rFonts w:ascii="Calibri" w:hAnsi="Calibri" w:cs="Calibri"/>
                <w:sz w:val="15"/>
                <w:szCs w:val="15"/>
              </w:rPr>
              <w:t>delivery of Frontier Contact Center services.</w:t>
            </w:r>
          </w:p>
          <w:p w14:paraId="7FEC53B4" w14:textId="77777777" w:rsidR="00336BF6" w:rsidRPr="00E07838" w:rsidRDefault="00336BF6" w:rsidP="002C0496">
            <w:pPr>
              <w:pStyle w:val="List"/>
              <w:spacing w:after="120"/>
              <w:ind w:left="2" w:right="288" w:firstLine="2"/>
              <w:rPr>
                <w:rFonts w:ascii="Calibri" w:hAnsi="Calibri" w:cs="Calibri"/>
                <w:sz w:val="15"/>
                <w:szCs w:val="15"/>
              </w:rPr>
            </w:pPr>
            <w:r w:rsidRPr="00E07838">
              <w:rPr>
                <w:rFonts w:ascii="Calibri" w:hAnsi="Calibri" w:cs="Calibri"/>
                <w:sz w:val="15"/>
                <w:szCs w:val="15"/>
              </w:rPr>
              <w:t>The Frontier project coordinator will provide timely project updates, execute the delivery of Contact Center Services according to the Contact Center project plan, and coordinate all critical project milestones and deliverables with the Customer project contact and Frontier resources.</w:t>
            </w:r>
          </w:p>
          <w:p w14:paraId="28542FF4" w14:textId="77777777" w:rsidR="00336BF6" w:rsidRPr="00E07838" w:rsidRDefault="00336BF6" w:rsidP="00C014EE">
            <w:pPr>
              <w:pStyle w:val="List"/>
              <w:spacing w:after="120"/>
              <w:ind w:left="0" w:right="288" w:firstLine="0"/>
              <w:rPr>
                <w:rFonts w:ascii="Calibri" w:hAnsi="Calibri" w:cs="Calibri"/>
                <w:sz w:val="15"/>
                <w:szCs w:val="15"/>
              </w:rPr>
            </w:pPr>
            <w:r w:rsidRPr="00E07838">
              <w:rPr>
                <w:rFonts w:ascii="Calibri" w:hAnsi="Calibri" w:cs="Calibri"/>
                <w:sz w:val="15"/>
                <w:szCs w:val="15"/>
              </w:rPr>
              <w:t>Frontier Contact Center Professional Services Delivery project plan milestones and deliverables include:</w:t>
            </w:r>
          </w:p>
          <w:p w14:paraId="40C07E61" w14:textId="77777777" w:rsidR="00336BF6"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Contact Center Project Kick-Off</w:t>
            </w:r>
          </w:p>
          <w:p w14:paraId="33BD27CE" w14:textId="77777777" w:rsidR="005043D7"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Project Plan delivery and updates</w:t>
            </w:r>
          </w:p>
          <w:p w14:paraId="7AACD822" w14:textId="77777777" w:rsidR="00336BF6"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Scheduling and facilitation of project meetings according to mutually agreed upon meeting schedule</w:t>
            </w:r>
          </w:p>
          <w:p w14:paraId="53EC896F" w14:textId="77777777" w:rsidR="00336BF6"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Contact Center Requirements Gathering Sessions</w:t>
            </w:r>
          </w:p>
          <w:p w14:paraId="3461558B" w14:textId="77777777" w:rsidR="00336BF6"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Customer Approval of Final Contact Center Design</w:t>
            </w:r>
          </w:p>
          <w:p w14:paraId="151B96C2" w14:textId="77777777" w:rsidR="00336BF6"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Scheduling and Delivery of Agent / Supervisor Remote Training</w:t>
            </w:r>
          </w:p>
          <w:p w14:paraId="5E733B1C" w14:textId="77777777" w:rsidR="00336BF6"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Scheduling and Execution of Preliminary Go-Live Service Testing</w:t>
            </w:r>
          </w:p>
          <w:p w14:paraId="05AF8894" w14:textId="77777777" w:rsidR="00336BF6"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Scheduling and Execution of Go-Live Service Activation and Testing</w:t>
            </w:r>
          </w:p>
          <w:p w14:paraId="3A173C5B" w14:textId="77777777" w:rsidR="00336BF6"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Facilitating 30-day Contact Center On-Boarding</w:t>
            </w:r>
          </w:p>
          <w:p w14:paraId="28733771" w14:textId="77777777" w:rsidR="00336BF6" w:rsidRPr="00E07838" w:rsidRDefault="00336BF6" w:rsidP="005043D7">
            <w:pPr>
              <w:pStyle w:val="List"/>
              <w:numPr>
                <w:ilvl w:val="0"/>
                <w:numId w:val="28"/>
              </w:numPr>
              <w:ind w:left="806" w:right="288"/>
              <w:rPr>
                <w:rFonts w:ascii="Calibri" w:hAnsi="Calibri" w:cs="Calibri"/>
                <w:sz w:val="15"/>
                <w:szCs w:val="15"/>
              </w:rPr>
            </w:pPr>
            <w:r w:rsidRPr="00E07838">
              <w:rPr>
                <w:rFonts w:ascii="Calibri" w:hAnsi="Calibri" w:cs="Calibri"/>
                <w:sz w:val="15"/>
                <w:szCs w:val="15"/>
              </w:rPr>
              <w:t>Customer Sign-off of Contact Center Services and Transition to Frontier Support Team</w:t>
            </w:r>
          </w:p>
        </w:tc>
        <w:tc>
          <w:tcPr>
            <w:tcW w:w="5400" w:type="dxa"/>
            <w:shd w:val="clear" w:color="auto" w:fill="auto"/>
          </w:tcPr>
          <w:p w14:paraId="6722AF5B" w14:textId="77777777" w:rsidR="00336BF6" w:rsidRPr="00E07838" w:rsidRDefault="00336BF6" w:rsidP="00C014EE">
            <w:pPr>
              <w:pStyle w:val="List"/>
              <w:spacing w:after="120"/>
              <w:ind w:left="43" w:right="288" w:firstLine="0"/>
              <w:rPr>
                <w:rFonts w:ascii="Calibri" w:hAnsi="Calibri" w:cs="Calibri"/>
                <w:sz w:val="15"/>
                <w:szCs w:val="15"/>
              </w:rPr>
            </w:pPr>
            <w:r w:rsidRPr="00E07838">
              <w:rPr>
                <w:rFonts w:ascii="Calibri" w:hAnsi="Calibri" w:cs="Calibri"/>
                <w:sz w:val="15"/>
                <w:szCs w:val="15"/>
              </w:rPr>
              <w:t>The Customer will provide a designated project coordinator responsible for participating in all scheduled Contact Center delivery events, managing the timely delivery of all Customer deliverables, and coordinating all Customer resources required for the delivery of Contact Center services</w:t>
            </w:r>
          </w:p>
        </w:tc>
      </w:tr>
      <w:tr w:rsidR="00A22125" w:rsidRPr="00E07838" w14:paraId="038E1BE0" w14:textId="77777777" w:rsidTr="001D1F19">
        <w:tc>
          <w:tcPr>
            <w:tcW w:w="2065" w:type="dxa"/>
            <w:shd w:val="clear" w:color="auto" w:fill="auto"/>
          </w:tcPr>
          <w:p w14:paraId="0E7E58DA" w14:textId="77777777" w:rsidR="00336BF6" w:rsidRPr="00E07838" w:rsidRDefault="00336BF6" w:rsidP="001D1F19">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 xml:space="preserve">CCaaS Database Collection </w:t>
            </w:r>
          </w:p>
        </w:tc>
        <w:tc>
          <w:tcPr>
            <w:tcW w:w="4320" w:type="dxa"/>
            <w:shd w:val="clear" w:color="auto" w:fill="auto"/>
          </w:tcPr>
          <w:p w14:paraId="2023577F" w14:textId="77777777" w:rsidR="00C050CA" w:rsidRPr="00E07838" w:rsidRDefault="00336BF6" w:rsidP="00C050CA">
            <w:pPr>
              <w:pStyle w:val="List"/>
              <w:spacing w:after="120"/>
              <w:ind w:left="0" w:right="288" w:hanging="6"/>
              <w:rPr>
                <w:rFonts w:ascii="Calibri" w:hAnsi="Calibri" w:cs="Calibri"/>
                <w:sz w:val="15"/>
                <w:szCs w:val="15"/>
              </w:rPr>
            </w:pPr>
            <w:r w:rsidRPr="00E07838">
              <w:rPr>
                <w:rFonts w:ascii="Calibri" w:hAnsi="Calibri" w:cs="Calibri"/>
                <w:sz w:val="15"/>
                <w:szCs w:val="15"/>
              </w:rPr>
              <w:t xml:space="preserve">A CCaaS technician will work with the </w:t>
            </w:r>
            <w:r w:rsidR="00C050CA" w:rsidRPr="00E07838">
              <w:rPr>
                <w:rFonts w:ascii="Calibri" w:hAnsi="Calibri" w:cs="Calibri"/>
                <w:sz w:val="15"/>
                <w:szCs w:val="15"/>
              </w:rPr>
              <w:t>C</w:t>
            </w:r>
            <w:r w:rsidRPr="00E07838">
              <w:rPr>
                <w:rFonts w:ascii="Calibri" w:hAnsi="Calibri" w:cs="Calibri"/>
                <w:sz w:val="15"/>
                <w:szCs w:val="15"/>
              </w:rPr>
              <w:t>ustomer to collect all the requisite information to configure the Contact Center service per the customer’s requirements. (see Contact Center Requirements Gathering worksheet)</w:t>
            </w:r>
          </w:p>
          <w:p w14:paraId="06E074BD" w14:textId="77777777" w:rsidR="00336BF6" w:rsidRPr="00E07838" w:rsidRDefault="00336BF6" w:rsidP="00C050CA">
            <w:pPr>
              <w:pStyle w:val="List"/>
              <w:spacing w:after="120"/>
              <w:ind w:left="0" w:right="288" w:hanging="6"/>
              <w:rPr>
                <w:rFonts w:ascii="Calibri" w:hAnsi="Calibri" w:cs="Calibri"/>
                <w:sz w:val="15"/>
                <w:szCs w:val="15"/>
              </w:rPr>
            </w:pPr>
            <w:r w:rsidRPr="00E07838">
              <w:rPr>
                <w:rFonts w:ascii="Calibri" w:hAnsi="Calibri" w:cs="Calibri"/>
                <w:sz w:val="15"/>
                <w:szCs w:val="15"/>
              </w:rPr>
              <w:t xml:space="preserve">Upon completion of the Contact Center database collection, the CCaaS project coordinator will present the </w:t>
            </w:r>
            <w:r w:rsidR="00C050CA" w:rsidRPr="00E07838">
              <w:rPr>
                <w:rFonts w:ascii="Calibri" w:hAnsi="Calibri" w:cs="Calibri"/>
                <w:sz w:val="15"/>
                <w:szCs w:val="15"/>
              </w:rPr>
              <w:t>C</w:t>
            </w:r>
            <w:r w:rsidRPr="00E07838">
              <w:rPr>
                <w:rFonts w:ascii="Calibri" w:hAnsi="Calibri" w:cs="Calibri"/>
                <w:sz w:val="15"/>
                <w:szCs w:val="15"/>
              </w:rPr>
              <w:t xml:space="preserve">ustomer with a final copy of the Contact Center configuration gathered for </w:t>
            </w:r>
            <w:r w:rsidR="00C050CA" w:rsidRPr="00E07838">
              <w:rPr>
                <w:rFonts w:ascii="Calibri" w:hAnsi="Calibri" w:cs="Calibri"/>
                <w:sz w:val="15"/>
                <w:szCs w:val="15"/>
              </w:rPr>
              <w:t>C</w:t>
            </w:r>
            <w:r w:rsidRPr="00E07838">
              <w:rPr>
                <w:rFonts w:ascii="Calibri" w:hAnsi="Calibri" w:cs="Calibri"/>
                <w:sz w:val="15"/>
                <w:szCs w:val="15"/>
              </w:rPr>
              <w:t>ustomer approval.</w:t>
            </w:r>
          </w:p>
          <w:p w14:paraId="6BEB22B7" w14:textId="77777777" w:rsidR="00336BF6" w:rsidRPr="00E07838" w:rsidRDefault="00336BF6" w:rsidP="002C0496">
            <w:pPr>
              <w:pStyle w:val="List"/>
              <w:spacing w:after="120"/>
              <w:ind w:left="0" w:right="288" w:firstLine="2"/>
              <w:rPr>
                <w:rFonts w:ascii="Calibri" w:hAnsi="Calibri" w:cs="Calibri"/>
                <w:sz w:val="15"/>
                <w:szCs w:val="15"/>
              </w:rPr>
            </w:pPr>
            <w:r w:rsidRPr="00E07838">
              <w:rPr>
                <w:rFonts w:ascii="Calibri" w:hAnsi="Calibri" w:cs="Calibri"/>
                <w:sz w:val="15"/>
                <w:szCs w:val="15"/>
              </w:rPr>
              <w:t xml:space="preserve">Upon </w:t>
            </w:r>
            <w:r w:rsidR="00C050CA" w:rsidRPr="00E07838">
              <w:rPr>
                <w:rFonts w:ascii="Calibri" w:hAnsi="Calibri" w:cs="Calibri"/>
                <w:sz w:val="15"/>
                <w:szCs w:val="15"/>
              </w:rPr>
              <w:t>C</w:t>
            </w:r>
            <w:r w:rsidRPr="00E07838">
              <w:rPr>
                <w:rFonts w:ascii="Calibri" w:hAnsi="Calibri" w:cs="Calibri"/>
                <w:sz w:val="15"/>
                <w:szCs w:val="15"/>
              </w:rPr>
              <w:t>ustomer approval of the final Contact Center configuration, a freeze will be implemented on the gathering and acceptance of any additional Contact Center configurations.</w:t>
            </w:r>
          </w:p>
        </w:tc>
        <w:tc>
          <w:tcPr>
            <w:tcW w:w="5400" w:type="dxa"/>
            <w:shd w:val="clear" w:color="auto" w:fill="auto"/>
          </w:tcPr>
          <w:p w14:paraId="369FBF31" w14:textId="77777777" w:rsidR="00336BF6" w:rsidRPr="00E07838" w:rsidRDefault="00336BF6" w:rsidP="00C014EE">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is responsible for participating in all Contact Center database collection sessions with the Frontier CCaaS professional services technicians.</w:t>
            </w:r>
          </w:p>
          <w:p w14:paraId="29768641" w14:textId="77777777" w:rsidR="00336BF6" w:rsidRPr="00E07838" w:rsidRDefault="00336BF6" w:rsidP="002C0496">
            <w:pPr>
              <w:pStyle w:val="List"/>
              <w:spacing w:after="120"/>
              <w:ind w:left="60" w:right="288" w:firstLine="0"/>
              <w:rPr>
                <w:rFonts w:ascii="Calibri" w:hAnsi="Calibri" w:cs="Calibri"/>
                <w:sz w:val="15"/>
                <w:szCs w:val="15"/>
              </w:rPr>
            </w:pPr>
            <w:r w:rsidRPr="00E07838">
              <w:rPr>
                <w:rFonts w:ascii="Calibri" w:hAnsi="Calibri" w:cs="Calibri"/>
                <w:sz w:val="15"/>
                <w:szCs w:val="15"/>
              </w:rPr>
              <w:t>The Customer project coordinator is responsible for the timely delivery and ensuring that all Customer Contact Center database requirements are completely captured during the Contact Center database collection sessions.</w:t>
            </w:r>
          </w:p>
          <w:p w14:paraId="43094215" w14:textId="77777777" w:rsidR="00336BF6" w:rsidRPr="00E07838" w:rsidRDefault="00336BF6" w:rsidP="002C0496">
            <w:pPr>
              <w:pStyle w:val="List"/>
              <w:spacing w:after="120"/>
              <w:ind w:left="0" w:right="288" w:firstLine="0"/>
              <w:rPr>
                <w:rFonts w:ascii="Calibri" w:hAnsi="Calibri" w:cs="Calibri"/>
                <w:sz w:val="15"/>
                <w:szCs w:val="15"/>
              </w:rPr>
            </w:pPr>
            <w:r w:rsidRPr="00E07838">
              <w:rPr>
                <w:rFonts w:ascii="Calibri" w:hAnsi="Calibri" w:cs="Calibri"/>
                <w:sz w:val="15"/>
                <w:szCs w:val="15"/>
              </w:rPr>
              <w:t>Upon the completion of the Contact Center database gathering, the Customer project coordinator will provide timely approval of the Customer’s Contact Center final configuration. The final approved Contact Center configuration will be submitted to the Frontier CCaaS professional team for Contact Center provisioning.</w:t>
            </w:r>
          </w:p>
          <w:p w14:paraId="5538EAA2" w14:textId="77777777" w:rsidR="00336BF6" w:rsidRPr="00E07838" w:rsidRDefault="00336BF6" w:rsidP="001D1F19">
            <w:pPr>
              <w:pStyle w:val="List"/>
              <w:spacing w:after="120"/>
              <w:ind w:left="0" w:right="288" w:hanging="30"/>
              <w:rPr>
                <w:rFonts w:ascii="Calibri" w:hAnsi="Calibri" w:cs="Calibri"/>
                <w:sz w:val="15"/>
                <w:szCs w:val="15"/>
              </w:rPr>
            </w:pPr>
            <w:r w:rsidRPr="00E07838">
              <w:rPr>
                <w:rFonts w:ascii="Calibri" w:hAnsi="Calibri" w:cs="Calibri"/>
                <w:sz w:val="15"/>
                <w:szCs w:val="15"/>
              </w:rPr>
              <w:t>Once the Customer has approved the final Contact Center configuration, Frontier will implement a freeze on any additional Contact Center configuration requirements and/or changes. Any subsequent Contact Center configuration requirements and/or changes will need to be submitted to the Frontier CCaaS project coordinator during the 30-day On-Boarding Support period following the successful Go-Live activation of the Contact Center service.</w:t>
            </w:r>
          </w:p>
        </w:tc>
      </w:tr>
      <w:tr w:rsidR="00A22125" w:rsidRPr="00E07838" w14:paraId="2EED1A2A" w14:textId="77777777" w:rsidTr="001D1F19">
        <w:tc>
          <w:tcPr>
            <w:tcW w:w="2065" w:type="dxa"/>
            <w:shd w:val="clear" w:color="auto" w:fill="auto"/>
          </w:tcPr>
          <w:p w14:paraId="7DD01DBD" w14:textId="77777777" w:rsidR="00336BF6" w:rsidRPr="00E07838" w:rsidRDefault="00336BF6" w:rsidP="001D1F19">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Contact Center Service Provisioning</w:t>
            </w:r>
          </w:p>
          <w:p w14:paraId="3411D2CC" w14:textId="77777777" w:rsidR="00336BF6" w:rsidRPr="00E07838" w:rsidRDefault="00336BF6" w:rsidP="001D1F19">
            <w:pPr>
              <w:pStyle w:val="List"/>
              <w:spacing w:after="120"/>
              <w:ind w:right="288"/>
              <w:rPr>
                <w:rFonts w:ascii="Calibri" w:hAnsi="Calibri" w:cs="Calibri"/>
                <w:b/>
                <w:bCs/>
                <w:sz w:val="14"/>
                <w:szCs w:val="14"/>
              </w:rPr>
            </w:pPr>
          </w:p>
        </w:tc>
        <w:tc>
          <w:tcPr>
            <w:tcW w:w="4320" w:type="dxa"/>
            <w:shd w:val="clear" w:color="auto" w:fill="auto"/>
          </w:tcPr>
          <w:p w14:paraId="2AD0AEC2" w14:textId="77777777" w:rsidR="00336BF6" w:rsidRPr="00E07838" w:rsidRDefault="00336BF6" w:rsidP="002C0496">
            <w:pPr>
              <w:pStyle w:val="List"/>
              <w:spacing w:after="120"/>
              <w:ind w:left="2" w:right="288" w:firstLine="2"/>
              <w:rPr>
                <w:rFonts w:ascii="Calibri" w:hAnsi="Calibri" w:cs="Calibri"/>
                <w:sz w:val="15"/>
                <w:szCs w:val="15"/>
              </w:rPr>
            </w:pPr>
            <w:r w:rsidRPr="00E07838">
              <w:rPr>
                <w:rFonts w:ascii="Calibri" w:hAnsi="Calibri" w:cs="Calibri"/>
                <w:sz w:val="15"/>
                <w:szCs w:val="15"/>
              </w:rPr>
              <w:t>The Frontier CCaaS professional services team will provision the Contact Center service according to the</w:t>
            </w:r>
            <w:r w:rsidR="002C0496" w:rsidRPr="00E07838">
              <w:rPr>
                <w:rFonts w:ascii="Calibri" w:hAnsi="Calibri" w:cs="Calibri"/>
                <w:sz w:val="15"/>
                <w:szCs w:val="15"/>
              </w:rPr>
              <w:t xml:space="preserve"> C</w:t>
            </w:r>
            <w:r w:rsidRPr="00E07838">
              <w:rPr>
                <w:rFonts w:ascii="Calibri" w:hAnsi="Calibri" w:cs="Calibri"/>
                <w:sz w:val="15"/>
                <w:szCs w:val="15"/>
              </w:rPr>
              <w:t>ustomer’s approved requirements.</w:t>
            </w:r>
          </w:p>
        </w:tc>
        <w:tc>
          <w:tcPr>
            <w:tcW w:w="5400" w:type="dxa"/>
            <w:shd w:val="clear" w:color="auto" w:fill="auto"/>
          </w:tcPr>
          <w:p w14:paraId="22CD095E" w14:textId="77777777" w:rsidR="00336BF6" w:rsidRPr="00E07838" w:rsidRDefault="00336BF6" w:rsidP="002C0496">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provide timely responses to the Frontier CCaaS professional services team during the Contact Center Service provisioning.</w:t>
            </w:r>
          </w:p>
        </w:tc>
      </w:tr>
      <w:tr w:rsidR="00A22125" w:rsidRPr="00E07838" w14:paraId="2D93AD0D" w14:textId="77777777" w:rsidTr="001D1F19">
        <w:tc>
          <w:tcPr>
            <w:tcW w:w="2065" w:type="dxa"/>
            <w:shd w:val="clear" w:color="auto" w:fill="auto"/>
          </w:tcPr>
          <w:p w14:paraId="59118DE1" w14:textId="77777777" w:rsidR="00336BF6" w:rsidRPr="00E07838" w:rsidRDefault="00336BF6" w:rsidP="001D1F19">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Systems Integration Support</w:t>
            </w:r>
          </w:p>
          <w:p w14:paraId="117CDBAA" w14:textId="77777777" w:rsidR="00336BF6" w:rsidRPr="00E07838" w:rsidRDefault="00336BF6" w:rsidP="001D1F19">
            <w:pPr>
              <w:pStyle w:val="List"/>
              <w:spacing w:after="120"/>
              <w:ind w:right="288"/>
              <w:rPr>
                <w:rFonts w:ascii="Calibri" w:hAnsi="Calibri" w:cs="Calibri"/>
                <w:b/>
                <w:bCs/>
                <w:sz w:val="14"/>
                <w:szCs w:val="14"/>
              </w:rPr>
            </w:pPr>
          </w:p>
        </w:tc>
        <w:tc>
          <w:tcPr>
            <w:tcW w:w="4320" w:type="dxa"/>
            <w:shd w:val="clear" w:color="auto" w:fill="auto"/>
          </w:tcPr>
          <w:p w14:paraId="7E03C3F3" w14:textId="77777777" w:rsidR="00336BF6" w:rsidRPr="00E07838" w:rsidRDefault="00336BF6" w:rsidP="00C050CA">
            <w:pPr>
              <w:pStyle w:val="List"/>
              <w:spacing w:after="120"/>
              <w:ind w:left="0" w:right="288" w:firstLine="2"/>
              <w:rPr>
                <w:rFonts w:ascii="Calibri" w:hAnsi="Calibri" w:cs="Calibri"/>
                <w:sz w:val="15"/>
                <w:szCs w:val="15"/>
              </w:rPr>
            </w:pPr>
            <w:r w:rsidRPr="00E07838">
              <w:rPr>
                <w:rFonts w:ascii="Calibri" w:hAnsi="Calibri" w:cs="Calibri"/>
                <w:sz w:val="15"/>
                <w:szCs w:val="15"/>
              </w:rPr>
              <w:t xml:space="preserve">The Frontier CCaaS professional services team will provide the </w:t>
            </w:r>
            <w:r w:rsidR="00C050CA" w:rsidRPr="00E07838">
              <w:rPr>
                <w:rFonts w:ascii="Calibri" w:hAnsi="Calibri" w:cs="Calibri"/>
                <w:sz w:val="15"/>
                <w:szCs w:val="15"/>
              </w:rPr>
              <w:t>C</w:t>
            </w:r>
            <w:r w:rsidRPr="00E07838">
              <w:rPr>
                <w:rFonts w:ascii="Calibri" w:hAnsi="Calibri" w:cs="Calibri"/>
                <w:sz w:val="15"/>
                <w:szCs w:val="15"/>
              </w:rPr>
              <w:t>ustomer instructions for setting up natively supported systems integrations features in preparation for Preliminary Go-Live Service Testing.</w:t>
            </w:r>
          </w:p>
          <w:p w14:paraId="71812E25" w14:textId="77777777" w:rsidR="00336BF6" w:rsidRPr="00E07838" w:rsidRDefault="00336BF6" w:rsidP="00C050CA">
            <w:pPr>
              <w:pStyle w:val="List"/>
              <w:spacing w:after="120"/>
              <w:ind w:left="0" w:right="288" w:firstLine="2"/>
              <w:rPr>
                <w:rFonts w:ascii="Calibri" w:hAnsi="Calibri" w:cs="Calibri"/>
                <w:sz w:val="15"/>
                <w:szCs w:val="15"/>
              </w:rPr>
            </w:pPr>
            <w:r w:rsidRPr="00E07838">
              <w:rPr>
                <w:rFonts w:ascii="Calibri" w:hAnsi="Calibri" w:cs="Calibri"/>
                <w:sz w:val="15"/>
                <w:szCs w:val="15"/>
              </w:rPr>
              <w:t xml:space="preserve">Any custom integration requirements with </w:t>
            </w:r>
            <w:r w:rsidR="00C050CA" w:rsidRPr="00E07838">
              <w:rPr>
                <w:rFonts w:ascii="Calibri" w:hAnsi="Calibri" w:cs="Calibri"/>
                <w:sz w:val="15"/>
                <w:szCs w:val="15"/>
              </w:rPr>
              <w:t>C</w:t>
            </w:r>
            <w:r w:rsidRPr="00E07838">
              <w:rPr>
                <w:rFonts w:ascii="Calibri" w:hAnsi="Calibri" w:cs="Calibri"/>
                <w:sz w:val="15"/>
                <w:szCs w:val="15"/>
              </w:rPr>
              <w:t xml:space="preserve">ustomer third-party systems will be captured during the CCaaS Database Collection process under an accompanying statement of work. Additional charges may apply and will be delivered to the </w:t>
            </w:r>
            <w:r w:rsidR="00C050CA" w:rsidRPr="00E07838">
              <w:rPr>
                <w:rFonts w:ascii="Calibri" w:hAnsi="Calibri" w:cs="Calibri"/>
                <w:sz w:val="15"/>
                <w:szCs w:val="15"/>
              </w:rPr>
              <w:t>C</w:t>
            </w:r>
            <w:r w:rsidRPr="00E07838">
              <w:rPr>
                <w:rFonts w:ascii="Calibri" w:hAnsi="Calibri" w:cs="Calibri"/>
                <w:sz w:val="15"/>
                <w:szCs w:val="15"/>
              </w:rPr>
              <w:t>ustomer for approval prior to Contact Center Service Provisioning.</w:t>
            </w:r>
          </w:p>
          <w:p w14:paraId="03D43ECD" w14:textId="77777777" w:rsidR="00336BF6" w:rsidRPr="00E07838" w:rsidRDefault="00336BF6" w:rsidP="001D1F19">
            <w:pPr>
              <w:pStyle w:val="List"/>
              <w:spacing w:after="120"/>
              <w:ind w:right="288"/>
              <w:rPr>
                <w:rFonts w:ascii="Calibri" w:hAnsi="Calibri" w:cs="Calibri"/>
                <w:sz w:val="15"/>
                <w:szCs w:val="15"/>
              </w:rPr>
            </w:pPr>
          </w:p>
        </w:tc>
        <w:tc>
          <w:tcPr>
            <w:tcW w:w="5400" w:type="dxa"/>
            <w:shd w:val="clear" w:color="auto" w:fill="auto"/>
          </w:tcPr>
          <w:p w14:paraId="0079ED9B" w14:textId="77777777" w:rsidR="00336BF6" w:rsidRPr="00E07838" w:rsidRDefault="00336BF6" w:rsidP="00C050CA">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work with internal resources to instructions set up natively supported systems integrations features in preparation for Preliminary Go-Live Service Testing.</w:t>
            </w:r>
          </w:p>
          <w:p w14:paraId="609D1073" w14:textId="77777777" w:rsidR="00C050CA" w:rsidRPr="00E07838" w:rsidRDefault="00336BF6" w:rsidP="00C050CA">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work with the Frontier CCaaS professional team to identify and document any integration requirements with Customer third-party systems captured during the CCaaS Database Collection process.</w:t>
            </w:r>
          </w:p>
          <w:p w14:paraId="048CEE03" w14:textId="77777777" w:rsidR="00336BF6" w:rsidRPr="00E07838" w:rsidRDefault="00336BF6" w:rsidP="00C050CA">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The Customer project coordinator will work with </w:t>
            </w:r>
            <w:r w:rsidR="00C050CA" w:rsidRPr="00E07838">
              <w:rPr>
                <w:rFonts w:ascii="Calibri" w:hAnsi="Calibri" w:cs="Calibri"/>
                <w:sz w:val="15"/>
                <w:szCs w:val="15"/>
              </w:rPr>
              <w:t>C</w:t>
            </w:r>
            <w:r w:rsidRPr="00E07838">
              <w:rPr>
                <w:rFonts w:ascii="Calibri" w:hAnsi="Calibri" w:cs="Calibri"/>
                <w:sz w:val="15"/>
                <w:szCs w:val="15"/>
              </w:rPr>
              <w:t xml:space="preserve">ustomer resources to approve all additional change orders and execute all accompanying statements of work for </w:t>
            </w:r>
            <w:r w:rsidR="00C050CA" w:rsidRPr="00E07838">
              <w:rPr>
                <w:rFonts w:ascii="Calibri" w:hAnsi="Calibri" w:cs="Calibri"/>
                <w:sz w:val="15"/>
                <w:szCs w:val="15"/>
              </w:rPr>
              <w:t>C</w:t>
            </w:r>
            <w:r w:rsidRPr="00E07838">
              <w:rPr>
                <w:rFonts w:ascii="Calibri" w:hAnsi="Calibri" w:cs="Calibri"/>
                <w:sz w:val="15"/>
                <w:szCs w:val="15"/>
              </w:rPr>
              <w:t xml:space="preserve">ustomer third-party systems integration required to support the </w:t>
            </w:r>
            <w:r w:rsidR="00C050CA" w:rsidRPr="00E07838">
              <w:rPr>
                <w:rFonts w:ascii="Calibri" w:hAnsi="Calibri" w:cs="Calibri"/>
                <w:sz w:val="15"/>
                <w:szCs w:val="15"/>
              </w:rPr>
              <w:t>Customer</w:t>
            </w:r>
            <w:r w:rsidRPr="00E07838">
              <w:rPr>
                <w:rFonts w:ascii="Calibri" w:hAnsi="Calibri" w:cs="Calibri"/>
                <w:sz w:val="15"/>
                <w:szCs w:val="15"/>
              </w:rPr>
              <w:t>’s final Contact Center configuration.</w:t>
            </w:r>
          </w:p>
        </w:tc>
      </w:tr>
      <w:tr w:rsidR="00A22125" w:rsidRPr="00E07838" w14:paraId="05BD3D64" w14:textId="77777777" w:rsidTr="001D1F19">
        <w:tc>
          <w:tcPr>
            <w:tcW w:w="2065" w:type="dxa"/>
            <w:shd w:val="clear" w:color="auto" w:fill="auto"/>
          </w:tcPr>
          <w:p w14:paraId="15629BE6" w14:textId="77777777" w:rsidR="00336BF6" w:rsidRPr="00E07838" w:rsidRDefault="00336BF6" w:rsidP="001D1F19">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lastRenderedPageBreak/>
              <w:t>Preliminary Go-Live Service Testing</w:t>
            </w:r>
          </w:p>
          <w:p w14:paraId="030387AC" w14:textId="77777777" w:rsidR="00336BF6" w:rsidRPr="00E07838" w:rsidRDefault="00336BF6" w:rsidP="001D1F19">
            <w:pPr>
              <w:pStyle w:val="List"/>
              <w:spacing w:after="120"/>
              <w:ind w:right="288"/>
              <w:rPr>
                <w:rFonts w:ascii="Calibri" w:hAnsi="Calibri" w:cs="Calibri"/>
                <w:b/>
                <w:bCs/>
                <w:sz w:val="14"/>
                <w:szCs w:val="14"/>
              </w:rPr>
            </w:pPr>
          </w:p>
        </w:tc>
        <w:tc>
          <w:tcPr>
            <w:tcW w:w="4320" w:type="dxa"/>
            <w:shd w:val="clear" w:color="auto" w:fill="auto"/>
          </w:tcPr>
          <w:p w14:paraId="39787F0B" w14:textId="77777777" w:rsidR="00336BF6" w:rsidRPr="00E07838" w:rsidRDefault="00336BF6" w:rsidP="00C050CA">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Upon completion of Contact Center provisioning, the Frontier CCaaS project coordinator will schedule the Preliminary Go-Live Service Testing with the </w:t>
            </w:r>
            <w:r w:rsidR="00C050CA" w:rsidRPr="00E07838">
              <w:rPr>
                <w:rFonts w:ascii="Calibri" w:hAnsi="Calibri" w:cs="Calibri"/>
                <w:sz w:val="15"/>
                <w:szCs w:val="15"/>
              </w:rPr>
              <w:t>Customer</w:t>
            </w:r>
            <w:r w:rsidRPr="00E07838">
              <w:rPr>
                <w:rFonts w:ascii="Calibri" w:hAnsi="Calibri" w:cs="Calibri"/>
                <w:sz w:val="15"/>
                <w:szCs w:val="15"/>
              </w:rPr>
              <w:t>.</w:t>
            </w:r>
          </w:p>
          <w:p w14:paraId="5EAE8D42" w14:textId="77777777" w:rsidR="00336BF6" w:rsidRPr="00E07838" w:rsidRDefault="00336BF6" w:rsidP="00C050CA">
            <w:pPr>
              <w:pStyle w:val="List"/>
              <w:spacing w:after="120"/>
              <w:ind w:left="2" w:right="288" w:firstLine="2"/>
              <w:rPr>
                <w:rFonts w:ascii="Calibri" w:hAnsi="Calibri" w:cs="Calibri"/>
                <w:sz w:val="15"/>
                <w:szCs w:val="15"/>
              </w:rPr>
            </w:pPr>
            <w:r w:rsidRPr="00E07838">
              <w:rPr>
                <w:rFonts w:ascii="Calibri" w:hAnsi="Calibri" w:cs="Calibri"/>
                <w:sz w:val="15"/>
                <w:szCs w:val="15"/>
              </w:rPr>
              <w:t>On the scheduled Preliminary Go-Live Service Testing date, the Frontier CCaaS professional team will perform the preliminary go-live testing procedures with the Customer. (See the Go-Live Checklist)</w:t>
            </w:r>
          </w:p>
        </w:tc>
        <w:tc>
          <w:tcPr>
            <w:tcW w:w="5400" w:type="dxa"/>
            <w:shd w:val="clear" w:color="auto" w:fill="auto"/>
          </w:tcPr>
          <w:p w14:paraId="696DF9A9" w14:textId="77777777" w:rsidR="00336BF6" w:rsidRPr="00E07838" w:rsidRDefault="00336BF6" w:rsidP="00C050CA">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Upon completion of Contact Center provisioning, 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schedule the Preliminary Go-Live Service Testing with the Frontier CCaaS project coordinator.</w:t>
            </w:r>
          </w:p>
          <w:p w14:paraId="3B0FBCAF" w14:textId="77777777" w:rsidR="00C050CA" w:rsidRPr="00E07838" w:rsidRDefault="00336BF6" w:rsidP="00C050CA">
            <w:pPr>
              <w:pStyle w:val="List"/>
              <w:spacing w:after="120"/>
              <w:ind w:left="-30" w:right="288" w:firstLine="0"/>
              <w:rPr>
                <w:rFonts w:ascii="Calibri" w:hAnsi="Calibri" w:cs="Calibri"/>
                <w:sz w:val="15"/>
                <w:szCs w:val="15"/>
              </w:rPr>
            </w:pPr>
            <w:r w:rsidRPr="00E07838">
              <w:rPr>
                <w:rFonts w:ascii="Calibri" w:hAnsi="Calibri" w:cs="Calibri"/>
                <w:sz w:val="15"/>
                <w:szCs w:val="15"/>
              </w:rPr>
              <w:t xml:space="preserve">On the scheduled Preliminary Go-Live Service Testing date, 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ensure all requisite internal resources participate in the preliminary go-live testing procedures with the Frontier CCaaS professional services team.</w:t>
            </w:r>
          </w:p>
          <w:p w14:paraId="65C65BD1" w14:textId="77777777" w:rsidR="00336BF6" w:rsidRPr="00E07838" w:rsidRDefault="00336BF6" w:rsidP="00C050CA">
            <w:pPr>
              <w:pStyle w:val="List"/>
              <w:spacing w:after="120"/>
              <w:ind w:left="-30" w:right="288" w:firstLine="0"/>
              <w:rPr>
                <w:rFonts w:ascii="Calibri" w:hAnsi="Calibri" w:cs="Calibri"/>
                <w:sz w:val="15"/>
                <w:szCs w:val="15"/>
              </w:rPr>
            </w:pPr>
            <w:r w:rsidRPr="00E07838">
              <w:rPr>
                <w:rFonts w:ascii="Calibri" w:hAnsi="Calibri" w:cs="Calibri"/>
                <w:sz w:val="15"/>
                <w:szCs w:val="15"/>
              </w:rPr>
              <w:t xml:space="preserve">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ensure that all </w:t>
            </w:r>
            <w:r w:rsidR="00C050CA" w:rsidRPr="00E07838">
              <w:rPr>
                <w:rFonts w:ascii="Calibri" w:hAnsi="Calibri" w:cs="Calibri"/>
                <w:sz w:val="15"/>
                <w:szCs w:val="15"/>
              </w:rPr>
              <w:t>Customer</w:t>
            </w:r>
            <w:r w:rsidRPr="00E07838">
              <w:rPr>
                <w:rFonts w:ascii="Calibri" w:hAnsi="Calibri" w:cs="Calibri"/>
                <w:sz w:val="15"/>
                <w:szCs w:val="15"/>
              </w:rPr>
              <w:t xml:space="preserve"> network and/or hardware configuration changes are completed according to agreed upon deadlines</w:t>
            </w:r>
          </w:p>
        </w:tc>
      </w:tr>
      <w:tr w:rsidR="00A22125" w:rsidRPr="00E07838" w14:paraId="76F6ACB5" w14:textId="77777777" w:rsidTr="001D1F19">
        <w:tc>
          <w:tcPr>
            <w:tcW w:w="2065" w:type="dxa"/>
            <w:shd w:val="clear" w:color="auto" w:fill="auto"/>
          </w:tcPr>
          <w:p w14:paraId="47E8DE59" w14:textId="77777777" w:rsidR="00336BF6" w:rsidRPr="00E07838" w:rsidRDefault="00336BF6" w:rsidP="001D1F19">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Agent &amp; Supervisor Training (Remote)</w:t>
            </w:r>
          </w:p>
          <w:p w14:paraId="4BA6DEF0" w14:textId="77777777" w:rsidR="00336BF6" w:rsidRPr="00E07838" w:rsidRDefault="00336BF6" w:rsidP="001D1F19">
            <w:pPr>
              <w:pStyle w:val="List"/>
              <w:spacing w:after="120"/>
              <w:ind w:right="288"/>
              <w:rPr>
                <w:rFonts w:ascii="Calibri" w:hAnsi="Calibri" w:cs="Calibri"/>
                <w:b/>
                <w:bCs/>
                <w:sz w:val="14"/>
                <w:szCs w:val="14"/>
              </w:rPr>
            </w:pPr>
          </w:p>
        </w:tc>
        <w:tc>
          <w:tcPr>
            <w:tcW w:w="4320" w:type="dxa"/>
            <w:shd w:val="clear" w:color="auto" w:fill="auto"/>
          </w:tcPr>
          <w:p w14:paraId="5BC37886" w14:textId="77777777" w:rsidR="00336BF6" w:rsidRPr="00E07838" w:rsidRDefault="00336BF6" w:rsidP="004F451F">
            <w:pPr>
              <w:pStyle w:val="List"/>
              <w:spacing w:after="120"/>
              <w:ind w:left="2" w:right="288" w:firstLine="2"/>
              <w:rPr>
                <w:rFonts w:ascii="Calibri" w:hAnsi="Calibri" w:cs="Calibri"/>
                <w:sz w:val="15"/>
                <w:szCs w:val="15"/>
              </w:rPr>
            </w:pPr>
            <w:r w:rsidRPr="00E07838">
              <w:rPr>
                <w:rFonts w:ascii="Calibri" w:hAnsi="Calibri" w:cs="Calibri"/>
                <w:sz w:val="15"/>
                <w:szCs w:val="15"/>
              </w:rPr>
              <w:t>Upon successful completion of the Preliminary Go-Live Testing, the Frontier CCaaS project coordinator will schedule remote training sessions for Contact Center agents, supervisors, and administrators with the Customer.</w:t>
            </w:r>
          </w:p>
          <w:p w14:paraId="74F396A0" w14:textId="77777777" w:rsidR="00336BF6" w:rsidRPr="00E07838" w:rsidRDefault="00336BF6" w:rsidP="004F451F">
            <w:pPr>
              <w:pStyle w:val="List"/>
              <w:spacing w:after="120"/>
              <w:ind w:left="2" w:right="288" w:firstLine="2"/>
              <w:rPr>
                <w:rFonts w:ascii="Calibri" w:hAnsi="Calibri" w:cs="Calibri"/>
                <w:sz w:val="15"/>
                <w:szCs w:val="15"/>
              </w:rPr>
            </w:pPr>
            <w:r w:rsidRPr="00E07838">
              <w:rPr>
                <w:rFonts w:ascii="Calibri" w:hAnsi="Calibri" w:cs="Calibri"/>
                <w:sz w:val="15"/>
                <w:szCs w:val="15"/>
              </w:rPr>
              <w:t>Contact Center training will be delivered via remote (web-based) training sessions according to the</w:t>
            </w:r>
          </w:p>
          <w:p w14:paraId="3FE6722F" w14:textId="77777777" w:rsidR="00336BF6" w:rsidRPr="00E07838" w:rsidRDefault="00336BF6" w:rsidP="001D1F19">
            <w:pPr>
              <w:pStyle w:val="List"/>
              <w:spacing w:after="120"/>
              <w:ind w:right="288"/>
              <w:rPr>
                <w:rFonts w:ascii="Calibri" w:hAnsi="Calibri" w:cs="Calibri"/>
                <w:sz w:val="15"/>
                <w:szCs w:val="15"/>
              </w:rPr>
            </w:pPr>
            <w:r w:rsidRPr="00E07838">
              <w:rPr>
                <w:rFonts w:ascii="Calibri" w:hAnsi="Calibri" w:cs="Calibri"/>
                <w:sz w:val="15"/>
                <w:szCs w:val="15"/>
              </w:rPr>
              <w:t>Customer’s approved Contact Center training schedule.</w:t>
            </w:r>
          </w:p>
          <w:p w14:paraId="06B74ADF" w14:textId="77777777" w:rsidR="00336BF6" w:rsidRPr="00E07838" w:rsidRDefault="00336BF6" w:rsidP="004F451F">
            <w:pPr>
              <w:pStyle w:val="List"/>
              <w:spacing w:after="120"/>
              <w:ind w:left="2" w:right="288" w:firstLine="2"/>
              <w:rPr>
                <w:rFonts w:ascii="Calibri" w:hAnsi="Calibri" w:cs="Calibri"/>
                <w:sz w:val="15"/>
                <w:szCs w:val="15"/>
              </w:rPr>
            </w:pPr>
            <w:r w:rsidRPr="00E07838">
              <w:rPr>
                <w:rFonts w:ascii="Calibri" w:hAnsi="Calibri" w:cs="Calibri"/>
                <w:sz w:val="15"/>
                <w:szCs w:val="15"/>
              </w:rPr>
              <w:t>Customer requests for on-site Contact Center training are addressed on an ICB-basis.</w:t>
            </w:r>
          </w:p>
          <w:p w14:paraId="40BFFFAA" w14:textId="77777777" w:rsidR="00336BF6" w:rsidRPr="00E07838" w:rsidRDefault="00336BF6" w:rsidP="004F451F">
            <w:pPr>
              <w:pStyle w:val="List"/>
              <w:spacing w:after="120"/>
              <w:ind w:left="0" w:right="288" w:firstLine="2"/>
              <w:rPr>
                <w:rFonts w:ascii="Calibri" w:hAnsi="Calibri" w:cs="Calibri"/>
                <w:sz w:val="15"/>
                <w:szCs w:val="15"/>
              </w:rPr>
            </w:pPr>
            <w:r w:rsidRPr="00E07838">
              <w:rPr>
                <w:rFonts w:ascii="Calibri" w:hAnsi="Calibri" w:cs="Calibri"/>
                <w:sz w:val="15"/>
                <w:szCs w:val="15"/>
              </w:rPr>
              <w:t>On-site Contact Center training for agents, supervisors, and administrators is subject to additional charges and availability of Frontier CCaaS Professional Services resources.</w:t>
            </w:r>
          </w:p>
          <w:p w14:paraId="20BFEE82" w14:textId="77777777" w:rsidR="00336BF6" w:rsidRPr="00E07838" w:rsidRDefault="00E47116" w:rsidP="00E47116">
            <w:pPr>
              <w:pStyle w:val="List"/>
              <w:spacing w:after="120"/>
              <w:ind w:left="2" w:right="288" w:firstLine="2"/>
              <w:rPr>
                <w:rFonts w:ascii="Calibri" w:hAnsi="Calibri" w:cs="Calibri"/>
                <w:sz w:val="15"/>
                <w:szCs w:val="15"/>
              </w:rPr>
            </w:pPr>
            <w:r>
              <w:rPr>
                <w:rFonts w:ascii="Calibri" w:hAnsi="Calibri" w:cs="Calibri"/>
                <w:sz w:val="15"/>
                <w:szCs w:val="15"/>
              </w:rPr>
              <w:t>Maximum Class Size (approx. 15-20)</w:t>
            </w:r>
          </w:p>
        </w:tc>
        <w:tc>
          <w:tcPr>
            <w:tcW w:w="5400" w:type="dxa"/>
            <w:shd w:val="clear" w:color="auto" w:fill="auto"/>
          </w:tcPr>
          <w:p w14:paraId="7E2DAB38" w14:textId="77777777" w:rsidR="00336BF6" w:rsidRPr="00E07838" w:rsidRDefault="00336BF6" w:rsidP="001D1F19">
            <w:pPr>
              <w:pStyle w:val="List"/>
              <w:spacing w:after="120"/>
              <w:ind w:left="-17" w:right="288" w:hanging="17"/>
              <w:rPr>
                <w:rFonts w:ascii="Calibri" w:hAnsi="Calibri" w:cs="Calibri"/>
                <w:sz w:val="15"/>
                <w:szCs w:val="15"/>
              </w:rPr>
            </w:pPr>
            <w:r w:rsidRPr="00E07838">
              <w:rPr>
                <w:rFonts w:ascii="Calibri" w:hAnsi="Calibri" w:cs="Calibri"/>
                <w:sz w:val="15"/>
                <w:szCs w:val="15"/>
              </w:rPr>
              <w:t xml:space="preserve">Upon successful completion of the Preliminary Go-Live Testing, 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schedule remote training sessions for Contact Center agents, supervisors, and administrators with the Frontier CCaaS project coordinator.</w:t>
            </w:r>
          </w:p>
          <w:p w14:paraId="390E73D0" w14:textId="77777777" w:rsidR="00336BF6" w:rsidRPr="00E07838" w:rsidRDefault="00336BF6" w:rsidP="00A22125">
            <w:pPr>
              <w:pStyle w:val="List"/>
              <w:spacing w:after="120"/>
              <w:ind w:left="0" w:right="288" w:firstLine="0"/>
              <w:rPr>
                <w:rFonts w:ascii="Calibri" w:hAnsi="Calibri" w:cs="Calibri"/>
                <w:sz w:val="15"/>
                <w:szCs w:val="15"/>
              </w:rPr>
            </w:pPr>
            <w:r w:rsidRPr="00E07838">
              <w:rPr>
                <w:rFonts w:ascii="Calibri" w:hAnsi="Calibri" w:cs="Calibri"/>
                <w:sz w:val="15"/>
                <w:szCs w:val="15"/>
              </w:rPr>
              <w:t>Contact Center training will be delivered via remote (web-based) training sessions according to the</w:t>
            </w:r>
          </w:p>
          <w:p w14:paraId="7A7DBEC3" w14:textId="77777777" w:rsidR="00336BF6" w:rsidRPr="00E07838" w:rsidRDefault="00336BF6" w:rsidP="001D1F19">
            <w:pPr>
              <w:pStyle w:val="List"/>
              <w:spacing w:after="120"/>
              <w:ind w:right="288"/>
              <w:rPr>
                <w:rFonts w:ascii="Calibri" w:hAnsi="Calibri" w:cs="Calibri"/>
                <w:sz w:val="15"/>
                <w:szCs w:val="15"/>
              </w:rPr>
            </w:pPr>
            <w:r w:rsidRPr="00E07838">
              <w:rPr>
                <w:rFonts w:ascii="Calibri" w:hAnsi="Calibri" w:cs="Calibri"/>
                <w:sz w:val="15"/>
                <w:szCs w:val="15"/>
              </w:rPr>
              <w:t>Customer’s approved Contact Center training schedule.</w:t>
            </w:r>
          </w:p>
          <w:p w14:paraId="450C34A1" w14:textId="77777777" w:rsidR="00A22125" w:rsidRPr="00E07838" w:rsidRDefault="00336BF6" w:rsidP="00A22125">
            <w:pPr>
              <w:pStyle w:val="List"/>
              <w:spacing w:after="120"/>
              <w:ind w:left="0" w:right="288" w:hanging="17"/>
              <w:rPr>
                <w:rFonts w:ascii="Calibri" w:hAnsi="Calibri" w:cs="Calibri"/>
                <w:sz w:val="15"/>
                <w:szCs w:val="15"/>
              </w:rPr>
            </w:pPr>
            <w:r w:rsidRPr="00E07838">
              <w:rPr>
                <w:rFonts w:ascii="Calibri" w:hAnsi="Calibri" w:cs="Calibri"/>
                <w:sz w:val="15"/>
                <w:szCs w:val="15"/>
              </w:rPr>
              <w:t xml:space="preserve">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ensure that all agents, supervisors, and administrators participate in the scheduled Contact Center training sessions.</w:t>
            </w:r>
          </w:p>
          <w:p w14:paraId="004BCCA6" w14:textId="77777777" w:rsidR="00336BF6" w:rsidRPr="00E07838" w:rsidRDefault="00336BF6" w:rsidP="00A22125">
            <w:pPr>
              <w:pStyle w:val="List"/>
              <w:spacing w:after="120"/>
              <w:ind w:left="0" w:right="288" w:hanging="17"/>
              <w:rPr>
                <w:rFonts w:ascii="Calibri" w:hAnsi="Calibri" w:cs="Calibri"/>
                <w:sz w:val="15"/>
                <w:szCs w:val="15"/>
              </w:rPr>
            </w:pPr>
            <w:r w:rsidRPr="00E07838">
              <w:rPr>
                <w:rFonts w:ascii="Calibri" w:hAnsi="Calibri" w:cs="Calibri"/>
                <w:sz w:val="15"/>
                <w:szCs w:val="15"/>
              </w:rPr>
              <w:t>The rescheduling of Contact Center training sessions may delay the downstream Go-Live Service Activation and Testing schedule.</w:t>
            </w:r>
          </w:p>
        </w:tc>
      </w:tr>
      <w:tr w:rsidR="00A22125" w:rsidRPr="00E07838" w14:paraId="094BE686" w14:textId="77777777" w:rsidTr="001D1F19">
        <w:tc>
          <w:tcPr>
            <w:tcW w:w="2065" w:type="dxa"/>
            <w:shd w:val="clear" w:color="auto" w:fill="auto"/>
          </w:tcPr>
          <w:p w14:paraId="704C82A1" w14:textId="77777777" w:rsidR="00336BF6" w:rsidRPr="00E07838" w:rsidRDefault="00336BF6" w:rsidP="001D1F19">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Go-Live Service Activation and Testing</w:t>
            </w:r>
          </w:p>
          <w:p w14:paraId="423C51D9" w14:textId="77777777" w:rsidR="00336BF6" w:rsidRPr="00E07838" w:rsidRDefault="00336BF6" w:rsidP="001D1F19">
            <w:pPr>
              <w:pStyle w:val="List"/>
              <w:spacing w:after="120"/>
              <w:ind w:right="288"/>
              <w:rPr>
                <w:rFonts w:ascii="Calibri" w:hAnsi="Calibri" w:cs="Calibri"/>
                <w:b/>
                <w:bCs/>
                <w:sz w:val="14"/>
                <w:szCs w:val="14"/>
              </w:rPr>
            </w:pPr>
          </w:p>
        </w:tc>
        <w:tc>
          <w:tcPr>
            <w:tcW w:w="4320" w:type="dxa"/>
            <w:shd w:val="clear" w:color="auto" w:fill="auto"/>
          </w:tcPr>
          <w:p w14:paraId="1F1CD94F" w14:textId="77777777" w:rsidR="00336BF6" w:rsidRPr="00E07838" w:rsidRDefault="00336BF6" w:rsidP="00A22125">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The Frontier CCaaS project coordinator will schedule the Go-Live Service Activation and Testing date with the </w:t>
            </w:r>
            <w:r w:rsidR="00C050CA" w:rsidRPr="00E07838">
              <w:rPr>
                <w:rFonts w:ascii="Calibri" w:hAnsi="Calibri" w:cs="Calibri"/>
                <w:sz w:val="15"/>
                <w:szCs w:val="15"/>
              </w:rPr>
              <w:t>Customer</w:t>
            </w:r>
            <w:r w:rsidRPr="00E07838">
              <w:rPr>
                <w:rFonts w:ascii="Calibri" w:hAnsi="Calibri" w:cs="Calibri"/>
                <w:sz w:val="15"/>
                <w:szCs w:val="15"/>
              </w:rPr>
              <w:t>.</w:t>
            </w:r>
          </w:p>
          <w:p w14:paraId="30C97F9F" w14:textId="77777777" w:rsidR="00336BF6" w:rsidRPr="00E07838" w:rsidRDefault="00336BF6" w:rsidP="00A22125">
            <w:pPr>
              <w:pStyle w:val="List"/>
              <w:spacing w:after="120"/>
              <w:ind w:left="2" w:right="288" w:firstLine="2"/>
              <w:rPr>
                <w:rFonts w:ascii="Calibri" w:hAnsi="Calibri" w:cs="Calibri"/>
                <w:sz w:val="15"/>
                <w:szCs w:val="15"/>
              </w:rPr>
            </w:pPr>
            <w:r w:rsidRPr="00E07838">
              <w:rPr>
                <w:rFonts w:ascii="Calibri" w:hAnsi="Calibri" w:cs="Calibri"/>
                <w:sz w:val="15"/>
                <w:szCs w:val="15"/>
              </w:rPr>
              <w:t>On the scheduled Go-Live Service Activation and Testing date, the Frontier CCaaS professional services team will perform the go-live service activation and testing procedures with the Customer. (See the Go-Live Checklist)</w:t>
            </w:r>
          </w:p>
        </w:tc>
        <w:tc>
          <w:tcPr>
            <w:tcW w:w="5400" w:type="dxa"/>
            <w:shd w:val="clear" w:color="auto" w:fill="auto"/>
          </w:tcPr>
          <w:p w14:paraId="3D31BB06" w14:textId="77777777" w:rsidR="00336BF6" w:rsidRPr="00E07838" w:rsidRDefault="00336BF6" w:rsidP="00A22125">
            <w:pPr>
              <w:pStyle w:val="List"/>
              <w:spacing w:after="120"/>
              <w:ind w:left="60" w:right="288" w:firstLine="0"/>
              <w:rPr>
                <w:rFonts w:ascii="Calibri" w:hAnsi="Calibri" w:cs="Calibri"/>
                <w:sz w:val="15"/>
                <w:szCs w:val="15"/>
              </w:rPr>
            </w:pPr>
            <w:r w:rsidRPr="00E07838">
              <w:rPr>
                <w:rFonts w:ascii="Calibri" w:hAnsi="Calibri" w:cs="Calibri"/>
                <w:sz w:val="15"/>
                <w:szCs w:val="15"/>
              </w:rPr>
              <w:t xml:space="preserve">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schedule the Go-Live Service Activation</w:t>
            </w:r>
            <w:r w:rsidR="00A22125" w:rsidRPr="00E07838">
              <w:rPr>
                <w:rFonts w:ascii="Calibri" w:hAnsi="Calibri" w:cs="Calibri"/>
                <w:sz w:val="15"/>
                <w:szCs w:val="15"/>
              </w:rPr>
              <w:t xml:space="preserve"> </w:t>
            </w:r>
            <w:r w:rsidRPr="00E07838">
              <w:rPr>
                <w:rFonts w:ascii="Calibri" w:hAnsi="Calibri" w:cs="Calibri"/>
                <w:sz w:val="15"/>
                <w:szCs w:val="15"/>
              </w:rPr>
              <w:t>and Testing date with the Frontier CCaaS project coordinator.</w:t>
            </w:r>
          </w:p>
          <w:p w14:paraId="37E09ADD" w14:textId="77777777" w:rsidR="00336BF6" w:rsidRPr="00E07838" w:rsidRDefault="00336BF6" w:rsidP="00A22125">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On the scheduled Go-Live Service Activation and Testing date, 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ensure all requisite internal resources participate in the go-live activation and testing procedures with the Frontier CCaaS professional services team.</w:t>
            </w:r>
          </w:p>
          <w:p w14:paraId="3EA1E747" w14:textId="77777777" w:rsidR="00336BF6" w:rsidRPr="00E07838" w:rsidRDefault="00336BF6" w:rsidP="00A22125">
            <w:pPr>
              <w:pStyle w:val="List"/>
              <w:spacing w:after="120"/>
              <w:ind w:left="-30" w:right="288" w:firstLine="0"/>
              <w:rPr>
                <w:rFonts w:ascii="Calibri" w:hAnsi="Calibri" w:cs="Calibri"/>
                <w:sz w:val="15"/>
                <w:szCs w:val="15"/>
              </w:rPr>
            </w:pPr>
            <w:r w:rsidRPr="00E07838">
              <w:rPr>
                <w:rFonts w:ascii="Calibri" w:hAnsi="Calibri" w:cs="Calibri"/>
                <w:sz w:val="15"/>
                <w:szCs w:val="15"/>
              </w:rPr>
              <w:t xml:space="preserve"> 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ensure that all </w:t>
            </w:r>
            <w:r w:rsidR="00C050CA" w:rsidRPr="00E07838">
              <w:rPr>
                <w:rFonts w:ascii="Calibri" w:hAnsi="Calibri" w:cs="Calibri"/>
                <w:sz w:val="15"/>
                <w:szCs w:val="15"/>
              </w:rPr>
              <w:t>Customer</w:t>
            </w:r>
            <w:r w:rsidRPr="00E07838">
              <w:rPr>
                <w:rFonts w:ascii="Calibri" w:hAnsi="Calibri" w:cs="Calibri"/>
                <w:sz w:val="15"/>
                <w:szCs w:val="15"/>
              </w:rPr>
              <w:t xml:space="preserve"> network and/or hardware configuration changes are completed according to agreed upon deadlines.</w:t>
            </w:r>
          </w:p>
          <w:p w14:paraId="64326436" w14:textId="77777777" w:rsidR="00336BF6" w:rsidRPr="00E07838" w:rsidRDefault="00336BF6" w:rsidP="00A22125">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The Customer project coordinator will ensure that all </w:t>
            </w:r>
            <w:r w:rsidR="00C050CA" w:rsidRPr="00E07838">
              <w:rPr>
                <w:rFonts w:ascii="Calibri" w:hAnsi="Calibri" w:cs="Calibri"/>
                <w:sz w:val="15"/>
                <w:szCs w:val="15"/>
              </w:rPr>
              <w:t>Customer</w:t>
            </w:r>
            <w:r w:rsidRPr="00E07838">
              <w:rPr>
                <w:rFonts w:ascii="Calibri" w:hAnsi="Calibri" w:cs="Calibri"/>
                <w:sz w:val="15"/>
                <w:szCs w:val="15"/>
              </w:rPr>
              <w:t xml:space="preserve"> third-party systems interoperate correctly with the Frontier Contact Center service.</w:t>
            </w:r>
          </w:p>
          <w:p w14:paraId="7C3B4826" w14:textId="77777777" w:rsidR="00336BF6" w:rsidRPr="00E07838" w:rsidRDefault="00336BF6" w:rsidP="00A22125">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The Customer project coordinator will work directly with </w:t>
            </w:r>
            <w:r w:rsidR="00C050CA" w:rsidRPr="00E07838">
              <w:rPr>
                <w:rFonts w:ascii="Calibri" w:hAnsi="Calibri" w:cs="Calibri"/>
                <w:sz w:val="15"/>
                <w:szCs w:val="15"/>
              </w:rPr>
              <w:t>Customer</w:t>
            </w:r>
            <w:r w:rsidRPr="00E07838">
              <w:rPr>
                <w:rFonts w:ascii="Calibri" w:hAnsi="Calibri" w:cs="Calibri"/>
                <w:sz w:val="15"/>
                <w:szCs w:val="15"/>
              </w:rPr>
              <w:t xml:space="preserve"> third-party vendors to configure any impacted hardware and/or systems required to interoperate with the Frontier Contact Center service.</w:t>
            </w:r>
          </w:p>
        </w:tc>
      </w:tr>
      <w:tr w:rsidR="00A22125" w:rsidRPr="00E07838" w14:paraId="4A1BD1D7" w14:textId="77777777" w:rsidTr="001D1F19">
        <w:tc>
          <w:tcPr>
            <w:tcW w:w="2065" w:type="dxa"/>
            <w:shd w:val="clear" w:color="auto" w:fill="auto"/>
          </w:tcPr>
          <w:p w14:paraId="3FD75AF4" w14:textId="77777777" w:rsidR="00336BF6" w:rsidRPr="00E07838" w:rsidRDefault="00336BF6" w:rsidP="001D1F19">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30-Day Contact Center On-Boarding Support</w:t>
            </w:r>
          </w:p>
          <w:p w14:paraId="43C905ED" w14:textId="77777777" w:rsidR="00336BF6" w:rsidRPr="00E07838" w:rsidRDefault="00336BF6" w:rsidP="001D1F19">
            <w:pPr>
              <w:pStyle w:val="List"/>
              <w:spacing w:after="120"/>
              <w:ind w:right="288"/>
              <w:rPr>
                <w:rFonts w:ascii="Calibri" w:hAnsi="Calibri" w:cs="Calibri"/>
                <w:b/>
                <w:bCs/>
                <w:sz w:val="14"/>
                <w:szCs w:val="14"/>
              </w:rPr>
            </w:pPr>
          </w:p>
        </w:tc>
        <w:tc>
          <w:tcPr>
            <w:tcW w:w="4320" w:type="dxa"/>
            <w:shd w:val="clear" w:color="auto" w:fill="auto"/>
          </w:tcPr>
          <w:p w14:paraId="11F53349" w14:textId="77777777" w:rsidR="00336BF6" w:rsidRPr="00E07838" w:rsidRDefault="00336BF6" w:rsidP="00A22125">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Upon successful activation and testing of the Contact Center service, the Frontier CCaaS project coordinator will coordinate any post-activation configuration changes with the </w:t>
            </w:r>
            <w:r w:rsidR="00C050CA" w:rsidRPr="00E07838">
              <w:rPr>
                <w:rFonts w:ascii="Calibri" w:hAnsi="Calibri" w:cs="Calibri"/>
                <w:sz w:val="15"/>
                <w:szCs w:val="15"/>
              </w:rPr>
              <w:t>Customer</w:t>
            </w:r>
            <w:r w:rsidRPr="00E07838">
              <w:rPr>
                <w:rFonts w:ascii="Calibri" w:hAnsi="Calibri" w:cs="Calibri"/>
                <w:sz w:val="15"/>
                <w:szCs w:val="15"/>
              </w:rPr>
              <w:t xml:space="preserve"> and the Frontier Contact Center professional services team for a period of 30 calendar days.</w:t>
            </w:r>
          </w:p>
          <w:p w14:paraId="06BD375D" w14:textId="77777777" w:rsidR="00336BF6" w:rsidRPr="00E07838" w:rsidRDefault="00336BF6" w:rsidP="001D1F19">
            <w:pPr>
              <w:pStyle w:val="List"/>
              <w:spacing w:after="120"/>
              <w:ind w:right="288"/>
              <w:rPr>
                <w:rFonts w:ascii="Calibri" w:hAnsi="Calibri" w:cs="Calibri"/>
                <w:sz w:val="15"/>
                <w:szCs w:val="15"/>
              </w:rPr>
            </w:pPr>
          </w:p>
        </w:tc>
        <w:tc>
          <w:tcPr>
            <w:tcW w:w="5400" w:type="dxa"/>
            <w:shd w:val="clear" w:color="auto" w:fill="auto"/>
          </w:tcPr>
          <w:p w14:paraId="240194F9" w14:textId="77777777" w:rsidR="00336BF6" w:rsidRPr="00E07838" w:rsidRDefault="00336BF6" w:rsidP="00A22125">
            <w:pPr>
              <w:pStyle w:val="List"/>
              <w:spacing w:after="120"/>
              <w:ind w:left="60" w:right="288" w:firstLine="0"/>
              <w:rPr>
                <w:rFonts w:ascii="Calibri" w:hAnsi="Calibri" w:cs="Calibri"/>
                <w:sz w:val="15"/>
                <w:szCs w:val="15"/>
              </w:rPr>
            </w:pPr>
            <w:r w:rsidRPr="00E07838">
              <w:rPr>
                <w:rFonts w:ascii="Calibri" w:hAnsi="Calibri" w:cs="Calibri"/>
                <w:sz w:val="15"/>
                <w:szCs w:val="15"/>
              </w:rPr>
              <w:t xml:space="preserve">Upon successful activation and testing of the Contact Center service, 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document and deliver to the Frontier CCaaS project coordinator, in the form of a Contact Center post- activation punch list, any post-activation configuration changes</w:t>
            </w:r>
          </w:p>
          <w:p w14:paraId="6BBCD20C" w14:textId="77777777" w:rsidR="00336BF6" w:rsidRPr="00E07838" w:rsidRDefault="00336BF6" w:rsidP="00A22125">
            <w:pPr>
              <w:pStyle w:val="List"/>
              <w:spacing w:after="120"/>
              <w:ind w:left="60" w:right="288" w:firstLine="0"/>
              <w:rPr>
                <w:rFonts w:ascii="Calibri" w:hAnsi="Calibri" w:cs="Calibri"/>
                <w:sz w:val="15"/>
                <w:szCs w:val="15"/>
              </w:rPr>
            </w:pPr>
            <w:r w:rsidRPr="00E07838">
              <w:rPr>
                <w:rFonts w:ascii="Calibri" w:hAnsi="Calibri" w:cs="Calibri"/>
                <w:sz w:val="15"/>
                <w:szCs w:val="15"/>
              </w:rPr>
              <w:t>The Frontier Contact Center professional services team will complete any post-activation (punch list) configuration changes for a period of 30 calendar days.</w:t>
            </w:r>
          </w:p>
          <w:p w14:paraId="45D2FC09" w14:textId="77777777" w:rsidR="00336BF6" w:rsidRPr="00E07838" w:rsidRDefault="00336BF6" w:rsidP="00A22125">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Upon completion of the 30-day Contact Center On-Boarding period, the </w:t>
            </w:r>
            <w:r w:rsidR="00C050CA" w:rsidRPr="00E07838">
              <w:rPr>
                <w:rFonts w:ascii="Calibri" w:hAnsi="Calibri" w:cs="Calibri"/>
                <w:sz w:val="15"/>
                <w:szCs w:val="15"/>
              </w:rPr>
              <w:t>Customer</w:t>
            </w:r>
            <w:r w:rsidRPr="00E07838">
              <w:rPr>
                <w:rFonts w:ascii="Calibri" w:hAnsi="Calibri" w:cs="Calibri"/>
                <w:sz w:val="15"/>
                <w:szCs w:val="15"/>
              </w:rPr>
              <w:t xml:space="preserve"> project coordinator will work with the Frontier CCaaS project coordinator to transition on-going service and support to the Frontier Customer Service team.</w:t>
            </w:r>
          </w:p>
        </w:tc>
      </w:tr>
      <w:tr w:rsidR="00A22125" w:rsidRPr="00E07838" w14:paraId="0E49C88B" w14:textId="77777777" w:rsidTr="001D1F19">
        <w:tc>
          <w:tcPr>
            <w:tcW w:w="2065" w:type="dxa"/>
            <w:shd w:val="clear" w:color="auto" w:fill="auto"/>
          </w:tcPr>
          <w:p w14:paraId="284E0684" w14:textId="77777777" w:rsidR="00336BF6" w:rsidRPr="00E07838" w:rsidRDefault="00336BF6" w:rsidP="001D1F19">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24x7x365 Service and Support</w:t>
            </w:r>
          </w:p>
          <w:p w14:paraId="545CAE86" w14:textId="77777777" w:rsidR="00336BF6" w:rsidRPr="00E07838" w:rsidRDefault="00336BF6" w:rsidP="001D1F19">
            <w:pPr>
              <w:pStyle w:val="List"/>
              <w:spacing w:after="120"/>
              <w:ind w:left="0" w:right="288"/>
              <w:rPr>
                <w:rFonts w:ascii="Calibri" w:hAnsi="Calibri" w:cs="Calibri"/>
                <w:b/>
                <w:bCs/>
                <w:sz w:val="14"/>
                <w:szCs w:val="14"/>
              </w:rPr>
            </w:pPr>
          </w:p>
        </w:tc>
        <w:tc>
          <w:tcPr>
            <w:tcW w:w="4320" w:type="dxa"/>
            <w:shd w:val="clear" w:color="auto" w:fill="auto"/>
          </w:tcPr>
          <w:p w14:paraId="02A029D8" w14:textId="77777777" w:rsidR="00336BF6" w:rsidRPr="00E07838" w:rsidRDefault="00F70D3E" w:rsidP="00A22125">
            <w:pPr>
              <w:pStyle w:val="List"/>
              <w:spacing w:after="120"/>
              <w:ind w:left="2" w:right="288" w:hanging="2"/>
              <w:rPr>
                <w:rFonts w:ascii="Calibri" w:hAnsi="Calibri" w:cs="Calibri"/>
                <w:sz w:val="15"/>
                <w:szCs w:val="15"/>
              </w:rPr>
            </w:pPr>
            <w:ins w:id="6" w:author="Evirgen, Danielle" w:date="2020-10-19T15:27:00Z">
              <w:r w:rsidRPr="00E07838">
                <w:rPr>
                  <w:rFonts w:ascii="Calibri" w:hAnsi="Calibri" w:cs="Calibri"/>
                  <w:sz w:val="15"/>
                  <w:szCs w:val="15"/>
                </w:rPr>
                <w:tab/>
              </w:r>
            </w:ins>
            <w:r w:rsidR="00336BF6" w:rsidRPr="00E07838">
              <w:rPr>
                <w:rFonts w:ascii="Calibri" w:hAnsi="Calibri" w:cs="Calibri"/>
                <w:sz w:val="15"/>
                <w:szCs w:val="15"/>
              </w:rPr>
              <w:t>Upon completion of the 30-day Contact Center On-Boarding period, the Frontier CCaaS project coordinator will conduct a warm-transfer of on-going service and support to the Frontier Customer Service team.</w:t>
            </w:r>
          </w:p>
        </w:tc>
        <w:tc>
          <w:tcPr>
            <w:tcW w:w="5400" w:type="dxa"/>
            <w:shd w:val="clear" w:color="auto" w:fill="auto"/>
          </w:tcPr>
          <w:p w14:paraId="5571EACE" w14:textId="77777777" w:rsidR="00336BF6" w:rsidRPr="00E07838" w:rsidRDefault="00336BF6" w:rsidP="00A22125">
            <w:pPr>
              <w:pStyle w:val="List"/>
              <w:spacing w:after="120"/>
              <w:ind w:left="0" w:right="288" w:firstLine="0"/>
              <w:rPr>
                <w:rFonts w:ascii="Calibri" w:hAnsi="Calibri" w:cs="Calibri"/>
                <w:sz w:val="15"/>
                <w:szCs w:val="15"/>
              </w:rPr>
            </w:pPr>
            <w:r w:rsidRPr="00E07838">
              <w:rPr>
                <w:rFonts w:ascii="Calibri" w:hAnsi="Calibri" w:cs="Calibri"/>
                <w:sz w:val="15"/>
                <w:szCs w:val="15"/>
              </w:rPr>
              <w:t>The designated Customer contact will be responsible for contacting the Frontier Customer Service team for service and support of Frontier Contact Center services.</w:t>
            </w:r>
          </w:p>
        </w:tc>
      </w:tr>
    </w:tbl>
    <w:p w14:paraId="3F9F2F99" w14:textId="77777777" w:rsidR="00336BF6" w:rsidRPr="00E07838" w:rsidRDefault="00336BF6" w:rsidP="00C014EE">
      <w:pPr>
        <w:pStyle w:val="List"/>
        <w:spacing w:after="120"/>
        <w:ind w:right="288"/>
        <w:rPr>
          <w:rFonts w:ascii="Calibri" w:hAnsi="Calibri" w:cs="Calibri"/>
          <w:sz w:val="14"/>
          <w:szCs w:val="14"/>
        </w:rPr>
      </w:pPr>
    </w:p>
    <w:sectPr w:rsidR="00336BF6" w:rsidRPr="00E07838" w:rsidSect="00DB6C2C">
      <w:headerReference w:type="even" r:id="rId16"/>
      <w:headerReference w:type="default" r:id="rId17"/>
      <w:headerReference w:type="first" r:id="rId18"/>
      <w:type w:val="continuous"/>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1017F" w14:textId="77777777" w:rsidR="00FC76F6" w:rsidRDefault="00FC76F6" w:rsidP="0088767D">
      <w:r>
        <w:separator/>
      </w:r>
    </w:p>
  </w:endnote>
  <w:endnote w:type="continuationSeparator" w:id="0">
    <w:p w14:paraId="044D732B" w14:textId="77777777" w:rsidR="00FC76F6" w:rsidRDefault="00FC76F6"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B5942" w14:textId="77777777" w:rsidR="00F73507" w:rsidRDefault="00F73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756F0" w14:textId="77777777" w:rsidR="007932A8" w:rsidRPr="00CE7277" w:rsidRDefault="00FE55CC" w:rsidP="009964C9">
    <w:pPr>
      <w:pStyle w:val="Footer"/>
      <w:tabs>
        <w:tab w:val="clear" w:pos="4320"/>
        <w:tab w:val="clear" w:pos="8640"/>
        <w:tab w:val="right" w:pos="5760"/>
      </w:tabs>
      <w:rPr>
        <w:rFonts w:ascii="Calibri" w:hAnsi="Calibri" w:cs="Arial"/>
        <w:sz w:val="14"/>
        <w:szCs w:val="14"/>
      </w:rPr>
    </w:pPr>
    <w:r>
      <w:rPr>
        <w:rFonts w:ascii="Calibri" w:hAnsi="Calibri" w:cs="Arial"/>
        <w:sz w:val="14"/>
        <w:szCs w:val="14"/>
      </w:rPr>
      <w:t>CCaaS</w:t>
    </w:r>
    <w:r w:rsidR="00377740">
      <w:rPr>
        <w:rFonts w:ascii="Calibri" w:hAnsi="Calibri" w:cs="Arial"/>
        <w:sz w:val="14"/>
        <w:szCs w:val="14"/>
      </w:rPr>
      <w:t xml:space="preserve"> </w:t>
    </w:r>
    <w:r w:rsidR="00765E73">
      <w:rPr>
        <w:rFonts w:ascii="Calibri" w:hAnsi="Calibri" w:cs="Arial"/>
        <w:sz w:val="14"/>
        <w:szCs w:val="14"/>
      </w:rPr>
      <w:t>11</w:t>
    </w:r>
    <w:r w:rsidR="00F44543">
      <w:rPr>
        <w:rFonts w:ascii="Calibri" w:hAnsi="Calibri" w:cs="Arial"/>
        <w:sz w:val="14"/>
        <w:szCs w:val="14"/>
      </w:rPr>
      <w:t>24</w:t>
    </w:r>
    <w:r w:rsidR="008B27C7">
      <w:rPr>
        <w:rFonts w:ascii="Calibri" w:hAnsi="Calibri" w:cs="Arial"/>
        <w:sz w:val="14"/>
        <w:szCs w:val="14"/>
      </w:rPr>
      <w:t>2020v.</w:t>
    </w:r>
    <w:r w:rsidR="00765E73">
      <w:rPr>
        <w:rFonts w:ascii="Calibri" w:hAnsi="Calibri" w:cs="Arial"/>
        <w:sz w:val="14"/>
        <w:szCs w:val="14"/>
      </w:rPr>
      <w:t>1</w:t>
    </w:r>
    <w:r w:rsidR="004D3C62">
      <w:rPr>
        <w:rFonts w:ascii="Calibri" w:hAnsi="Calibri" w:cs="Arial"/>
        <w:sz w:val="14"/>
        <w:szCs w:val="14"/>
      </w:rPr>
      <w:t>5</w:t>
    </w:r>
    <w:r w:rsidR="007932A8" w:rsidRPr="00CE7277">
      <w:rPr>
        <w:rFonts w:ascii="Calibri" w:hAnsi="Calibri" w:cs="Arial"/>
        <w:sz w:val="14"/>
        <w:szCs w:val="14"/>
      </w:rPr>
      <w:tab/>
      <w:t xml:space="preserve">Page </w:t>
    </w:r>
    <w:r w:rsidR="007932A8" w:rsidRPr="00CE7277">
      <w:rPr>
        <w:rFonts w:ascii="Calibri" w:hAnsi="Calibri" w:cs="Arial"/>
        <w:sz w:val="14"/>
        <w:szCs w:val="14"/>
      </w:rPr>
      <w:fldChar w:fldCharType="begin"/>
    </w:r>
    <w:r w:rsidR="007932A8" w:rsidRPr="00CE7277">
      <w:rPr>
        <w:rFonts w:ascii="Calibri" w:hAnsi="Calibri" w:cs="Arial"/>
        <w:sz w:val="14"/>
        <w:szCs w:val="14"/>
      </w:rPr>
      <w:instrText xml:space="preserve"> PAGE </w:instrText>
    </w:r>
    <w:r w:rsidR="007932A8" w:rsidRPr="00CE7277">
      <w:rPr>
        <w:rFonts w:ascii="Calibri" w:hAnsi="Calibri" w:cs="Arial"/>
        <w:sz w:val="14"/>
        <w:szCs w:val="14"/>
      </w:rPr>
      <w:fldChar w:fldCharType="separate"/>
    </w:r>
    <w:r w:rsidR="00A87D7E">
      <w:rPr>
        <w:rFonts w:ascii="Calibri" w:hAnsi="Calibri" w:cs="Arial"/>
        <w:noProof/>
        <w:sz w:val="14"/>
        <w:szCs w:val="14"/>
      </w:rPr>
      <w:t>4</w:t>
    </w:r>
    <w:r w:rsidR="007932A8" w:rsidRPr="00CE7277">
      <w:rPr>
        <w:rFonts w:ascii="Calibri" w:hAnsi="Calibri" w:cs="Arial"/>
        <w:sz w:val="14"/>
        <w:szCs w:val="14"/>
      </w:rPr>
      <w:fldChar w:fldCharType="end"/>
    </w:r>
    <w:r w:rsidR="007932A8" w:rsidRPr="00CE7277">
      <w:rPr>
        <w:rFonts w:ascii="Calibri" w:hAnsi="Calibri" w:cs="Arial"/>
        <w:sz w:val="14"/>
        <w:szCs w:val="14"/>
      </w:rPr>
      <w:t xml:space="preserve"> of </w:t>
    </w:r>
    <w:r w:rsidR="007932A8" w:rsidRPr="00CE7277">
      <w:rPr>
        <w:rFonts w:ascii="Calibri" w:hAnsi="Calibri" w:cs="Arial"/>
        <w:sz w:val="14"/>
        <w:szCs w:val="14"/>
      </w:rPr>
      <w:fldChar w:fldCharType="begin"/>
    </w:r>
    <w:r w:rsidR="007932A8" w:rsidRPr="00CE7277">
      <w:rPr>
        <w:rFonts w:ascii="Calibri" w:hAnsi="Calibri" w:cs="Arial"/>
        <w:sz w:val="14"/>
        <w:szCs w:val="14"/>
      </w:rPr>
      <w:instrText xml:space="preserve"> NUMPAGES  </w:instrText>
    </w:r>
    <w:r w:rsidR="007932A8" w:rsidRPr="00CE7277">
      <w:rPr>
        <w:rFonts w:ascii="Calibri" w:hAnsi="Calibri" w:cs="Arial"/>
        <w:sz w:val="14"/>
        <w:szCs w:val="14"/>
      </w:rPr>
      <w:fldChar w:fldCharType="separate"/>
    </w:r>
    <w:r w:rsidR="00A87D7E">
      <w:rPr>
        <w:rFonts w:ascii="Calibri" w:hAnsi="Calibri" w:cs="Arial"/>
        <w:noProof/>
        <w:sz w:val="14"/>
        <w:szCs w:val="14"/>
      </w:rPr>
      <w:t>4</w:t>
    </w:r>
    <w:r w:rsidR="007932A8" w:rsidRPr="00CE7277">
      <w:rPr>
        <w:rFonts w:ascii="Calibri" w:hAnsi="Calibri"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4E1A2" w14:textId="77777777" w:rsidR="00F73507" w:rsidRDefault="00F7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7664C" w14:textId="77777777" w:rsidR="00FC76F6" w:rsidRDefault="00FC76F6" w:rsidP="0088767D">
      <w:r>
        <w:separator/>
      </w:r>
    </w:p>
  </w:footnote>
  <w:footnote w:type="continuationSeparator" w:id="0">
    <w:p w14:paraId="7CD9FC8E" w14:textId="77777777" w:rsidR="00FC76F6" w:rsidRDefault="00FC76F6"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C9AE2" w14:textId="0CDAC03A" w:rsidR="007932A8" w:rsidRDefault="00FC76F6">
    <w:pPr>
      <w:pStyle w:val="Header"/>
    </w:pPr>
    <w:r>
      <w:rPr>
        <w:noProof/>
      </w:rPr>
      <w:pict w14:anchorId="132F90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07.6pt;height:253.8pt;rotation:315;z-index:-6;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e5b8b7"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7932A8" w14:paraId="2CFC22B5" w14:textId="77777777" w:rsidTr="00940D4A">
      <w:tc>
        <w:tcPr>
          <w:tcW w:w="3330" w:type="dxa"/>
        </w:tcPr>
        <w:tbl>
          <w:tblPr>
            <w:tblW w:w="0" w:type="auto"/>
            <w:tblInd w:w="8" w:type="dxa"/>
            <w:tblLook w:val="0000" w:firstRow="0" w:lastRow="0" w:firstColumn="0" w:lastColumn="0" w:noHBand="0" w:noVBand="0"/>
          </w:tblPr>
          <w:tblGrid>
            <w:gridCol w:w="3174"/>
          </w:tblGrid>
          <w:tr w:rsidR="007932A8" w14:paraId="196D774B" w14:textId="77777777" w:rsidTr="00027F04">
            <w:trPr>
              <w:trHeight w:val="621"/>
            </w:trPr>
            <w:tc>
              <w:tcPr>
                <w:tcW w:w="3174" w:type="dxa"/>
                <w:tcBorders>
                  <w:top w:val="nil"/>
                  <w:left w:val="nil"/>
                  <w:bottom w:val="nil"/>
                  <w:right w:val="nil"/>
                </w:tcBorders>
              </w:tcPr>
              <w:p w14:paraId="4FDAD6C1" w14:textId="0BA15D62" w:rsidR="007932A8" w:rsidRDefault="007932A8" w:rsidP="00A45E55">
                <w:pPr>
                  <w:pStyle w:val="Header"/>
                  <w:rPr>
                    <w:rStyle w:val="PageNumber"/>
                  </w:rPr>
                </w:pPr>
                <w:bookmarkStart w:id="0" w:name="_Hlk29929776"/>
                <w:r>
                  <w:t xml:space="preserve"> </w:t>
                </w:r>
                <w:r w:rsidR="00FC76F6">
                  <w:rPr>
                    <w:sz w:val="20"/>
                    <w:szCs w:val="20"/>
                  </w:rPr>
                  <w:pict w14:anchorId="28FAE1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pt">
                      <v:imagedata r:id="rId1" o:title="FTR_COMM_2C_SMALL"/>
                    </v:shape>
                  </w:pict>
                </w:r>
              </w:p>
            </w:tc>
          </w:tr>
        </w:tbl>
        <w:p w14:paraId="17862F2C" w14:textId="77777777" w:rsidR="007932A8" w:rsidRDefault="007932A8" w:rsidP="0022414E">
          <w:pPr>
            <w:pStyle w:val="Header"/>
            <w:rPr>
              <w:sz w:val="16"/>
              <w:szCs w:val="16"/>
            </w:rPr>
          </w:pPr>
        </w:p>
      </w:tc>
      <w:tc>
        <w:tcPr>
          <w:tcW w:w="7650" w:type="dxa"/>
        </w:tcPr>
        <w:p w14:paraId="11CC63EF" w14:textId="77777777" w:rsidR="008442F2" w:rsidRDefault="00DB6C2C" w:rsidP="0022414E">
          <w:pPr>
            <w:pStyle w:val="Header"/>
            <w:ind w:left="-726"/>
            <w:jc w:val="right"/>
            <w:rPr>
              <w:rFonts w:ascii="Calibri" w:hAnsi="Calibri" w:cs="Arial"/>
              <w:b/>
              <w:sz w:val="20"/>
              <w:szCs w:val="20"/>
            </w:rPr>
          </w:pPr>
          <w:bookmarkStart w:id="1" w:name="_Hlk29929743"/>
          <w:r>
            <w:rPr>
              <w:rFonts w:ascii="Calibri" w:hAnsi="Calibri" w:cs="Arial"/>
              <w:b/>
              <w:sz w:val="20"/>
              <w:szCs w:val="20"/>
            </w:rPr>
            <w:t xml:space="preserve">Unified Communications by Frontier </w:t>
          </w:r>
        </w:p>
        <w:p w14:paraId="69227D19" w14:textId="77777777" w:rsidR="007932A8" w:rsidRPr="00DF28BE" w:rsidRDefault="008442F2" w:rsidP="0022414E">
          <w:pPr>
            <w:pStyle w:val="Header"/>
            <w:ind w:left="-726"/>
            <w:jc w:val="right"/>
            <w:rPr>
              <w:rFonts w:ascii="Calibri" w:hAnsi="Calibri" w:cs="Arial"/>
              <w:b/>
              <w:sz w:val="20"/>
              <w:szCs w:val="20"/>
            </w:rPr>
          </w:pPr>
          <w:r>
            <w:rPr>
              <w:rFonts w:ascii="Calibri" w:hAnsi="Calibri" w:cs="Arial"/>
              <w:b/>
              <w:sz w:val="20"/>
              <w:szCs w:val="20"/>
            </w:rPr>
            <w:t>Contact Center as a Service (CCaaS)</w:t>
          </w:r>
          <w:r w:rsidR="00D9258C">
            <w:rPr>
              <w:rFonts w:ascii="Calibri" w:hAnsi="Calibri" w:cs="Arial"/>
              <w:b/>
              <w:sz w:val="20"/>
              <w:szCs w:val="20"/>
            </w:rPr>
            <w:t xml:space="preserve"> </w:t>
          </w:r>
          <w:r>
            <w:rPr>
              <w:rFonts w:ascii="Calibri" w:hAnsi="Calibri" w:cs="Arial"/>
              <w:b/>
              <w:sz w:val="20"/>
              <w:szCs w:val="20"/>
            </w:rPr>
            <w:t xml:space="preserve">Schedule </w:t>
          </w:r>
        </w:p>
        <w:p w14:paraId="6B26078A" w14:textId="77777777" w:rsidR="007932A8" w:rsidRPr="00DF28BE" w:rsidRDefault="00EF32E5" w:rsidP="00B229C3">
          <w:pPr>
            <w:pStyle w:val="Header"/>
            <w:ind w:left="-1048" w:right="32"/>
            <w:rPr>
              <w:rFonts w:ascii="Calibri" w:hAnsi="Calibri" w:cs="Arial"/>
              <w:sz w:val="18"/>
              <w:szCs w:val="18"/>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00B229C3">
            <w:rPr>
              <w:rFonts w:ascii="Calibri" w:hAnsi="Calibri" w:cs="Arial"/>
              <w:b/>
              <w:color w:val="FF0000"/>
              <w:sz w:val="20"/>
              <w:szCs w:val="20"/>
            </w:rPr>
            <w:t xml:space="preserve">                                     </w:t>
          </w:r>
          <w:r w:rsidR="00C014EE">
            <w:rPr>
              <w:rFonts w:ascii="Calibri" w:hAnsi="Calibri" w:cs="Arial"/>
              <w:b/>
              <w:color w:val="FF0000"/>
              <w:sz w:val="20"/>
              <w:szCs w:val="20"/>
            </w:rPr>
            <w:t xml:space="preserve">       </w:t>
          </w:r>
          <w:r w:rsidR="007932A8" w:rsidRPr="00DF28BE">
            <w:rPr>
              <w:rFonts w:ascii="Calibri" w:hAnsi="Calibri" w:cs="Arial"/>
              <w:b/>
              <w:sz w:val="18"/>
              <w:szCs w:val="18"/>
            </w:rPr>
            <w:t>Frontier Confidential</w:t>
          </w:r>
          <w:bookmarkEnd w:id="1"/>
        </w:p>
      </w:tc>
    </w:tr>
    <w:bookmarkEnd w:id="0"/>
  </w:tbl>
  <w:p w14:paraId="5FCC510B" w14:textId="77777777" w:rsidR="007932A8" w:rsidRPr="00D87642" w:rsidRDefault="007932A8" w:rsidP="00D87642">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A1B3F" w14:textId="692D6078" w:rsidR="007932A8" w:rsidRDefault="00FC76F6">
    <w:pPr>
      <w:pStyle w:val="Header"/>
    </w:pPr>
    <w:r>
      <w:rPr>
        <w:noProof/>
      </w:rPr>
      <w:pict w14:anchorId="1638AC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507.6pt;height:253.8pt;rotation:315;z-index:-5;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e5b8b7" stroked="f">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C0CB5" w14:textId="75EC8447" w:rsidR="009A36BE" w:rsidRDefault="00FC76F6">
    <w:pPr>
      <w:pStyle w:val="Header"/>
    </w:pPr>
    <w:r>
      <w:rPr>
        <w:noProof/>
      </w:rPr>
      <w:pict w14:anchorId="6DCFD3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1"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58F92004">
        <v:shape id="_x0000_s2069" type="#_x0000_t136" style="position:absolute;margin-left:0;margin-top:0;width:571.05pt;height:190.35pt;rotation:315;z-index:-4;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9A36BE" w14:paraId="795BCE9D" w14:textId="77777777" w:rsidTr="006A1A9E">
      <w:tc>
        <w:tcPr>
          <w:tcW w:w="3330" w:type="dxa"/>
        </w:tcPr>
        <w:tbl>
          <w:tblPr>
            <w:tblW w:w="0" w:type="auto"/>
            <w:tblInd w:w="8" w:type="dxa"/>
            <w:tblLook w:val="0000" w:firstRow="0" w:lastRow="0" w:firstColumn="0" w:lastColumn="0" w:noHBand="0" w:noVBand="0"/>
          </w:tblPr>
          <w:tblGrid>
            <w:gridCol w:w="3174"/>
          </w:tblGrid>
          <w:tr w:rsidR="009A36BE" w14:paraId="2B7D151A" w14:textId="77777777" w:rsidTr="006A1A9E">
            <w:trPr>
              <w:trHeight w:val="621"/>
            </w:trPr>
            <w:tc>
              <w:tcPr>
                <w:tcW w:w="3174" w:type="dxa"/>
                <w:tcBorders>
                  <w:top w:val="nil"/>
                  <w:left w:val="nil"/>
                  <w:bottom w:val="nil"/>
                  <w:right w:val="nil"/>
                </w:tcBorders>
              </w:tcPr>
              <w:p w14:paraId="52E16218" w14:textId="204DF143" w:rsidR="009A36BE" w:rsidRDefault="00155893" w:rsidP="009A36BE">
                <w:pPr>
                  <w:pStyle w:val="Header"/>
                  <w:rPr>
                    <w:rStyle w:val="PageNumber"/>
                  </w:rPr>
                </w:pPr>
                <w:r>
                  <w:rPr>
                    <w:sz w:val="20"/>
                    <w:szCs w:val="20"/>
                  </w:rPr>
                  <w:pict w14:anchorId="3BBC53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6pt">
                      <v:imagedata r:id="rId1" o:title="FTR_COMM_2C_SMALL"/>
                    </v:shape>
                  </w:pict>
                </w:r>
              </w:p>
            </w:tc>
          </w:tr>
        </w:tbl>
        <w:p w14:paraId="789F4CE0" w14:textId="77777777" w:rsidR="009A36BE" w:rsidRDefault="009A36BE" w:rsidP="009A36BE">
          <w:pPr>
            <w:pStyle w:val="Header"/>
            <w:rPr>
              <w:sz w:val="16"/>
              <w:szCs w:val="16"/>
            </w:rPr>
          </w:pPr>
        </w:p>
      </w:tc>
      <w:tc>
        <w:tcPr>
          <w:tcW w:w="7650" w:type="dxa"/>
        </w:tcPr>
        <w:p w14:paraId="125523B1" w14:textId="77777777" w:rsidR="00C014EE" w:rsidRDefault="009A36BE" w:rsidP="00C014EE">
          <w:pPr>
            <w:pStyle w:val="Header"/>
            <w:ind w:left="-726"/>
            <w:jc w:val="right"/>
            <w:rPr>
              <w:rFonts w:ascii="Calibri" w:hAnsi="Calibri" w:cs="Arial"/>
              <w:b/>
              <w:sz w:val="20"/>
              <w:szCs w:val="20"/>
            </w:rPr>
          </w:pPr>
          <w:r w:rsidRPr="00EF32E5">
            <w:rPr>
              <w:rFonts w:ascii="Calibri" w:hAnsi="Calibri" w:cs="Arial"/>
              <w:b/>
              <w:color w:val="FF0000"/>
              <w:sz w:val="20"/>
              <w:szCs w:val="20"/>
            </w:rPr>
            <w:t xml:space="preserve"> </w:t>
          </w:r>
          <w:r>
            <w:rPr>
              <w:rFonts w:ascii="Calibri" w:hAnsi="Calibri" w:cs="Arial"/>
              <w:b/>
              <w:color w:val="FF0000"/>
              <w:sz w:val="20"/>
              <w:szCs w:val="20"/>
            </w:rPr>
            <w:tab/>
            <w:t xml:space="preserve">                                               </w:t>
          </w:r>
          <w:r w:rsidR="00D82030">
            <w:rPr>
              <w:rFonts w:ascii="Calibri" w:hAnsi="Calibri" w:cs="Arial"/>
              <w:b/>
              <w:color w:val="FF0000"/>
              <w:sz w:val="20"/>
              <w:szCs w:val="20"/>
            </w:rPr>
            <w:t xml:space="preserve">  </w:t>
          </w:r>
          <w:r w:rsidR="00C014EE">
            <w:rPr>
              <w:rFonts w:ascii="Calibri" w:hAnsi="Calibri" w:cs="Arial"/>
              <w:b/>
              <w:sz w:val="20"/>
              <w:szCs w:val="20"/>
            </w:rPr>
            <w:t xml:space="preserve">Unified Communications by Frontier </w:t>
          </w:r>
        </w:p>
        <w:p w14:paraId="6746E995" w14:textId="77777777" w:rsidR="00C014EE" w:rsidRPr="00DF28BE" w:rsidRDefault="00C014EE" w:rsidP="00C014EE">
          <w:pPr>
            <w:pStyle w:val="Header"/>
            <w:ind w:left="-726"/>
            <w:jc w:val="right"/>
            <w:rPr>
              <w:rFonts w:ascii="Calibri" w:hAnsi="Calibri" w:cs="Arial"/>
              <w:b/>
              <w:sz w:val="20"/>
              <w:szCs w:val="20"/>
            </w:rPr>
          </w:pPr>
          <w:r>
            <w:rPr>
              <w:rFonts w:ascii="Calibri" w:hAnsi="Calibri" w:cs="Arial"/>
              <w:b/>
              <w:sz w:val="20"/>
              <w:szCs w:val="20"/>
            </w:rPr>
            <w:t xml:space="preserve">Contact Center as a Service (CCaaS) Schedule </w:t>
          </w:r>
        </w:p>
        <w:p w14:paraId="267BE062" w14:textId="77777777" w:rsidR="009A36BE" w:rsidRPr="00DF28BE" w:rsidRDefault="00C014EE" w:rsidP="00C014EE">
          <w:pPr>
            <w:pStyle w:val="Header"/>
            <w:ind w:left="-1048" w:right="32"/>
            <w:rPr>
              <w:rFonts w:ascii="Calibri" w:hAnsi="Calibri" w:cs="Arial"/>
              <w:sz w:val="18"/>
              <w:szCs w:val="18"/>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009A36BE" w:rsidRPr="00DF28BE">
            <w:rPr>
              <w:rFonts w:ascii="Calibri" w:hAnsi="Calibri" w:cs="Arial"/>
              <w:b/>
              <w:sz w:val="18"/>
              <w:szCs w:val="18"/>
            </w:rPr>
            <w:t>Frontier Confidential</w:t>
          </w:r>
        </w:p>
      </w:tc>
    </w:tr>
  </w:tbl>
  <w:p w14:paraId="52125405" w14:textId="77777777" w:rsidR="009A36BE" w:rsidRPr="009A36BE" w:rsidRDefault="009A36BE" w:rsidP="009A36BE">
    <w:pPr>
      <w:pStyle w:val="Header"/>
      <w:rPr>
        <w:sz w:val="16"/>
        <w:szCs w:val="16"/>
      </w:rPr>
    </w:pPr>
  </w:p>
  <w:p w14:paraId="242E2EBE" w14:textId="77777777" w:rsidR="009A36BE" w:rsidRDefault="009A36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D2CD9" w14:textId="3F0D2260" w:rsidR="009A36BE" w:rsidRDefault="00FC76F6">
    <w:pPr>
      <w:pStyle w:val="Header"/>
    </w:pPr>
    <w:r>
      <w:rPr>
        <w:noProof/>
      </w:rPr>
      <w:pict w14:anchorId="6888EC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7E63DCC">
        <v:shape id="_x0000_s2070" type="#_x0000_t136" style="position:absolute;margin-left:0;margin-top:0;width:571.05pt;height:190.35pt;rotation:315;z-index:-3;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D05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E6CD8"/>
    <w:multiLevelType w:val="hybridMultilevel"/>
    <w:tmpl w:val="F2DA55AC"/>
    <w:lvl w:ilvl="0" w:tplc="04090003">
      <w:start w:val="1"/>
      <w:numFmt w:val="bullet"/>
      <w:lvlText w:val="o"/>
      <w:lvlJc w:val="left"/>
      <w:pPr>
        <w:ind w:left="803" w:hanging="360"/>
      </w:pPr>
      <w:rPr>
        <w:rFonts w:ascii="Courier New" w:hAnsi="Courier New" w:cs="Courier New"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2" w15:restartNumberingAfterBreak="0">
    <w:nsid w:val="08D7437B"/>
    <w:multiLevelType w:val="hybridMultilevel"/>
    <w:tmpl w:val="2BA23A0E"/>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E52A9"/>
    <w:multiLevelType w:val="hybridMultilevel"/>
    <w:tmpl w:val="46E405A6"/>
    <w:lvl w:ilvl="0" w:tplc="32B0F6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7F4634"/>
    <w:multiLevelType w:val="hybridMultilevel"/>
    <w:tmpl w:val="F26A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63334"/>
    <w:multiLevelType w:val="hybridMultilevel"/>
    <w:tmpl w:val="066E0A3E"/>
    <w:lvl w:ilvl="0" w:tplc="3544EE5C">
      <w:start w:val="5"/>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EB3"/>
    <w:multiLevelType w:val="hybridMultilevel"/>
    <w:tmpl w:val="F55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B41F8"/>
    <w:multiLevelType w:val="hybridMultilevel"/>
    <w:tmpl w:val="178EFEA8"/>
    <w:lvl w:ilvl="0" w:tplc="7FECDF5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400F4997"/>
    <w:multiLevelType w:val="hybridMultilevel"/>
    <w:tmpl w:val="D58E4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97672"/>
    <w:multiLevelType w:val="hybridMultilevel"/>
    <w:tmpl w:val="3A88F460"/>
    <w:lvl w:ilvl="0" w:tplc="C56E8C54">
      <w:start w:val="1"/>
      <w:numFmt w:val="lowerLetter"/>
      <w:lvlText w:val="(%1)"/>
      <w:lvlJc w:val="left"/>
      <w:pPr>
        <w:ind w:left="144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568F6"/>
    <w:multiLevelType w:val="hybridMultilevel"/>
    <w:tmpl w:val="ECC4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10CD1"/>
    <w:multiLevelType w:val="hybridMultilevel"/>
    <w:tmpl w:val="546AE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E63371F"/>
    <w:multiLevelType w:val="hybridMultilevel"/>
    <w:tmpl w:val="26C01826"/>
    <w:lvl w:ilvl="0" w:tplc="052CC3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BEA50F6"/>
    <w:multiLevelType w:val="hybridMultilevel"/>
    <w:tmpl w:val="7F0A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E9B6CFC"/>
    <w:multiLevelType w:val="hybridMultilevel"/>
    <w:tmpl w:val="77E291FC"/>
    <w:lvl w:ilvl="0" w:tplc="C9600EE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B66BB"/>
    <w:multiLevelType w:val="hybridMultilevel"/>
    <w:tmpl w:val="3B048BE6"/>
    <w:lvl w:ilvl="0" w:tplc="D6725F5C">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5AEA4D00">
      <w:start w:val="4"/>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663731"/>
    <w:multiLevelType w:val="hybridMultilevel"/>
    <w:tmpl w:val="8898B67A"/>
    <w:lvl w:ilvl="0" w:tplc="05E45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F56E43"/>
    <w:multiLevelType w:val="hybridMultilevel"/>
    <w:tmpl w:val="AA5C107C"/>
    <w:lvl w:ilvl="0" w:tplc="DC5C47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30"/>
  </w:num>
  <w:num w:numId="4">
    <w:abstractNumId w:val="22"/>
  </w:num>
  <w:num w:numId="5">
    <w:abstractNumId w:val="16"/>
  </w:num>
  <w:num w:numId="6">
    <w:abstractNumId w:val="26"/>
  </w:num>
  <w:num w:numId="7">
    <w:abstractNumId w:val="12"/>
  </w:num>
  <w:num w:numId="8">
    <w:abstractNumId w:val="25"/>
  </w:num>
  <w:num w:numId="9">
    <w:abstractNumId w:val="21"/>
  </w:num>
  <w:num w:numId="10">
    <w:abstractNumId w:val="0"/>
  </w:num>
  <w:num w:numId="11">
    <w:abstractNumId w:val="5"/>
  </w:num>
  <w:num w:numId="12">
    <w:abstractNumId w:val="8"/>
  </w:num>
  <w:num w:numId="13">
    <w:abstractNumId w:val="9"/>
  </w:num>
  <w:num w:numId="14">
    <w:abstractNumId w:val="27"/>
  </w:num>
  <w:num w:numId="15">
    <w:abstractNumId w:val="6"/>
  </w:num>
  <w:num w:numId="16">
    <w:abstractNumId w:val="10"/>
  </w:num>
  <w:num w:numId="17">
    <w:abstractNumId w:val="3"/>
  </w:num>
  <w:num w:numId="18">
    <w:abstractNumId w:val="15"/>
  </w:num>
  <w:num w:numId="19">
    <w:abstractNumId w:val="18"/>
  </w:num>
  <w:num w:numId="20">
    <w:abstractNumId w:val="13"/>
  </w:num>
  <w:num w:numId="21">
    <w:abstractNumId w:val="19"/>
  </w:num>
  <w:num w:numId="22">
    <w:abstractNumId w:val="14"/>
  </w:num>
  <w:num w:numId="23">
    <w:abstractNumId w:val="29"/>
  </w:num>
  <w:num w:numId="24">
    <w:abstractNumId w:val="23"/>
  </w:num>
  <w:num w:numId="25">
    <w:abstractNumId w:val="2"/>
  </w:num>
  <w:num w:numId="26">
    <w:abstractNumId w:val="28"/>
  </w:num>
  <w:num w:numId="27">
    <w:abstractNumId w:val="4"/>
  </w:num>
  <w:num w:numId="28">
    <w:abstractNumId w:val="1"/>
  </w:num>
  <w:num w:numId="29">
    <w:abstractNumId w:val="20"/>
  </w:num>
  <w:num w:numId="30">
    <w:abstractNumId w:val="24"/>
  </w:num>
  <w:num w:numId="31">
    <w:abstractNumId w:val="7"/>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readOnly" w:enforcement="1" w:cryptProviderType="rsaAES" w:cryptAlgorithmClass="hash" w:cryptAlgorithmType="typeAny" w:cryptAlgorithmSid="14" w:cryptSpinCount="100000" w:hash="Sql35OT4nLPE2fgg5EP2AniDBEma76StCJILSbDvpm3RSV/3U0DYWSTr47/dR2JxXiDIlQJuGvdmZ/P7xfPflw==" w:salt="Rrf4EWEU+9Swqa8mSa+hkw=="/>
  <w:defaultTabStop w:val="720"/>
  <w:doNotHyphenateCaps/>
  <w:drawingGridHorizontalSpacing w:val="12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113A"/>
    <w:rsid w:val="00001989"/>
    <w:rsid w:val="000025C5"/>
    <w:rsid w:val="0000287F"/>
    <w:rsid w:val="000050B8"/>
    <w:rsid w:val="0000638A"/>
    <w:rsid w:val="0000706E"/>
    <w:rsid w:val="00007EA8"/>
    <w:rsid w:val="000102F1"/>
    <w:rsid w:val="00010FD9"/>
    <w:rsid w:val="0001414D"/>
    <w:rsid w:val="00015588"/>
    <w:rsid w:val="000156D6"/>
    <w:rsid w:val="00016762"/>
    <w:rsid w:val="00017227"/>
    <w:rsid w:val="00017741"/>
    <w:rsid w:val="0002185B"/>
    <w:rsid w:val="000228E8"/>
    <w:rsid w:val="00027820"/>
    <w:rsid w:val="00027855"/>
    <w:rsid w:val="00027F04"/>
    <w:rsid w:val="00030F41"/>
    <w:rsid w:val="00031716"/>
    <w:rsid w:val="000359A4"/>
    <w:rsid w:val="00042B8B"/>
    <w:rsid w:val="00042DEF"/>
    <w:rsid w:val="000432FE"/>
    <w:rsid w:val="00044F7E"/>
    <w:rsid w:val="00047DF4"/>
    <w:rsid w:val="00047F03"/>
    <w:rsid w:val="00051149"/>
    <w:rsid w:val="0005130D"/>
    <w:rsid w:val="000523C7"/>
    <w:rsid w:val="000552A7"/>
    <w:rsid w:val="000560B8"/>
    <w:rsid w:val="00056DB7"/>
    <w:rsid w:val="00057708"/>
    <w:rsid w:val="00060460"/>
    <w:rsid w:val="000662F6"/>
    <w:rsid w:val="00070E12"/>
    <w:rsid w:val="0007180B"/>
    <w:rsid w:val="00074942"/>
    <w:rsid w:val="00074F42"/>
    <w:rsid w:val="00075DD5"/>
    <w:rsid w:val="000770BC"/>
    <w:rsid w:val="00080170"/>
    <w:rsid w:val="00080297"/>
    <w:rsid w:val="00081145"/>
    <w:rsid w:val="000869BF"/>
    <w:rsid w:val="00087E5D"/>
    <w:rsid w:val="000923BB"/>
    <w:rsid w:val="00092FAE"/>
    <w:rsid w:val="00093BC5"/>
    <w:rsid w:val="00094DC1"/>
    <w:rsid w:val="00095822"/>
    <w:rsid w:val="000A58AB"/>
    <w:rsid w:val="000A5FBD"/>
    <w:rsid w:val="000A73C7"/>
    <w:rsid w:val="000A7B01"/>
    <w:rsid w:val="000B3E58"/>
    <w:rsid w:val="000B47FA"/>
    <w:rsid w:val="000B76EC"/>
    <w:rsid w:val="000C0B35"/>
    <w:rsid w:val="000C106D"/>
    <w:rsid w:val="000C2D33"/>
    <w:rsid w:val="000C6CDC"/>
    <w:rsid w:val="000C6D3B"/>
    <w:rsid w:val="000C719B"/>
    <w:rsid w:val="000D04AC"/>
    <w:rsid w:val="000D1E86"/>
    <w:rsid w:val="000D4A91"/>
    <w:rsid w:val="000D7CB5"/>
    <w:rsid w:val="000E0CDC"/>
    <w:rsid w:val="000E26C3"/>
    <w:rsid w:val="000F02F3"/>
    <w:rsid w:val="000F10BC"/>
    <w:rsid w:val="000F41FC"/>
    <w:rsid w:val="001021ED"/>
    <w:rsid w:val="00102D79"/>
    <w:rsid w:val="00106519"/>
    <w:rsid w:val="00110763"/>
    <w:rsid w:val="0011079F"/>
    <w:rsid w:val="00111D9B"/>
    <w:rsid w:val="00112070"/>
    <w:rsid w:val="0011257B"/>
    <w:rsid w:val="00112F73"/>
    <w:rsid w:val="001130FE"/>
    <w:rsid w:val="00113129"/>
    <w:rsid w:val="00113299"/>
    <w:rsid w:val="001231B4"/>
    <w:rsid w:val="00123BD1"/>
    <w:rsid w:val="00131B8B"/>
    <w:rsid w:val="00131C4F"/>
    <w:rsid w:val="001327D1"/>
    <w:rsid w:val="00135ED4"/>
    <w:rsid w:val="00136A36"/>
    <w:rsid w:val="00136FE8"/>
    <w:rsid w:val="00140202"/>
    <w:rsid w:val="00140BDB"/>
    <w:rsid w:val="001426D1"/>
    <w:rsid w:val="00144601"/>
    <w:rsid w:val="0014561B"/>
    <w:rsid w:val="00152B83"/>
    <w:rsid w:val="00155893"/>
    <w:rsid w:val="001561DA"/>
    <w:rsid w:val="00156526"/>
    <w:rsid w:val="00156C8F"/>
    <w:rsid w:val="001614A0"/>
    <w:rsid w:val="00163362"/>
    <w:rsid w:val="001659B1"/>
    <w:rsid w:val="00167A82"/>
    <w:rsid w:val="00177145"/>
    <w:rsid w:val="00177D0F"/>
    <w:rsid w:val="00180EF4"/>
    <w:rsid w:val="001810EB"/>
    <w:rsid w:val="00181BA5"/>
    <w:rsid w:val="00181DC2"/>
    <w:rsid w:val="001836B4"/>
    <w:rsid w:val="001859E0"/>
    <w:rsid w:val="00190351"/>
    <w:rsid w:val="001934FB"/>
    <w:rsid w:val="0019595E"/>
    <w:rsid w:val="00196C84"/>
    <w:rsid w:val="001976A5"/>
    <w:rsid w:val="001979F5"/>
    <w:rsid w:val="001A03EB"/>
    <w:rsid w:val="001A2CAE"/>
    <w:rsid w:val="001A5005"/>
    <w:rsid w:val="001A537E"/>
    <w:rsid w:val="001B09B5"/>
    <w:rsid w:val="001B22F3"/>
    <w:rsid w:val="001B44C7"/>
    <w:rsid w:val="001C1F6D"/>
    <w:rsid w:val="001C5D59"/>
    <w:rsid w:val="001D0174"/>
    <w:rsid w:val="001D0472"/>
    <w:rsid w:val="001D060E"/>
    <w:rsid w:val="001D11AF"/>
    <w:rsid w:val="001D1F19"/>
    <w:rsid w:val="001D2901"/>
    <w:rsid w:val="001D7331"/>
    <w:rsid w:val="001D79AC"/>
    <w:rsid w:val="001D7A5B"/>
    <w:rsid w:val="001E01C7"/>
    <w:rsid w:val="001E020F"/>
    <w:rsid w:val="001E10A4"/>
    <w:rsid w:val="001E2772"/>
    <w:rsid w:val="001E2EA6"/>
    <w:rsid w:val="001E557F"/>
    <w:rsid w:val="001F053F"/>
    <w:rsid w:val="001F1D18"/>
    <w:rsid w:val="001F74CC"/>
    <w:rsid w:val="00200E2E"/>
    <w:rsid w:val="00202858"/>
    <w:rsid w:val="0020444A"/>
    <w:rsid w:val="002074D0"/>
    <w:rsid w:val="0021037B"/>
    <w:rsid w:val="00214D86"/>
    <w:rsid w:val="00216DDA"/>
    <w:rsid w:val="0022414E"/>
    <w:rsid w:val="002247F5"/>
    <w:rsid w:val="002268F2"/>
    <w:rsid w:val="00230181"/>
    <w:rsid w:val="002337FA"/>
    <w:rsid w:val="002346B5"/>
    <w:rsid w:val="00235151"/>
    <w:rsid w:val="00240CAC"/>
    <w:rsid w:val="00244522"/>
    <w:rsid w:val="00250BCD"/>
    <w:rsid w:val="00251488"/>
    <w:rsid w:val="00253194"/>
    <w:rsid w:val="002540AF"/>
    <w:rsid w:val="002548C4"/>
    <w:rsid w:val="002552AA"/>
    <w:rsid w:val="002560CD"/>
    <w:rsid w:val="002561EC"/>
    <w:rsid w:val="002561F8"/>
    <w:rsid w:val="00256685"/>
    <w:rsid w:val="00261D9D"/>
    <w:rsid w:val="00262383"/>
    <w:rsid w:val="0026260C"/>
    <w:rsid w:val="0026424E"/>
    <w:rsid w:val="00265AA2"/>
    <w:rsid w:val="0026664D"/>
    <w:rsid w:val="00267C81"/>
    <w:rsid w:val="00270C33"/>
    <w:rsid w:val="002715AF"/>
    <w:rsid w:val="00273F22"/>
    <w:rsid w:val="00274A5E"/>
    <w:rsid w:val="002753A2"/>
    <w:rsid w:val="00275BEE"/>
    <w:rsid w:val="0027703A"/>
    <w:rsid w:val="002771F5"/>
    <w:rsid w:val="002775F8"/>
    <w:rsid w:val="0028658A"/>
    <w:rsid w:val="00287A5D"/>
    <w:rsid w:val="00287FDC"/>
    <w:rsid w:val="0029046A"/>
    <w:rsid w:val="00292B6E"/>
    <w:rsid w:val="00293C56"/>
    <w:rsid w:val="002948D7"/>
    <w:rsid w:val="002949CE"/>
    <w:rsid w:val="00294D5F"/>
    <w:rsid w:val="00297AFB"/>
    <w:rsid w:val="002A43DE"/>
    <w:rsid w:val="002A4621"/>
    <w:rsid w:val="002A4DD5"/>
    <w:rsid w:val="002A584A"/>
    <w:rsid w:val="002A5881"/>
    <w:rsid w:val="002B02A2"/>
    <w:rsid w:val="002B1DED"/>
    <w:rsid w:val="002B1E61"/>
    <w:rsid w:val="002B2516"/>
    <w:rsid w:val="002B2D22"/>
    <w:rsid w:val="002B3250"/>
    <w:rsid w:val="002B52C8"/>
    <w:rsid w:val="002B6AAD"/>
    <w:rsid w:val="002B6FBB"/>
    <w:rsid w:val="002B76BA"/>
    <w:rsid w:val="002B7C75"/>
    <w:rsid w:val="002B7EEF"/>
    <w:rsid w:val="002B7FE6"/>
    <w:rsid w:val="002C0496"/>
    <w:rsid w:val="002C1208"/>
    <w:rsid w:val="002C21C2"/>
    <w:rsid w:val="002C2490"/>
    <w:rsid w:val="002C36B8"/>
    <w:rsid w:val="002C3AE8"/>
    <w:rsid w:val="002C3C07"/>
    <w:rsid w:val="002D0ABC"/>
    <w:rsid w:val="002D317A"/>
    <w:rsid w:val="002D6C98"/>
    <w:rsid w:val="002E1054"/>
    <w:rsid w:val="002E2B97"/>
    <w:rsid w:val="002E4C38"/>
    <w:rsid w:val="002E6317"/>
    <w:rsid w:val="002F0E6B"/>
    <w:rsid w:val="002F42C9"/>
    <w:rsid w:val="002F49A5"/>
    <w:rsid w:val="002F59D6"/>
    <w:rsid w:val="002F5F76"/>
    <w:rsid w:val="002F61C9"/>
    <w:rsid w:val="002F6338"/>
    <w:rsid w:val="002F754A"/>
    <w:rsid w:val="002F7950"/>
    <w:rsid w:val="00301489"/>
    <w:rsid w:val="003026C1"/>
    <w:rsid w:val="00305B66"/>
    <w:rsid w:val="003116A6"/>
    <w:rsid w:val="00311D7A"/>
    <w:rsid w:val="00311DBC"/>
    <w:rsid w:val="00312F70"/>
    <w:rsid w:val="0031330F"/>
    <w:rsid w:val="003141AB"/>
    <w:rsid w:val="003150F4"/>
    <w:rsid w:val="00321D7B"/>
    <w:rsid w:val="0032251B"/>
    <w:rsid w:val="0032519C"/>
    <w:rsid w:val="00326688"/>
    <w:rsid w:val="00334B7F"/>
    <w:rsid w:val="00334DA5"/>
    <w:rsid w:val="00336953"/>
    <w:rsid w:val="00336BF6"/>
    <w:rsid w:val="003412B4"/>
    <w:rsid w:val="00341961"/>
    <w:rsid w:val="003419C1"/>
    <w:rsid w:val="003435D2"/>
    <w:rsid w:val="00343815"/>
    <w:rsid w:val="00346626"/>
    <w:rsid w:val="00351A30"/>
    <w:rsid w:val="0035263E"/>
    <w:rsid w:val="00353755"/>
    <w:rsid w:val="00353782"/>
    <w:rsid w:val="0036694E"/>
    <w:rsid w:val="00366CC8"/>
    <w:rsid w:val="00372185"/>
    <w:rsid w:val="00372FC7"/>
    <w:rsid w:val="00377740"/>
    <w:rsid w:val="003816B4"/>
    <w:rsid w:val="003827BA"/>
    <w:rsid w:val="00384671"/>
    <w:rsid w:val="00385BFF"/>
    <w:rsid w:val="0038683D"/>
    <w:rsid w:val="0038688A"/>
    <w:rsid w:val="00386BCB"/>
    <w:rsid w:val="00387DA5"/>
    <w:rsid w:val="003A175F"/>
    <w:rsid w:val="003A2C0A"/>
    <w:rsid w:val="003A2D4F"/>
    <w:rsid w:val="003A439A"/>
    <w:rsid w:val="003A5099"/>
    <w:rsid w:val="003A7763"/>
    <w:rsid w:val="003A7EDD"/>
    <w:rsid w:val="003B2527"/>
    <w:rsid w:val="003B2D5B"/>
    <w:rsid w:val="003B2EA2"/>
    <w:rsid w:val="003B65E9"/>
    <w:rsid w:val="003B6854"/>
    <w:rsid w:val="003B79CB"/>
    <w:rsid w:val="003C04BB"/>
    <w:rsid w:val="003C054E"/>
    <w:rsid w:val="003C1601"/>
    <w:rsid w:val="003C29DC"/>
    <w:rsid w:val="003C706C"/>
    <w:rsid w:val="003D33D9"/>
    <w:rsid w:val="003D4027"/>
    <w:rsid w:val="003D6CBC"/>
    <w:rsid w:val="003D7A4E"/>
    <w:rsid w:val="003D7EA5"/>
    <w:rsid w:val="003E161F"/>
    <w:rsid w:val="003E37B6"/>
    <w:rsid w:val="003E3BF3"/>
    <w:rsid w:val="003E515C"/>
    <w:rsid w:val="003F2E6A"/>
    <w:rsid w:val="003F4003"/>
    <w:rsid w:val="00400B80"/>
    <w:rsid w:val="00406749"/>
    <w:rsid w:val="0041039B"/>
    <w:rsid w:val="004110E6"/>
    <w:rsid w:val="00413ABA"/>
    <w:rsid w:val="00413BDC"/>
    <w:rsid w:val="00421880"/>
    <w:rsid w:val="0042226F"/>
    <w:rsid w:val="004229AA"/>
    <w:rsid w:val="0042314C"/>
    <w:rsid w:val="00426404"/>
    <w:rsid w:val="0042772A"/>
    <w:rsid w:val="00432D73"/>
    <w:rsid w:val="004366D4"/>
    <w:rsid w:val="00436910"/>
    <w:rsid w:val="00444476"/>
    <w:rsid w:val="004444E0"/>
    <w:rsid w:val="00447BCC"/>
    <w:rsid w:val="0045040D"/>
    <w:rsid w:val="004512F6"/>
    <w:rsid w:val="0045184B"/>
    <w:rsid w:val="00451FCB"/>
    <w:rsid w:val="00454852"/>
    <w:rsid w:val="00455D97"/>
    <w:rsid w:val="004574E7"/>
    <w:rsid w:val="00460FD0"/>
    <w:rsid w:val="0046104B"/>
    <w:rsid w:val="0046284E"/>
    <w:rsid w:val="00463A95"/>
    <w:rsid w:val="00464CFF"/>
    <w:rsid w:val="00466262"/>
    <w:rsid w:val="00472DDE"/>
    <w:rsid w:val="00473245"/>
    <w:rsid w:val="004763ED"/>
    <w:rsid w:val="004767E3"/>
    <w:rsid w:val="00480584"/>
    <w:rsid w:val="00482AEB"/>
    <w:rsid w:val="00482B7D"/>
    <w:rsid w:val="0048745B"/>
    <w:rsid w:val="0048760D"/>
    <w:rsid w:val="00493F3A"/>
    <w:rsid w:val="00494453"/>
    <w:rsid w:val="004946C2"/>
    <w:rsid w:val="004959AB"/>
    <w:rsid w:val="00497214"/>
    <w:rsid w:val="004974D5"/>
    <w:rsid w:val="004A02E3"/>
    <w:rsid w:val="004A3C39"/>
    <w:rsid w:val="004A71F9"/>
    <w:rsid w:val="004B1275"/>
    <w:rsid w:val="004B4F98"/>
    <w:rsid w:val="004B53E0"/>
    <w:rsid w:val="004B68C8"/>
    <w:rsid w:val="004B7001"/>
    <w:rsid w:val="004C0EA9"/>
    <w:rsid w:val="004C31FD"/>
    <w:rsid w:val="004C3A06"/>
    <w:rsid w:val="004C7A3C"/>
    <w:rsid w:val="004D0F14"/>
    <w:rsid w:val="004D26D2"/>
    <w:rsid w:val="004D30DF"/>
    <w:rsid w:val="004D3418"/>
    <w:rsid w:val="004D3C62"/>
    <w:rsid w:val="004D4B01"/>
    <w:rsid w:val="004D5F42"/>
    <w:rsid w:val="004E6C64"/>
    <w:rsid w:val="004E7C06"/>
    <w:rsid w:val="004F3962"/>
    <w:rsid w:val="004F3F4E"/>
    <w:rsid w:val="004F423F"/>
    <w:rsid w:val="004F451F"/>
    <w:rsid w:val="00500EBB"/>
    <w:rsid w:val="0050224F"/>
    <w:rsid w:val="005043D7"/>
    <w:rsid w:val="0050668D"/>
    <w:rsid w:val="00507BD1"/>
    <w:rsid w:val="00510781"/>
    <w:rsid w:val="005111DD"/>
    <w:rsid w:val="0051148C"/>
    <w:rsid w:val="00516242"/>
    <w:rsid w:val="005172C1"/>
    <w:rsid w:val="00521507"/>
    <w:rsid w:val="00521799"/>
    <w:rsid w:val="00521B84"/>
    <w:rsid w:val="00522AEC"/>
    <w:rsid w:val="00522B38"/>
    <w:rsid w:val="00526389"/>
    <w:rsid w:val="00526AE0"/>
    <w:rsid w:val="00527FF7"/>
    <w:rsid w:val="00530931"/>
    <w:rsid w:val="00530EC6"/>
    <w:rsid w:val="00531855"/>
    <w:rsid w:val="00531DC3"/>
    <w:rsid w:val="005333E9"/>
    <w:rsid w:val="005338DD"/>
    <w:rsid w:val="00533E38"/>
    <w:rsid w:val="005346B8"/>
    <w:rsid w:val="0053561B"/>
    <w:rsid w:val="0053595A"/>
    <w:rsid w:val="00535F02"/>
    <w:rsid w:val="005364C0"/>
    <w:rsid w:val="00537B77"/>
    <w:rsid w:val="005451CE"/>
    <w:rsid w:val="00546456"/>
    <w:rsid w:val="005511C4"/>
    <w:rsid w:val="005511ED"/>
    <w:rsid w:val="00556A37"/>
    <w:rsid w:val="00563B61"/>
    <w:rsid w:val="00565404"/>
    <w:rsid w:val="005661B6"/>
    <w:rsid w:val="00567852"/>
    <w:rsid w:val="005723EB"/>
    <w:rsid w:val="005724EE"/>
    <w:rsid w:val="00572673"/>
    <w:rsid w:val="00572ED9"/>
    <w:rsid w:val="0057317B"/>
    <w:rsid w:val="00575F78"/>
    <w:rsid w:val="00576304"/>
    <w:rsid w:val="0058100B"/>
    <w:rsid w:val="005837BF"/>
    <w:rsid w:val="00590545"/>
    <w:rsid w:val="00590E82"/>
    <w:rsid w:val="00592222"/>
    <w:rsid w:val="00594CFC"/>
    <w:rsid w:val="00596D99"/>
    <w:rsid w:val="00597ADE"/>
    <w:rsid w:val="005A258C"/>
    <w:rsid w:val="005A2AC6"/>
    <w:rsid w:val="005A4471"/>
    <w:rsid w:val="005A45C1"/>
    <w:rsid w:val="005A6E1E"/>
    <w:rsid w:val="005A7AC7"/>
    <w:rsid w:val="005B07B7"/>
    <w:rsid w:val="005B0AD3"/>
    <w:rsid w:val="005B3F55"/>
    <w:rsid w:val="005B491A"/>
    <w:rsid w:val="005B78EC"/>
    <w:rsid w:val="005C0F24"/>
    <w:rsid w:val="005C38B0"/>
    <w:rsid w:val="005C39EC"/>
    <w:rsid w:val="005C4A28"/>
    <w:rsid w:val="005C73B3"/>
    <w:rsid w:val="005D03CE"/>
    <w:rsid w:val="005D25D9"/>
    <w:rsid w:val="005D3DB3"/>
    <w:rsid w:val="005D5C8B"/>
    <w:rsid w:val="005E00BB"/>
    <w:rsid w:val="005E1D50"/>
    <w:rsid w:val="005E2409"/>
    <w:rsid w:val="005E6B3C"/>
    <w:rsid w:val="005E7B7C"/>
    <w:rsid w:val="005F39E1"/>
    <w:rsid w:val="005F6CA0"/>
    <w:rsid w:val="005F6D74"/>
    <w:rsid w:val="00601B44"/>
    <w:rsid w:val="0060442F"/>
    <w:rsid w:val="006079A3"/>
    <w:rsid w:val="00611C8C"/>
    <w:rsid w:val="00620350"/>
    <w:rsid w:val="006214BA"/>
    <w:rsid w:val="00621B1D"/>
    <w:rsid w:val="0062208B"/>
    <w:rsid w:val="00622799"/>
    <w:rsid w:val="00622985"/>
    <w:rsid w:val="0062354D"/>
    <w:rsid w:val="00624953"/>
    <w:rsid w:val="006264F6"/>
    <w:rsid w:val="00627EBF"/>
    <w:rsid w:val="00627F48"/>
    <w:rsid w:val="006306EA"/>
    <w:rsid w:val="00634370"/>
    <w:rsid w:val="0063788B"/>
    <w:rsid w:val="00637D82"/>
    <w:rsid w:val="0064010A"/>
    <w:rsid w:val="006416E9"/>
    <w:rsid w:val="00642DDB"/>
    <w:rsid w:val="00645DD9"/>
    <w:rsid w:val="0064634A"/>
    <w:rsid w:val="0064696F"/>
    <w:rsid w:val="0064699D"/>
    <w:rsid w:val="00653877"/>
    <w:rsid w:val="006539C7"/>
    <w:rsid w:val="00656957"/>
    <w:rsid w:val="00662420"/>
    <w:rsid w:val="00662B26"/>
    <w:rsid w:val="006630EA"/>
    <w:rsid w:val="00665C67"/>
    <w:rsid w:val="00665EE2"/>
    <w:rsid w:val="0066647E"/>
    <w:rsid w:val="0067010E"/>
    <w:rsid w:val="0067010F"/>
    <w:rsid w:val="006708BB"/>
    <w:rsid w:val="00674336"/>
    <w:rsid w:val="00675617"/>
    <w:rsid w:val="00675BAE"/>
    <w:rsid w:val="00676185"/>
    <w:rsid w:val="0067692B"/>
    <w:rsid w:val="006809F8"/>
    <w:rsid w:val="00681D2A"/>
    <w:rsid w:val="0068203E"/>
    <w:rsid w:val="00682926"/>
    <w:rsid w:val="00684688"/>
    <w:rsid w:val="00691795"/>
    <w:rsid w:val="00693032"/>
    <w:rsid w:val="00695AFB"/>
    <w:rsid w:val="006A1A9E"/>
    <w:rsid w:val="006A221A"/>
    <w:rsid w:val="006A38DA"/>
    <w:rsid w:val="006A42FA"/>
    <w:rsid w:val="006B012C"/>
    <w:rsid w:val="006B146F"/>
    <w:rsid w:val="006B2AF9"/>
    <w:rsid w:val="006B7926"/>
    <w:rsid w:val="006C19D3"/>
    <w:rsid w:val="006C3495"/>
    <w:rsid w:val="006C457A"/>
    <w:rsid w:val="006C6ED3"/>
    <w:rsid w:val="006D3B32"/>
    <w:rsid w:val="006D5C44"/>
    <w:rsid w:val="006D6F27"/>
    <w:rsid w:val="006D7EC4"/>
    <w:rsid w:val="006E024E"/>
    <w:rsid w:val="006E2B59"/>
    <w:rsid w:val="006E3A70"/>
    <w:rsid w:val="006E5EF0"/>
    <w:rsid w:val="006F1C31"/>
    <w:rsid w:val="006F341F"/>
    <w:rsid w:val="006F4AA7"/>
    <w:rsid w:val="006F762B"/>
    <w:rsid w:val="00700534"/>
    <w:rsid w:val="00702374"/>
    <w:rsid w:val="0070330B"/>
    <w:rsid w:val="00706C93"/>
    <w:rsid w:val="00710735"/>
    <w:rsid w:val="00713B08"/>
    <w:rsid w:val="00717899"/>
    <w:rsid w:val="00717948"/>
    <w:rsid w:val="00717FC8"/>
    <w:rsid w:val="007200E7"/>
    <w:rsid w:val="00727A6F"/>
    <w:rsid w:val="00730268"/>
    <w:rsid w:val="0073072F"/>
    <w:rsid w:val="0073159F"/>
    <w:rsid w:val="00734DDB"/>
    <w:rsid w:val="00734E71"/>
    <w:rsid w:val="00734EA3"/>
    <w:rsid w:val="00735437"/>
    <w:rsid w:val="00736494"/>
    <w:rsid w:val="0073697A"/>
    <w:rsid w:val="00736F6E"/>
    <w:rsid w:val="007414AD"/>
    <w:rsid w:val="00741B80"/>
    <w:rsid w:val="00742DF5"/>
    <w:rsid w:val="007448F7"/>
    <w:rsid w:val="00744C63"/>
    <w:rsid w:val="0074535E"/>
    <w:rsid w:val="00746772"/>
    <w:rsid w:val="007510FC"/>
    <w:rsid w:val="007529E7"/>
    <w:rsid w:val="00755200"/>
    <w:rsid w:val="00760FCB"/>
    <w:rsid w:val="0076205A"/>
    <w:rsid w:val="007623F4"/>
    <w:rsid w:val="00762427"/>
    <w:rsid w:val="00762445"/>
    <w:rsid w:val="00762B13"/>
    <w:rsid w:val="007632DD"/>
    <w:rsid w:val="00765E73"/>
    <w:rsid w:val="007663F8"/>
    <w:rsid w:val="00767754"/>
    <w:rsid w:val="007711C3"/>
    <w:rsid w:val="00771F9E"/>
    <w:rsid w:val="007721B8"/>
    <w:rsid w:val="00773C62"/>
    <w:rsid w:val="00775838"/>
    <w:rsid w:val="00775C84"/>
    <w:rsid w:val="00776836"/>
    <w:rsid w:val="0078401A"/>
    <w:rsid w:val="007906D6"/>
    <w:rsid w:val="00790718"/>
    <w:rsid w:val="007932A8"/>
    <w:rsid w:val="0079516F"/>
    <w:rsid w:val="007A4584"/>
    <w:rsid w:val="007A4D2A"/>
    <w:rsid w:val="007A5124"/>
    <w:rsid w:val="007A685B"/>
    <w:rsid w:val="007B0C50"/>
    <w:rsid w:val="007B2368"/>
    <w:rsid w:val="007B5536"/>
    <w:rsid w:val="007B7A6C"/>
    <w:rsid w:val="007C0774"/>
    <w:rsid w:val="007C0FDE"/>
    <w:rsid w:val="007C1D0E"/>
    <w:rsid w:val="007C409F"/>
    <w:rsid w:val="007C41E6"/>
    <w:rsid w:val="007C4FDF"/>
    <w:rsid w:val="007C5C6B"/>
    <w:rsid w:val="007C70E2"/>
    <w:rsid w:val="007D0831"/>
    <w:rsid w:val="007D240B"/>
    <w:rsid w:val="007D3927"/>
    <w:rsid w:val="007D3ADD"/>
    <w:rsid w:val="007D499A"/>
    <w:rsid w:val="007D5350"/>
    <w:rsid w:val="007E4F61"/>
    <w:rsid w:val="007E631D"/>
    <w:rsid w:val="007F09FA"/>
    <w:rsid w:val="007F1CB0"/>
    <w:rsid w:val="007F6258"/>
    <w:rsid w:val="007F7307"/>
    <w:rsid w:val="0080126F"/>
    <w:rsid w:val="008016EE"/>
    <w:rsid w:val="00801976"/>
    <w:rsid w:val="00801EED"/>
    <w:rsid w:val="008020FD"/>
    <w:rsid w:val="008022CB"/>
    <w:rsid w:val="008038A8"/>
    <w:rsid w:val="00803B4C"/>
    <w:rsid w:val="0080524E"/>
    <w:rsid w:val="00805DFE"/>
    <w:rsid w:val="00807428"/>
    <w:rsid w:val="00807FEF"/>
    <w:rsid w:val="00810C01"/>
    <w:rsid w:val="008115C5"/>
    <w:rsid w:val="008118CF"/>
    <w:rsid w:val="00811DAC"/>
    <w:rsid w:val="00814AE2"/>
    <w:rsid w:val="00814FBA"/>
    <w:rsid w:val="00815DFC"/>
    <w:rsid w:val="00816059"/>
    <w:rsid w:val="00817F39"/>
    <w:rsid w:val="00822B7B"/>
    <w:rsid w:val="0082468C"/>
    <w:rsid w:val="00824F20"/>
    <w:rsid w:val="00825258"/>
    <w:rsid w:val="00826727"/>
    <w:rsid w:val="008302D5"/>
    <w:rsid w:val="0083281A"/>
    <w:rsid w:val="0083400E"/>
    <w:rsid w:val="0083446E"/>
    <w:rsid w:val="0083561D"/>
    <w:rsid w:val="0083643D"/>
    <w:rsid w:val="0083684C"/>
    <w:rsid w:val="00837E0B"/>
    <w:rsid w:val="00840F16"/>
    <w:rsid w:val="008410EE"/>
    <w:rsid w:val="008433F5"/>
    <w:rsid w:val="00843F5B"/>
    <w:rsid w:val="00844029"/>
    <w:rsid w:val="008442F2"/>
    <w:rsid w:val="00850037"/>
    <w:rsid w:val="0085226B"/>
    <w:rsid w:val="00852920"/>
    <w:rsid w:val="008606EB"/>
    <w:rsid w:val="008609F7"/>
    <w:rsid w:val="0086260B"/>
    <w:rsid w:val="008628E9"/>
    <w:rsid w:val="0086317C"/>
    <w:rsid w:val="00865918"/>
    <w:rsid w:val="00870190"/>
    <w:rsid w:val="0087185E"/>
    <w:rsid w:val="0087276F"/>
    <w:rsid w:val="008731F7"/>
    <w:rsid w:val="008747DF"/>
    <w:rsid w:val="00876B72"/>
    <w:rsid w:val="0088018D"/>
    <w:rsid w:val="00881039"/>
    <w:rsid w:val="00885607"/>
    <w:rsid w:val="0088767D"/>
    <w:rsid w:val="00890972"/>
    <w:rsid w:val="00891781"/>
    <w:rsid w:val="00891BD9"/>
    <w:rsid w:val="008A0228"/>
    <w:rsid w:val="008A2051"/>
    <w:rsid w:val="008A51CF"/>
    <w:rsid w:val="008A5719"/>
    <w:rsid w:val="008A663C"/>
    <w:rsid w:val="008A7B6C"/>
    <w:rsid w:val="008B0C63"/>
    <w:rsid w:val="008B27C7"/>
    <w:rsid w:val="008B2DC8"/>
    <w:rsid w:val="008B6A1D"/>
    <w:rsid w:val="008B6CAA"/>
    <w:rsid w:val="008C2888"/>
    <w:rsid w:val="008C2C52"/>
    <w:rsid w:val="008D0271"/>
    <w:rsid w:val="008D115C"/>
    <w:rsid w:val="008D1ABC"/>
    <w:rsid w:val="008D2041"/>
    <w:rsid w:val="008D2EE3"/>
    <w:rsid w:val="008D6F03"/>
    <w:rsid w:val="008E0915"/>
    <w:rsid w:val="008E1505"/>
    <w:rsid w:val="008E1DB5"/>
    <w:rsid w:val="008E33EF"/>
    <w:rsid w:val="008E35B2"/>
    <w:rsid w:val="008E35C1"/>
    <w:rsid w:val="008E411D"/>
    <w:rsid w:val="008E50D3"/>
    <w:rsid w:val="008E5B4E"/>
    <w:rsid w:val="008E5CEF"/>
    <w:rsid w:val="008E6518"/>
    <w:rsid w:val="008E6838"/>
    <w:rsid w:val="008E7206"/>
    <w:rsid w:val="008E754F"/>
    <w:rsid w:val="008E7A0B"/>
    <w:rsid w:val="008F0F06"/>
    <w:rsid w:val="008F59B8"/>
    <w:rsid w:val="009043E7"/>
    <w:rsid w:val="00904D55"/>
    <w:rsid w:val="00904EDB"/>
    <w:rsid w:val="00906D3F"/>
    <w:rsid w:val="00906F01"/>
    <w:rsid w:val="00911DFB"/>
    <w:rsid w:val="009135BE"/>
    <w:rsid w:val="009204AC"/>
    <w:rsid w:val="00920743"/>
    <w:rsid w:val="00920D27"/>
    <w:rsid w:val="00920DAA"/>
    <w:rsid w:val="00922AA5"/>
    <w:rsid w:val="009236B9"/>
    <w:rsid w:val="00926784"/>
    <w:rsid w:val="0092742E"/>
    <w:rsid w:val="00930B66"/>
    <w:rsid w:val="009331B6"/>
    <w:rsid w:val="009335A5"/>
    <w:rsid w:val="009341AA"/>
    <w:rsid w:val="0093554A"/>
    <w:rsid w:val="00940D4A"/>
    <w:rsid w:val="0094212B"/>
    <w:rsid w:val="00944A2F"/>
    <w:rsid w:val="0094643F"/>
    <w:rsid w:val="00946B9A"/>
    <w:rsid w:val="00951D8E"/>
    <w:rsid w:val="009533D6"/>
    <w:rsid w:val="00953FBA"/>
    <w:rsid w:val="0095446E"/>
    <w:rsid w:val="0095462C"/>
    <w:rsid w:val="00957BF4"/>
    <w:rsid w:val="00961CA9"/>
    <w:rsid w:val="00965658"/>
    <w:rsid w:val="00965746"/>
    <w:rsid w:val="00965885"/>
    <w:rsid w:val="009670FE"/>
    <w:rsid w:val="00967681"/>
    <w:rsid w:val="00967FF9"/>
    <w:rsid w:val="00973315"/>
    <w:rsid w:val="00973ED6"/>
    <w:rsid w:val="00975200"/>
    <w:rsid w:val="00977127"/>
    <w:rsid w:val="0098169F"/>
    <w:rsid w:val="009827D2"/>
    <w:rsid w:val="00982ADC"/>
    <w:rsid w:val="00983664"/>
    <w:rsid w:val="00985F50"/>
    <w:rsid w:val="009868EF"/>
    <w:rsid w:val="00986BA8"/>
    <w:rsid w:val="00990F21"/>
    <w:rsid w:val="0099150B"/>
    <w:rsid w:val="00991EB0"/>
    <w:rsid w:val="00993B97"/>
    <w:rsid w:val="0099499F"/>
    <w:rsid w:val="00994B51"/>
    <w:rsid w:val="009964C9"/>
    <w:rsid w:val="009967EF"/>
    <w:rsid w:val="009A0C8F"/>
    <w:rsid w:val="009A36BE"/>
    <w:rsid w:val="009A7ABA"/>
    <w:rsid w:val="009B03CF"/>
    <w:rsid w:val="009B30C6"/>
    <w:rsid w:val="009B3686"/>
    <w:rsid w:val="009B4572"/>
    <w:rsid w:val="009B5579"/>
    <w:rsid w:val="009B587F"/>
    <w:rsid w:val="009B686B"/>
    <w:rsid w:val="009B6A07"/>
    <w:rsid w:val="009B6A85"/>
    <w:rsid w:val="009C0272"/>
    <w:rsid w:val="009C3442"/>
    <w:rsid w:val="009C3F4C"/>
    <w:rsid w:val="009C575E"/>
    <w:rsid w:val="009C6749"/>
    <w:rsid w:val="009C74EA"/>
    <w:rsid w:val="009D1581"/>
    <w:rsid w:val="009E0B80"/>
    <w:rsid w:val="009E3175"/>
    <w:rsid w:val="009E42E0"/>
    <w:rsid w:val="009E4C74"/>
    <w:rsid w:val="009E63D5"/>
    <w:rsid w:val="009F16A4"/>
    <w:rsid w:val="009F22DC"/>
    <w:rsid w:val="009F2B71"/>
    <w:rsid w:val="009F33FF"/>
    <w:rsid w:val="009F40F1"/>
    <w:rsid w:val="009F4F86"/>
    <w:rsid w:val="009F696A"/>
    <w:rsid w:val="009F732F"/>
    <w:rsid w:val="009F73A5"/>
    <w:rsid w:val="00A015D0"/>
    <w:rsid w:val="00A01F3F"/>
    <w:rsid w:val="00A04B81"/>
    <w:rsid w:val="00A05DED"/>
    <w:rsid w:val="00A073EC"/>
    <w:rsid w:val="00A10993"/>
    <w:rsid w:val="00A139A6"/>
    <w:rsid w:val="00A158A7"/>
    <w:rsid w:val="00A164A8"/>
    <w:rsid w:val="00A22125"/>
    <w:rsid w:val="00A2270C"/>
    <w:rsid w:val="00A23E61"/>
    <w:rsid w:val="00A2422C"/>
    <w:rsid w:val="00A2727A"/>
    <w:rsid w:val="00A3001C"/>
    <w:rsid w:val="00A30251"/>
    <w:rsid w:val="00A30A11"/>
    <w:rsid w:val="00A42103"/>
    <w:rsid w:val="00A42735"/>
    <w:rsid w:val="00A4336B"/>
    <w:rsid w:val="00A444FE"/>
    <w:rsid w:val="00A44AE9"/>
    <w:rsid w:val="00A44D8C"/>
    <w:rsid w:val="00A450AF"/>
    <w:rsid w:val="00A45536"/>
    <w:rsid w:val="00A45AAD"/>
    <w:rsid w:val="00A45E55"/>
    <w:rsid w:val="00A461C9"/>
    <w:rsid w:val="00A46403"/>
    <w:rsid w:val="00A57774"/>
    <w:rsid w:val="00A57B09"/>
    <w:rsid w:val="00A604C7"/>
    <w:rsid w:val="00A62A8E"/>
    <w:rsid w:val="00A63097"/>
    <w:rsid w:val="00A6367A"/>
    <w:rsid w:val="00A66180"/>
    <w:rsid w:val="00A67F26"/>
    <w:rsid w:val="00A7137A"/>
    <w:rsid w:val="00A71663"/>
    <w:rsid w:val="00A74693"/>
    <w:rsid w:val="00A74CCD"/>
    <w:rsid w:val="00A75727"/>
    <w:rsid w:val="00A76529"/>
    <w:rsid w:val="00A81141"/>
    <w:rsid w:val="00A83A7B"/>
    <w:rsid w:val="00A86FFC"/>
    <w:rsid w:val="00A879CC"/>
    <w:rsid w:val="00A87D7E"/>
    <w:rsid w:val="00A9070F"/>
    <w:rsid w:val="00A94FB2"/>
    <w:rsid w:val="00A96E48"/>
    <w:rsid w:val="00A96EBE"/>
    <w:rsid w:val="00A977E4"/>
    <w:rsid w:val="00AA1F05"/>
    <w:rsid w:val="00AA554A"/>
    <w:rsid w:val="00AB0347"/>
    <w:rsid w:val="00AB1208"/>
    <w:rsid w:val="00AB1E3A"/>
    <w:rsid w:val="00AB7989"/>
    <w:rsid w:val="00AC12F3"/>
    <w:rsid w:val="00AC34D2"/>
    <w:rsid w:val="00AC6542"/>
    <w:rsid w:val="00AD0059"/>
    <w:rsid w:val="00AD0DC7"/>
    <w:rsid w:val="00AD1282"/>
    <w:rsid w:val="00AD2BC8"/>
    <w:rsid w:val="00AD7B01"/>
    <w:rsid w:val="00AD7D6F"/>
    <w:rsid w:val="00AE19B2"/>
    <w:rsid w:val="00AE1CF8"/>
    <w:rsid w:val="00AE5651"/>
    <w:rsid w:val="00AF1FB8"/>
    <w:rsid w:val="00AF3306"/>
    <w:rsid w:val="00AF4936"/>
    <w:rsid w:val="00AF56E7"/>
    <w:rsid w:val="00AF5778"/>
    <w:rsid w:val="00AF59A5"/>
    <w:rsid w:val="00AF600D"/>
    <w:rsid w:val="00AF6672"/>
    <w:rsid w:val="00B0056C"/>
    <w:rsid w:val="00B03DE7"/>
    <w:rsid w:val="00B07C1C"/>
    <w:rsid w:val="00B07E89"/>
    <w:rsid w:val="00B113BE"/>
    <w:rsid w:val="00B116F2"/>
    <w:rsid w:val="00B11C8E"/>
    <w:rsid w:val="00B13919"/>
    <w:rsid w:val="00B206B4"/>
    <w:rsid w:val="00B2093C"/>
    <w:rsid w:val="00B21553"/>
    <w:rsid w:val="00B226C8"/>
    <w:rsid w:val="00B229C3"/>
    <w:rsid w:val="00B231E9"/>
    <w:rsid w:val="00B23CB2"/>
    <w:rsid w:val="00B25E72"/>
    <w:rsid w:val="00B27BAE"/>
    <w:rsid w:val="00B32822"/>
    <w:rsid w:val="00B32BAF"/>
    <w:rsid w:val="00B33FB9"/>
    <w:rsid w:val="00B34F4F"/>
    <w:rsid w:val="00B40727"/>
    <w:rsid w:val="00B42821"/>
    <w:rsid w:val="00B42908"/>
    <w:rsid w:val="00B42D43"/>
    <w:rsid w:val="00B45E5B"/>
    <w:rsid w:val="00B46E0B"/>
    <w:rsid w:val="00B47222"/>
    <w:rsid w:val="00B47F53"/>
    <w:rsid w:val="00B519EF"/>
    <w:rsid w:val="00B51C5C"/>
    <w:rsid w:val="00B54164"/>
    <w:rsid w:val="00B54B57"/>
    <w:rsid w:val="00B54C0F"/>
    <w:rsid w:val="00B54C15"/>
    <w:rsid w:val="00B559CE"/>
    <w:rsid w:val="00B56E27"/>
    <w:rsid w:val="00B56F65"/>
    <w:rsid w:val="00B600CF"/>
    <w:rsid w:val="00B6139D"/>
    <w:rsid w:val="00B61CC3"/>
    <w:rsid w:val="00B6265A"/>
    <w:rsid w:val="00B63A0E"/>
    <w:rsid w:val="00B71890"/>
    <w:rsid w:val="00B71A1C"/>
    <w:rsid w:val="00B7334F"/>
    <w:rsid w:val="00B8044B"/>
    <w:rsid w:val="00B812D8"/>
    <w:rsid w:val="00B81CEF"/>
    <w:rsid w:val="00B83756"/>
    <w:rsid w:val="00B8457C"/>
    <w:rsid w:val="00B86569"/>
    <w:rsid w:val="00B87FA5"/>
    <w:rsid w:val="00B91C49"/>
    <w:rsid w:val="00B93950"/>
    <w:rsid w:val="00B965C4"/>
    <w:rsid w:val="00B96C23"/>
    <w:rsid w:val="00B96E3F"/>
    <w:rsid w:val="00BA0D6E"/>
    <w:rsid w:val="00BA10B2"/>
    <w:rsid w:val="00BA277F"/>
    <w:rsid w:val="00BA4968"/>
    <w:rsid w:val="00BA7B0A"/>
    <w:rsid w:val="00BB01B3"/>
    <w:rsid w:val="00BB1965"/>
    <w:rsid w:val="00BB25C2"/>
    <w:rsid w:val="00BB3C45"/>
    <w:rsid w:val="00BB4897"/>
    <w:rsid w:val="00BB62E3"/>
    <w:rsid w:val="00BC1DED"/>
    <w:rsid w:val="00BC2E25"/>
    <w:rsid w:val="00BC3321"/>
    <w:rsid w:val="00BC5DAE"/>
    <w:rsid w:val="00BD0BF6"/>
    <w:rsid w:val="00BD15EE"/>
    <w:rsid w:val="00BD1D2A"/>
    <w:rsid w:val="00BD3FE3"/>
    <w:rsid w:val="00BD40D4"/>
    <w:rsid w:val="00BD4AFE"/>
    <w:rsid w:val="00BD50B4"/>
    <w:rsid w:val="00BD5129"/>
    <w:rsid w:val="00BD53E1"/>
    <w:rsid w:val="00BD6A2A"/>
    <w:rsid w:val="00BE0EC8"/>
    <w:rsid w:val="00BE5612"/>
    <w:rsid w:val="00BE64BB"/>
    <w:rsid w:val="00BF117F"/>
    <w:rsid w:val="00BF2D04"/>
    <w:rsid w:val="00BF31A1"/>
    <w:rsid w:val="00BF4D93"/>
    <w:rsid w:val="00C014EE"/>
    <w:rsid w:val="00C050CA"/>
    <w:rsid w:val="00C05435"/>
    <w:rsid w:val="00C074A3"/>
    <w:rsid w:val="00C10A09"/>
    <w:rsid w:val="00C11D2A"/>
    <w:rsid w:val="00C124BA"/>
    <w:rsid w:val="00C12DC4"/>
    <w:rsid w:val="00C158C8"/>
    <w:rsid w:val="00C15A79"/>
    <w:rsid w:val="00C15FAB"/>
    <w:rsid w:val="00C16CBF"/>
    <w:rsid w:val="00C17177"/>
    <w:rsid w:val="00C210EB"/>
    <w:rsid w:val="00C21EC0"/>
    <w:rsid w:val="00C224BA"/>
    <w:rsid w:val="00C2253F"/>
    <w:rsid w:val="00C24119"/>
    <w:rsid w:val="00C26AB6"/>
    <w:rsid w:val="00C32A11"/>
    <w:rsid w:val="00C337FA"/>
    <w:rsid w:val="00C34043"/>
    <w:rsid w:val="00C36A1B"/>
    <w:rsid w:val="00C414A3"/>
    <w:rsid w:val="00C42E51"/>
    <w:rsid w:val="00C45CBB"/>
    <w:rsid w:val="00C4797B"/>
    <w:rsid w:val="00C5047A"/>
    <w:rsid w:val="00C51FF8"/>
    <w:rsid w:val="00C52211"/>
    <w:rsid w:val="00C53F16"/>
    <w:rsid w:val="00C54782"/>
    <w:rsid w:val="00C55A78"/>
    <w:rsid w:val="00C55D79"/>
    <w:rsid w:val="00C56925"/>
    <w:rsid w:val="00C57E25"/>
    <w:rsid w:val="00C57EBA"/>
    <w:rsid w:val="00C618B2"/>
    <w:rsid w:val="00C62616"/>
    <w:rsid w:val="00C6390B"/>
    <w:rsid w:val="00C66185"/>
    <w:rsid w:val="00C70E0D"/>
    <w:rsid w:val="00C70FB2"/>
    <w:rsid w:val="00C715A4"/>
    <w:rsid w:val="00C716BB"/>
    <w:rsid w:val="00C71744"/>
    <w:rsid w:val="00C73F76"/>
    <w:rsid w:val="00C769D2"/>
    <w:rsid w:val="00C77770"/>
    <w:rsid w:val="00C77EFB"/>
    <w:rsid w:val="00C77F9E"/>
    <w:rsid w:val="00C81215"/>
    <w:rsid w:val="00C813F5"/>
    <w:rsid w:val="00C85647"/>
    <w:rsid w:val="00C859A6"/>
    <w:rsid w:val="00C85E97"/>
    <w:rsid w:val="00C864AE"/>
    <w:rsid w:val="00C864D8"/>
    <w:rsid w:val="00C86E7D"/>
    <w:rsid w:val="00C8744A"/>
    <w:rsid w:val="00C87A56"/>
    <w:rsid w:val="00C93E08"/>
    <w:rsid w:val="00C95644"/>
    <w:rsid w:val="00C974FF"/>
    <w:rsid w:val="00C97F4E"/>
    <w:rsid w:val="00CA2839"/>
    <w:rsid w:val="00CA583C"/>
    <w:rsid w:val="00CB02AF"/>
    <w:rsid w:val="00CB1CBC"/>
    <w:rsid w:val="00CB28CC"/>
    <w:rsid w:val="00CB3142"/>
    <w:rsid w:val="00CB3ADE"/>
    <w:rsid w:val="00CB3EEA"/>
    <w:rsid w:val="00CB45D8"/>
    <w:rsid w:val="00CB70CA"/>
    <w:rsid w:val="00CB79E8"/>
    <w:rsid w:val="00CB7B74"/>
    <w:rsid w:val="00CC2246"/>
    <w:rsid w:val="00CC2A10"/>
    <w:rsid w:val="00CC3407"/>
    <w:rsid w:val="00CC4173"/>
    <w:rsid w:val="00CC6238"/>
    <w:rsid w:val="00CC6C66"/>
    <w:rsid w:val="00CC6FFD"/>
    <w:rsid w:val="00CD1963"/>
    <w:rsid w:val="00CD3412"/>
    <w:rsid w:val="00CD3F71"/>
    <w:rsid w:val="00CD44F8"/>
    <w:rsid w:val="00CD4EB2"/>
    <w:rsid w:val="00CD507E"/>
    <w:rsid w:val="00CD5CFC"/>
    <w:rsid w:val="00CD5D9E"/>
    <w:rsid w:val="00CD687E"/>
    <w:rsid w:val="00CD6B95"/>
    <w:rsid w:val="00CD6EC1"/>
    <w:rsid w:val="00CE001D"/>
    <w:rsid w:val="00CE1C77"/>
    <w:rsid w:val="00CE21E0"/>
    <w:rsid w:val="00CE39BA"/>
    <w:rsid w:val="00CE57FA"/>
    <w:rsid w:val="00CE70DE"/>
    <w:rsid w:val="00CE7277"/>
    <w:rsid w:val="00CE7693"/>
    <w:rsid w:val="00CF1D71"/>
    <w:rsid w:val="00CF1F25"/>
    <w:rsid w:val="00CF3D06"/>
    <w:rsid w:val="00CF59CF"/>
    <w:rsid w:val="00CF6313"/>
    <w:rsid w:val="00D01E1B"/>
    <w:rsid w:val="00D05DDD"/>
    <w:rsid w:val="00D13FBC"/>
    <w:rsid w:val="00D14225"/>
    <w:rsid w:val="00D16460"/>
    <w:rsid w:val="00D17124"/>
    <w:rsid w:val="00D226B7"/>
    <w:rsid w:val="00D24330"/>
    <w:rsid w:val="00D2464F"/>
    <w:rsid w:val="00D303E3"/>
    <w:rsid w:val="00D30636"/>
    <w:rsid w:val="00D30B41"/>
    <w:rsid w:val="00D3192A"/>
    <w:rsid w:val="00D33D37"/>
    <w:rsid w:val="00D35232"/>
    <w:rsid w:val="00D35345"/>
    <w:rsid w:val="00D36373"/>
    <w:rsid w:val="00D41B9C"/>
    <w:rsid w:val="00D442EE"/>
    <w:rsid w:val="00D44306"/>
    <w:rsid w:val="00D4609B"/>
    <w:rsid w:val="00D463F8"/>
    <w:rsid w:val="00D502C6"/>
    <w:rsid w:val="00D516A7"/>
    <w:rsid w:val="00D526C5"/>
    <w:rsid w:val="00D53504"/>
    <w:rsid w:val="00D541CB"/>
    <w:rsid w:val="00D55565"/>
    <w:rsid w:val="00D571A5"/>
    <w:rsid w:val="00D57303"/>
    <w:rsid w:val="00D603AD"/>
    <w:rsid w:val="00D6159F"/>
    <w:rsid w:val="00D61E30"/>
    <w:rsid w:val="00D64E29"/>
    <w:rsid w:val="00D66202"/>
    <w:rsid w:val="00D674A4"/>
    <w:rsid w:val="00D67CF3"/>
    <w:rsid w:val="00D715A2"/>
    <w:rsid w:val="00D82030"/>
    <w:rsid w:val="00D82E6F"/>
    <w:rsid w:val="00D87642"/>
    <w:rsid w:val="00D9258C"/>
    <w:rsid w:val="00D926F9"/>
    <w:rsid w:val="00D9331A"/>
    <w:rsid w:val="00D97A59"/>
    <w:rsid w:val="00DA0E3F"/>
    <w:rsid w:val="00DA2F90"/>
    <w:rsid w:val="00DA378A"/>
    <w:rsid w:val="00DA3871"/>
    <w:rsid w:val="00DA5462"/>
    <w:rsid w:val="00DA5B05"/>
    <w:rsid w:val="00DA7A14"/>
    <w:rsid w:val="00DB0938"/>
    <w:rsid w:val="00DB2EDC"/>
    <w:rsid w:val="00DB3B90"/>
    <w:rsid w:val="00DB495D"/>
    <w:rsid w:val="00DB53C2"/>
    <w:rsid w:val="00DB6C2C"/>
    <w:rsid w:val="00DC5561"/>
    <w:rsid w:val="00DC5B87"/>
    <w:rsid w:val="00DD2B78"/>
    <w:rsid w:val="00DD3A3C"/>
    <w:rsid w:val="00DD5F40"/>
    <w:rsid w:val="00DD7B72"/>
    <w:rsid w:val="00DE2C0D"/>
    <w:rsid w:val="00DE3836"/>
    <w:rsid w:val="00DE3C04"/>
    <w:rsid w:val="00DE6292"/>
    <w:rsid w:val="00DE6B5E"/>
    <w:rsid w:val="00DF28BE"/>
    <w:rsid w:val="00DF589D"/>
    <w:rsid w:val="00DF6A22"/>
    <w:rsid w:val="00DF71E7"/>
    <w:rsid w:val="00E0044A"/>
    <w:rsid w:val="00E024AB"/>
    <w:rsid w:val="00E07838"/>
    <w:rsid w:val="00E10C15"/>
    <w:rsid w:val="00E132BE"/>
    <w:rsid w:val="00E1549B"/>
    <w:rsid w:val="00E200EA"/>
    <w:rsid w:val="00E22079"/>
    <w:rsid w:val="00E225E6"/>
    <w:rsid w:val="00E22A37"/>
    <w:rsid w:val="00E24842"/>
    <w:rsid w:val="00E24971"/>
    <w:rsid w:val="00E255BA"/>
    <w:rsid w:val="00E25A15"/>
    <w:rsid w:val="00E26193"/>
    <w:rsid w:val="00E30554"/>
    <w:rsid w:val="00E33CBF"/>
    <w:rsid w:val="00E353CE"/>
    <w:rsid w:val="00E356BF"/>
    <w:rsid w:val="00E36FF7"/>
    <w:rsid w:val="00E41A94"/>
    <w:rsid w:val="00E42385"/>
    <w:rsid w:val="00E44BDE"/>
    <w:rsid w:val="00E468D4"/>
    <w:rsid w:val="00E47116"/>
    <w:rsid w:val="00E54D65"/>
    <w:rsid w:val="00E633D9"/>
    <w:rsid w:val="00E65249"/>
    <w:rsid w:val="00E65702"/>
    <w:rsid w:val="00E67327"/>
    <w:rsid w:val="00E67E17"/>
    <w:rsid w:val="00E70130"/>
    <w:rsid w:val="00E70AA9"/>
    <w:rsid w:val="00E763D7"/>
    <w:rsid w:val="00E8065D"/>
    <w:rsid w:val="00E80E4D"/>
    <w:rsid w:val="00E8281A"/>
    <w:rsid w:val="00E83033"/>
    <w:rsid w:val="00E83A65"/>
    <w:rsid w:val="00E841E0"/>
    <w:rsid w:val="00E846BC"/>
    <w:rsid w:val="00E84C4E"/>
    <w:rsid w:val="00E92CD8"/>
    <w:rsid w:val="00E93E08"/>
    <w:rsid w:val="00E9692A"/>
    <w:rsid w:val="00E970AA"/>
    <w:rsid w:val="00EA0069"/>
    <w:rsid w:val="00EA02AF"/>
    <w:rsid w:val="00EA0DC5"/>
    <w:rsid w:val="00EA257B"/>
    <w:rsid w:val="00EA2D42"/>
    <w:rsid w:val="00EA2EBA"/>
    <w:rsid w:val="00EA37F5"/>
    <w:rsid w:val="00EA3A1E"/>
    <w:rsid w:val="00EA4251"/>
    <w:rsid w:val="00EA5CE6"/>
    <w:rsid w:val="00EA7EE4"/>
    <w:rsid w:val="00EB1519"/>
    <w:rsid w:val="00EB17FC"/>
    <w:rsid w:val="00EB188C"/>
    <w:rsid w:val="00EB269B"/>
    <w:rsid w:val="00EB3394"/>
    <w:rsid w:val="00EB6DC9"/>
    <w:rsid w:val="00EB7513"/>
    <w:rsid w:val="00EC09EA"/>
    <w:rsid w:val="00EC279B"/>
    <w:rsid w:val="00EC42E9"/>
    <w:rsid w:val="00EC5170"/>
    <w:rsid w:val="00EC7051"/>
    <w:rsid w:val="00ED0879"/>
    <w:rsid w:val="00ED20DD"/>
    <w:rsid w:val="00ED421C"/>
    <w:rsid w:val="00ED517D"/>
    <w:rsid w:val="00ED5629"/>
    <w:rsid w:val="00ED6DA3"/>
    <w:rsid w:val="00EE1245"/>
    <w:rsid w:val="00EE25BE"/>
    <w:rsid w:val="00EE4961"/>
    <w:rsid w:val="00EE69F4"/>
    <w:rsid w:val="00EE71BD"/>
    <w:rsid w:val="00EE7F21"/>
    <w:rsid w:val="00EF0105"/>
    <w:rsid w:val="00EF1BD7"/>
    <w:rsid w:val="00EF22FB"/>
    <w:rsid w:val="00EF32E5"/>
    <w:rsid w:val="00EF7F64"/>
    <w:rsid w:val="00F0550B"/>
    <w:rsid w:val="00F05CC6"/>
    <w:rsid w:val="00F067C9"/>
    <w:rsid w:val="00F10F7C"/>
    <w:rsid w:val="00F113EF"/>
    <w:rsid w:val="00F12BCD"/>
    <w:rsid w:val="00F1490E"/>
    <w:rsid w:val="00F14B23"/>
    <w:rsid w:val="00F17B76"/>
    <w:rsid w:val="00F20DB0"/>
    <w:rsid w:val="00F218B5"/>
    <w:rsid w:val="00F21FD0"/>
    <w:rsid w:val="00F22860"/>
    <w:rsid w:val="00F23714"/>
    <w:rsid w:val="00F24C47"/>
    <w:rsid w:val="00F276B4"/>
    <w:rsid w:val="00F31B46"/>
    <w:rsid w:val="00F34ECB"/>
    <w:rsid w:val="00F354A3"/>
    <w:rsid w:val="00F35CB8"/>
    <w:rsid w:val="00F35D85"/>
    <w:rsid w:val="00F3750A"/>
    <w:rsid w:val="00F40220"/>
    <w:rsid w:val="00F4128B"/>
    <w:rsid w:val="00F42B56"/>
    <w:rsid w:val="00F44543"/>
    <w:rsid w:val="00F44F35"/>
    <w:rsid w:val="00F46141"/>
    <w:rsid w:val="00F473C4"/>
    <w:rsid w:val="00F522D1"/>
    <w:rsid w:val="00F53908"/>
    <w:rsid w:val="00F53B6F"/>
    <w:rsid w:val="00F56410"/>
    <w:rsid w:val="00F56545"/>
    <w:rsid w:val="00F56732"/>
    <w:rsid w:val="00F575DB"/>
    <w:rsid w:val="00F57688"/>
    <w:rsid w:val="00F62BA8"/>
    <w:rsid w:val="00F64424"/>
    <w:rsid w:val="00F645B1"/>
    <w:rsid w:val="00F670B5"/>
    <w:rsid w:val="00F67237"/>
    <w:rsid w:val="00F672F8"/>
    <w:rsid w:val="00F706CC"/>
    <w:rsid w:val="00F70D3E"/>
    <w:rsid w:val="00F73507"/>
    <w:rsid w:val="00F737A0"/>
    <w:rsid w:val="00F7613B"/>
    <w:rsid w:val="00F768D8"/>
    <w:rsid w:val="00F807F1"/>
    <w:rsid w:val="00F83F4D"/>
    <w:rsid w:val="00F841DE"/>
    <w:rsid w:val="00F9197D"/>
    <w:rsid w:val="00F93E7A"/>
    <w:rsid w:val="00F95B37"/>
    <w:rsid w:val="00F97888"/>
    <w:rsid w:val="00FA2060"/>
    <w:rsid w:val="00FA22E3"/>
    <w:rsid w:val="00FA318A"/>
    <w:rsid w:val="00FA4A02"/>
    <w:rsid w:val="00FA70C4"/>
    <w:rsid w:val="00FB1309"/>
    <w:rsid w:val="00FB3607"/>
    <w:rsid w:val="00FB67EA"/>
    <w:rsid w:val="00FB7126"/>
    <w:rsid w:val="00FB75F2"/>
    <w:rsid w:val="00FB7DE9"/>
    <w:rsid w:val="00FC267C"/>
    <w:rsid w:val="00FC3E5A"/>
    <w:rsid w:val="00FC6D1F"/>
    <w:rsid w:val="00FC76F6"/>
    <w:rsid w:val="00FD2A7A"/>
    <w:rsid w:val="00FD54FD"/>
    <w:rsid w:val="00FD6FAA"/>
    <w:rsid w:val="00FE51AE"/>
    <w:rsid w:val="00FE55CC"/>
    <w:rsid w:val="00FE5DED"/>
    <w:rsid w:val="00FE7305"/>
    <w:rsid w:val="00FE7CD6"/>
    <w:rsid w:val="00FF24E3"/>
    <w:rsid w:val="00FF2854"/>
    <w:rsid w:val="00FF7AD1"/>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14:docId w14:val="7EF570F2"/>
  <w14:defaultImageDpi w14:val="300"/>
  <w15:chartTrackingRefBased/>
  <w15:docId w15:val="{828B478B-5DCD-4446-92F1-DFC2857E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styleId="FootnoteText">
    <w:name w:val="footnote text"/>
    <w:basedOn w:val="Normal"/>
    <w:link w:val="FootnoteTextChar"/>
    <w:semiHidden/>
    <w:rsid w:val="00BE0EC8"/>
    <w:rPr>
      <w:rFonts w:eastAsia="Arial Unicode MS"/>
      <w:sz w:val="20"/>
      <w:szCs w:val="20"/>
    </w:rPr>
  </w:style>
  <w:style w:type="character" w:customStyle="1" w:styleId="FootnoteTextChar">
    <w:name w:val="Footnote Text Char"/>
    <w:link w:val="FootnoteText"/>
    <w:semiHidden/>
    <w:rsid w:val="00BE0EC8"/>
    <w:rPr>
      <w:rFonts w:eastAsia="Arial Unicode MS"/>
    </w:rPr>
  </w:style>
  <w:style w:type="paragraph" w:customStyle="1" w:styleId="Bullet">
    <w:name w:val="Bullet"/>
    <w:basedOn w:val="BodyText"/>
    <w:rsid w:val="00BE0EC8"/>
    <w:pPr>
      <w:numPr>
        <w:ilvl w:val="1"/>
        <w:numId w:val="1"/>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BE0EC8"/>
    <w:pPr>
      <w:numPr>
        <w:numId w:val="1"/>
      </w:numPr>
      <w:tabs>
        <w:tab w:val="clear" w:pos="1080"/>
        <w:tab w:val="num" w:pos="540"/>
      </w:tabs>
      <w:spacing w:before="360" w:after="0"/>
      <w:ind w:left="540" w:hanging="540"/>
    </w:pPr>
    <w:rPr>
      <w:rFonts w:ascii="Arial" w:hAnsi="Arial" w:cs="Arial"/>
      <w:szCs w:val="20"/>
      <w:u w:val="single"/>
    </w:rPr>
  </w:style>
  <w:style w:type="character" w:styleId="CommentReference">
    <w:name w:val="annotation reference"/>
    <w:uiPriority w:val="99"/>
    <w:semiHidden/>
    <w:unhideWhenUsed/>
    <w:rsid w:val="00771F9E"/>
    <w:rPr>
      <w:sz w:val="16"/>
      <w:szCs w:val="16"/>
    </w:rPr>
  </w:style>
  <w:style w:type="paragraph" w:styleId="CommentText">
    <w:name w:val="annotation text"/>
    <w:basedOn w:val="Normal"/>
    <w:link w:val="CommentTextChar"/>
    <w:uiPriority w:val="99"/>
    <w:semiHidden/>
    <w:unhideWhenUsed/>
    <w:rsid w:val="00771F9E"/>
    <w:rPr>
      <w:sz w:val="20"/>
      <w:szCs w:val="20"/>
    </w:rPr>
  </w:style>
  <w:style w:type="character" w:customStyle="1" w:styleId="CommentTextChar">
    <w:name w:val="Comment Text Char"/>
    <w:basedOn w:val="DefaultParagraphFont"/>
    <w:link w:val="CommentText"/>
    <w:uiPriority w:val="99"/>
    <w:semiHidden/>
    <w:rsid w:val="00771F9E"/>
  </w:style>
  <w:style w:type="paragraph" w:styleId="CommentSubject">
    <w:name w:val="annotation subject"/>
    <w:basedOn w:val="CommentText"/>
    <w:next w:val="CommentText"/>
    <w:link w:val="CommentSubjectChar"/>
    <w:uiPriority w:val="99"/>
    <w:semiHidden/>
    <w:unhideWhenUsed/>
    <w:rsid w:val="00771F9E"/>
    <w:rPr>
      <w:b/>
      <w:bCs/>
    </w:rPr>
  </w:style>
  <w:style w:type="character" w:customStyle="1" w:styleId="CommentSubjectChar">
    <w:name w:val="Comment Subject Char"/>
    <w:link w:val="CommentSubject"/>
    <w:uiPriority w:val="99"/>
    <w:semiHidden/>
    <w:rsid w:val="00771F9E"/>
    <w:rPr>
      <w:b/>
      <w:bCs/>
    </w:rPr>
  </w:style>
  <w:style w:type="paragraph" w:customStyle="1" w:styleId="DarkList-Accent31">
    <w:name w:val="Dark List - Accent 31"/>
    <w:hidden/>
    <w:uiPriority w:val="71"/>
    <w:rsid w:val="00FD6FAA"/>
    <w:rPr>
      <w:sz w:val="24"/>
      <w:szCs w:val="24"/>
    </w:rPr>
  </w:style>
  <w:style w:type="paragraph" w:customStyle="1" w:styleId="ColorfulShading-Accent31">
    <w:name w:val="Colorful Shading - Accent 31"/>
    <w:basedOn w:val="Normal"/>
    <w:uiPriority w:val="34"/>
    <w:qFormat/>
    <w:rsid w:val="002E6317"/>
    <w:pPr>
      <w:ind w:left="720"/>
      <w:contextualSpacing/>
    </w:pPr>
    <w:rPr>
      <w:rFonts w:ascii="Cambria" w:eastAsia="MS Mincho" w:hAnsi="Cambria"/>
    </w:rPr>
  </w:style>
  <w:style w:type="character" w:customStyle="1" w:styleId="Heading1Char">
    <w:name w:val="Heading 1 Char"/>
    <w:link w:val="Heading1"/>
    <w:rsid w:val="00196C84"/>
    <w:rPr>
      <w:rFonts w:ascii="Arial" w:hAnsi="Arial" w:cs="Arial"/>
      <w:b/>
      <w:bCs/>
      <w:kern w:val="28"/>
      <w:sz w:val="28"/>
      <w:szCs w:val="28"/>
    </w:rPr>
  </w:style>
  <w:style w:type="paragraph" w:styleId="Revision">
    <w:name w:val="Revision"/>
    <w:hidden/>
    <w:uiPriority w:val="99"/>
    <w:semiHidden/>
    <w:rsid w:val="0063788B"/>
    <w:rPr>
      <w:sz w:val="24"/>
      <w:szCs w:val="24"/>
    </w:rPr>
  </w:style>
  <w:style w:type="paragraph" w:styleId="NormalWeb">
    <w:name w:val="Normal (Web)"/>
    <w:basedOn w:val="Normal"/>
    <w:uiPriority w:val="99"/>
    <w:semiHidden/>
    <w:unhideWhenUsed/>
    <w:rsid w:val="00EF7F64"/>
  </w:style>
  <w:style w:type="character" w:styleId="UnresolvedMention">
    <w:name w:val="Unresolved Mention"/>
    <w:uiPriority w:val="99"/>
    <w:semiHidden/>
    <w:unhideWhenUsed/>
    <w:rsid w:val="00EF7F64"/>
    <w:rPr>
      <w:color w:val="808080"/>
      <w:shd w:val="clear" w:color="auto" w:fill="E6E6E6"/>
    </w:rPr>
  </w:style>
  <w:style w:type="paragraph" w:styleId="ListParagraph">
    <w:name w:val="List Paragraph"/>
    <w:basedOn w:val="Normal"/>
    <w:uiPriority w:val="34"/>
    <w:qFormat/>
    <w:rsid w:val="006C6ED3"/>
    <w:pPr>
      <w:ind w:left="720"/>
    </w:pPr>
  </w:style>
  <w:style w:type="table" w:styleId="TableGrid">
    <w:name w:val="Table Grid"/>
    <w:basedOn w:val="TableNormal"/>
    <w:uiPriority w:val="59"/>
    <w:rsid w:val="0033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6186">
      <w:bodyDiv w:val="1"/>
      <w:marLeft w:val="0"/>
      <w:marRight w:val="0"/>
      <w:marTop w:val="0"/>
      <w:marBottom w:val="0"/>
      <w:divBdr>
        <w:top w:val="none" w:sz="0" w:space="0" w:color="auto"/>
        <w:left w:val="none" w:sz="0" w:space="0" w:color="auto"/>
        <w:bottom w:val="none" w:sz="0" w:space="0" w:color="auto"/>
        <w:right w:val="none" w:sz="0" w:space="0" w:color="auto"/>
      </w:divBdr>
    </w:div>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74984233">
      <w:bodyDiv w:val="1"/>
      <w:marLeft w:val="0"/>
      <w:marRight w:val="0"/>
      <w:marTop w:val="0"/>
      <w:marBottom w:val="0"/>
      <w:divBdr>
        <w:top w:val="none" w:sz="0" w:space="0" w:color="auto"/>
        <w:left w:val="none" w:sz="0" w:space="0" w:color="auto"/>
        <w:bottom w:val="none" w:sz="0" w:space="0" w:color="auto"/>
        <w:right w:val="none" w:sz="0" w:space="0" w:color="auto"/>
      </w:divBdr>
    </w:div>
    <w:div w:id="42299287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548690998">
      <w:bodyDiv w:val="1"/>
      <w:marLeft w:val="0"/>
      <w:marRight w:val="0"/>
      <w:marTop w:val="0"/>
      <w:marBottom w:val="0"/>
      <w:divBdr>
        <w:top w:val="none" w:sz="0" w:space="0" w:color="auto"/>
        <w:left w:val="none" w:sz="0" w:space="0" w:color="auto"/>
        <w:bottom w:val="none" w:sz="0" w:space="0" w:color="auto"/>
        <w:right w:val="none" w:sz="0" w:space="0" w:color="auto"/>
      </w:divBdr>
    </w:div>
    <w:div w:id="868567381">
      <w:bodyDiv w:val="1"/>
      <w:marLeft w:val="0"/>
      <w:marRight w:val="0"/>
      <w:marTop w:val="0"/>
      <w:marBottom w:val="0"/>
      <w:divBdr>
        <w:top w:val="none" w:sz="0" w:space="0" w:color="auto"/>
        <w:left w:val="none" w:sz="0" w:space="0" w:color="auto"/>
        <w:bottom w:val="none" w:sz="0" w:space="0" w:color="auto"/>
        <w:right w:val="none" w:sz="0" w:space="0" w:color="auto"/>
      </w:divBdr>
      <w:divsChild>
        <w:div w:id="1658996379">
          <w:marLeft w:val="0"/>
          <w:marRight w:val="0"/>
          <w:marTop w:val="0"/>
          <w:marBottom w:val="0"/>
          <w:divBdr>
            <w:top w:val="none" w:sz="0" w:space="0" w:color="auto"/>
            <w:left w:val="none" w:sz="0" w:space="0" w:color="auto"/>
            <w:bottom w:val="none" w:sz="0" w:space="0" w:color="auto"/>
            <w:right w:val="none" w:sz="0" w:space="0" w:color="auto"/>
          </w:divBdr>
        </w:div>
      </w:divsChild>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100107757">
      <w:bodyDiv w:val="1"/>
      <w:marLeft w:val="0"/>
      <w:marRight w:val="0"/>
      <w:marTop w:val="0"/>
      <w:marBottom w:val="0"/>
      <w:divBdr>
        <w:top w:val="none" w:sz="0" w:space="0" w:color="auto"/>
        <w:left w:val="none" w:sz="0" w:space="0" w:color="auto"/>
        <w:bottom w:val="none" w:sz="0" w:space="0" w:color="auto"/>
        <w:right w:val="none" w:sz="0" w:space="0" w:color="auto"/>
      </w:divBdr>
    </w:div>
    <w:div w:id="1167285607">
      <w:bodyDiv w:val="1"/>
      <w:marLeft w:val="0"/>
      <w:marRight w:val="0"/>
      <w:marTop w:val="0"/>
      <w:marBottom w:val="0"/>
      <w:divBdr>
        <w:top w:val="none" w:sz="0" w:space="0" w:color="auto"/>
        <w:left w:val="none" w:sz="0" w:space="0" w:color="auto"/>
        <w:bottom w:val="none" w:sz="0" w:space="0" w:color="auto"/>
        <w:right w:val="none" w:sz="0" w:space="0" w:color="auto"/>
      </w:divBdr>
      <w:divsChild>
        <w:div w:id="1743916899">
          <w:marLeft w:val="0"/>
          <w:marRight w:val="0"/>
          <w:marTop w:val="0"/>
          <w:marBottom w:val="0"/>
          <w:divBdr>
            <w:top w:val="none" w:sz="0" w:space="0" w:color="auto"/>
            <w:left w:val="none" w:sz="0" w:space="0" w:color="auto"/>
            <w:bottom w:val="none" w:sz="0" w:space="0" w:color="auto"/>
            <w:right w:val="none" w:sz="0" w:space="0" w:color="auto"/>
          </w:divBdr>
        </w:div>
      </w:divsChild>
    </w:div>
    <w:div w:id="1375613490">
      <w:bodyDiv w:val="1"/>
      <w:marLeft w:val="0"/>
      <w:marRight w:val="0"/>
      <w:marTop w:val="0"/>
      <w:marBottom w:val="0"/>
      <w:divBdr>
        <w:top w:val="none" w:sz="0" w:space="0" w:color="auto"/>
        <w:left w:val="none" w:sz="0" w:space="0" w:color="auto"/>
        <w:bottom w:val="none" w:sz="0" w:space="0" w:color="auto"/>
        <w:right w:val="none" w:sz="0" w:space="0" w:color="auto"/>
      </w:divBdr>
    </w:div>
    <w:div w:id="1424375610">
      <w:bodyDiv w:val="1"/>
      <w:marLeft w:val="0"/>
      <w:marRight w:val="0"/>
      <w:marTop w:val="0"/>
      <w:marBottom w:val="0"/>
      <w:divBdr>
        <w:top w:val="none" w:sz="0" w:space="0" w:color="auto"/>
        <w:left w:val="none" w:sz="0" w:space="0" w:color="auto"/>
        <w:bottom w:val="none" w:sz="0" w:space="0" w:color="auto"/>
        <w:right w:val="none" w:sz="0" w:space="0" w:color="auto"/>
      </w:divBdr>
    </w:div>
    <w:div w:id="15506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am02.safelinks.protection.outlook.com/?url=https%3A%2F%2Fenterprise.frontier.com%2Fcloud-collaboration&amp;data=04%7C01%7CDanielle.Evirgen%40ftr.com%7C0905608ea8ea46474d7708d8802a1b7b%7C5fe198e9aa7c45d29da74fbbeb5d542e%7C0%7C0%7C637400265620267771%7CUnknown%7CTWFpbGZsb3d8eyJWIjoiMC4wLjAwMDAiLCJQIjoiV2luMzIiLCJBTiI6Ik1haWwiLCJXVCI6Mn0%3D%7C1000&amp;sdata=%2B296314nKjo4tVuOONnytZKgXIZKsPPB27wB9J19fVk%3D&amp;reserved=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ntermedia.net/legal/polici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B7CF5-A3F5-4185-8A18-6F05DA77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4793</Words>
  <Characters>27323</Characters>
  <Application>Microsoft Office Word</Application>
  <DocSecurity>8</DocSecurity>
  <Lines>227</Lines>
  <Paragraphs>64</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32052</CharactersWithSpaces>
  <SharedDoc>false</SharedDoc>
  <HLinks>
    <vt:vector size="24" baseType="variant">
      <vt:variant>
        <vt:i4>4259907</vt:i4>
      </vt:variant>
      <vt:variant>
        <vt:i4>197</vt:i4>
      </vt:variant>
      <vt:variant>
        <vt:i4>0</vt:i4>
      </vt:variant>
      <vt:variant>
        <vt:i4>5</vt:i4>
      </vt:variant>
      <vt:variant>
        <vt:lpwstr>http://www.frontier.com/policies</vt:lpwstr>
      </vt:variant>
      <vt:variant>
        <vt:lpwstr/>
      </vt:variant>
      <vt:variant>
        <vt:i4>7864363</vt:i4>
      </vt:variant>
      <vt:variant>
        <vt:i4>194</vt:i4>
      </vt:variant>
      <vt:variant>
        <vt:i4>0</vt:i4>
      </vt:variant>
      <vt:variant>
        <vt:i4>5</vt:i4>
      </vt:variant>
      <vt:variant>
        <vt:lpwstr>https://nam02.safelinks.protection.outlook.com/?url=https%3A%2F%2Fenterprise.frontier.com%2Fcloud-collaboration&amp;data=04%7C01%7CDanielle.Evirgen%40ftr.com%7C0905608ea8ea46474d7708d8802a1b7b%7C5fe198e9aa7c45d29da74fbbeb5d542e%7C0%7C0%7C637400265620267771%7CUnknown%7CTWFpbGZsb3d8eyJWIjoiMC4wLjAwMDAiLCJQIjoiV2luMzIiLCJBTiI6Ik1haWwiLCJXVCI6Mn0%3D%7C1000&amp;sdata=%2B296314nKjo4tVuOONnytZKgXIZKsPPB27wB9J19fVk%3D&amp;reserved=0</vt:lpwstr>
      </vt:variant>
      <vt:variant>
        <vt:lpwstr/>
      </vt:variant>
      <vt:variant>
        <vt:i4>4980739</vt:i4>
      </vt:variant>
      <vt:variant>
        <vt:i4>191</vt:i4>
      </vt:variant>
      <vt:variant>
        <vt:i4>0</vt:i4>
      </vt:variant>
      <vt:variant>
        <vt:i4>5</vt:i4>
      </vt:variant>
      <vt:variant>
        <vt:lpwstr>https://www.intermedia.net/legal/policies</vt:lpwstr>
      </vt:variant>
      <vt:variant>
        <vt:lpwstr/>
      </vt:variant>
      <vt:variant>
        <vt:i4>6619258</vt:i4>
      </vt:variant>
      <vt:variant>
        <vt:i4>106</vt:i4>
      </vt:variant>
      <vt:variant>
        <vt:i4>0</vt:i4>
      </vt:variant>
      <vt:variant>
        <vt:i4>5</vt:i4>
      </vt:variant>
      <vt:variant>
        <vt:lpwstr>https://nam02.safelinks.protection.outlook.com/?url=https%3A%2F%2Fenterprise.frontier.com%2FUCF-LD-International-Rates.pdf&amp;data=04%7C01%7CDanielle.Evirgen%40ftr.com%7Ce6230f64fa254c2ee78708d87aa1ea43%7C5fe198e9aa7c45d29da74fbbeb5d542e%7C0%7C0%7C637394183120368321%7CUnknown%7CTWFpbGZsb3d8eyJWIjoiMC4wLjAwMDAiLCJQIjoiV2luMzIiLCJBTiI6Ik1haWwiLCJXVCI6Mn0%3D%7C1000&amp;sdata=rk9h1BReiswha50Iby1mWrcDsa40jbv%2BtzGtY7EnlEk%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Freeman, Nicholas</cp:lastModifiedBy>
  <cp:revision>30</cp:revision>
  <cp:lastPrinted>2013-01-21T19:04:00Z</cp:lastPrinted>
  <dcterms:created xsi:type="dcterms:W3CDTF">2021-07-01T13:44:00Z</dcterms:created>
  <dcterms:modified xsi:type="dcterms:W3CDTF">2021-08-16T20:11:00Z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2021-07-01T13:39:15Z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891ebce7-18d5-4571-98a8-8fb0fc485607</vt:lpwstr>
  </property>
  <property fmtid="{D5CDD505-2E9C-101B-9397-08002B2CF9AE}" pid="8" name="MSIP_Label_e463cba9-5f6c-478d-9329-7b2295e4e8ed_ContentBits">
    <vt:lpwstr>0</vt:lpwstr>
  </property>
</Properties>
</file>