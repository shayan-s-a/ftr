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53B99B30" w14:textId="77777777" w:rsidR="00C8648B" w:rsidRDefault="00C8648B" w:rsidP="00C8648B">
      <w:pPr>
        <w:pStyle w:val="ListParagraph"/>
        <w:numPr>
          <w:ilvl w:val="0"/>
          <w:numId w:val="2"/>
        </w:numPr>
        <w:spacing w:after="120"/>
        <w:rPr>
          <w:rFonts w:ascii="Calibri" w:eastAsia="MS Mincho" w:hAnsi="Calibri"/>
          <w:b/>
          <w:sz w:val="16"/>
          <w:szCs w:val="40"/>
        </w:rPr>
        <w:sectPr w:rsidR="00C8648B"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128372A2" w14:textId="77777777" w:rsidR="00C8648B" w:rsidRPr="0083633C" w:rsidRDefault="00C8648B" w:rsidP="00C8648B">
      <w:pPr>
        <w:pStyle w:val="ListParagraph"/>
        <w:spacing w:after="120"/>
        <w:rPr>
          <w:rFonts w:ascii="Calibri" w:eastAsia="MS Mincho" w:hAnsi="Calibri"/>
          <w:b/>
          <w:sz w:val="16"/>
          <w:szCs w:val="40"/>
        </w:rPr>
        <w:sectPr w:rsidR="00C8648B" w:rsidRPr="0083633C" w:rsidSect="00262DA5">
          <w:type w:val="continuous"/>
          <w:pgSz w:w="12240" w:h="15840"/>
          <w:pgMar w:top="720" w:right="720" w:bottom="720" w:left="720" w:header="432" w:footer="432" w:gutter="0"/>
          <w:cols w:space="720"/>
          <w:docGrid w:linePitch="360"/>
        </w:sectPr>
      </w:pPr>
    </w:p>
    <w:p w14:paraId="57D15D6F" w14:textId="77777777" w:rsidR="00C8648B" w:rsidRDefault="00C8648B" w:rsidP="00C8648B">
      <w:pPr>
        <w:pStyle w:val="ListParagraph"/>
        <w:keepNext/>
        <w:spacing w:after="120"/>
        <w:jc w:val="both"/>
        <w:outlineLvl w:val="0"/>
        <w:rPr>
          <w:rFonts w:ascii="Calibri" w:hAnsi="Calibri"/>
          <w:bCs/>
          <w:color w:val="000000"/>
          <w:sz w:val="16"/>
          <w:szCs w:val="16"/>
        </w:rPr>
      </w:pPr>
    </w:p>
    <w:p w14:paraId="15FA4817" w14:textId="77777777" w:rsidR="00C8648B" w:rsidRDefault="00C8648B" w:rsidP="00C8648B">
      <w:pPr>
        <w:pStyle w:val="ListParagraph"/>
        <w:keepNext/>
        <w:spacing w:after="120"/>
        <w:jc w:val="both"/>
        <w:outlineLvl w:val="0"/>
        <w:rPr>
          <w:rFonts w:ascii="Calibri" w:hAnsi="Calibri"/>
          <w:bCs/>
          <w:color w:val="000000"/>
          <w:sz w:val="16"/>
          <w:szCs w:val="16"/>
        </w:rPr>
      </w:pPr>
    </w:p>
    <w:p w14:paraId="3DAC48E3" w14:textId="77777777" w:rsidR="00C8648B" w:rsidRDefault="00C8648B" w:rsidP="00C8648B">
      <w:pPr>
        <w:pStyle w:val="ListParagraph"/>
        <w:keepNext/>
        <w:spacing w:after="120"/>
        <w:jc w:val="both"/>
        <w:outlineLvl w:val="0"/>
        <w:rPr>
          <w:rFonts w:ascii="Calibri" w:hAnsi="Calibri"/>
          <w:bCs/>
          <w:color w:val="000000"/>
          <w:sz w:val="16"/>
          <w:szCs w:val="16"/>
        </w:rPr>
      </w:pPr>
    </w:p>
    <w:p w14:paraId="1574FE97" w14:textId="77777777" w:rsidR="00C8648B" w:rsidRDefault="00C8648B" w:rsidP="00C8648B">
      <w:pPr>
        <w:pStyle w:val="ListParagraph"/>
        <w:keepNext/>
        <w:spacing w:after="120"/>
        <w:jc w:val="both"/>
        <w:outlineLvl w:val="0"/>
        <w:rPr>
          <w:rFonts w:ascii="Calibri" w:hAnsi="Calibri"/>
          <w:bCs/>
          <w:color w:val="000000"/>
          <w:sz w:val="16"/>
          <w:szCs w:val="16"/>
        </w:rPr>
      </w:pPr>
    </w:p>
    <w:p w14:paraId="44579D54" w14:textId="77777777" w:rsidR="00C8648B" w:rsidRDefault="00C8648B" w:rsidP="00C8648B">
      <w:pPr>
        <w:pStyle w:val="ListParagraph"/>
        <w:keepNext/>
        <w:spacing w:after="120"/>
        <w:jc w:val="both"/>
        <w:outlineLvl w:val="0"/>
        <w:rPr>
          <w:rFonts w:ascii="Calibri" w:hAnsi="Calibri"/>
          <w:bCs/>
          <w:color w:val="000000"/>
          <w:sz w:val="16"/>
          <w:szCs w:val="16"/>
        </w:rPr>
      </w:pPr>
    </w:p>
    <w:p w14:paraId="703B7B60" w14:textId="77777777" w:rsidR="00C8648B" w:rsidRDefault="00C8648B" w:rsidP="00C8648B">
      <w:pPr>
        <w:pStyle w:val="ListParagraph"/>
        <w:keepNext/>
        <w:spacing w:after="120"/>
        <w:jc w:val="both"/>
        <w:outlineLvl w:val="0"/>
        <w:rPr>
          <w:rFonts w:ascii="Calibri" w:hAnsi="Calibri"/>
          <w:bCs/>
          <w:color w:val="000000"/>
          <w:sz w:val="16"/>
          <w:szCs w:val="16"/>
        </w:rPr>
      </w:pPr>
    </w:p>
    <w:p w14:paraId="34F9063D" w14:textId="77777777" w:rsidR="00C8648B" w:rsidRDefault="00C8648B" w:rsidP="00C8648B">
      <w:pPr>
        <w:pStyle w:val="ListParagraph"/>
        <w:keepNext/>
        <w:spacing w:after="120"/>
        <w:jc w:val="both"/>
        <w:outlineLvl w:val="0"/>
        <w:rPr>
          <w:rFonts w:ascii="Calibri" w:hAnsi="Calibri"/>
          <w:bCs/>
          <w:color w:val="000000"/>
          <w:sz w:val="16"/>
          <w:szCs w:val="16"/>
        </w:rPr>
      </w:pPr>
    </w:p>
    <w:p w14:paraId="50712F72" w14:textId="77777777" w:rsidR="00C8648B" w:rsidRDefault="00C8648B" w:rsidP="00C8648B">
      <w:pPr>
        <w:pStyle w:val="ListParagraph"/>
        <w:keepNext/>
        <w:spacing w:after="120"/>
        <w:jc w:val="both"/>
        <w:outlineLvl w:val="0"/>
        <w:rPr>
          <w:rFonts w:ascii="Calibri" w:hAnsi="Calibri"/>
          <w:bCs/>
          <w:color w:val="000000"/>
          <w:sz w:val="16"/>
          <w:szCs w:val="16"/>
        </w:rPr>
      </w:pPr>
    </w:p>
    <w:p w14:paraId="213607BA" w14:textId="77777777" w:rsidR="00C8648B" w:rsidRDefault="00C8648B" w:rsidP="00C8648B">
      <w:pPr>
        <w:pStyle w:val="ListParagraph"/>
        <w:keepNext/>
        <w:spacing w:after="120"/>
        <w:jc w:val="both"/>
        <w:outlineLvl w:val="0"/>
        <w:rPr>
          <w:rFonts w:ascii="Calibri" w:hAnsi="Calibri"/>
          <w:bCs/>
          <w:color w:val="000000"/>
          <w:sz w:val="16"/>
          <w:szCs w:val="16"/>
        </w:rPr>
      </w:pPr>
    </w:p>
    <w:p w14:paraId="30D31FD8" w14:textId="4212664E"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CustAddress</w:t>
      </w:r>
      <w:proofErr w:type="spellEnd"/>
      <w:r>
        <w:rPr>
          <w:rFonts w:ascii="Calibri" w:hAnsi="Calibri"/>
          <w:bCs/>
          <w:color w:val="000000"/>
          <w:sz w:val="16"/>
          <w:szCs w:val="16"/>
        </w:rPr>
        <w:t>}}</w:t>
      </w:r>
    </w:p>
    <w:p w14:paraId="2E7980EE" w14:textId="77777777"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77D84A8A"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FB09788" w14:textId="77777777" w:rsidR="00C8648B" w:rsidRDefault="00C8648B" w:rsidP="00C8648B">
      <w:pPr>
        <w:keepNext/>
        <w:spacing w:after="120"/>
        <w:jc w:val="both"/>
        <w:outlineLvl w:val="0"/>
        <w:rPr>
          <w:rFonts w:ascii="Calibri" w:eastAsia="MS Mincho" w:hAnsi="Calibri" w:cs="Arial"/>
          <w:bCs/>
          <w:sz w:val="16"/>
          <w:szCs w:val="16"/>
        </w:rPr>
      </w:pPr>
    </w:p>
    <w:p w14:paraId="74B20F80" w14:textId="77777777" w:rsidR="00C8648B" w:rsidRDefault="00C8648B" w:rsidP="00C8648B">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6E098C32" w14:textId="77777777" w:rsidR="00C8648B" w:rsidRDefault="00C8648B" w:rsidP="00C8648B">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7F544D2D" w14:textId="77777777" w:rsidR="00C8648B" w:rsidRPr="00E42041" w:rsidRDefault="00C8648B" w:rsidP="00C8648B">
      <w:pPr>
        <w:keepNext/>
        <w:spacing w:after="120"/>
        <w:ind w:firstLine="720"/>
        <w:jc w:val="both"/>
        <w:outlineLvl w:val="0"/>
        <w:rPr>
          <w:rFonts w:ascii="Calibri" w:eastAsia="MS Mincho" w:hAnsi="Calibri" w:cs="Arial"/>
          <w:bCs/>
          <w:sz w:val="16"/>
          <w:szCs w:val="16"/>
        </w:rPr>
        <w:sectPr w:rsidR="00C8648B"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6021B0A8" w14:textId="77777777" w:rsidR="00C8648B" w:rsidRPr="006D7528" w:rsidRDefault="00C8648B" w:rsidP="00C8648B">
      <w:pPr>
        <w:pStyle w:val="ListParagraph"/>
        <w:keepNext/>
        <w:numPr>
          <w:ilvl w:val="0"/>
          <w:numId w:val="1"/>
        </w:numPr>
        <w:spacing w:after="120"/>
        <w:outlineLvl w:val="0"/>
        <w:rPr>
          <w:rFonts w:ascii="Calibri" w:eastAsia="MS Mincho" w:hAnsi="Calibri" w:cs="Arial"/>
          <w:b/>
          <w:sz w:val="16"/>
          <w:szCs w:val="16"/>
        </w:rPr>
        <w:sectPr w:rsidR="00C8648B"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default" r:id="rId20"/>
          <w:footerReference w:type="default" r:id="rId21"/>
          <w:type w:val="continuous"/>
          <w:pgSz w:w="12240" w:h="15840"/>
          <w:pgMar w:top="720" w:right="720" w:bottom="720" w:left="720" w:header="432" w:footer="432" w:gutter="0"/>
          <w:cols w:space="432"/>
          <w:docGrid w:linePitch="360"/>
        </w:sectPr>
      </w:pPr>
    </w:p>
    <w:p w14:paraId="2BF9FB5E" w14:textId="77777777" w:rsidR="006D7528" w:rsidRDefault="0037495E" w:rsidP="0037495E">
      <w:pPr>
        <w:keepNext/>
        <w:spacing w:after="120"/>
        <w:outlineLvl w:val="0"/>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w:t>
      </w:r>
      <w:r w:rsidRPr="0087319F">
        <w:rPr>
          <w:rFonts w:ascii="Calibri" w:hAnsi="Calibri" w:cs="Arial"/>
          <w:sz w:val="16"/>
          <w:szCs w:val="16"/>
        </w:rPr>
        <w:lastRenderedPageBreak/>
        <w:t xml:space="preserve">the parties with respect to the Services and described herein, and supersedes </w:t>
      </w:r>
      <w:proofErr w:type="gramStart"/>
      <w:r w:rsidRPr="0087319F">
        <w:rPr>
          <w:rFonts w:ascii="Calibri" w:hAnsi="Calibri" w:cs="Arial"/>
          <w:sz w:val="16"/>
          <w:szCs w:val="16"/>
        </w:rPr>
        <w:t>any and all</w:t>
      </w:r>
      <w:proofErr w:type="gramEnd"/>
      <w:r w:rsidRPr="0087319F">
        <w:rPr>
          <w:rFonts w:ascii="Calibri" w:hAnsi="Calibri" w:cs="Arial"/>
          <w:sz w:val="16"/>
          <w:szCs w:val="16"/>
        </w:rPr>
        <w:t xml:space="preserve"> prior or contemporaneous agreements, representations, statements, negotiations, and undertakings written or oral with respect to the subject matter hereof.</w:t>
      </w:r>
    </w:p>
    <w:p w14:paraId="795132AF" w14:textId="77777777" w:rsidR="00E70B3E" w:rsidRDefault="00E70B3E" w:rsidP="00E70B3E">
      <w:pPr>
        <w:rPr>
          <w:rFonts w:ascii="Calibri" w:hAnsi="Calibri" w:cs="Arial"/>
          <w:sz w:val="16"/>
          <w:szCs w:val="16"/>
        </w:rPr>
      </w:pPr>
    </w:p>
    <w:p w14:paraId="09A808C8" w14:textId="4CFF4D9C" w:rsidR="00E70B3E" w:rsidRPr="00E70B3E" w:rsidRDefault="00E70B3E" w:rsidP="00E70B3E">
      <w:pPr>
        <w:rPr>
          <w:rFonts w:ascii="Calibri" w:hAnsi="Calibri"/>
          <w:sz w:val="16"/>
          <w:szCs w:val="16"/>
        </w:rPr>
        <w:sectPr w:rsidR="00E70B3E" w:rsidRPr="00E70B3E" w:rsidSect="00262DA5">
          <w:headerReference w:type="even" r:id="rId22"/>
          <w:headerReference w:type="default" r:id="rId23"/>
          <w:footerReference w:type="default" r:id="rId24"/>
          <w:headerReference w:type="first" r:id="rId25"/>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proofErr w:type="spellStart"/>
            <w:r w:rsidRPr="00C8648B">
              <w:rPr>
                <w:rFonts w:ascii="Calibri" w:hAnsi="Calibri"/>
                <w:b/>
                <w:bCs/>
                <w:color w:val="000000"/>
                <w:sz w:val="16"/>
                <w:szCs w:val="16"/>
              </w:rPr>
              <w:t>CustName</w:t>
            </w:r>
            <w:proofErr w:type="spellEnd"/>
            <w:r>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26C8B83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27915034" w14:textId="77777777" w:rsidR="000103BC" w:rsidRPr="007A2CAA" w:rsidRDefault="000103BC" w:rsidP="000103BC">
      <w:pPr>
        <w:pStyle w:val="List"/>
        <w:tabs>
          <w:tab w:val="left" w:pos="360"/>
        </w:tabs>
        <w:spacing w:before="120"/>
        <w:ind w:left="0" w:right="288" w:firstLine="0"/>
        <w:jc w:val="both"/>
        <w:rPr>
          <w:rFonts w:asciiTheme="minorHAnsi" w:hAnsiTheme="minorHAnsi" w:cs="Arial"/>
          <w:b/>
          <w:bCs/>
          <w:sz w:val="16"/>
          <w:szCs w:val="16"/>
        </w:rPr>
      </w:pPr>
      <w:bookmarkStart w:id="1" w:name="_Hlk79391979"/>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0CBEAFB7" w14:textId="77777777" w:rsidR="000103BC" w:rsidRDefault="000103BC" w:rsidP="000103BC">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0103BC" w:rsidRPr="007A2CAA" w14:paraId="10035429" w14:textId="77777777" w:rsidTr="00483EA4">
        <w:trPr>
          <w:trHeight w:val="53"/>
        </w:trPr>
        <w:tc>
          <w:tcPr>
            <w:tcW w:w="1666" w:type="pct"/>
            <w:tcBorders>
              <w:bottom w:val="single" w:sz="4" w:space="0" w:color="auto"/>
            </w:tcBorders>
            <w:shd w:val="clear" w:color="auto" w:fill="C00000"/>
          </w:tcPr>
          <w:p w14:paraId="0A67A446" w14:textId="77777777" w:rsidR="000103BC" w:rsidRPr="007A2CAA" w:rsidRDefault="000103BC" w:rsidP="00483EA4">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4515CC0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7040DDAA"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0384BAA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15F9176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0103BC" w:rsidRPr="007A2CAA" w14:paraId="6532B4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C073E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42B1193"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334E1822" w14:textId="77777777" w:rsidR="000103BC" w:rsidRPr="003329FB" w:rsidRDefault="000103BC" w:rsidP="00483EA4">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5600A13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7134FAF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188DB77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FC43E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7696E34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59A8D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3E0E6D0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54DEAE4"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9391A4C"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EB2BDE9"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4A2C67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248B0A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50DF7F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3EF2EC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09E3476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F37784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45CC21F8"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A7862C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proofErr w:type="gramStart"/>
            <w:r w:rsidRPr="00B12A9E">
              <w:rPr>
                <w:rFonts w:ascii="Consolas" w:hAnsi="Consola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{#cCaas}}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07734F7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6DBBEE1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DA966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46CA8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2DFFBCF"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0103BC" w:rsidRPr="007A2CAA" w14:paraId="294C17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34004E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0A08FBA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15AAA7B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EF1930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4A1D1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EEA30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05606420" w14:textId="77777777" w:rsidR="00942D68" w:rsidRDefault="00942D68" w:rsidP="000103BC">
      <w:pPr>
        <w:ind w:left="162" w:right="18" w:hanging="162"/>
        <w:rPr>
          <w:rFonts w:asciiTheme="minorHAnsi" w:hAnsiTheme="minorHAnsi" w:cstheme="minorHAnsi"/>
          <w:b/>
          <w:bCs/>
          <w:sz w:val="4"/>
          <w:szCs w:val="4"/>
        </w:rPr>
      </w:pPr>
    </w:p>
    <w:p w14:paraId="28DEF497" w14:textId="77777777" w:rsidR="000103BC" w:rsidRPr="00525E12" w:rsidRDefault="000103BC" w:rsidP="000103BC">
      <w:pPr>
        <w:shd w:val="clear" w:color="auto" w:fill="FFFFFE"/>
        <w:rPr>
          <w:rFonts w:ascii="Consolas" w:hAnsi="Consolas"/>
          <w:sz w:val="4"/>
          <w:szCs w:val="4"/>
        </w:rPr>
      </w:pPr>
      <w:r w:rsidRPr="00525E12">
        <w:rPr>
          <w:rFonts w:ascii="Consolas" w:hAnsi="Consolas"/>
          <w:sz w:val="4"/>
          <w:szCs w:val="4"/>
        </w:rPr>
        <w:t>{{#ProductName_isCCaas</w:t>
      </w:r>
      <w:proofErr w:type="gramStart"/>
      <w:r w:rsidRPr="00525E12">
        <w:rPr>
          <w:rFonts w:ascii="Consolas" w:hAnsi="Consolas"/>
          <w:sz w:val="4"/>
          <w:szCs w:val="4"/>
        </w:rPr>
        <w:t>}}{</w:t>
      </w:r>
      <w:proofErr w:type="gramEnd"/>
      <w:r w:rsidRPr="00525E12">
        <w:rPr>
          <w:rFonts w:ascii="Consolas" w:hAnsi="Consolas"/>
          <w:sz w:val="4"/>
          <w:szCs w:val="4"/>
        </w:rPr>
        <w:t>{#CA}}</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0103BC" w:rsidRPr="008D1FBA" w14:paraId="5F76182A" w14:textId="77777777" w:rsidTr="0059428D">
        <w:trPr>
          <w:trHeight w:val="63"/>
        </w:trPr>
        <w:tc>
          <w:tcPr>
            <w:tcW w:w="3595" w:type="dxa"/>
            <w:shd w:val="clear" w:color="auto" w:fill="C00000"/>
          </w:tcPr>
          <w:p w14:paraId="0C5A03CC" w14:textId="77777777" w:rsidR="000103BC" w:rsidRPr="008D1FBA" w:rsidRDefault="000103BC" w:rsidP="00483EA4">
            <w:pPr>
              <w:pStyle w:val="List"/>
              <w:tabs>
                <w:tab w:val="left" w:pos="360"/>
              </w:tabs>
              <w:ind w:left="0" w:right="288" w:firstLine="0"/>
              <w:jc w:val="both"/>
              <w:rPr>
                <w:rFonts w:asciiTheme="minorHAnsi" w:hAnsiTheme="minorHAnsi" w:cs="Arial"/>
                <w:b/>
                <w:bCs/>
                <w:sz w:val="16"/>
                <w:szCs w:val="16"/>
              </w:rPr>
            </w:pPr>
            <w:r w:rsidRPr="008D1FBA">
              <w:rPr>
                <w:rFonts w:ascii="Calibri" w:hAnsi="Calibri"/>
                <w:b/>
                <w:bCs/>
                <w:sz w:val="16"/>
                <w:szCs w:val="16"/>
              </w:rPr>
              <w:t xml:space="preserve">Frontier </w:t>
            </w:r>
            <w:proofErr w:type="spellStart"/>
            <w:r w:rsidRPr="008D1FBA">
              <w:rPr>
                <w:rFonts w:ascii="Calibri" w:hAnsi="Calibri"/>
                <w:b/>
                <w:bCs/>
                <w:sz w:val="16"/>
                <w:szCs w:val="16"/>
              </w:rPr>
              <w:t>CCaaS</w:t>
            </w:r>
            <w:proofErr w:type="spellEnd"/>
            <w:r w:rsidRPr="008D1FBA">
              <w:rPr>
                <w:rFonts w:ascii="Calibri" w:hAnsi="Calibri"/>
                <w:b/>
                <w:bCs/>
                <w:sz w:val="16"/>
                <w:szCs w:val="16"/>
              </w:rPr>
              <w:t xml:space="preserve"> Services</w:t>
            </w:r>
          </w:p>
        </w:tc>
        <w:tc>
          <w:tcPr>
            <w:tcW w:w="2160" w:type="dxa"/>
            <w:shd w:val="clear" w:color="auto" w:fill="C00000"/>
          </w:tcPr>
          <w:p w14:paraId="745072C3"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Quantity</w:t>
            </w:r>
          </w:p>
        </w:tc>
        <w:tc>
          <w:tcPr>
            <w:tcW w:w="1800" w:type="dxa"/>
            <w:shd w:val="clear" w:color="auto" w:fill="C00000"/>
          </w:tcPr>
          <w:p w14:paraId="4D4F91E2"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MRC</w:t>
            </w:r>
          </w:p>
        </w:tc>
        <w:tc>
          <w:tcPr>
            <w:tcW w:w="1620" w:type="dxa"/>
            <w:shd w:val="clear" w:color="auto" w:fill="C00000"/>
          </w:tcPr>
          <w:p w14:paraId="009C6C70"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Total MRC</w:t>
            </w:r>
          </w:p>
        </w:tc>
        <w:tc>
          <w:tcPr>
            <w:tcW w:w="1620" w:type="dxa"/>
            <w:shd w:val="clear" w:color="auto" w:fill="C00000"/>
          </w:tcPr>
          <w:p w14:paraId="0BF8B64B"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NRC</w:t>
            </w:r>
          </w:p>
        </w:tc>
      </w:tr>
      <w:tr w:rsidR="000103BC" w:rsidRPr="008D1FBA" w14:paraId="1B1C08FF" w14:textId="77777777" w:rsidTr="00594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3CD0B76" w14:textId="77777777" w:rsidR="000103BC" w:rsidRPr="008D1FBA" w:rsidRDefault="000103BC" w:rsidP="00483EA4">
            <w:pPr>
              <w:shd w:val="clear" w:color="auto" w:fill="FFFFFE"/>
              <w:spacing w:line="285" w:lineRule="atLeast"/>
              <w:rPr>
                <w:rFonts w:asciiTheme="minorHAnsi" w:hAnsiTheme="minorHAnsi" w:cstheme="minorHAnsi"/>
                <w:sz w:val="16"/>
                <w:szCs w:val="16"/>
              </w:rPr>
            </w:pPr>
            <w:r w:rsidRPr="008D1FBA">
              <w:rPr>
                <w:rFonts w:asciiTheme="minorHAnsi" w:hAnsiTheme="minorHAnsi" w:cstheme="minorHAnsi"/>
                <w:sz w:val="16"/>
                <w:szCs w:val="16"/>
              </w:rPr>
              <w:t>{{#cCaas</w:t>
            </w:r>
            <w:proofErr w:type="gramStart"/>
            <w:r w:rsidRPr="008D1FBA">
              <w:rPr>
                <w:rFonts w:asciiTheme="minorHAnsi" w:hAnsiTheme="minorHAnsi" w:cstheme="minorHAnsi"/>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{^ftr_IsBundle}}</w:t>
            </w:r>
            <w:r w:rsidRPr="008D1FBA">
              <w:rPr>
                <w:rFonts w:asciiTheme="minorHAnsi" w:hAnsiTheme="minorHAnsi" w:cstheme="minorHAnsi"/>
                <w:b/>
                <w:bCs/>
                <w:sz w:val="16"/>
                <w:szCs w:val="16"/>
              </w:rPr>
              <w:t>{{ProductName}}</w:t>
            </w:r>
            <w:r w:rsidRPr="008D1FBA">
              <w:rPr>
                <w:rFonts w:asciiTheme="minorHAnsi" w:hAnsiTheme="minorHAnsi" w:cstheme="minorHAnsi"/>
                <w:sz w:val="16"/>
                <w:szCs w:val="16"/>
              </w:rPr>
              <w:t xml:space="preserve">           {{</w:t>
            </w:r>
            <w:proofErr w:type="spellStart"/>
            <w:r w:rsidRPr="008D1FBA">
              <w:rPr>
                <w:rFonts w:asciiTheme="minorHAnsi" w:hAnsiTheme="minorHAnsi" w:cstheme="minorHAnsi"/>
                <w:sz w:val="16"/>
                <w:szCs w:val="16"/>
              </w:rPr>
              <w:t>CoS</w:t>
            </w:r>
            <w:proofErr w:type="spellEnd"/>
            <w:r w:rsidRPr="008D1FBA">
              <w:rPr>
                <w:rFonts w:asciiTheme="minorHAnsi" w:hAnsiTheme="minorHAnsi" w:cstheme="minorHAnsi"/>
                <w:sz w:val="16"/>
                <w:szCs w:val="16"/>
              </w:rPr>
              <w:t>}}</w:t>
            </w:r>
          </w:p>
          <w:p w14:paraId="7C3D950A" w14:textId="77777777" w:rsidR="000103BC" w:rsidRPr="008D1FBA" w:rsidRDefault="000103BC" w:rsidP="00483EA4">
            <w:pPr>
              <w:shd w:val="clear" w:color="auto" w:fill="FFFFFE"/>
              <w:rPr>
                <w:rFonts w:asciiTheme="minorHAnsi" w:hAnsiTheme="minorHAnsi" w:cstheme="minorHAnsi"/>
                <w:color w:val="000000"/>
                <w:sz w:val="16"/>
                <w:szCs w:val="16"/>
              </w:rPr>
            </w:pPr>
            <w:r w:rsidRPr="008D1FBA">
              <w:rPr>
                <w:rFonts w:asciiTheme="minorHAnsi" w:hAnsiTheme="minorHAnsi" w:cstheme="minorHAnsi"/>
                <w:sz w:val="16"/>
                <w:szCs w:val="16"/>
              </w:rPr>
              <w:t>{{Description}}</w:t>
            </w:r>
          </w:p>
        </w:tc>
        <w:tc>
          <w:tcPr>
            <w:tcW w:w="2160" w:type="dxa"/>
          </w:tcPr>
          <w:p w14:paraId="618BA567"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tcPr>
          <w:p w14:paraId="45555B86"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w:t>
            </w:r>
            <w:proofErr w:type="spellEnd"/>
            <w:r w:rsidRPr="008D1FBA">
              <w:rPr>
                <w:rFonts w:asciiTheme="minorHAnsi" w:hAnsiTheme="minorHAnsi" w:cstheme="minorHAnsi"/>
                <w:b/>
                <w:bCs/>
                <w:sz w:val="16"/>
                <w:szCs w:val="16"/>
              </w:rPr>
              <w:t>}}</w:t>
            </w:r>
          </w:p>
        </w:tc>
        <w:tc>
          <w:tcPr>
            <w:tcW w:w="1620" w:type="dxa"/>
          </w:tcPr>
          <w:p w14:paraId="76A50E3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RecurringChargeTotal</w:t>
            </w:r>
            <w:proofErr w:type="spellEnd"/>
            <w:r w:rsidRPr="008D1FBA">
              <w:rPr>
                <w:rFonts w:asciiTheme="minorHAnsi" w:hAnsiTheme="minorHAnsi" w:cstheme="minorHAnsi"/>
                <w:b/>
                <w:bCs/>
                <w:sz w:val="16"/>
                <w:szCs w:val="16"/>
              </w:rPr>
              <w:t>}}</w:t>
            </w:r>
          </w:p>
        </w:tc>
        <w:tc>
          <w:tcPr>
            <w:tcW w:w="1620" w:type="dxa"/>
          </w:tcPr>
          <w:p w14:paraId="351FAC26"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OneTimeCharge</w:t>
            </w:r>
            <w:proofErr w:type="spellEnd"/>
            <w:proofErr w:type="gramStart"/>
            <w:r w:rsidRPr="008D1FBA">
              <w:rPr>
                <w:rFonts w:asciiTheme="minorHAnsi" w:hAnsiTheme="minorHAnsi" w:cstheme="minorHAnsi"/>
                <w:b/>
                <w:bCs/>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w:t>
            </w:r>
            <w:proofErr w:type="spellStart"/>
            <w:r w:rsidRPr="008D1FBA">
              <w:rPr>
                <w:rFonts w:asciiTheme="minorHAnsi" w:hAnsiTheme="minorHAnsi" w:cstheme="minorHAnsi"/>
                <w:b/>
                <w:sz w:val="16"/>
                <w:szCs w:val="16"/>
              </w:rPr>
              <w:t>ftr_IsBundle</w:t>
            </w:r>
            <w:proofErr w:type="spellEnd"/>
            <w:r w:rsidRPr="008D1FBA">
              <w:rPr>
                <w:rFonts w:asciiTheme="minorHAnsi" w:hAnsiTheme="minorHAnsi" w:cstheme="minorHAnsi"/>
                <w:b/>
                <w:sz w:val="16"/>
                <w:szCs w:val="16"/>
              </w:rPr>
              <w:t>}}</w:t>
            </w:r>
            <w:r w:rsidRPr="008D1FBA">
              <w:rPr>
                <w:rFonts w:asciiTheme="minorHAnsi" w:hAnsiTheme="minorHAnsi" w:cstheme="minorHAnsi"/>
                <w:sz w:val="16"/>
                <w:szCs w:val="16"/>
              </w:rPr>
              <w:t>{{/</w:t>
            </w:r>
            <w:proofErr w:type="spellStart"/>
            <w:r w:rsidRPr="008D1FBA">
              <w:rPr>
                <w:rFonts w:asciiTheme="minorHAnsi" w:hAnsiTheme="minorHAnsi" w:cstheme="minorHAnsi"/>
                <w:sz w:val="16"/>
                <w:szCs w:val="16"/>
              </w:rPr>
              <w:t>cCaas</w:t>
            </w:r>
            <w:proofErr w:type="spellEnd"/>
            <w:r w:rsidRPr="008D1FBA">
              <w:rPr>
                <w:rFonts w:asciiTheme="minorHAnsi" w:hAnsiTheme="minorHAnsi" w:cstheme="minorHAnsi"/>
                <w:sz w:val="16"/>
                <w:szCs w:val="16"/>
              </w:rPr>
              <w:t>}}</w:t>
            </w:r>
          </w:p>
        </w:tc>
      </w:tr>
    </w:tbl>
    <w:p w14:paraId="1D91D44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{{/CA}}</w:t>
      </w:r>
    </w:p>
    <w:p w14:paraId="7E89D074"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ProductName_isCCaas</w:t>
      </w:r>
      <w:proofErr w:type="spellEnd"/>
      <w:r w:rsidRPr="00CE104E">
        <w:rPr>
          <w:rFonts w:asciiTheme="minorHAnsi" w:hAnsiTheme="minorHAnsi" w:cstheme="minorHAnsi"/>
          <w:sz w:val="4"/>
          <w:szCs w:val="4"/>
        </w:rPr>
        <w:t>}}</w:t>
      </w:r>
    </w:p>
    <w:p w14:paraId="080EED7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3FB91432"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 xml:space="preserve">{{#SA}} </w:t>
      </w: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0103BC" w:rsidRPr="008D1FBA" w14:paraId="4B21CEEE" w14:textId="77777777" w:rsidTr="005112E0">
        <w:trPr>
          <w:trHeight w:val="63"/>
        </w:trPr>
        <w:tc>
          <w:tcPr>
            <w:tcW w:w="3600" w:type="dxa"/>
            <w:shd w:val="clear" w:color="auto" w:fill="C00000"/>
          </w:tcPr>
          <w:p w14:paraId="3A48A8D1" w14:textId="77777777" w:rsidR="000103BC" w:rsidRPr="008D1FBA" w:rsidRDefault="000103BC" w:rsidP="00483EA4">
            <w:pPr>
              <w:pStyle w:val="List"/>
              <w:tabs>
                <w:tab w:val="left" w:pos="360"/>
              </w:tabs>
              <w:ind w:left="0" w:right="288" w:firstLine="0"/>
              <w:jc w:val="both"/>
              <w:rPr>
                <w:rFonts w:asciiTheme="minorHAnsi" w:hAnsiTheme="minorHAnsi" w:cstheme="minorHAnsi"/>
                <w:b/>
                <w:bCs/>
                <w:sz w:val="16"/>
                <w:szCs w:val="16"/>
              </w:rPr>
            </w:pPr>
            <w:r w:rsidRPr="008D1FBA">
              <w:rPr>
                <w:rFonts w:asciiTheme="minorHAnsi" w:hAnsiTheme="minorHAnsi" w:cstheme="minorHAnsi"/>
                <w:b/>
                <w:bCs/>
                <w:sz w:val="16"/>
                <w:szCs w:val="16"/>
              </w:rPr>
              <w:t xml:space="preserve">Frontier </w:t>
            </w:r>
            <w:proofErr w:type="spellStart"/>
            <w:r w:rsidRPr="008D1FBA">
              <w:rPr>
                <w:rFonts w:asciiTheme="minorHAnsi" w:hAnsiTheme="minorHAnsi" w:cstheme="minorHAnsi"/>
                <w:b/>
                <w:bCs/>
                <w:sz w:val="16"/>
                <w:szCs w:val="16"/>
              </w:rPr>
              <w:t>UCaaS</w:t>
            </w:r>
            <w:proofErr w:type="spellEnd"/>
            <w:r w:rsidRPr="008D1FBA">
              <w:rPr>
                <w:rFonts w:asciiTheme="minorHAnsi" w:hAnsiTheme="minorHAnsi" w:cstheme="minorHAnsi"/>
                <w:b/>
                <w:bCs/>
                <w:sz w:val="16"/>
                <w:szCs w:val="16"/>
              </w:rPr>
              <w:t xml:space="preserve"> Services</w:t>
            </w:r>
          </w:p>
        </w:tc>
        <w:tc>
          <w:tcPr>
            <w:tcW w:w="2160" w:type="dxa"/>
            <w:shd w:val="clear" w:color="auto" w:fill="C00000"/>
          </w:tcPr>
          <w:p w14:paraId="10812DE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shd w:val="clear" w:color="auto" w:fill="C00000"/>
          </w:tcPr>
          <w:p w14:paraId="46CB81F6"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MRC</w:t>
            </w:r>
          </w:p>
        </w:tc>
        <w:tc>
          <w:tcPr>
            <w:tcW w:w="1620" w:type="dxa"/>
            <w:shd w:val="clear" w:color="auto" w:fill="C00000"/>
          </w:tcPr>
          <w:p w14:paraId="0845A24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Total MRC</w:t>
            </w:r>
          </w:p>
        </w:tc>
        <w:tc>
          <w:tcPr>
            <w:tcW w:w="1620" w:type="dxa"/>
            <w:shd w:val="clear" w:color="auto" w:fill="C00000"/>
          </w:tcPr>
          <w:p w14:paraId="726FEE9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NRC</w:t>
            </w:r>
          </w:p>
        </w:tc>
      </w:tr>
      <w:tr w:rsidR="000103BC" w:rsidRPr="008D1FBA" w14:paraId="2B9D1417"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B0C6ED4"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5704AA35" w14:textId="77777777" w:rsidR="000103BC" w:rsidRPr="008D1FBA"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902A25F"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51BFEA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E0585AB"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20" w:type="dxa"/>
          </w:tcPr>
          <w:p w14:paraId="74E5B6A7"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3C544AED" w14:textId="77777777" w:rsidR="005112E0" w:rsidRDefault="005112E0" w:rsidP="000103BC">
      <w:pPr>
        <w:shd w:val="clear" w:color="auto" w:fill="FFFFFE"/>
        <w:rPr>
          <w:rFonts w:asciiTheme="minorHAnsi" w:hAnsiTheme="minorHAnsi" w:cstheme="minorHAnsi"/>
          <w:sz w:val="4"/>
          <w:szCs w:val="4"/>
        </w:rPr>
      </w:pPr>
    </w:p>
    <w:p w14:paraId="44186DBA" w14:textId="5432CFA2"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{{/SA}}</w:t>
      </w:r>
    </w:p>
    <w:p w14:paraId="78365B53" w14:textId="77777777"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ProductName_isUCaas</w:t>
      </w:r>
      <w:proofErr w:type="spellEnd"/>
      <w:r w:rsidRPr="00CE104E">
        <w:rPr>
          <w:rFonts w:asciiTheme="minorHAnsi" w:hAnsiTheme="minorHAnsi" w:cstheme="minorHAnsi"/>
          <w:sz w:val="4"/>
          <w:szCs w:val="4"/>
        </w:rPr>
        <w:t>}}</w:t>
      </w:r>
    </w:p>
    <w:p w14:paraId="75B48AA3" w14:textId="77777777" w:rsidR="005112E0"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{{#AD}</w:t>
      </w:r>
    </w:p>
    <w:p w14:paraId="585A686D" w14:textId="08CB2E1C" w:rsidR="000103BC" w:rsidRPr="00F10387"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 xml:space="preserve">} </w:t>
      </w: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0103BC" w:rsidRPr="003329FB" w14:paraId="2DBDA7DC" w14:textId="77777777" w:rsidTr="005112E0">
        <w:trPr>
          <w:gridAfter w:val="1"/>
          <w:wAfter w:w="19" w:type="dxa"/>
          <w:trHeight w:val="63"/>
        </w:trPr>
        <w:tc>
          <w:tcPr>
            <w:tcW w:w="3600" w:type="dxa"/>
            <w:shd w:val="clear" w:color="auto" w:fill="C00000"/>
          </w:tcPr>
          <w:p w14:paraId="1F64FF62"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00A607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C805C3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35EC64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5E999C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0CC9014"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5FDD75B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4DF9E2AB"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79974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1AC90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42A8A3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F05185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1832FC7"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r w:rsidR="000103BC" w:rsidRPr="003329FB" w14:paraId="117858F5"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2C01E3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7F5500BB"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B0A041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4CA1E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8EB0A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6BFA1CA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752B195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71658FC3" w14:textId="77777777" w:rsidR="005112E0" w:rsidRDefault="005112E0" w:rsidP="000103BC">
      <w:pPr>
        <w:shd w:val="clear" w:color="auto" w:fill="FFFFFE"/>
        <w:rPr>
          <w:rFonts w:asciiTheme="minorHAnsi" w:hAnsiTheme="minorHAnsi" w:cstheme="minorHAnsi"/>
          <w:sz w:val="4"/>
          <w:szCs w:val="4"/>
        </w:rPr>
      </w:pPr>
    </w:p>
    <w:p w14:paraId="50F95897" w14:textId="3950F220"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6F5FB404" w14:textId="77777777" w:rsidR="005112E0"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BCE14E2" w14:textId="60491962"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03BC" w:rsidRPr="003329FB" w14:paraId="5B224EBE" w14:textId="77777777" w:rsidTr="00483EA4">
        <w:trPr>
          <w:trHeight w:val="63"/>
        </w:trPr>
        <w:tc>
          <w:tcPr>
            <w:tcW w:w="3595" w:type="dxa"/>
            <w:shd w:val="clear" w:color="auto" w:fill="C00000"/>
          </w:tcPr>
          <w:p w14:paraId="7C03E53C"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lastRenderedPageBreak/>
              <w:t>Web Meeting and Video Conference Service</w:t>
            </w:r>
          </w:p>
        </w:tc>
        <w:tc>
          <w:tcPr>
            <w:tcW w:w="2160" w:type="dxa"/>
            <w:shd w:val="clear" w:color="auto" w:fill="C00000"/>
          </w:tcPr>
          <w:p w14:paraId="3C7E256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4E6DF54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B6861B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1E7A768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5EC9B8B2"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E33BB3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1A23846"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755A2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B4BF19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B80338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0459D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9BEFBAB"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r w:rsidR="000103BC" w:rsidRPr="003329FB" w14:paraId="042F32F5"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BBF5BE1"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34B10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B79831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FA5C4F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58234D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7F32C2C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967F50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5A678142" w14:textId="77777777" w:rsidR="005112E0" w:rsidRDefault="005112E0" w:rsidP="000103BC">
      <w:pPr>
        <w:shd w:val="clear" w:color="auto" w:fill="FFFFFE"/>
        <w:rPr>
          <w:rFonts w:asciiTheme="minorHAnsi" w:hAnsiTheme="minorHAnsi" w:cstheme="minorHAnsi"/>
          <w:sz w:val="4"/>
          <w:szCs w:val="4"/>
        </w:rPr>
      </w:pPr>
    </w:p>
    <w:p w14:paraId="21C2A3B1" w14:textId="458A017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1FD4E841" w14:textId="4FD695F2"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p w14:paraId="76433E00" w14:textId="77777777" w:rsidR="005112E0" w:rsidRPr="006B4989" w:rsidRDefault="005112E0"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2C1F26BE" w14:textId="77777777" w:rsidTr="00483EA4">
        <w:trPr>
          <w:gridAfter w:val="1"/>
          <w:wAfter w:w="19" w:type="dxa"/>
          <w:trHeight w:val="63"/>
        </w:trPr>
        <w:tc>
          <w:tcPr>
            <w:tcW w:w="3595" w:type="dxa"/>
            <w:shd w:val="clear" w:color="auto" w:fill="C00000"/>
          </w:tcPr>
          <w:p w14:paraId="45DED32A"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1057CC0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33ACC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1D2D79C"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0A66F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A3604F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21E013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14228689"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B8FF58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CCB52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F230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4E06631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6140CA5"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0103BC" w:rsidRPr="003329FB" w14:paraId="7751D871"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56A18BA"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024387F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3C3D3E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AA49E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85DDEC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2437B6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8672061"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5B228DA0" w14:textId="77777777" w:rsidR="00700156" w:rsidRDefault="00700156" w:rsidP="000103BC">
      <w:pPr>
        <w:shd w:val="clear" w:color="auto" w:fill="FFFFFE"/>
        <w:rPr>
          <w:rFonts w:asciiTheme="minorHAnsi" w:hAnsiTheme="minorHAnsi" w:cstheme="minorHAnsi"/>
          <w:sz w:val="4"/>
          <w:szCs w:val="4"/>
        </w:rPr>
      </w:pPr>
    </w:p>
    <w:p w14:paraId="19E95187" w14:textId="69D9947E"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20F877C" w14:textId="57A00EFC"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26BCDE9" w14:textId="77777777" w:rsidR="00700156" w:rsidRPr="006B4989" w:rsidRDefault="00700156"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1F5FE7DC" w14:textId="77777777" w:rsidTr="00483EA4">
        <w:trPr>
          <w:gridAfter w:val="1"/>
          <w:wAfter w:w="19" w:type="dxa"/>
          <w:trHeight w:val="63"/>
        </w:trPr>
        <w:tc>
          <w:tcPr>
            <w:tcW w:w="3595" w:type="dxa"/>
            <w:shd w:val="clear" w:color="auto" w:fill="C00000"/>
          </w:tcPr>
          <w:p w14:paraId="08CD96F6"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522518F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43B54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32C83B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7DC59130"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1AF5EC8C"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D4E9B7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BB00FF0"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C60118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C8D296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E7957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00DDF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F33A2B6"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0103BC" w:rsidRPr="003329FB" w14:paraId="75E1C16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8074D3"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460EA4C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AD5711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9605BA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0A9809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1B6258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33CA606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330FE9E6" w14:textId="77777777" w:rsidR="00700156" w:rsidRDefault="00700156" w:rsidP="000103BC">
      <w:pPr>
        <w:shd w:val="clear" w:color="auto" w:fill="FFFFFE"/>
        <w:rPr>
          <w:rFonts w:asciiTheme="minorHAnsi" w:hAnsiTheme="minorHAnsi" w:cstheme="minorHAnsi"/>
          <w:sz w:val="4"/>
          <w:szCs w:val="4"/>
        </w:rPr>
      </w:pPr>
    </w:p>
    <w:p w14:paraId="70C6B3FC" w14:textId="6CC740D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2FBB4805" w14:textId="77777777" w:rsidR="00700156"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4FA7C5A7" w14:textId="048CFC64"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B670AA3" w14:textId="77777777" w:rsidTr="00483EA4">
        <w:trPr>
          <w:gridAfter w:val="1"/>
          <w:wAfter w:w="19" w:type="dxa"/>
          <w:trHeight w:val="63"/>
        </w:trPr>
        <w:tc>
          <w:tcPr>
            <w:tcW w:w="3595" w:type="dxa"/>
            <w:shd w:val="clear" w:color="auto" w:fill="C00000"/>
          </w:tcPr>
          <w:p w14:paraId="72567BC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7AD7282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2B2D51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48ACED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5C2ED32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7E843864"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B0FBAA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5793FCF"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91D48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093CB8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0F3337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0D0A0BA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56E2B69"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0103BC" w:rsidRPr="003329FB" w14:paraId="2BB7C55A"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1744360"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544974D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1145A7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4DE37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C0802A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A59EC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6C26C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B86BB1D" w14:textId="77777777" w:rsidR="008C165E" w:rsidRDefault="008C165E" w:rsidP="000103BC">
      <w:pPr>
        <w:shd w:val="clear" w:color="auto" w:fill="FFFFFE"/>
        <w:rPr>
          <w:rFonts w:asciiTheme="minorHAnsi" w:hAnsiTheme="minorHAnsi" w:cstheme="minorHAnsi"/>
          <w:sz w:val="4"/>
          <w:szCs w:val="4"/>
        </w:rPr>
      </w:pPr>
    </w:p>
    <w:p w14:paraId="441AE1FD" w14:textId="5AD514AB"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7C0E088" w14:textId="3AC51CF4"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p w14:paraId="36F4992E" w14:textId="77777777" w:rsidR="008C165E" w:rsidRPr="006B4989" w:rsidRDefault="008C165E"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464DCC0" w14:textId="77777777" w:rsidTr="00483EA4">
        <w:trPr>
          <w:gridAfter w:val="1"/>
          <w:wAfter w:w="19" w:type="dxa"/>
          <w:trHeight w:val="63"/>
        </w:trPr>
        <w:tc>
          <w:tcPr>
            <w:tcW w:w="3595" w:type="dxa"/>
            <w:shd w:val="clear" w:color="auto" w:fill="C00000"/>
          </w:tcPr>
          <w:p w14:paraId="7D729A4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3095333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66DB93D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0C3491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ED6E03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DA0C70" w14:paraId="3D22713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C7576C3"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3159D57B" w14:textId="77777777" w:rsidR="000103BC" w:rsidRPr="00DA0C70" w:rsidRDefault="000103BC" w:rsidP="00483EA4">
            <w:pPr>
              <w:shd w:val="clear" w:color="auto" w:fill="FFFFFE"/>
              <w:rPr>
                <w:rFonts w:asciiTheme="minorHAnsi" w:hAnsiTheme="minorHAnsi" w:cstheme="minorHAnsi"/>
                <w:color w:val="000000"/>
                <w:sz w:val="16"/>
                <w:szCs w:val="16"/>
              </w:rPr>
            </w:pPr>
            <w:r w:rsidRPr="00DA0C70">
              <w:rPr>
                <w:rFonts w:asciiTheme="minorHAnsi" w:hAnsiTheme="minorHAnsi" w:cstheme="minorHAnsi"/>
                <w:sz w:val="16"/>
                <w:szCs w:val="16"/>
              </w:rPr>
              <w:t>{{Description}}</w:t>
            </w:r>
          </w:p>
        </w:tc>
        <w:tc>
          <w:tcPr>
            <w:tcW w:w="2160" w:type="dxa"/>
          </w:tcPr>
          <w:p w14:paraId="5E5FA3D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161CD52F"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B2B256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71466BCE"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35A2AF0E" w14:textId="77777777" w:rsidR="000103BC" w:rsidRPr="00DA0C70" w:rsidRDefault="000103BC" w:rsidP="00483EA4">
            <w:pPr>
              <w:shd w:val="clear" w:color="auto" w:fill="FFFFFE"/>
              <w:spacing w:line="285" w:lineRule="atLeast"/>
              <w:jc w:val="center"/>
              <w:rPr>
                <w:rFonts w:asciiTheme="minorHAnsi" w:hAnsiTheme="minorHAnsi" w:cstheme="minorHAnsi"/>
                <w:bCs/>
                <w:sz w:val="16"/>
                <w:szCs w:val="16"/>
              </w:rPr>
            </w:pPr>
            <w:r w:rsidRPr="00DA0C70">
              <w:rPr>
                <w:rFonts w:asciiTheme="minorHAnsi" w:hAnsiTheme="minorHAnsi" w:cstheme="minorHAnsi"/>
                <w:sz w:val="16"/>
                <w:szCs w:val="16"/>
              </w:rPr>
              <w:t>{{/Warranty}}</w:t>
            </w:r>
          </w:p>
        </w:tc>
      </w:tr>
      <w:tr w:rsidR="000103BC" w:rsidRPr="00DA0C70" w14:paraId="5251A0C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D5F4A76"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7BB8832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{{Description}}</w:t>
            </w:r>
          </w:p>
        </w:tc>
        <w:tc>
          <w:tcPr>
            <w:tcW w:w="2160" w:type="dxa"/>
          </w:tcPr>
          <w:p w14:paraId="708B8956"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3420AE4A"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4CB2512"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605A1BB9"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7BE66F88"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sz w:val="16"/>
                <w:szCs w:val="16"/>
              </w:rPr>
              <w:t>{{/Warranty}}</w:t>
            </w:r>
          </w:p>
        </w:tc>
      </w:tr>
    </w:tbl>
    <w:p w14:paraId="11ACC451" w14:textId="77777777" w:rsidR="00F7192C" w:rsidRDefault="00F7192C" w:rsidP="000103BC">
      <w:pPr>
        <w:shd w:val="clear" w:color="auto" w:fill="FFFFFE"/>
        <w:rPr>
          <w:rFonts w:asciiTheme="minorHAnsi" w:hAnsiTheme="minorHAnsi" w:cstheme="minorHAnsi"/>
          <w:sz w:val="4"/>
          <w:szCs w:val="4"/>
        </w:rPr>
      </w:pPr>
    </w:p>
    <w:p w14:paraId="2090D8C4" w14:textId="5DEE151C" w:rsidR="000103BC" w:rsidRPr="00DA0C70" w:rsidRDefault="000103BC" w:rsidP="000103BC">
      <w:pPr>
        <w:shd w:val="clear" w:color="auto" w:fill="FFFFFE"/>
        <w:rPr>
          <w:rFonts w:asciiTheme="minorHAnsi" w:hAnsiTheme="minorHAnsi" w:cstheme="minorHAnsi"/>
          <w:sz w:val="4"/>
          <w:szCs w:val="4"/>
        </w:rPr>
      </w:pPr>
      <w:r w:rsidRPr="00DA0C70">
        <w:rPr>
          <w:rFonts w:asciiTheme="minorHAnsi" w:hAnsiTheme="minorHAnsi" w:cstheme="minorHAnsi"/>
          <w:sz w:val="4"/>
          <w:szCs w:val="4"/>
        </w:rPr>
        <w:t>{{/WA}}</w:t>
      </w:r>
    </w:p>
    <w:p w14:paraId="4DEB3F3A" w14:textId="77777777" w:rsidR="00F7192C" w:rsidRDefault="000103BC" w:rsidP="000103BC">
      <w:pPr>
        <w:shd w:val="clear" w:color="auto" w:fill="FFFFFE"/>
        <w:rPr>
          <w:rFonts w:ascii="Consolas" w:hAnsi="Consolas"/>
          <w:sz w:val="4"/>
          <w:szCs w:val="4"/>
        </w:rPr>
      </w:pPr>
      <w:r w:rsidRPr="00DA0C70">
        <w:rPr>
          <w:rFonts w:ascii="Consolas" w:hAnsi="Consolas"/>
          <w:sz w:val="4"/>
          <w:szCs w:val="4"/>
        </w:rPr>
        <w:t>{{/SA}</w:t>
      </w:r>
    </w:p>
    <w:p w14:paraId="660170B1" w14:textId="2BF4158B" w:rsidR="000103BC" w:rsidRPr="00DA0C70" w:rsidRDefault="000103BC" w:rsidP="000103BC">
      <w:pPr>
        <w:shd w:val="clear" w:color="auto" w:fill="FFFFFE"/>
        <w:rPr>
          <w:rFonts w:ascii="Consolas" w:hAnsi="Consolas"/>
          <w:sz w:val="4"/>
          <w:szCs w:val="4"/>
        </w:rPr>
      </w:pPr>
      <w:r w:rsidRPr="00DA0C70">
        <w:rPr>
          <w:rFonts w:ascii="Consolas" w:hAnsi="Consolas"/>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0103BC" w:rsidRPr="00DA0C70" w14:paraId="318D895E" w14:textId="77777777" w:rsidTr="00F8041D">
        <w:trPr>
          <w:trHeight w:val="575"/>
        </w:trPr>
        <w:tc>
          <w:tcPr>
            <w:tcW w:w="3595" w:type="dxa"/>
            <w:vAlign w:val="center"/>
          </w:tcPr>
          <w:p w14:paraId="604D35C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b/>
                <w:bCs/>
                <w:color w:val="C45911" w:themeColor="accent2" w:themeShade="BF"/>
                <w:sz w:val="16"/>
                <w:szCs w:val="16"/>
              </w:rPr>
              <w:t>Total:</w:t>
            </w:r>
          </w:p>
        </w:tc>
        <w:tc>
          <w:tcPr>
            <w:tcW w:w="2160" w:type="dxa"/>
            <w:vAlign w:val="center"/>
          </w:tcPr>
          <w:p w14:paraId="0D1405D5"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54307240"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19BF217"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RecurringTotal</w:t>
            </w:r>
            <w:proofErr w:type="spellEnd"/>
            <w:r w:rsidRPr="00DA0C70">
              <w:rPr>
                <w:rFonts w:asciiTheme="minorHAnsi" w:hAnsiTheme="minorHAnsi" w:cstheme="minorHAnsi"/>
                <w:b/>
                <w:bCs/>
                <w:color w:val="C45911" w:themeColor="accent2" w:themeShade="BF"/>
                <w:sz w:val="16"/>
                <w:szCs w:val="16"/>
              </w:rPr>
              <w:t>}}</w:t>
            </w:r>
          </w:p>
        </w:tc>
        <w:tc>
          <w:tcPr>
            <w:tcW w:w="1620" w:type="dxa"/>
            <w:vAlign w:val="center"/>
          </w:tcPr>
          <w:p w14:paraId="36A34B53"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OneTimeTotal</w:t>
            </w:r>
            <w:proofErr w:type="spellEnd"/>
            <w:r w:rsidRPr="00DA0C70">
              <w:rPr>
                <w:rFonts w:asciiTheme="minorHAnsi" w:hAnsiTheme="minorHAnsi" w:cstheme="minorHAnsi"/>
                <w:b/>
                <w:bCs/>
                <w:color w:val="C45911" w:themeColor="accent2" w:themeShade="BF"/>
                <w:sz w:val="16"/>
                <w:szCs w:val="16"/>
              </w:rPr>
              <w:t>}}</w:t>
            </w:r>
          </w:p>
        </w:tc>
      </w:tr>
      <w:bookmarkEnd w:id="1"/>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26"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7"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761748F4"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8"/>
          <w:headerReference w:type="default" r:id="rId29"/>
          <w:headerReference w:type="first" r:id="rId30"/>
          <w:type w:val="continuous"/>
          <w:pgSz w:w="12240" w:h="15840" w:code="1"/>
          <w:pgMar w:top="720" w:right="720" w:bottom="720" w:left="720" w:header="432" w:footer="432" w:gutter="0"/>
          <w:cols w:space="720"/>
          <w:docGrid w:linePitch="326"/>
        </w:sectPr>
      </w:pPr>
    </w:p>
    <w:p w14:paraId="4E6CDDD9" w14:textId="77777777" w:rsidR="00B855C5" w:rsidRDefault="00B855C5" w:rsidP="00C66E61">
      <w:pPr>
        <w:jc w:val="center"/>
        <w:rPr>
          <w:rFonts w:ascii="Calibri" w:hAnsi="Calibri" w:cs="Arial"/>
          <w:b/>
          <w:sz w:val="16"/>
          <w:szCs w:val="16"/>
        </w:rPr>
      </w:pPr>
    </w:p>
    <w:p w14:paraId="0C12E4D7" w14:textId="77777777" w:rsidR="00B855C5" w:rsidRDefault="00B855C5" w:rsidP="00C66E61">
      <w:pPr>
        <w:jc w:val="center"/>
        <w:rPr>
          <w:rFonts w:ascii="Calibri" w:hAnsi="Calibri" w:cs="Arial"/>
          <w:b/>
          <w:sz w:val="16"/>
          <w:szCs w:val="16"/>
        </w:rPr>
      </w:pPr>
    </w:p>
    <w:p w14:paraId="30B5CF53" w14:textId="151FBB2C" w:rsidR="00B855C5" w:rsidRDefault="00B855C5" w:rsidP="00C66E61">
      <w:pPr>
        <w:jc w:val="center"/>
        <w:rPr>
          <w:rFonts w:ascii="Calibri" w:hAnsi="Calibri" w:cs="Arial"/>
          <w:b/>
          <w:sz w:val="16"/>
          <w:szCs w:val="16"/>
        </w:rPr>
      </w:pPr>
    </w:p>
    <w:p w14:paraId="7D5C459F" w14:textId="57E7DF45" w:rsidR="00D63708" w:rsidRDefault="00D63708" w:rsidP="00C66E61">
      <w:pPr>
        <w:jc w:val="center"/>
        <w:rPr>
          <w:rFonts w:ascii="Calibri" w:hAnsi="Calibri" w:cs="Arial"/>
          <w:b/>
          <w:sz w:val="16"/>
          <w:szCs w:val="16"/>
        </w:rPr>
      </w:pPr>
    </w:p>
    <w:p w14:paraId="756D334E" w14:textId="77777777" w:rsidR="00D63708" w:rsidRDefault="00D63708" w:rsidP="00C66E61">
      <w:pPr>
        <w:jc w:val="center"/>
        <w:rPr>
          <w:rFonts w:ascii="Calibri" w:hAnsi="Calibri" w:cs="Arial"/>
          <w:b/>
          <w:sz w:val="16"/>
          <w:szCs w:val="16"/>
        </w:rPr>
      </w:pPr>
    </w:p>
    <w:p w14:paraId="1CCB1975" w14:textId="77777777" w:rsidR="00B855C5" w:rsidRDefault="00B855C5" w:rsidP="00C66E61">
      <w:pPr>
        <w:jc w:val="center"/>
        <w:rPr>
          <w:rFonts w:ascii="Calibri" w:hAnsi="Calibri" w:cs="Arial"/>
          <w:b/>
          <w:sz w:val="16"/>
          <w:szCs w:val="16"/>
        </w:rPr>
      </w:pPr>
    </w:p>
    <w:p w14:paraId="34925DC6" w14:textId="49DF7653"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31B7F167" w14:textId="78B4BF7A" w:rsidR="00EB25E8" w:rsidRDefault="00EB25E8" w:rsidP="008D1F71">
      <w:pPr>
        <w:spacing w:after="60"/>
        <w:ind w:right="-43"/>
        <w:rPr>
          <w:rFonts w:ascii="Calibri" w:hAnsi="Calibri" w:cs="Arial"/>
          <w:b/>
          <w:bCs/>
          <w:sz w:val="16"/>
          <w:szCs w:val="16"/>
        </w:rPr>
      </w:pPr>
    </w:p>
    <w:sectPr w:rsidR="00EB25E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59BC" w14:textId="77777777" w:rsidR="008F6D42" w:rsidRDefault="008F6D42" w:rsidP="006B0555">
      <w:r>
        <w:separator/>
      </w:r>
    </w:p>
  </w:endnote>
  <w:endnote w:type="continuationSeparator" w:id="0">
    <w:p w14:paraId="1FD0B7F5" w14:textId="77777777" w:rsidR="008F6D42" w:rsidRDefault="008F6D42"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7278" w14:textId="77777777" w:rsidR="00AB46CA" w:rsidRDefault="00AB4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460C" w14:textId="564BCE4A" w:rsidR="00C8648B" w:rsidRDefault="00CA1FFF" w:rsidP="00191986">
    <w:pPr>
      <w:pStyle w:val="Footer"/>
      <w:tabs>
        <w:tab w:val="clear" w:pos="4320"/>
        <w:tab w:val="center" w:pos="5400"/>
      </w:tabs>
      <w:rPr>
        <w:rFonts w:ascii="Calibri" w:hAnsi="Calibri" w:cs="Arial"/>
        <w:sz w:val="16"/>
        <w:szCs w:val="16"/>
      </w:rPr>
    </w:pPr>
    <w:r>
      <w:rPr>
        <w:rFonts w:ascii="Calibri" w:hAnsi="Calibri" w:cs="Arial"/>
        <w:sz w:val="16"/>
        <w:szCs w:val="16"/>
      </w:rPr>
      <w:t>Ver. 06292021</w:t>
    </w:r>
    <w:r w:rsidR="00C8648B" w:rsidRPr="002A1518">
      <w:rPr>
        <w:rFonts w:ascii="Calibri" w:hAnsi="Calibri" w:cs="Arial"/>
        <w:sz w:val="16"/>
        <w:szCs w:val="16"/>
      </w:rPr>
      <w:tab/>
      <w:t xml:space="preserve">Page </w:t>
    </w:r>
    <w:r w:rsidR="00C8648B" w:rsidRPr="002A1518">
      <w:rPr>
        <w:rFonts w:ascii="Calibri" w:hAnsi="Calibri" w:cs="Arial"/>
        <w:sz w:val="16"/>
        <w:szCs w:val="16"/>
      </w:rPr>
      <w:fldChar w:fldCharType="begin"/>
    </w:r>
    <w:r w:rsidR="00C8648B" w:rsidRPr="002A1518">
      <w:rPr>
        <w:rFonts w:ascii="Calibri" w:hAnsi="Calibri" w:cs="Arial"/>
        <w:sz w:val="16"/>
        <w:szCs w:val="16"/>
      </w:rPr>
      <w:instrText xml:space="preserve"> PAGE </w:instrText>
    </w:r>
    <w:r w:rsidR="00C8648B" w:rsidRPr="002A1518">
      <w:rPr>
        <w:rFonts w:ascii="Calibri" w:hAnsi="Calibri" w:cs="Arial"/>
        <w:sz w:val="16"/>
        <w:szCs w:val="16"/>
      </w:rPr>
      <w:fldChar w:fldCharType="separate"/>
    </w:r>
    <w:r w:rsidR="00C8648B">
      <w:rPr>
        <w:rFonts w:ascii="Calibri" w:hAnsi="Calibri" w:cs="Arial"/>
        <w:noProof/>
        <w:sz w:val="16"/>
        <w:szCs w:val="16"/>
      </w:rPr>
      <w:t>1</w:t>
    </w:r>
    <w:r w:rsidR="00C8648B" w:rsidRPr="002A1518">
      <w:rPr>
        <w:rFonts w:ascii="Calibri" w:hAnsi="Calibri" w:cs="Arial"/>
        <w:sz w:val="16"/>
        <w:szCs w:val="16"/>
      </w:rPr>
      <w:fldChar w:fldCharType="end"/>
    </w:r>
    <w:r w:rsidR="00C8648B" w:rsidRPr="002A1518">
      <w:rPr>
        <w:rFonts w:ascii="Calibri" w:hAnsi="Calibri" w:cs="Arial"/>
        <w:sz w:val="16"/>
        <w:szCs w:val="16"/>
      </w:rPr>
      <w:t xml:space="preserve"> </w:t>
    </w:r>
  </w:p>
  <w:p w14:paraId="60D5EDC2" w14:textId="77777777" w:rsidR="00C8648B" w:rsidRPr="002A1518" w:rsidRDefault="00C8648B"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2E29" w14:textId="77777777" w:rsidR="00AB46CA" w:rsidRDefault="00AB46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8F6D42"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8F6D42" w:rsidP="005A7C93">
    <w:pPr>
      <w:pStyle w:val="Footer"/>
      <w:jc w:val="center"/>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772AD26E" w:rsidR="001B03B5" w:rsidRPr="00942D68" w:rsidRDefault="00942D68" w:rsidP="00942D68">
    <w:pPr>
      <w:pStyle w:val="Footer"/>
    </w:pPr>
    <w:r>
      <w:rPr>
        <w:rFonts w:asciiTheme="minorHAnsi" w:hAnsiTheme="minorHAnsi" w:cstheme="minorHAnsi"/>
        <w:sz w:val="16"/>
        <w:szCs w:val="16"/>
      </w:rPr>
      <w:t>06292021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7253" w14:textId="77777777" w:rsidR="008F6D42" w:rsidRDefault="008F6D42" w:rsidP="006B0555">
      <w:r>
        <w:separator/>
      </w:r>
    </w:p>
  </w:footnote>
  <w:footnote w:type="continuationSeparator" w:id="0">
    <w:p w14:paraId="00C7CE0D" w14:textId="77777777" w:rsidR="008F6D42" w:rsidRDefault="008F6D42"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A6BE" w14:textId="77777777" w:rsidR="00AB46CA" w:rsidRDefault="00AB46C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12599D97" w:rsidR="001B03B5" w:rsidRDefault="00A06487">
    <w:pPr>
      <w:pStyle w:val="Header"/>
    </w:pPr>
    <w:r>
      <w:rPr>
        <w:noProof/>
      </w:rPr>
      <w:drawing>
        <wp:inline distT="0" distB="0" distL="0" distR="0" wp14:anchorId="12FF5C5C" wp14:editId="5851C45F">
          <wp:extent cx="1204064" cy="541067"/>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8F6D4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8F6D42">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rsidRPr="000C6F4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0C6F41" w:rsidRPr="000C6F41" w14:paraId="2EBB1754" w14:textId="77777777" w:rsidTr="006A1A9E">
            <w:trPr>
              <w:trHeight w:val="621"/>
            </w:trPr>
            <w:tc>
              <w:tcPr>
                <w:tcW w:w="3174" w:type="dxa"/>
                <w:tcBorders>
                  <w:top w:val="nil"/>
                  <w:left w:val="nil"/>
                  <w:bottom w:val="nil"/>
                  <w:right w:val="nil"/>
                </w:tcBorders>
              </w:tcPr>
              <w:p w14:paraId="40419342" w14:textId="47F10698" w:rsidR="00C66E61" w:rsidRPr="000C6F41" w:rsidRDefault="004F4488" w:rsidP="009A36BE">
                <w:pPr>
                  <w:pStyle w:val="Header"/>
                  <w:rPr>
                    <w:rStyle w:val="PageNumber"/>
                    <w:color w:val="FF0000"/>
                  </w:rPr>
                </w:pPr>
                <w:r w:rsidRPr="000C6F41">
                  <w:rPr>
                    <w:noProof/>
                    <w:color w:val="FF0000"/>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Pr="000C6F41" w:rsidRDefault="00C66E61" w:rsidP="009A36BE">
          <w:pPr>
            <w:pStyle w:val="Header"/>
            <w:rPr>
              <w:color w:val="FF0000"/>
              <w:sz w:val="16"/>
              <w:szCs w:val="16"/>
            </w:rPr>
          </w:pPr>
        </w:p>
      </w:tc>
      <w:tc>
        <w:tcPr>
          <w:tcW w:w="7650" w:type="dxa"/>
        </w:tcPr>
        <w:p w14:paraId="047605E9" w14:textId="66555569" w:rsidR="00C66E61" w:rsidRPr="000C6F41" w:rsidRDefault="00C66E61" w:rsidP="000C6F41">
          <w:pPr>
            <w:pStyle w:val="Header"/>
            <w:rPr>
              <w:rFonts w:ascii="Calibri" w:hAnsi="Calibri" w:cs="Arial"/>
              <w:b/>
              <w:color w:val="FF0000"/>
              <w:sz w:val="20"/>
              <w:szCs w:val="20"/>
            </w:rPr>
          </w:pPr>
        </w:p>
      </w:tc>
    </w:tr>
  </w:tbl>
  <w:p w14:paraId="0A211B65" w14:textId="77777777" w:rsidR="00C66E61" w:rsidRPr="000C6F41" w:rsidRDefault="00C66E61" w:rsidP="000C6F41">
    <w:pPr>
      <w:pStyle w:val="Header"/>
      <w:rPr>
        <w:color w:val="FF000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8F6D42">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F9DF" w14:textId="77777777" w:rsidR="00C8648B" w:rsidRDefault="00C8648B"/>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014B5A35" w14:textId="77777777" w:rsidTr="00262DA5">
      <w:trPr>
        <w:trHeight w:val="902"/>
        <w:jc w:val="center"/>
      </w:trPr>
      <w:tc>
        <w:tcPr>
          <w:tcW w:w="8005" w:type="dxa"/>
          <w:shd w:val="clear" w:color="auto" w:fill="D9D9D9" w:themeFill="background1" w:themeFillShade="D9"/>
        </w:tcPr>
        <w:p w14:paraId="46B89583" w14:textId="4C5CFF6E" w:rsidR="00C8648B" w:rsidRPr="002A1518" w:rsidRDefault="00A608C4"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26BFFF9F" wp14:editId="144B828E">
                <wp:extent cx="1209675" cy="799616"/>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2016" cy="814384"/>
                        </a:xfrm>
                        <a:prstGeom prst="rect">
                          <a:avLst/>
                        </a:prstGeom>
                      </pic:spPr>
                    </pic:pic>
                  </a:graphicData>
                </a:graphic>
              </wp:inline>
            </w:drawing>
          </w:r>
        </w:p>
      </w:tc>
      <w:tc>
        <w:tcPr>
          <w:tcW w:w="2926" w:type="dxa"/>
          <w:shd w:val="clear" w:color="auto" w:fill="D9272D"/>
        </w:tcPr>
        <w:p w14:paraId="324C9097" w14:textId="77777777" w:rsidR="00C8648B" w:rsidRPr="002A1518" w:rsidRDefault="00C8648B" w:rsidP="00C7764A">
          <w:pPr>
            <w:pStyle w:val="Header"/>
            <w:ind w:left="720"/>
            <w:jc w:val="right"/>
            <w:rPr>
              <w:rStyle w:val="PageNumber"/>
              <w:rFonts w:ascii="Calibri" w:hAnsi="Calibri" w:cs="Arial"/>
              <w:b/>
              <w:bCs/>
              <w:sz w:val="20"/>
              <w:szCs w:val="20"/>
            </w:rPr>
          </w:pPr>
        </w:p>
        <w:p w14:paraId="25DF0ABD" w14:textId="77777777" w:rsidR="00C70A2D" w:rsidRDefault="00C70A2D" w:rsidP="00C70A2D">
          <w:pPr>
            <w:pStyle w:val="Header"/>
            <w:tabs>
              <w:tab w:val="left" w:pos="3912"/>
            </w:tabs>
            <w:ind w:left="720"/>
            <w:rPr>
              <w:rFonts w:ascii="Calibri" w:hAnsi="Calibri" w:cs="Arial"/>
              <w:color w:val="FFFFFF" w:themeColor="background1"/>
              <w:sz w:val="16"/>
              <w:szCs w:val="16"/>
            </w:rPr>
          </w:pPr>
          <w:r>
            <w:rPr>
              <w:rFonts w:ascii="Calibri" w:hAnsi="Calibri" w:cs="Arial"/>
              <w:color w:val="FFFFFF" w:themeColor="background1"/>
              <w:sz w:val="16"/>
              <w:szCs w:val="16"/>
            </w:rPr>
            <w:t xml:space="preserve">FRONTIER SCHEDULE          </w:t>
          </w:r>
        </w:p>
        <w:p w14:paraId="690E3569" w14:textId="77777777" w:rsidR="00AB46CA" w:rsidRDefault="00AB46CA" w:rsidP="00AB46CA">
          <w:pPr>
            <w:pStyle w:val="Header"/>
            <w:ind w:left="720"/>
            <w:rPr>
              <w:rFonts w:ascii="Calibri" w:hAnsi="Calibri" w:cs="Arial"/>
              <w:b/>
              <w:color w:val="FFFFFF" w:themeColor="background1"/>
            </w:rPr>
          </w:pPr>
          <w:r>
            <w:rPr>
              <w:rFonts w:ascii="Calibri" w:hAnsi="Calibri" w:cs="Arial"/>
              <w:b/>
              <w:color w:val="FFFFFF" w:themeColor="background1"/>
            </w:rPr>
            <w:t>DIA Managed Router + UCF</w:t>
          </w:r>
        </w:p>
        <w:p w14:paraId="78ABA8F6" w14:textId="39465516" w:rsidR="00C70A2D" w:rsidRPr="00AB46CA" w:rsidRDefault="00AB46CA" w:rsidP="00AB46CA">
          <w:pPr>
            <w:pStyle w:val="Header"/>
            <w:ind w:left="720"/>
            <w:rPr>
              <w:rFonts w:ascii="Calibri" w:hAnsi="Calibri" w:cs="Arial"/>
              <w:b/>
              <w:color w:val="FFFFFF" w:themeColor="background1"/>
            </w:rPr>
          </w:pPr>
          <w:proofErr w:type="spellStart"/>
          <w:r>
            <w:rPr>
              <w:rFonts w:ascii="Calibri" w:hAnsi="Calibri" w:cs="Arial"/>
              <w:b/>
              <w:color w:val="FFFFFF" w:themeColor="background1"/>
            </w:rPr>
            <w:t>UcaaS</w:t>
          </w:r>
          <w:proofErr w:type="spellEnd"/>
          <w:r>
            <w:rPr>
              <w:rFonts w:ascii="Calibri" w:hAnsi="Calibri" w:cs="Arial"/>
              <w:b/>
              <w:color w:val="FFFFFF" w:themeColor="background1"/>
            </w:rPr>
            <w:t xml:space="preserve">  </w:t>
          </w:r>
          <w:r w:rsidR="00C70A2D">
            <w:rPr>
              <w:rFonts w:ascii="Calibri" w:hAnsi="Calibri" w:cs="Arial"/>
              <w:b/>
              <w:color w:val="FFFFFF" w:themeColor="background1"/>
              <w:sz w:val="16"/>
              <w:szCs w:val="16"/>
            </w:rPr>
            <w:t xml:space="preserve"> </w:t>
          </w:r>
        </w:p>
        <w:p w14:paraId="3972B9B6" w14:textId="77777777" w:rsidR="00C8648B" w:rsidRPr="002A1518" w:rsidRDefault="00C8648B" w:rsidP="00C70A2D">
          <w:pPr>
            <w:pStyle w:val="Header"/>
            <w:rPr>
              <w:rFonts w:ascii="Calibri" w:hAnsi="Calibri" w:cs="Arial"/>
              <w:b/>
              <w:sz w:val="18"/>
              <w:szCs w:val="18"/>
            </w:rPr>
          </w:pPr>
        </w:p>
      </w:tc>
    </w:tr>
  </w:tbl>
  <w:p w14:paraId="42D043A0" w14:textId="77777777" w:rsidR="00C8648B" w:rsidRDefault="00C8648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7638" w14:textId="77777777" w:rsidR="00AB46CA" w:rsidRDefault="00AB46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DE03" w14:textId="77777777" w:rsidR="00C8648B" w:rsidRDefault="00C864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BD0A" w14:textId="77777777" w:rsidR="00C8648B" w:rsidRDefault="00C864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C08" w14:textId="77777777" w:rsidR="00C8648B" w:rsidRDefault="00C864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8F6D4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8F6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9"/>
  </w:num>
  <w:num w:numId="3">
    <w:abstractNumId w:val="20"/>
  </w:num>
  <w:num w:numId="4">
    <w:abstractNumId w:val="11"/>
  </w:num>
  <w:num w:numId="5">
    <w:abstractNumId w:val="10"/>
  </w:num>
  <w:num w:numId="6">
    <w:abstractNumId w:val="1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6"/>
  </w:num>
  <w:num w:numId="11">
    <w:abstractNumId w:val="21"/>
  </w:num>
  <w:num w:numId="12">
    <w:abstractNumId w:val="34"/>
  </w:num>
  <w:num w:numId="13">
    <w:abstractNumId w:val="15"/>
  </w:num>
  <w:num w:numId="14">
    <w:abstractNumId w:val="4"/>
  </w:num>
  <w:num w:numId="15">
    <w:abstractNumId w:val="12"/>
  </w:num>
  <w:num w:numId="16">
    <w:abstractNumId w:val="2"/>
  </w:num>
  <w:num w:numId="17">
    <w:abstractNumId w:val="19"/>
  </w:num>
  <w:num w:numId="18">
    <w:abstractNumId w:val="24"/>
  </w:num>
  <w:num w:numId="19">
    <w:abstractNumId w:val="16"/>
  </w:num>
  <w:num w:numId="20">
    <w:abstractNumId w:val="25"/>
  </w:num>
  <w:num w:numId="21">
    <w:abstractNumId w:val="1"/>
  </w:num>
  <w:num w:numId="22">
    <w:abstractNumId w:val="3"/>
  </w:num>
  <w:num w:numId="23">
    <w:abstractNumId w:val="2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8"/>
  </w:num>
  <w:num w:numId="26">
    <w:abstractNumId w:val="30"/>
  </w:num>
  <w:num w:numId="27">
    <w:abstractNumId w:val="31"/>
  </w:num>
  <w:num w:numId="28">
    <w:abstractNumId w:val="27"/>
  </w:num>
  <w:num w:numId="29">
    <w:abstractNumId w:val="7"/>
  </w:num>
  <w:num w:numId="30">
    <w:abstractNumId w:val="32"/>
  </w:num>
  <w:num w:numId="31">
    <w:abstractNumId w:val="6"/>
  </w:num>
  <w:num w:numId="32">
    <w:abstractNumId w:val="0"/>
  </w:num>
  <w:num w:numId="33">
    <w:abstractNumId w:val="33"/>
  </w:num>
  <w:num w:numId="34">
    <w:abstractNumId w:val="14"/>
  </w:num>
  <w:num w:numId="35">
    <w:abstractNumId w:val="23"/>
  </w:num>
  <w:num w:numId="36">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03BC"/>
    <w:rsid w:val="00012E46"/>
    <w:rsid w:val="00023E1D"/>
    <w:rsid w:val="000408C2"/>
    <w:rsid w:val="000419AC"/>
    <w:rsid w:val="000449F9"/>
    <w:rsid w:val="0004781B"/>
    <w:rsid w:val="000565B1"/>
    <w:rsid w:val="00080291"/>
    <w:rsid w:val="00085B39"/>
    <w:rsid w:val="000A26D2"/>
    <w:rsid w:val="000A5C05"/>
    <w:rsid w:val="000B47CA"/>
    <w:rsid w:val="000B5633"/>
    <w:rsid w:val="000C127D"/>
    <w:rsid w:val="000C6F41"/>
    <w:rsid w:val="000D504B"/>
    <w:rsid w:val="000F3CB2"/>
    <w:rsid w:val="000F5CE7"/>
    <w:rsid w:val="001572C0"/>
    <w:rsid w:val="00191BAF"/>
    <w:rsid w:val="001955FE"/>
    <w:rsid w:val="001C2A15"/>
    <w:rsid w:val="00217CB5"/>
    <w:rsid w:val="00262DA5"/>
    <w:rsid w:val="00270DE7"/>
    <w:rsid w:val="0029751F"/>
    <w:rsid w:val="002B1CE8"/>
    <w:rsid w:val="002C0178"/>
    <w:rsid w:val="002E4891"/>
    <w:rsid w:val="002F130A"/>
    <w:rsid w:val="00321FE3"/>
    <w:rsid w:val="0032234C"/>
    <w:rsid w:val="00325F78"/>
    <w:rsid w:val="003329FB"/>
    <w:rsid w:val="00345463"/>
    <w:rsid w:val="0037495E"/>
    <w:rsid w:val="00380799"/>
    <w:rsid w:val="0038429A"/>
    <w:rsid w:val="003867D2"/>
    <w:rsid w:val="0039061B"/>
    <w:rsid w:val="003930AC"/>
    <w:rsid w:val="003A0575"/>
    <w:rsid w:val="003A3802"/>
    <w:rsid w:val="003B4A95"/>
    <w:rsid w:val="003C5200"/>
    <w:rsid w:val="003C5FF9"/>
    <w:rsid w:val="003D6514"/>
    <w:rsid w:val="003D76A8"/>
    <w:rsid w:val="003E6B82"/>
    <w:rsid w:val="003F17EF"/>
    <w:rsid w:val="00406C2B"/>
    <w:rsid w:val="004278AA"/>
    <w:rsid w:val="00435574"/>
    <w:rsid w:val="004559D1"/>
    <w:rsid w:val="00462FED"/>
    <w:rsid w:val="00474274"/>
    <w:rsid w:val="004778BE"/>
    <w:rsid w:val="00484A81"/>
    <w:rsid w:val="004A0907"/>
    <w:rsid w:val="004A47D9"/>
    <w:rsid w:val="004A7AA1"/>
    <w:rsid w:val="004D246E"/>
    <w:rsid w:val="004D732D"/>
    <w:rsid w:val="004F4154"/>
    <w:rsid w:val="004F4488"/>
    <w:rsid w:val="00503A97"/>
    <w:rsid w:val="005112E0"/>
    <w:rsid w:val="00525E12"/>
    <w:rsid w:val="00534D1D"/>
    <w:rsid w:val="005427ED"/>
    <w:rsid w:val="00551F30"/>
    <w:rsid w:val="00553810"/>
    <w:rsid w:val="005748E5"/>
    <w:rsid w:val="005924BC"/>
    <w:rsid w:val="0059428D"/>
    <w:rsid w:val="005957D1"/>
    <w:rsid w:val="00596500"/>
    <w:rsid w:val="00596C59"/>
    <w:rsid w:val="005E29FF"/>
    <w:rsid w:val="00605420"/>
    <w:rsid w:val="00613E09"/>
    <w:rsid w:val="00623AAD"/>
    <w:rsid w:val="00636D55"/>
    <w:rsid w:val="0064028C"/>
    <w:rsid w:val="00665E03"/>
    <w:rsid w:val="006A6447"/>
    <w:rsid w:val="006B0555"/>
    <w:rsid w:val="006B09BD"/>
    <w:rsid w:val="006B4989"/>
    <w:rsid w:val="006B7DBC"/>
    <w:rsid w:val="006C2AE9"/>
    <w:rsid w:val="006C2E9E"/>
    <w:rsid w:val="006D7528"/>
    <w:rsid w:val="00700156"/>
    <w:rsid w:val="00704685"/>
    <w:rsid w:val="00716D58"/>
    <w:rsid w:val="007249FB"/>
    <w:rsid w:val="00726A74"/>
    <w:rsid w:val="00732010"/>
    <w:rsid w:val="007342E6"/>
    <w:rsid w:val="00743221"/>
    <w:rsid w:val="00756105"/>
    <w:rsid w:val="00766FF5"/>
    <w:rsid w:val="00783474"/>
    <w:rsid w:val="00785ABF"/>
    <w:rsid w:val="007916A2"/>
    <w:rsid w:val="007A13FE"/>
    <w:rsid w:val="007A5E13"/>
    <w:rsid w:val="007C1333"/>
    <w:rsid w:val="007C43B0"/>
    <w:rsid w:val="007D47BB"/>
    <w:rsid w:val="007E004F"/>
    <w:rsid w:val="007E143A"/>
    <w:rsid w:val="00832317"/>
    <w:rsid w:val="00835E64"/>
    <w:rsid w:val="0083633C"/>
    <w:rsid w:val="00836DB3"/>
    <w:rsid w:val="00840963"/>
    <w:rsid w:val="00883215"/>
    <w:rsid w:val="00885E72"/>
    <w:rsid w:val="00894272"/>
    <w:rsid w:val="008A3350"/>
    <w:rsid w:val="008A4024"/>
    <w:rsid w:val="008B6336"/>
    <w:rsid w:val="008C165E"/>
    <w:rsid w:val="008C3E86"/>
    <w:rsid w:val="008D1F71"/>
    <w:rsid w:val="008D1FBA"/>
    <w:rsid w:val="008E3251"/>
    <w:rsid w:val="008E4721"/>
    <w:rsid w:val="008F6D42"/>
    <w:rsid w:val="00903F96"/>
    <w:rsid w:val="009301AA"/>
    <w:rsid w:val="00942D68"/>
    <w:rsid w:val="00963138"/>
    <w:rsid w:val="00967409"/>
    <w:rsid w:val="00980F10"/>
    <w:rsid w:val="009859BC"/>
    <w:rsid w:val="00990206"/>
    <w:rsid w:val="00990A80"/>
    <w:rsid w:val="00994A4D"/>
    <w:rsid w:val="00996D24"/>
    <w:rsid w:val="009C2DAC"/>
    <w:rsid w:val="009D3008"/>
    <w:rsid w:val="009F048B"/>
    <w:rsid w:val="009F4670"/>
    <w:rsid w:val="00A06487"/>
    <w:rsid w:val="00A17ACE"/>
    <w:rsid w:val="00A32C2B"/>
    <w:rsid w:val="00A608C4"/>
    <w:rsid w:val="00A72021"/>
    <w:rsid w:val="00A8614C"/>
    <w:rsid w:val="00AB0536"/>
    <w:rsid w:val="00AB46CA"/>
    <w:rsid w:val="00AC2BFC"/>
    <w:rsid w:val="00AE0AC9"/>
    <w:rsid w:val="00AE4057"/>
    <w:rsid w:val="00B25065"/>
    <w:rsid w:val="00B43682"/>
    <w:rsid w:val="00B50C8F"/>
    <w:rsid w:val="00B52725"/>
    <w:rsid w:val="00B665AD"/>
    <w:rsid w:val="00B8000E"/>
    <w:rsid w:val="00B855C5"/>
    <w:rsid w:val="00B876FD"/>
    <w:rsid w:val="00BA091E"/>
    <w:rsid w:val="00BC6FDD"/>
    <w:rsid w:val="00BD0E8F"/>
    <w:rsid w:val="00BF08E9"/>
    <w:rsid w:val="00BF5CDD"/>
    <w:rsid w:val="00C055E5"/>
    <w:rsid w:val="00C50CBF"/>
    <w:rsid w:val="00C60EFD"/>
    <w:rsid w:val="00C66E61"/>
    <w:rsid w:val="00C70A2D"/>
    <w:rsid w:val="00C7764A"/>
    <w:rsid w:val="00C84DC6"/>
    <w:rsid w:val="00C8648B"/>
    <w:rsid w:val="00CA1FFF"/>
    <w:rsid w:val="00CA2D54"/>
    <w:rsid w:val="00CA318A"/>
    <w:rsid w:val="00CA318B"/>
    <w:rsid w:val="00CA544D"/>
    <w:rsid w:val="00CB689B"/>
    <w:rsid w:val="00CC2162"/>
    <w:rsid w:val="00CC69C1"/>
    <w:rsid w:val="00CD243F"/>
    <w:rsid w:val="00CD4771"/>
    <w:rsid w:val="00CE104E"/>
    <w:rsid w:val="00CF5C87"/>
    <w:rsid w:val="00D1568C"/>
    <w:rsid w:val="00D21F19"/>
    <w:rsid w:val="00D31AF1"/>
    <w:rsid w:val="00D3295F"/>
    <w:rsid w:val="00D34ABA"/>
    <w:rsid w:val="00D47C99"/>
    <w:rsid w:val="00D5500F"/>
    <w:rsid w:val="00D63034"/>
    <w:rsid w:val="00D63708"/>
    <w:rsid w:val="00D67C0D"/>
    <w:rsid w:val="00DB7450"/>
    <w:rsid w:val="00DC68FB"/>
    <w:rsid w:val="00DD1DC7"/>
    <w:rsid w:val="00DD38E1"/>
    <w:rsid w:val="00E05530"/>
    <w:rsid w:val="00E31832"/>
    <w:rsid w:val="00E333FB"/>
    <w:rsid w:val="00E42034"/>
    <w:rsid w:val="00E474DA"/>
    <w:rsid w:val="00E536D3"/>
    <w:rsid w:val="00E668C2"/>
    <w:rsid w:val="00E70B3E"/>
    <w:rsid w:val="00E91437"/>
    <w:rsid w:val="00E9731B"/>
    <w:rsid w:val="00EA024F"/>
    <w:rsid w:val="00EA30BE"/>
    <w:rsid w:val="00EA46E9"/>
    <w:rsid w:val="00EB25E8"/>
    <w:rsid w:val="00EB277B"/>
    <w:rsid w:val="00EB4B9B"/>
    <w:rsid w:val="00ED390D"/>
    <w:rsid w:val="00EE3DC4"/>
    <w:rsid w:val="00EF3AB3"/>
    <w:rsid w:val="00F0496A"/>
    <w:rsid w:val="00F10387"/>
    <w:rsid w:val="00F119A0"/>
    <w:rsid w:val="00F351B9"/>
    <w:rsid w:val="00F37566"/>
    <w:rsid w:val="00F50130"/>
    <w:rsid w:val="00F7192C"/>
    <w:rsid w:val="00F7671F"/>
    <w:rsid w:val="00F8041D"/>
    <w:rsid w:val="00F8660C"/>
    <w:rsid w:val="00F95DDA"/>
    <w:rsid w:val="00F96AF5"/>
    <w:rsid w:val="00FA5146"/>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5177">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586567392">
      <w:bodyDiv w:val="1"/>
      <w:marLeft w:val="0"/>
      <w:marRight w:val="0"/>
      <w:marTop w:val="0"/>
      <w:marBottom w:val="0"/>
      <w:divBdr>
        <w:top w:val="none" w:sz="0" w:space="0" w:color="auto"/>
        <w:left w:val="none" w:sz="0" w:space="0" w:color="auto"/>
        <w:bottom w:val="none" w:sz="0" w:space="0" w:color="auto"/>
        <w:right w:val="none" w:sz="0" w:space="0" w:color="auto"/>
      </w:divBdr>
    </w:div>
    <w:div w:id="187395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www.metaswitch.com/legal/standard-terms-and-conditions"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www.frontier.com/policies" TargetMode="External"/><Relationship Id="rId30" Type="http://schemas.openxmlformats.org/officeDocument/2006/relationships/header" Target="header14.xml"/><Relationship Id="rId8"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11134</Words>
  <Characters>63466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25</cp:revision>
  <dcterms:created xsi:type="dcterms:W3CDTF">2021-08-09T13:51:00Z</dcterms:created>
  <dcterms:modified xsi:type="dcterms:W3CDTF">2021-08-11T18:53:00Z</dcterms:modified>
</cp:coreProperties>
</file>